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16F" w:rsidRDefault="000E74E7">
      <w:pPr>
        <w:spacing w:line="240" w:lineRule="auto"/>
        <w:jc w:val="both"/>
        <w:rPr>
          <w:rFonts w:ascii="Times New Roman" w:eastAsia="Times New Roman" w:hAnsi="Times New Roman"/>
        </w:rPr>
      </w:pPr>
      <w:r w:rsidRPr="000E74E7">
        <w:rPr>
          <w:rFonts w:ascii="Times New Roman" w:eastAsia="Times New Roman" w:hAnsi="Times New Roman"/>
          <w:b/>
        </w:rPr>
        <w:t xml:space="preserve">A. Instrument Location and Type </w:t>
      </w:r>
    </w:p>
    <w:p w:rsidR="00FC416F" w:rsidRDefault="00B4275C">
      <w:pPr>
        <w:pStyle w:val="ListParagraph"/>
        <w:numPr>
          <w:ilvl w:val="0"/>
          <w:numId w:val="4"/>
        </w:numPr>
        <w:spacing w:line="240" w:lineRule="auto"/>
        <w:ind w:left="360"/>
        <w:jc w:val="both"/>
        <w:rPr>
          <w:rFonts w:ascii="Times New Roman" w:eastAsia="Times New Roman" w:hAnsi="Times New Roman"/>
        </w:rPr>
      </w:pPr>
      <w:r w:rsidRPr="00B4275C">
        <w:rPr>
          <w:rFonts w:ascii="Times New Roman" w:eastAsia="Times New Roman" w:hAnsi="Times New Roman"/>
          <w:i/>
        </w:rPr>
        <w:t>Instrument Location:</w:t>
      </w:r>
      <w:r w:rsidRPr="00B4275C">
        <w:rPr>
          <w:rFonts w:ascii="Times New Roman" w:eastAsia="Times New Roman" w:hAnsi="Times New Roman"/>
        </w:rPr>
        <w:t xml:space="preserve"> The proposed instrument, an </w:t>
      </w:r>
      <w:r w:rsidRPr="00B4275C">
        <w:rPr>
          <w:rFonts w:ascii="Times New Roman" w:hAnsi="Times New Roman"/>
        </w:rPr>
        <w:t>ImageStream</w:t>
      </w:r>
      <w:r w:rsidRPr="00B4275C">
        <w:rPr>
          <w:rFonts w:ascii="Times New Roman" w:hAnsi="Times New Roman"/>
          <w:vertAlign w:val="superscript"/>
        </w:rPr>
        <w:t>X</w:t>
      </w:r>
      <w:r w:rsidRPr="00B4275C">
        <w:rPr>
          <w:rFonts w:ascii="Times New Roman" w:eastAsia="Times New Roman" w:hAnsi="Times New Roman"/>
        </w:rPr>
        <w:t>,</w:t>
      </w:r>
      <w:r w:rsidRPr="00B4275C">
        <w:rPr>
          <w:rFonts w:ascii="Times New Roman" w:hAnsi="Times New Roman"/>
        </w:rPr>
        <w:t xml:space="preserve"> will be located at the research core facility </w:t>
      </w:r>
      <w:r w:rsidRPr="00B4275C">
        <w:rPr>
          <w:rFonts w:ascii="Times New Roman" w:eastAsia="Times New Roman" w:hAnsi="Times New Roman"/>
        </w:rPr>
        <w:t xml:space="preserve">in the </w:t>
      </w:r>
      <w:proofErr w:type="spellStart"/>
      <w:r w:rsidRPr="00B4275C">
        <w:rPr>
          <w:rFonts w:ascii="Times New Roman" w:eastAsia="Times New Roman" w:hAnsi="Times New Roman"/>
        </w:rPr>
        <w:t>Albro</w:t>
      </w:r>
      <w:proofErr w:type="spellEnd"/>
      <w:r w:rsidRPr="00B4275C">
        <w:rPr>
          <w:rFonts w:ascii="Times New Roman" w:eastAsia="Times New Roman" w:hAnsi="Times New Roman"/>
        </w:rPr>
        <w:t>-Falconer-Manley Science Center at the Spelman College in Atlanta, G</w:t>
      </w:r>
      <w:r w:rsidR="008F3A19">
        <w:rPr>
          <w:rFonts w:ascii="Times New Roman" w:eastAsia="Times New Roman" w:hAnsi="Times New Roman"/>
        </w:rPr>
        <w:t>eorgia</w:t>
      </w:r>
      <w:r w:rsidRPr="00B4275C">
        <w:rPr>
          <w:rFonts w:ascii="Times New Roman" w:eastAsia="Times New Roman" w:hAnsi="Times New Roman"/>
        </w:rPr>
        <w:t xml:space="preserve">. </w:t>
      </w:r>
    </w:p>
    <w:p w:rsidR="00FC416F" w:rsidRDefault="00B4275C">
      <w:pPr>
        <w:pStyle w:val="ListParagraph"/>
        <w:numPr>
          <w:ilvl w:val="0"/>
          <w:numId w:val="4"/>
        </w:numPr>
        <w:spacing w:line="240" w:lineRule="auto"/>
        <w:ind w:left="360"/>
        <w:jc w:val="both"/>
        <w:rPr>
          <w:rFonts w:ascii="Times New Roman" w:eastAsia="Times New Roman" w:hAnsi="Times New Roman"/>
        </w:rPr>
      </w:pPr>
      <w:r w:rsidRPr="00B4275C">
        <w:rPr>
          <w:rFonts w:ascii="Times New Roman" w:eastAsia="Times New Roman" w:hAnsi="Times New Roman"/>
          <w:i/>
        </w:rPr>
        <w:t>Instrument Code</w:t>
      </w:r>
      <w:r w:rsidRPr="00B4275C">
        <w:rPr>
          <w:rFonts w:ascii="Times New Roman" w:eastAsia="Times New Roman" w:hAnsi="Times New Roman"/>
        </w:rPr>
        <w:t>: MRI-</w:t>
      </w:r>
      <w:r w:rsidR="000F3EBF">
        <w:rPr>
          <w:rFonts w:ascii="Times New Roman" w:eastAsia="Times New Roman" w:hAnsi="Times New Roman"/>
        </w:rPr>
        <w:t>7</w:t>
      </w:r>
      <w:r w:rsidR="000F3EBF" w:rsidRPr="00B4275C">
        <w:rPr>
          <w:rFonts w:ascii="Times New Roman" w:eastAsia="Times New Roman" w:hAnsi="Times New Roman"/>
        </w:rPr>
        <w:t xml:space="preserve">1 </w:t>
      </w:r>
      <w:r w:rsidRPr="00B4275C">
        <w:rPr>
          <w:rFonts w:ascii="Times New Roman" w:eastAsia="Times New Roman" w:hAnsi="Times New Roman"/>
        </w:rPr>
        <w:t>(</w:t>
      </w:r>
      <w:r w:rsidR="000F3EBF">
        <w:rPr>
          <w:rFonts w:ascii="Times New Roman" w:eastAsia="Times New Roman" w:hAnsi="Times New Roman"/>
        </w:rPr>
        <w:t>Other</w:t>
      </w:r>
      <w:r w:rsidRPr="00B4275C">
        <w:rPr>
          <w:rFonts w:ascii="Times New Roman" w:eastAsia="Times New Roman" w:hAnsi="Times New Roman"/>
        </w:rPr>
        <w:t>). ImageStream</w:t>
      </w:r>
      <w:r w:rsidR="00F27945" w:rsidRPr="00F27945">
        <w:rPr>
          <w:rFonts w:ascii="Times New Roman" w:eastAsia="Times New Roman" w:hAnsi="Times New Roman"/>
          <w:vertAlign w:val="superscript"/>
        </w:rPr>
        <w:t>X</w:t>
      </w:r>
      <w:r w:rsidRPr="00B4275C">
        <w:rPr>
          <w:rFonts w:ascii="Times New Roman" w:eastAsia="Times New Roman" w:hAnsi="Times New Roman"/>
        </w:rPr>
        <w:t xml:space="preserve"> is a state-of-the-art image flow cytometer that combines the features of </w:t>
      </w:r>
      <w:r w:rsidR="00322AD8">
        <w:rPr>
          <w:rFonts w:ascii="Times New Roman" w:eastAsia="Times New Roman" w:hAnsi="Times New Roman"/>
        </w:rPr>
        <w:t xml:space="preserve">a </w:t>
      </w:r>
      <w:r w:rsidRPr="00B4275C">
        <w:rPr>
          <w:rFonts w:ascii="Times New Roman" w:eastAsia="Times New Roman" w:hAnsi="Times New Roman"/>
        </w:rPr>
        <w:t xml:space="preserve">flow cytometer and </w:t>
      </w:r>
      <w:r w:rsidR="00322AD8">
        <w:rPr>
          <w:rFonts w:ascii="Times New Roman" w:eastAsia="Times New Roman" w:hAnsi="Times New Roman"/>
        </w:rPr>
        <w:t xml:space="preserve">a </w:t>
      </w:r>
      <w:r w:rsidRPr="00B4275C">
        <w:rPr>
          <w:rFonts w:ascii="Times New Roman" w:eastAsia="Times New Roman" w:hAnsi="Times New Roman"/>
        </w:rPr>
        <w:t xml:space="preserve">fluorescence microscope. </w:t>
      </w:r>
    </w:p>
    <w:p w:rsidR="00FC416F" w:rsidRDefault="00FC416F">
      <w:pPr>
        <w:spacing w:line="240" w:lineRule="auto"/>
        <w:jc w:val="both"/>
        <w:rPr>
          <w:rFonts w:ascii="Times New Roman" w:eastAsia="Times New Roman" w:hAnsi="Times New Roman"/>
        </w:rPr>
      </w:pPr>
    </w:p>
    <w:p w:rsidR="00FC416F" w:rsidRDefault="006B2B2A">
      <w:pPr>
        <w:pStyle w:val="Heading1"/>
        <w:spacing w:before="0" w:after="0"/>
        <w:jc w:val="both"/>
        <w:rPr>
          <w:rFonts w:ascii="Times New Roman" w:eastAsia="Times New Roman" w:hAnsi="Times New Roman"/>
          <w:sz w:val="22"/>
        </w:rPr>
      </w:pPr>
      <w:r>
        <w:rPr>
          <w:rFonts w:ascii="Times New Roman" w:eastAsia="Times New Roman" w:hAnsi="Times New Roman"/>
          <w:sz w:val="22"/>
        </w:rPr>
        <w:t xml:space="preserve">B. Research Activities to be </w:t>
      </w:r>
      <w:proofErr w:type="gramStart"/>
      <w:r>
        <w:rPr>
          <w:rFonts w:ascii="Times New Roman" w:eastAsia="Times New Roman" w:hAnsi="Times New Roman"/>
          <w:sz w:val="22"/>
        </w:rPr>
        <w:t>Enabled</w:t>
      </w:r>
      <w:proofErr w:type="gramEnd"/>
      <w:r>
        <w:rPr>
          <w:rFonts w:ascii="Times New Roman" w:eastAsia="Times New Roman" w:hAnsi="Times New Roman"/>
          <w:sz w:val="22"/>
        </w:rPr>
        <w:t xml:space="preserve"> </w:t>
      </w:r>
    </w:p>
    <w:p w:rsidR="00FC416F" w:rsidRDefault="006B2B2A">
      <w:pPr>
        <w:spacing w:line="240" w:lineRule="auto"/>
        <w:jc w:val="both"/>
        <w:rPr>
          <w:rFonts w:ascii="Times New Roman" w:eastAsia="Times New Roman" w:hAnsi="Times New Roman"/>
        </w:rPr>
      </w:pPr>
      <w:r>
        <w:rPr>
          <w:rFonts w:ascii="Times New Roman" w:eastAsia="Times New Roman" w:hAnsi="Times New Roman"/>
        </w:rPr>
        <w:tab/>
        <w:t>The requested ImageStream</w:t>
      </w:r>
      <w:r w:rsidR="00F27945" w:rsidRPr="00F27945">
        <w:rPr>
          <w:rFonts w:ascii="Times New Roman" w:eastAsia="Times New Roman" w:hAnsi="Times New Roman"/>
          <w:vertAlign w:val="superscript"/>
        </w:rPr>
        <w:t>X</w:t>
      </w:r>
      <w:r>
        <w:rPr>
          <w:rFonts w:ascii="Times New Roman" w:eastAsia="Times New Roman" w:hAnsi="Times New Roman"/>
        </w:rPr>
        <w:t xml:space="preserve"> will enable </w:t>
      </w:r>
      <w:r w:rsidR="001A402A" w:rsidRPr="001A402A">
        <w:rPr>
          <w:rFonts w:ascii="Times New Roman" w:eastAsia="Times New Roman" w:hAnsi="Times New Roman"/>
          <w:u w:val="single"/>
        </w:rPr>
        <w:t>four</w:t>
      </w:r>
      <w:r>
        <w:rPr>
          <w:rFonts w:ascii="Times New Roman" w:eastAsia="Times New Roman" w:hAnsi="Times New Roman"/>
        </w:rPr>
        <w:t xml:space="preserve"> </w:t>
      </w:r>
      <w:r w:rsidR="00510795">
        <w:rPr>
          <w:rFonts w:ascii="Times New Roman" w:eastAsia="Times New Roman" w:hAnsi="Times New Roman"/>
        </w:rPr>
        <w:t xml:space="preserve">Spelman </w:t>
      </w:r>
      <w:r>
        <w:rPr>
          <w:rFonts w:ascii="Times New Roman" w:eastAsia="Times New Roman" w:hAnsi="Times New Roman"/>
        </w:rPr>
        <w:t xml:space="preserve">research groups </w:t>
      </w:r>
      <w:r w:rsidR="00510795">
        <w:rPr>
          <w:rFonts w:ascii="Times New Roman" w:eastAsia="Times New Roman" w:hAnsi="Times New Roman"/>
        </w:rPr>
        <w:t xml:space="preserve">to study </w:t>
      </w:r>
      <w:r w:rsidR="001A402A" w:rsidRPr="001A402A">
        <w:rPr>
          <w:rFonts w:ascii="Times New Roman" w:eastAsia="Times New Roman" w:hAnsi="Times New Roman"/>
          <w:u w:val="single"/>
        </w:rPr>
        <w:t xml:space="preserve">cell population dynamics with combined </w:t>
      </w:r>
      <w:proofErr w:type="spellStart"/>
      <w:r w:rsidR="001A402A" w:rsidRPr="001A402A">
        <w:rPr>
          <w:rFonts w:ascii="Times New Roman" w:eastAsia="Times New Roman" w:hAnsi="Times New Roman"/>
          <w:u w:val="single"/>
        </w:rPr>
        <w:t>morphometric</w:t>
      </w:r>
      <w:proofErr w:type="spellEnd"/>
      <w:r w:rsidR="001A402A" w:rsidRPr="001A402A">
        <w:rPr>
          <w:rFonts w:ascii="Times New Roman" w:eastAsia="Times New Roman" w:hAnsi="Times New Roman"/>
          <w:u w:val="single"/>
        </w:rPr>
        <w:t xml:space="preserve"> and photometric features</w:t>
      </w:r>
      <w:r w:rsidR="00510795">
        <w:rPr>
          <w:rFonts w:ascii="Times New Roman" w:eastAsia="Times New Roman" w:hAnsi="Times New Roman"/>
        </w:rPr>
        <w:t xml:space="preserve"> and </w:t>
      </w:r>
      <w:r>
        <w:rPr>
          <w:rFonts w:ascii="Times New Roman" w:eastAsia="Times New Roman" w:hAnsi="Times New Roman"/>
        </w:rPr>
        <w:t>advance their research to new levels</w:t>
      </w:r>
      <w:r w:rsidR="00510795">
        <w:rPr>
          <w:rFonts w:ascii="Times New Roman" w:eastAsia="Times New Roman" w:hAnsi="Times New Roman"/>
        </w:rPr>
        <w:t xml:space="preserve">. </w:t>
      </w:r>
      <w:r w:rsidR="0022298C">
        <w:rPr>
          <w:rFonts w:ascii="Times New Roman" w:eastAsia="Times New Roman" w:hAnsi="Times New Roman"/>
        </w:rPr>
        <w:t>Moreover</w:t>
      </w:r>
      <w:r w:rsidR="00510795">
        <w:rPr>
          <w:rFonts w:ascii="Times New Roman" w:eastAsia="Times New Roman" w:hAnsi="Times New Roman"/>
        </w:rPr>
        <w:t>, it will enable m</w:t>
      </w:r>
      <w:r w:rsidR="00FC47C7">
        <w:rPr>
          <w:rFonts w:ascii="Times New Roman" w:eastAsia="Times New Roman" w:hAnsi="Times New Roman"/>
        </w:rPr>
        <w:t>any minority undergraduates to conduct research using</w:t>
      </w:r>
      <w:del w:id="0" w:author="hong qin" w:date="2012-01-19T16:46:00Z">
        <w:r w:rsidR="00FC47C7" w:rsidDel="003D7818">
          <w:rPr>
            <w:rFonts w:ascii="Times New Roman" w:eastAsia="Times New Roman" w:hAnsi="Times New Roman"/>
          </w:rPr>
          <w:delText xml:space="preserve"> a</w:delText>
        </w:r>
      </w:del>
      <w:r w:rsidR="00FC47C7">
        <w:rPr>
          <w:rFonts w:ascii="Times New Roman" w:eastAsia="Times New Roman" w:hAnsi="Times New Roman"/>
        </w:rPr>
        <w:t xml:space="preserve"> state-of-the-art </w:t>
      </w:r>
      <w:r w:rsidR="0022298C">
        <w:rPr>
          <w:rFonts w:ascii="Times New Roman" w:eastAsia="Times New Roman" w:hAnsi="Times New Roman"/>
        </w:rPr>
        <w:t xml:space="preserve">statistical imaging </w:t>
      </w:r>
      <w:r w:rsidR="00FC47C7">
        <w:rPr>
          <w:rFonts w:ascii="Times New Roman" w:eastAsia="Times New Roman" w:hAnsi="Times New Roman"/>
        </w:rPr>
        <w:t>technology (Table 1)</w:t>
      </w:r>
      <w:r>
        <w:rPr>
          <w:rFonts w:ascii="Times New Roman" w:eastAsia="Times New Roman" w:hAnsi="Times New Roman"/>
        </w:rPr>
        <w:t xml:space="preserve">.  </w:t>
      </w:r>
    </w:p>
    <w:p w:rsidR="00FC416F" w:rsidRDefault="00FC416F">
      <w:pPr>
        <w:spacing w:line="240" w:lineRule="auto"/>
        <w:jc w:val="both"/>
        <w:rPr>
          <w:rFonts w:ascii="Times New Roman" w:hAnsi="Times New Roman"/>
        </w:rPr>
      </w:pPr>
    </w:p>
    <w:p w:rsidR="00FC416F" w:rsidRDefault="006B2B2A" w:rsidP="002564EF">
      <w:pPr>
        <w:spacing w:line="240" w:lineRule="auto"/>
        <w:jc w:val="center"/>
        <w:rPr>
          <w:b/>
          <w:sz w:val="20"/>
        </w:rPr>
      </w:pPr>
      <w:proofErr w:type="gramStart"/>
      <w:r w:rsidRPr="002B244E">
        <w:rPr>
          <w:b/>
          <w:sz w:val="20"/>
        </w:rPr>
        <w:t>Table 1.</w:t>
      </w:r>
      <w:proofErr w:type="gramEnd"/>
      <w:r w:rsidRPr="002B244E">
        <w:rPr>
          <w:b/>
          <w:sz w:val="20"/>
        </w:rPr>
        <w:t xml:space="preserve">  Overview of the research activities</w:t>
      </w:r>
    </w:p>
    <w:tbl>
      <w:tblPr>
        <w:tblW w:w="9450" w:type="dxa"/>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tblPr>
      <w:tblGrid>
        <w:gridCol w:w="1080"/>
        <w:gridCol w:w="2880"/>
        <w:gridCol w:w="1710"/>
        <w:gridCol w:w="1710"/>
        <w:gridCol w:w="630"/>
        <w:gridCol w:w="1440"/>
      </w:tblGrid>
      <w:tr w:rsidR="006B2B2A" w:rsidRPr="00844442">
        <w:tc>
          <w:tcPr>
            <w:tcW w:w="1080" w:type="dxa"/>
          </w:tcPr>
          <w:p w:rsidR="00FC416F" w:rsidRPr="00844442" w:rsidRDefault="00FC416F" w:rsidP="002564EF">
            <w:pPr>
              <w:pStyle w:val="Heading2"/>
              <w:spacing w:before="0" w:after="0"/>
              <w:jc w:val="center"/>
              <w:rPr>
                <w:rFonts w:ascii="Times New Roman" w:eastAsia="Times New Roman" w:hAnsi="Times New Roman" w:cs="Times New Roman"/>
                <w:b w:val="0"/>
                <w:sz w:val="16"/>
                <w:szCs w:val="16"/>
              </w:rPr>
            </w:pPr>
          </w:p>
        </w:tc>
        <w:tc>
          <w:tcPr>
            <w:tcW w:w="2880" w:type="dxa"/>
          </w:tcPr>
          <w:p w:rsidR="00FC416F" w:rsidRPr="00844442" w:rsidRDefault="00FC416F" w:rsidP="002564EF">
            <w:pPr>
              <w:pStyle w:val="Heading2"/>
              <w:spacing w:before="0" w:after="0"/>
              <w:jc w:val="center"/>
              <w:rPr>
                <w:rFonts w:ascii="Times New Roman" w:eastAsia="Times New Roman" w:hAnsi="Times New Roman" w:cs="Times New Roman"/>
                <w:b w:val="0"/>
                <w:sz w:val="16"/>
                <w:szCs w:val="16"/>
              </w:rPr>
            </w:pPr>
          </w:p>
        </w:tc>
        <w:tc>
          <w:tcPr>
            <w:tcW w:w="3420" w:type="dxa"/>
            <w:gridSpan w:val="2"/>
          </w:tcPr>
          <w:p w:rsidR="00FC416F" w:rsidRPr="00844442" w:rsidRDefault="00164AB8" w:rsidP="002564EF">
            <w:pPr>
              <w:pStyle w:val="Heading2"/>
              <w:spacing w:before="0" w:after="0"/>
              <w:jc w:val="center"/>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Related Previous Results</w:t>
            </w:r>
          </w:p>
        </w:tc>
        <w:tc>
          <w:tcPr>
            <w:tcW w:w="2070" w:type="dxa"/>
            <w:gridSpan w:val="2"/>
          </w:tcPr>
          <w:p w:rsidR="00FC416F" w:rsidRPr="00844442" w:rsidRDefault="00164AB8" w:rsidP="002564EF">
            <w:pPr>
              <w:pStyle w:val="Heading2"/>
              <w:spacing w:before="0" w:after="0"/>
              <w:jc w:val="center"/>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 xml:space="preserve">Anticipated </w:t>
            </w:r>
            <w:r w:rsidRPr="00164AB8">
              <w:rPr>
                <w:rFonts w:ascii="Times New Roman" w:eastAsia="Times New Roman" w:hAnsi="Times New Roman"/>
                <w:b w:val="0"/>
                <w:sz w:val="16"/>
              </w:rPr>
              <w:t>ImageStream</w:t>
            </w:r>
            <w:r w:rsidRPr="00164AB8">
              <w:rPr>
                <w:rFonts w:ascii="Times New Roman" w:eastAsia="Times New Roman" w:hAnsi="Times New Roman"/>
                <w:b w:val="0"/>
                <w:sz w:val="16"/>
                <w:vertAlign w:val="superscript"/>
              </w:rPr>
              <w:t>X</w:t>
            </w:r>
            <w:r>
              <w:rPr>
                <w:rFonts w:ascii="Times New Roman" w:eastAsia="Times New Roman" w:hAnsi="Times New Roman" w:cs="Times New Roman"/>
                <w:b w:val="0"/>
                <w:sz w:val="16"/>
                <w:szCs w:val="16"/>
              </w:rPr>
              <w:t xml:space="preserve"> usage</w:t>
            </w:r>
            <w:r w:rsidR="00E1265F">
              <w:rPr>
                <w:rFonts w:ascii="Times New Roman" w:eastAsia="Times New Roman" w:hAnsi="Times New Roman" w:cs="Times New Roman"/>
                <w:b w:val="0"/>
                <w:sz w:val="16"/>
                <w:szCs w:val="16"/>
              </w:rPr>
              <w:t xml:space="preserve"> </w:t>
            </w:r>
            <w:r w:rsidRPr="00164AB8">
              <w:rPr>
                <w:rFonts w:ascii="Times New Roman" w:eastAsia="Times New Roman" w:hAnsi="Times New Roman" w:cs="Times New Roman"/>
                <w:b w:val="0"/>
                <w:sz w:val="16"/>
                <w:szCs w:val="16"/>
              </w:rPr>
              <w:t>per year</w:t>
            </w:r>
          </w:p>
        </w:tc>
      </w:tr>
      <w:tr w:rsidR="006B2B2A" w:rsidRPr="00844442">
        <w:trPr>
          <w:trHeight w:val="386"/>
        </w:trPr>
        <w:tc>
          <w:tcPr>
            <w:tcW w:w="1080" w:type="dxa"/>
          </w:tcPr>
          <w:p w:rsidR="00FC416F" w:rsidRPr="00844442" w:rsidRDefault="00164AB8" w:rsidP="00C02D81">
            <w:pPr>
              <w:pStyle w:val="Heading2"/>
              <w:spacing w:before="0" w:after="0"/>
              <w:jc w:val="center"/>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Groups</w:t>
            </w:r>
          </w:p>
          <w:p w:rsidR="003D6BA7" w:rsidRDefault="00395D1D">
            <w:pPr>
              <w:jc w:val="center"/>
              <w:rPr>
                <w:rFonts w:ascii="Times New Roman" w:hAnsi="Times New Roman" w:cs="Times New Roman"/>
                <w:sz w:val="16"/>
                <w:szCs w:val="16"/>
              </w:rPr>
            </w:pPr>
            <w:r w:rsidRPr="00395D1D">
              <w:rPr>
                <w:rFonts w:ascii="Times New Roman" w:hAnsi="Times New Roman" w:cs="Times New Roman"/>
                <w:sz w:val="16"/>
                <w:szCs w:val="16"/>
              </w:rPr>
              <w:t>(Sections)</w:t>
            </w:r>
          </w:p>
        </w:tc>
        <w:tc>
          <w:tcPr>
            <w:tcW w:w="2880" w:type="dxa"/>
          </w:tcPr>
          <w:p w:rsidR="00FC416F" w:rsidRPr="00844442" w:rsidRDefault="00395D1D" w:rsidP="00C02D81">
            <w:pPr>
              <w:pStyle w:val="Heading2"/>
              <w:spacing w:before="0" w:after="0"/>
              <w:jc w:val="center"/>
              <w:rPr>
                <w:rFonts w:ascii="Times New Roman" w:eastAsia="Times New Roman" w:hAnsi="Times New Roman" w:cs="Times New Roman"/>
                <w:b w:val="0"/>
                <w:sz w:val="16"/>
                <w:szCs w:val="16"/>
              </w:rPr>
            </w:pPr>
            <w:r w:rsidRPr="00395D1D">
              <w:rPr>
                <w:rFonts w:ascii="Times New Roman" w:eastAsia="Times New Roman" w:hAnsi="Times New Roman" w:cs="Times New Roman"/>
                <w:b w:val="0"/>
                <w:sz w:val="16"/>
                <w:szCs w:val="16"/>
              </w:rPr>
              <w:t>Research activities enabled</w:t>
            </w:r>
          </w:p>
        </w:tc>
        <w:tc>
          <w:tcPr>
            <w:tcW w:w="1710" w:type="dxa"/>
          </w:tcPr>
          <w:p w:rsidR="00D91FB9" w:rsidRDefault="00164AB8">
            <w:pPr>
              <w:pStyle w:val="Heading2"/>
              <w:spacing w:before="0" w:after="0"/>
              <w:jc w:val="center"/>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 xml:space="preserve"># </w:t>
            </w:r>
            <w:proofErr w:type="gramStart"/>
            <w:r w:rsidRPr="00164AB8">
              <w:rPr>
                <w:rFonts w:ascii="Times New Roman" w:eastAsia="Times New Roman" w:hAnsi="Times New Roman" w:cs="Times New Roman"/>
                <w:b w:val="0"/>
                <w:sz w:val="16"/>
                <w:szCs w:val="16"/>
              </w:rPr>
              <w:t>of</w:t>
            </w:r>
            <w:proofErr w:type="gramEnd"/>
            <w:r w:rsidRPr="00164AB8">
              <w:rPr>
                <w:rFonts w:ascii="Times New Roman" w:eastAsia="Times New Roman" w:hAnsi="Times New Roman" w:cs="Times New Roman"/>
                <w:b w:val="0"/>
                <w:sz w:val="16"/>
                <w:szCs w:val="16"/>
              </w:rPr>
              <w:t xml:space="preserve"> publications [References]</w:t>
            </w:r>
          </w:p>
        </w:tc>
        <w:tc>
          <w:tcPr>
            <w:tcW w:w="1710" w:type="dxa"/>
          </w:tcPr>
          <w:p w:rsidR="00D91FB9" w:rsidRDefault="00164AB8">
            <w:pPr>
              <w:pStyle w:val="Heading2"/>
              <w:spacing w:before="0" w:after="0"/>
              <w:jc w:val="center"/>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UG involvement</w:t>
            </w:r>
          </w:p>
        </w:tc>
        <w:tc>
          <w:tcPr>
            <w:tcW w:w="630" w:type="dxa"/>
          </w:tcPr>
          <w:p w:rsidR="00D91FB9" w:rsidRDefault="00164AB8">
            <w:pPr>
              <w:pStyle w:val="Heading2"/>
              <w:spacing w:before="0" w:after="0"/>
              <w:jc w:val="center"/>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Usage</w:t>
            </w:r>
          </w:p>
        </w:tc>
        <w:tc>
          <w:tcPr>
            <w:tcW w:w="1440" w:type="dxa"/>
          </w:tcPr>
          <w:p w:rsidR="00D91FB9" w:rsidRDefault="00164AB8">
            <w:pPr>
              <w:pStyle w:val="Heading2"/>
              <w:spacing w:before="0" w:after="0"/>
              <w:jc w:val="center"/>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UG</w:t>
            </w:r>
          </w:p>
          <w:p w:rsidR="00D91FB9" w:rsidRDefault="00385A3A">
            <w:pPr>
              <w:pStyle w:val="Heading2"/>
              <w:spacing w:before="0" w:after="0"/>
              <w:jc w:val="center"/>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Researchers</w:t>
            </w:r>
          </w:p>
        </w:tc>
      </w:tr>
      <w:tr w:rsidR="006B2B2A" w:rsidRPr="00844442">
        <w:tc>
          <w:tcPr>
            <w:tcW w:w="1080" w:type="dxa"/>
          </w:tcPr>
          <w:p w:rsidR="00395D1D" w:rsidRDefault="00164AB8">
            <w:pPr>
              <w:pStyle w:val="Heading2"/>
              <w:spacing w:before="0" w:after="0"/>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Qin</w:t>
            </w:r>
          </w:p>
          <w:p w:rsidR="00395D1D" w:rsidRDefault="00164AB8">
            <w:pPr>
              <w:spacing w:line="240" w:lineRule="auto"/>
              <w:rPr>
                <w:rFonts w:ascii="Times New Roman" w:hAnsi="Times New Roman" w:cs="Times New Roman"/>
                <w:sz w:val="16"/>
                <w:szCs w:val="16"/>
              </w:rPr>
            </w:pPr>
            <w:r w:rsidRPr="00164AB8">
              <w:rPr>
                <w:rFonts w:ascii="Times New Roman" w:hAnsi="Times New Roman" w:cs="Times New Roman"/>
                <w:sz w:val="16"/>
                <w:szCs w:val="16"/>
              </w:rPr>
              <w:t>(B.1)</w:t>
            </w:r>
          </w:p>
        </w:tc>
        <w:tc>
          <w:tcPr>
            <w:tcW w:w="2880" w:type="dxa"/>
          </w:tcPr>
          <w:p w:rsidR="00395D1D" w:rsidRDefault="00164AB8" w:rsidP="00C02D81">
            <w:pPr>
              <w:pStyle w:val="Heading2"/>
              <w:spacing w:before="0" w:after="0"/>
              <w:rPr>
                <w:rFonts w:ascii="Times New Roman" w:eastAsia="Times New Roman" w:hAnsi="Times New Roman" w:cs="Times New Roman"/>
                <w:b w:val="0"/>
                <w:sz w:val="16"/>
                <w:szCs w:val="16"/>
              </w:rPr>
            </w:pPr>
            <w:proofErr w:type="gramStart"/>
            <w:r w:rsidRPr="00164AB8">
              <w:rPr>
                <w:rFonts w:ascii="Times New Roman" w:eastAsia="Times New Roman" w:hAnsi="Times New Roman" w:cs="Times New Roman"/>
                <w:b w:val="0"/>
                <w:sz w:val="16"/>
                <w:szCs w:val="16"/>
              </w:rPr>
              <w:t xml:space="preserve">Population dynamics and natural variation on cellular aging of </w:t>
            </w:r>
            <w:proofErr w:type="spellStart"/>
            <w:r w:rsidRPr="00164AB8">
              <w:rPr>
                <w:rFonts w:ascii="Times New Roman" w:eastAsia="Times New Roman" w:hAnsi="Times New Roman" w:cs="Times New Roman"/>
                <w:b w:val="0"/>
                <w:i/>
                <w:sz w:val="16"/>
                <w:szCs w:val="16"/>
              </w:rPr>
              <w:t>Saccharomyces</w:t>
            </w:r>
            <w:proofErr w:type="spellEnd"/>
            <w:r w:rsidRPr="00164AB8">
              <w:rPr>
                <w:rFonts w:ascii="Times New Roman" w:eastAsia="Times New Roman" w:hAnsi="Times New Roman" w:cs="Times New Roman"/>
                <w:b w:val="0"/>
                <w:i/>
                <w:sz w:val="16"/>
                <w:szCs w:val="16"/>
              </w:rPr>
              <w:t xml:space="preserve"> </w:t>
            </w:r>
            <w:proofErr w:type="spellStart"/>
            <w:r w:rsidRPr="00164AB8">
              <w:rPr>
                <w:rFonts w:ascii="Times New Roman" w:eastAsia="Times New Roman" w:hAnsi="Times New Roman" w:cs="Times New Roman"/>
                <w:b w:val="0"/>
                <w:i/>
                <w:sz w:val="16"/>
                <w:szCs w:val="16"/>
              </w:rPr>
              <w:t>cerevisiae</w:t>
            </w:r>
            <w:proofErr w:type="spellEnd"/>
            <w:r w:rsidRPr="00164AB8">
              <w:rPr>
                <w:rFonts w:ascii="Times New Roman" w:eastAsia="Times New Roman" w:hAnsi="Times New Roman" w:cs="Times New Roman"/>
                <w:b w:val="0"/>
                <w:sz w:val="16"/>
                <w:szCs w:val="16"/>
              </w:rPr>
              <w:t>.</w:t>
            </w:r>
            <w:proofErr w:type="gramEnd"/>
            <w:r w:rsidRPr="00164AB8">
              <w:rPr>
                <w:rFonts w:ascii="Times New Roman" w:eastAsia="Times New Roman" w:hAnsi="Times New Roman" w:cs="Times New Roman"/>
                <w:b w:val="0"/>
                <w:sz w:val="16"/>
                <w:szCs w:val="16"/>
              </w:rPr>
              <w:t xml:space="preserve"> </w:t>
            </w:r>
          </w:p>
        </w:tc>
        <w:tc>
          <w:tcPr>
            <w:tcW w:w="1710" w:type="dxa"/>
          </w:tcPr>
          <w:p w:rsidR="00395D1D" w:rsidRDefault="00164AB8">
            <w:pPr>
              <w:pStyle w:val="Heading2"/>
              <w:spacing w:before="0" w:after="0"/>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 xml:space="preserve"> 7 </w:t>
            </w:r>
            <w:r w:rsidR="003D6BA7" w:rsidRPr="00164AB8">
              <w:rPr>
                <w:rFonts w:ascii="Times New Roman" w:eastAsia="Times New Roman" w:hAnsi="Times New Roman" w:cs="Times New Roman"/>
                <w:b w:val="0"/>
                <w:sz w:val="16"/>
                <w:szCs w:val="16"/>
              </w:rPr>
              <w:fldChar w:fldCharType="begin">
                <w:fldData xml:space="preserve">PEVuZE5vdGU+PENpdGU+PEF1dGhvcj5RaW48L0F1dGhvcj48WWVhcj4yMDAzPC9ZZWFyPjxSZWNO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</w:fldData>
              </w:fldChar>
            </w:r>
            <w:ins w:id="1" w:author="hong qin" w:date="2012-01-19T16:49:00Z">
              <w:r w:rsidR="002C6F92">
                <w:rPr>
                  <w:rFonts w:ascii="Times New Roman" w:eastAsia="Times New Roman" w:hAnsi="Times New Roman" w:cs="Times New Roman"/>
                  <w:b w:val="0"/>
                  <w:sz w:val="16"/>
                  <w:szCs w:val="16"/>
                </w:rPr>
                <w:instrText xml:space="preserve"> ADDIN EN.CITE </w:instrText>
              </w:r>
            </w:ins>
            <w:del w:id="2" w:author="hong qin" w:date="2012-01-19T16:49:00Z">
              <w:r w:rsidR="0094700F" w:rsidDel="002C6F92">
                <w:rPr>
                  <w:rFonts w:ascii="Times New Roman" w:eastAsia="Times New Roman" w:hAnsi="Times New Roman" w:cs="Times New Roman"/>
                  <w:b w:val="0"/>
                  <w:sz w:val="16"/>
                  <w:szCs w:val="16"/>
                </w:rPr>
                <w:delInstrText xml:space="preserve"> ADDIN EN.CITE </w:delInstrText>
              </w:r>
              <w:r w:rsidR="003D6BA7" w:rsidDel="002C6F92">
                <w:rPr>
                  <w:rFonts w:ascii="Times New Roman" w:eastAsia="Times New Roman" w:hAnsi="Times New Roman" w:cs="Times New Roman"/>
                  <w:b w:val="0"/>
                  <w:sz w:val="16"/>
                  <w:szCs w:val="16"/>
                </w:rPr>
                <w:fldChar w:fldCharType="begin">
                  <w:fldData xml:space="preserve">PEVuZE5vdGU+PENpdGU+PEF1dGhvcj5RaW48L0F1dGhvcj48WWVhcj4yMDAzPC9ZZWFyPjxSZWNO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</w:fldData>
                </w:fldChar>
              </w:r>
              <w:r w:rsidR="0094700F" w:rsidDel="002C6F92">
                <w:rPr>
                  <w:rFonts w:ascii="Times New Roman" w:eastAsia="Times New Roman" w:hAnsi="Times New Roman" w:cs="Times New Roman"/>
                  <w:b w:val="0"/>
                  <w:sz w:val="16"/>
                  <w:szCs w:val="16"/>
                </w:rPr>
                <w:delInstrText xml:space="preserve"> ADDIN EN.CITE.DATA </w:delInstrText>
              </w:r>
              <w:r w:rsidR="003D6BA7" w:rsidDel="002C6F92">
                <w:rPr>
                  <w:rFonts w:ascii="Times New Roman" w:eastAsia="Times New Roman" w:hAnsi="Times New Roman" w:cs="Times New Roman"/>
                  <w:b w:val="0"/>
                  <w:sz w:val="16"/>
                  <w:szCs w:val="16"/>
                </w:rPr>
              </w:r>
              <w:r w:rsidR="003D6BA7" w:rsidDel="002C6F92">
                <w:rPr>
                  <w:rFonts w:ascii="Times New Roman" w:eastAsia="Times New Roman" w:hAnsi="Times New Roman" w:cs="Times New Roman"/>
                  <w:b w:val="0"/>
                  <w:sz w:val="16"/>
                  <w:szCs w:val="16"/>
                </w:rPr>
                <w:fldChar w:fldCharType="end"/>
              </w:r>
              <w:r w:rsidR="003D6BA7" w:rsidRPr="00164AB8" w:rsidDel="002C6F92">
                <w:rPr>
                  <w:rFonts w:ascii="Times New Roman" w:eastAsia="Times New Roman" w:hAnsi="Times New Roman" w:cs="Times New Roman"/>
                  <w:b w:val="0"/>
                  <w:sz w:val="16"/>
                  <w:szCs w:val="16"/>
                </w:rPr>
              </w:r>
            </w:del>
            <w:ins w:id="3" w:author="hong qin" w:date="2012-01-19T16:49:00Z">
              <w:r w:rsidR="002C6F92">
                <w:rPr>
                  <w:rFonts w:ascii="Times New Roman" w:eastAsia="Times New Roman" w:hAnsi="Times New Roman" w:cs="Times New Roman"/>
                  <w:b w:val="0"/>
                  <w:sz w:val="16"/>
                  <w:szCs w:val="16"/>
                </w:rPr>
                <w:fldChar w:fldCharType="begin">
                  <w:fldData xml:space="preserve">PEVuZE5vdGU+PENpdGU+PEF1dGhvcj5RaW48L0F1dGhvcj48WWVhcj4yMDAzPC9ZZWFyPjxSZWNO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</w:fldData>
                </w:fldChar>
              </w:r>
              <w:r w:rsidR="002C6F92">
                <w:rPr>
                  <w:rFonts w:ascii="Times New Roman" w:eastAsia="Times New Roman" w:hAnsi="Times New Roman" w:cs="Times New Roman"/>
                  <w:b w:val="0"/>
                  <w:sz w:val="16"/>
                  <w:szCs w:val="16"/>
                </w:rPr>
                <w:instrText xml:space="preserve"> ADDIN EN.CITE.DATA </w:instrText>
              </w:r>
              <w:r w:rsidR="002C6F92">
                <w:rPr>
                  <w:rFonts w:ascii="Times New Roman" w:eastAsia="Times New Roman" w:hAnsi="Times New Roman" w:cs="Times New Roman"/>
                  <w:b w:val="0"/>
                  <w:sz w:val="16"/>
                  <w:szCs w:val="16"/>
                </w:rPr>
              </w:r>
              <w:r w:rsidR="002C6F92">
                <w:rPr>
                  <w:rFonts w:ascii="Times New Roman" w:eastAsia="Times New Roman" w:hAnsi="Times New Roman" w:cs="Times New Roman"/>
                  <w:b w:val="0"/>
                  <w:sz w:val="16"/>
                  <w:szCs w:val="16"/>
                </w:rPr>
                <w:fldChar w:fldCharType="end"/>
              </w:r>
            </w:ins>
            <w:r w:rsidR="003D6BA7" w:rsidRPr="00164AB8">
              <w:rPr>
                <w:rFonts w:ascii="Times New Roman" w:eastAsia="Times New Roman" w:hAnsi="Times New Roman" w:cs="Times New Roman"/>
                <w:b w:val="0"/>
                <w:sz w:val="16"/>
                <w:szCs w:val="16"/>
              </w:rPr>
              <w:fldChar w:fldCharType="separate"/>
            </w:r>
            <w:r w:rsidRPr="00164AB8">
              <w:rPr>
                <w:rFonts w:ascii="Times New Roman" w:eastAsia="Times New Roman" w:hAnsi="Times New Roman" w:cs="Times New Roman"/>
                <w:b w:val="0"/>
                <w:noProof/>
                <w:sz w:val="16"/>
                <w:szCs w:val="16"/>
              </w:rPr>
              <w:t>[1-7]</w:t>
            </w:r>
            <w:r w:rsidR="003D6BA7" w:rsidRPr="00164AB8">
              <w:rPr>
                <w:rFonts w:ascii="Times New Roman" w:eastAsia="Times New Roman" w:hAnsi="Times New Roman" w:cs="Times New Roman"/>
                <w:b w:val="0"/>
                <w:sz w:val="16"/>
                <w:szCs w:val="16"/>
              </w:rPr>
              <w:fldChar w:fldCharType="end"/>
            </w:r>
            <w:r w:rsidRPr="00164AB8">
              <w:rPr>
                <w:rFonts w:ascii="Times New Roman" w:eastAsia="Times New Roman" w:hAnsi="Times New Roman" w:cs="Times New Roman"/>
                <w:b w:val="0"/>
                <w:sz w:val="16"/>
                <w:szCs w:val="16"/>
              </w:rPr>
              <w:t xml:space="preserve"> , </w:t>
            </w:r>
            <w:r w:rsidR="006E3098">
              <w:rPr>
                <w:rFonts w:ascii="Times New Roman" w:eastAsia="Times New Roman" w:hAnsi="Times New Roman" w:cs="Times New Roman"/>
                <w:b w:val="0"/>
                <w:sz w:val="16"/>
                <w:szCs w:val="16"/>
              </w:rPr>
              <w:t xml:space="preserve">1 in review, </w:t>
            </w:r>
          </w:p>
          <w:p w:rsidR="00395D1D" w:rsidRDefault="00164AB8">
            <w:pPr>
              <w:pStyle w:val="Heading2"/>
              <w:spacing w:before="0" w:after="0"/>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3 in preparation</w:t>
            </w:r>
          </w:p>
          <w:p w:rsidR="00395D1D" w:rsidRDefault="00164AB8">
            <w:pPr>
              <w:pStyle w:val="Heading2"/>
              <w:spacing w:before="0" w:after="0"/>
              <w:rPr>
                <w:rFonts w:ascii="Times New Roman" w:eastAsia="Times New Roman" w:hAnsi="Times New Roman" w:cs="Times New Roman"/>
                <w:b w:val="0"/>
                <w:sz w:val="16"/>
                <w:szCs w:val="16"/>
              </w:rPr>
            </w:pPr>
            <w:r w:rsidRPr="00164AB8">
              <w:rPr>
                <w:rFonts w:ascii="Times New Roman" w:eastAsia="Times New Roman" w:hAnsi="Times New Roman" w:cs="Times New Roman"/>
                <w:b w:val="0"/>
                <w:noProof/>
                <w:sz w:val="16"/>
                <w:szCs w:val="16"/>
              </w:rPr>
              <w:t xml:space="preserve"> </w:t>
            </w:r>
          </w:p>
        </w:tc>
        <w:tc>
          <w:tcPr>
            <w:tcW w:w="1710" w:type="dxa"/>
          </w:tcPr>
          <w:p w:rsidR="00395D1D" w:rsidRPr="003E382D" w:rsidRDefault="009E0968">
            <w:pPr>
              <w:pStyle w:val="Heading2"/>
              <w:spacing w:before="0" w:after="0"/>
              <w:rPr>
                <w:rFonts w:ascii="Times New Roman" w:eastAsia="Times New Roman" w:hAnsi="Times New Roman" w:cs="Times New Roman"/>
                <w:b w:val="0"/>
                <w:sz w:val="16"/>
                <w:szCs w:val="16"/>
              </w:rPr>
            </w:pPr>
            <w:r w:rsidRPr="003E382D">
              <w:rPr>
                <w:rFonts w:ascii="Times New Roman" w:eastAsia="Times New Roman" w:hAnsi="Times New Roman" w:cs="Times New Roman"/>
                <w:b w:val="0"/>
                <w:sz w:val="16"/>
                <w:szCs w:val="16"/>
              </w:rPr>
              <w:t>~25</w:t>
            </w:r>
            <w:r w:rsidR="00D87CD0" w:rsidRPr="003E382D">
              <w:rPr>
                <w:rFonts w:ascii="Times New Roman" w:eastAsia="Times New Roman" w:hAnsi="Times New Roman" w:cs="Times New Roman"/>
                <w:b w:val="0"/>
                <w:sz w:val="16"/>
                <w:szCs w:val="16"/>
              </w:rPr>
              <w:t xml:space="preserve"> UG trained, </w:t>
            </w:r>
            <w:r w:rsidR="00164AB8" w:rsidRPr="003E382D">
              <w:rPr>
                <w:rFonts w:ascii="Times New Roman" w:eastAsia="Times New Roman" w:hAnsi="Times New Roman" w:cs="Times New Roman"/>
                <w:b w:val="0"/>
                <w:sz w:val="16"/>
                <w:szCs w:val="16"/>
              </w:rPr>
              <w:t>5 UG co-authorships, 6 UG national, and 2 international meeting presentations</w:t>
            </w:r>
          </w:p>
        </w:tc>
        <w:tc>
          <w:tcPr>
            <w:tcW w:w="630" w:type="dxa"/>
          </w:tcPr>
          <w:p w:rsidR="00395D1D" w:rsidRDefault="00164AB8">
            <w:pPr>
              <w:pStyle w:val="Heading2"/>
              <w:spacing w:before="0" w:after="0"/>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~40%</w:t>
            </w:r>
          </w:p>
        </w:tc>
        <w:tc>
          <w:tcPr>
            <w:tcW w:w="1440" w:type="dxa"/>
          </w:tcPr>
          <w:p w:rsidR="00395D1D" w:rsidRDefault="00164AB8">
            <w:pPr>
              <w:pStyle w:val="Heading2"/>
              <w:spacing w:before="0" w:after="0"/>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~3</w:t>
            </w:r>
          </w:p>
        </w:tc>
      </w:tr>
      <w:tr w:rsidR="006B2B2A" w:rsidRPr="00844442">
        <w:tc>
          <w:tcPr>
            <w:tcW w:w="1080" w:type="dxa"/>
          </w:tcPr>
          <w:p w:rsidR="00395D1D" w:rsidRDefault="00164AB8">
            <w:pPr>
              <w:pStyle w:val="Heading2"/>
              <w:spacing w:before="0" w:after="0"/>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Maloney</w:t>
            </w:r>
          </w:p>
          <w:p w:rsidR="00395D1D" w:rsidRDefault="00164AB8">
            <w:pPr>
              <w:spacing w:line="240" w:lineRule="auto"/>
              <w:rPr>
                <w:rFonts w:ascii="Times New Roman" w:hAnsi="Times New Roman" w:cs="Times New Roman"/>
                <w:sz w:val="16"/>
                <w:szCs w:val="16"/>
              </w:rPr>
            </w:pPr>
            <w:r w:rsidRPr="00164AB8">
              <w:rPr>
                <w:rFonts w:ascii="Times New Roman" w:hAnsi="Times New Roman" w:cs="Times New Roman"/>
                <w:sz w:val="16"/>
                <w:szCs w:val="16"/>
              </w:rPr>
              <w:t>(B.2)</w:t>
            </w:r>
          </w:p>
        </w:tc>
        <w:tc>
          <w:tcPr>
            <w:tcW w:w="2880" w:type="dxa"/>
          </w:tcPr>
          <w:p w:rsidR="00395D1D" w:rsidRDefault="00164AB8">
            <w:pPr>
              <w:pStyle w:val="Heading2"/>
              <w:spacing w:before="0" w:after="0"/>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 xml:space="preserve">Function of </w:t>
            </w:r>
            <w:proofErr w:type="spellStart"/>
            <w:r w:rsidRPr="00164AB8">
              <w:rPr>
                <w:rFonts w:ascii="Times New Roman" w:eastAsia="Times New Roman" w:hAnsi="Times New Roman" w:cs="Times New Roman"/>
                <w:b w:val="0"/>
                <w:sz w:val="16"/>
                <w:szCs w:val="16"/>
              </w:rPr>
              <w:t>glycosphingolipids</w:t>
            </w:r>
            <w:proofErr w:type="spellEnd"/>
            <w:r w:rsidRPr="00164AB8">
              <w:rPr>
                <w:rFonts w:ascii="Times New Roman" w:eastAsia="Times New Roman" w:hAnsi="Times New Roman" w:cs="Times New Roman"/>
                <w:b w:val="0"/>
                <w:sz w:val="16"/>
                <w:szCs w:val="16"/>
              </w:rPr>
              <w:t xml:space="preserve"> in cell proliferation and apoptosis.</w:t>
            </w:r>
          </w:p>
        </w:tc>
        <w:tc>
          <w:tcPr>
            <w:tcW w:w="1710" w:type="dxa"/>
          </w:tcPr>
          <w:p w:rsidR="00395D1D" w:rsidRDefault="00164AB8">
            <w:pPr>
              <w:rPr>
                <w:rFonts w:ascii="Times New Roman" w:hAnsi="Times New Roman" w:cs="Times New Roman"/>
                <w:sz w:val="16"/>
                <w:szCs w:val="16"/>
              </w:rPr>
            </w:pPr>
            <w:r w:rsidRPr="00164AB8">
              <w:rPr>
                <w:rFonts w:ascii="Times New Roman" w:hAnsi="Times New Roman" w:cs="Times New Roman"/>
                <w:sz w:val="16"/>
                <w:szCs w:val="16"/>
              </w:rPr>
              <w:t xml:space="preserve"> 11 </w:t>
            </w:r>
            <w:r w:rsidR="003D6BA7" w:rsidRPr="00164AB8">
              <w:rPr>
                <w:rFonts w:ascii="Times New Roman" w:hAnsi="Times New Roman" w:cs="Times New Roman"/>
                <w:sz w:val="16"/>
                <w:szCs w:val="16"/>
              </w:rPr>
              <w:fldChar w:fldCharType="begin">
                <w:fldData xml:space="preserve">PEVuZE5vdGU+PENpdGU+PEF1dGhvcj5Cb3lkPC9BdXRob3I+PFllYXI+MTk5MzwvWWVhcj48UmVj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</w:fldData>
              </w:fldChar>
            </w:r>
            <w:ins w:id="4" w:author="hong qin" w:date="2012-01-19T16:49:00Z">
              <w:r w:rsidR="002C6F92">
                <w:rPr>
                  <w:rFonts w:ascii="Times New Roman" w:hAnsi="Times New Roman" w:cs="Times New Roman"/>
                  <w:sz w:val="16"/>
                  <w:szCs w:val="16"/>
                </w:rPr>
                <w:instrText xml:space="preserve"> ADDIN EN.CITE </w:instrText>
              </w:r>
            </w:ins>
            <w:del w:id="5" w:author="hong qin" w:date="2012-01-19T16:49:00Z">
              <w:r w:rsidR="0094700F" w:rsidDel="002C6F92">
                <w:rPr>
                  <w:rFonts w:ascii="Times New Roman" w:hAnsi="Times New Roman" w:cs="Times New Roman"/>
                  <w:sz w:val="16"/>
                  <w:szCs w:val="16"/>
                </w:rPr>
                <w:delInstrText xml:space="preserve"> ADDIN EN.CITE </w:delInstrText>
              </w:r>
              <w:r w:rsidR="003D6BA7" w:rsidDel="002C6F92">
                <w:rPr>
                  <w:rFonts w:ascii="Times New Roman" w:hAnsi="Times New Roman" w:cs="Times New Roman"/>
                  <w:sz w:val="16"/>
                  <w:szCs w:val="16"/>
                </w:rPr>
                <w:fldChar w:fldCharType="begin">
                  <w:fldData xml:space="preserve">PEVuZE5vdGU+PENpdGU+PEF1dGhvcj5Cb3lkPC9BdXRob3I+PFllYXI+MTk5MzwvWWVhcj48UmVj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</w:fldData>
                </w:fldChar>
              </w:r>
              <w:r w:rsidR="0094700F" w:rsidDel="002C6F92">
                <w:rPr>
                  <w:rFonts w:ascii="Times New Roman" w:hAnsi="Times New Roman" w:cs="Times New Roman"/>
                  <w:sz w:val="16"/>
                  <w:szCs w:val="16"/>
                </w:rPr>
                <w:delInstrText xml:space="preserve"> ADDIN EN.CITE.DATA </w:delInstrText>
              </w:r>
              <w:r w:rsidR="003D6BA7" w:rsidDel="002C6F92">
                <w:rPr>
                  <w:rFonts w:ascii="Times New Roman" w:hAnsi="Times New Roman" w:cs="Times New Roman"/>
                  <w:sz w:val="16"/>
                  <w:szCs w:val="16"/>
                </w:rPr>
              </w:r>
              <w:r w:rsidR="003D6BA7" w:rsidDel="002C6F92">
                <w:rPr>
                  <w:rFonts w:ascii="Times New Roman" w:hAnsi="Times New Roman" w:cs="Times New Roman"/>
                  <w:sz w:val="16"/>
                  <w:szCs w:val="16"/>
                </w:rPr>
                <w:fldChar w:fldCharType="end"/>
              </w:r>
              <w:r w:rsidR="003D6BA7" w:rsidRPr="00164AB8" w:rsidDel="002C6F92">
                <w:rPr>
                  <w:rFonts w:ascii="Times New Roman" w:hAnsi="Times New Roman" w:cs="Times New Roman"/>
                  <w:sz w:val="16"/>
                  <w:szCs w:val="16"/>
                </w:rPr>
              </w:r>
            </w:del>
            <w:ins w:id="6" w:author="hong qin" w:date="2012-01-19T16:49:00Z">
              <w:r w:rsidR="002C6F92">
                <w:rPr>
                  <w:rFonts w:ascii="Times New Roman" w:hAnsi="Times New Roman" w:cs="Times New Roman"/>
                  <w:sz w:val="16"/>
                  <w:szCs w:val="16"/>
                </w:rPr>
                <w:fldChar w:fldCharType="begin">
                  <w:fldData xml:space="preserve">PEVuZE5vdGU+PENpdGU+PEF1dGhvcj5Cb3lkPC9BdXRob3I+PFllYXI+MTk5MzwvWWVhcj48UmVj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</w:fldData>
                </w:fldChar>
              </w:r>
              <w:r w:rsidR="002C6F92">
                <w:rPr>
                  <w:rFonts w:ascii="Times New Roman" w:hAnsi="Times New Roman" w:cs="Times New Roman"/>
                  <w:sz w:val="16"/>
                  <w:szCs w:val="16"/>
                </w:rPr>
                <w:instrText xml:space="preserve"> ADDIN EN.CITE.DATA </w:instrText>
              </w:r>
              <w:r w:rsidR="002C6F92">
                <w:rPr>
                  <w:rFonts w:ascii="Times New Roman" w:hAnsi="Times New Roman" w:cs="Times New Roman"/>
                  <w:sz w:val="16"/>
                  <w:szCs w:val="16"/>
                </w:rPr>
              </w:r>
              <w:r w:rsidR="002C6F92">
                <w:rPr>
                  <w:rFonts w:ascii="Times New Roman" w:hAnsi="Times New Roman" w:cs="Times New Roman"/>
                  <w:sz w:val="16"/>
                  <w:szCs w:val="16"/>
                </w:rPr>
                <w:fldChar w:fldCharType="end"/>
              </w:r>
            </w:ins>
            <w:r w:rsidR="003D6BA7" w:rsidRPr="00164AB8">
              <w:rPr>
                <w:rFonts w:ascii="Times New Roman" w:hAnsi="Times New Roman" w:cs="Times New Roman"/>
                <w:sz w:val="16"/>
                <w:szCs w:val="16"/>
              </w:rPr>
              <w:fldChar w:fldCharType="separate"/>
            </w:r>
            <w:r w:rsidRPr="00164AB8">
              <w:rPr>
                <w:rFonts w:ascii="Times New Roman" w:hAnsi="Times New Roman" w:cs="Times New Roman"/>
                <w:noProof/>
                <w:sz w:val="16"/>
                <w:szCs w:val="16"/>
              </w:rPr>
              <w:t>[8-18]</w:t>
            </w:r>
            <w:r w:rsidR="003D6BA7" w:rsidRPr="00164AB8">
              <w:rPr>
                <w:rFonts w:ascii="Times New Roman" w:hAnsi="Times New Roman" w:cs="Times New Roman"/>
                <w:sz w:val="16"/>
                <w:szCs w:val="16"/>
              </w:rPr>
              <w:fldChar w:fldCharType="end"/>
            </w:r>
          </w:p>
        </w:tc>
        <w:tc>
          <w:tcPr>
            <w:tcW w:w="1710" w:type="dxa"/>
          </w:tcPr>
          <w:p w:rsidR="00395D1D" w:rsidRPr="00395D1D" w:rsidRDefault="00164AB8">
            <w:pPr>
              <w:pStyle w:val="Heading2"/>
              <w:spacing w:before="0" w:after="0"/>
              <w:rPr>
                <w:rFonts w:ascii="Times New Roman" w:eastAsia="Times New Roman" w:hAnsi="Times New Roman" w:cs="Times New Roman"/>
                <w:b w:val="0"/>
                <w:sz w:val="16"/>
                <w:szCs w:val="16"/>
              </w:rPr>
            </w:pPr>
            <w:r w:rsidRPr="003E382D">
              <w:rPr>
                <w:rFonts w:ascii="Times New Roman" w:eastAsia="Times New Roman" w:hAnsi="Times New Roman" w:cs="Times New Roman"/>
                <w:b w:val="0"/>
                <w:sz w:val="16"/>
                <w:szCs w:val="16"/>
              </w:rPr>
              <w:t xml:space="preserve">~30 UG trained, </w:t>
            </w:r>
            <w:r w:rsidR="00395D1D" w:rsidRPr="00395D1D">
              <w:rPr>
                <w:rFonts w:ascii="Times New Roman" w:eastAsia="Times New Roman" w:hAnsi="Times New Roman" w:cs="Times New Roman"/>
                <w:b w:val="0"/>
                <w:sz w:val="16"/>
                <w:szCs w:val="16"/>
              </w:rPr>
              <w:t>5 UG co-authorship; 4 UG national meeting presentations</w:t>
            </w:r>
          </w:p>
        </w:tc>
        <w:tc>
          <w:tcPr>
            <w:tcW w:w="630" w:type="dxa"/>
          </w:tcPr>
          <w:p w:rsidR="00395D1D" w:rsidRPr="00395D1D" w:rsidRDefault="00395D1D">
            <w:pPr>
              <w:pStyle w:val="Heading2"/>
              <w:spacing w:before="0" w:after="0"/>
              <w:rPr>
                <w:rFonts w:ascii="Times New Roman" w:eastAsia="Times New Roman" w:hAnsi="Times New Roman" w:cs="Times New Roman"/>
                <w:b w:val="0"/>
                <w:sz w:val="16"/>
                <w:szCs w:val="16"/>
              </w:rPr>
            </w:pPr>
            <w:r w:rsidRPr="00395D1D">
              <w:rPr>
                <w:rFonts w:ascii="Times New Roman" w:eastAsia="Times New Roman" w:hAnsi="Times New Roman" w:cs="Times New Roman"/>
                <w:b w:val="0"/>
                <w:sz w:val="16"/>
                <w:szCs w:val="16"/>
              </w:rPr>
              <w:t>~15%</w:t>
            </w:r>
          </w:p>
        </w:tc>
        <w:tc>
          <w:tcPr>
            <w:tcW w:w="1440" w:type="dxa"/>
          </w:tcPr>
          <w:p w:rsidR="00395D1D" w:rsidRPr="00395D1D" w:rsidRDefault="00395D1D">
            <w:pPr>
              <w:pStyle w:val="Heading2"/>
              <w:spacing w:before="0" w:after="0"/>
              <w:rPr>
                <w:rFonts w:ascii="Times New Roman" w:eastAsia="Times New Roman" w:hAnsi="Times New Roman" w:cs="Times New Roman"/>
                <w:b w:val="0"/>
                <w:sz w:val="16"/>
                <w:szCs w:val="16"/>
              </w:rPr>
            </w:pPr>
            <w:r w:rsidRPr="00395D1D">
              <w:rPr>
                <w:rFonts w:ascii="Times New Roman" w:eastAsia="Times New Roman" w:hAnsi="Times New Roman" w:cs="Times New Roman"/>
                <w:b w:val="0"/>
                <w:sz w:val="16"/>
                <w:szCs w:val="16"/>
              </w:rPr>
              <w:t>~2</w:t>
            </w:r>
          </w:p>
        </w:tc>
      </w:tr>
      <w:tr w:rsidR="006B2B2A" w:rsidRPr="00844442">
        <w:tc>
          <w:tcPr>
            <w:tcW w:w="1080" w:type="dxa"/>
          </w:tcPr>
          <w:p w:rsidR="00395D1D" w:rsidRPr="00395D1D" w:rsidRDefault="00395D1D" w:rsidP="00395D1D">
            <w:pPr>
              <w:pStyle w:val="Heading2"/>
              <w:spacing w:before="0" w:after="0"/>
              <w:rPr>
                <w:rFonts w:ascii="Times New Roman" w:eastAsia="Times New Roman" w:hAnsi="Times New Roman" w:cs="Times New Roman"/>
                <w:b w:val="0"/>
                <w:sz w:val="16"/>
                <w:szCs w:val="16"/>
              </w:rPr>
            </w:pPr>
            <w:r w:rsidRPr="00395D1D">
              <w:rPr>
                <w:rFonts w:ascii="Times New Roman" w:eastAsia="Times New Roman" w:hAnsi="Times New Roman" w:cs="Times New Roman"/>
                <w:b w:val="0"/>
                <w:sz w:val="16"/>
                <w:szCs w:val="16"/>
              </w:rPr>
              <w:t>Jackson</w:t>
            </w:r>
          </w:p>
          <w:p w:rsidR="00395D1D" w:rsidRPr="00395D1D" w:rsidRDefault="00395D1D" w:rsidP="00395D1D">
            <w:pPr>
              <w:spacing w:line="240" w:lineRule="auto"/>
              <w:rPr>
                <w:rFonts w:ascii="Times New Roman" w:hAnsi="Times New Roman" w:cs="Times New Roman"/>
                <w:sz w:val="16"/>
                <w:szCs w:val="16"/>
              </w:rPr>
            </w:pPr>
            <w:r w:rsidRPr="00395D1D">
              <w:rPr>
                <w:rFonts w:ascii="Times New Roman" w:hAnsi="Times New Roman" w:cs="Times New Roman"/>
                <w:sz w:val="16"/>
                <w:szCs w:val="16"/>
              </w:rPr>
              <w:t>(B.3)</w:t>
            </w:r>
          </w:p>
        </w:tc>
        <w:tc>
          <w:tcPr>
            <w:tcW w:w="2880" w:type="dxa"/>
          </w:tcPr>
          <w:p w:rsidR="00395D1D" w:rsidRPr="00395D1D" w:rsidRDefault="00395D1D" w:rsidP="00395D1D">
            <w:pPr>
              <w:pStyle w:val="Heading2"/>
              <w:spacing w:before="0" w:after="0"/>
              <w:rPr>
                <w:rFonts w:ascii="Times New Roman" w:eastAsia="Times New Roman" w:hAnsi="Times New Roman" w:cs="Times New Roman"/>
                <w:b w:val="0"/>
                <w:sz w:val="16"/>
                <w:szCs w:val="16"/>
              </w:rPr>
            </w:pPr>
            <w:proofErr w:type="gramStart"/>
            <w:r w:rsidRPr="00395D1D">
              <w:rPr>
                <w:rFonts w:ascii="Times New Roman" w:eastAsia="Times New Roman" w:hAnsi="Times New Roman" w:cs="Times New Roman"/>
                <w:b w:val="0"/>
                <w:sz w:val="16"/>
                <w:szCs w:val="16"/>
              </w:rPr>
              <w:t>Dynamic behavior of androgen receptor in cell proliferation.</w:t>
            </w:r>
            <w:proofErr w:type="gramEnd"/>
          </w:p>
        </w:tc>
        <w:tc>
          <w:tcPr>
            <w:tcW w:w="1710" w:type="dxa"/>
          </w:tcPr>
          <w:p w:rsidR="00C234EC" w:rsidRDefault="00395D1D" w:rsidP="0094700F">
            <w:pPr>
              <w:rPr>
                <w:rFonts w:ascii="Times New Roman" w:hAnsi="Times New Roman" w:cs="Times New Roman"/>
                <w:sz w:val="16"/>
                <w:szCs w:val="16"/>
              </w:rPr>
            </w:pPr>
            <w:r w:rsidRPr="00395D1D">
              <w:rPr>
                <w:rFonts w:ascii="Times New Roman" w:hAnsi="Times New Roman" w:cs="Times New Roman"/>
                <w:sz w:val="16"/>
                <w:szCs w:val="16"/>
              </w:rPr>
              <w:t xml:space="preserve"> 4</w:t>
            </w:r>
            <w:r w:rsidR="003D6BA7" w:rsidRPr="00395D1D">
              <w:rPr>
                <w:rFonts w:ascii="Times New Roman" w:hAnsi="Times New Roman" w:cs="Times New Roman"/>
                <w:sz w:val="16"/>
                <w:szCs w:val="16"/>
              </w:rPr>
              <w:fldChar w:fldCharType="begin">
                <w:fldData xml:space="preserve">PEVuZE5vdGU+PENpdGU+PEF1dGhvcj5PZG9tPC9BdXRob3I+PFllYXI+MjAwOTwvWWVhcj48UmVj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</w:fldData>
              </w:fldChar>
            </w:r>
            <w:ins w:id="7" w:author="hong qin" w:date="2012-01-19T16:49:00Z">
              <w:r w:rsidR="002C6F92">
                <w:rPr>
                  <w:rFonts w:ascii="Times New Roman" w:hAnsi="Times New Roman" w:cs="Times New Roman"/>
                  <w:sz w:val="16"/>
                  <w:szCs w:val="16"/>
                </w:rPr>
                <w:instrText xml:space="preserve"> ADDIN EN.CITE </w:instrText>
              </w:r>
            </w:ins>
            <w:del w:id="8" w:author="hong qin" w:date="2012-01-19T16:49:00Z">
              <w:r w:rsidR="0094700F" w:rsidDel="002C6F92">
                <w:rPr>
                  <w:rFonts w:ascii="Times New Roman" w:hAnsi="Times New Roman" w:cs="Times New Roman"/>
                  <w:sz w:val="16"/>
                  <w:szCs w:val="16"/>
                </w:rPr>
                <w:delInstrText xml:space="preserve"> ADDIN EN.CITE </w:delInstrText>
              </w:r>
              <w:r w:rsidR="003D6BA7" w:rsidDel="002C6F92">
                <w:rPr>
                  <w:rFonts w:ascii="Times New Roman" w:hAnsi="Times New Roman" w:cs="Times New Roman"/>
                  <w:sz w:val="16"/>
                  <w:szCs w:val="16"/>
                </w:rPr>
                <w:fldChar w:fldCharType="begin">
                  <w:fldData xml:space="preserve">PEVuZE5vdGU+PENpdGU+PEF1dGhvcj5PZG9tPC9BdXRob3I+PFllYXI+MjAwOTwvWWVhcj48UmVj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</w:fldData>
                </w:fldChar>
              </w:r>
              <w:r w:rsidR="0094700F" w:rsidDel="002C6F92">
                <w:rPr>
                  <w:rFonts w:ascii="Times New Roman" w:hAnsi="Times New Roman" w:cs="Times New Roman"/>
                  <w:sz w:val="16"/>
                  <w:szCs w:val="16"/>
                </w:rPr>
                <w:delInstrText xml:space="preserve"> ADDIN EN.CITE.DATA </w:delInstrText>
              </w:r>
              <w:r w:rsidR="003D6BA7" w:rsidDel="002C6F92">
                <w:rPr>
                  <w:rFonts w:ascii="Times New Roman" w:hAnsi="Times New Roman" w:cs="Times New Roman"/>
                  <w:sz w:val="16"/>
                  <w:szCs w:val="16"/>
                </w:rPr>
              </w:r>
              <w:r w:rsidR="003D6BA7" w:rsidDel="002C6F92">
                <w:rPr>
                  <w:rFonts w:ascii="Times New Roman" w:hAnsi="Times New Roman" w:cs="Times New Roman"/>
                  <w:sz w:val="16"/>
                  <w:szCs w:val="16"/>
                </w:rPr>
                <w:fldChar w:fldCharType="end"/>
              </w:r>
              <w:r w:rsidR="003D6BA7" w:rsidRPr="00395D1D" w:rsidDel="002C6F92">
                <w:rPr>
                  <w:rFonts w:ascii="Times New Roman" w:hAnsi="Times New Roman" w:cs="Times New Roman"/>
                  <w:sz w:val="16"/>
                  <w:szCs w:val="16"/>
                </w:rPr>
              </w:r>
            </w:del>
            <w:ins w:id="9" w:author="hong qin" w:date="2012-01-19T16:49:00Z">
              <w:r w:rsidR="002C6F92">
                <w:rPr>
                  <w:rFonts w:ascii="Times New Roman" w:hAnsi="Times New Roman" w:cs="Times New Roman"/>
                  <w:sz w:val="16"/>
                  <w:szCs w:val="16"/>
                </w:rPr>
                <w:fldChar w:fldCharType="begin">
                  <w:fldData xml:space="preserve">PEVuZE5vdGU+PENpdGU+PEF1dGhvcj5PZG9tPC9BdXRob3I+PFllYXI+MjAwOTwvWWVhcj48UmVj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</w:fldData>
                </w:fldChar>
              </w:r>
              <w:r w:rsidR="002C6F92">
                <w:rPr>
                  <w:rFonts w:ascii="Times New Roman" w:hAnsi="Times New Roman" w:cs="Times New Roman"/>
                  <w:sz w:val="16"/>
                  <w:szCs w:val="16"/>
                </w:rPr>
                <w:instrText xml:space="preserve"> ADDIN EN.CITE.DATA </w:instrText>
              </w:r>
              <w:r w:rsidR="002C6F92">
                <w:rPr>
                  <w:rFonts w:ascii="Times New Roman" w:hAnsi="Times New Roman" w:cs="Times New Roman"/>
                  <w:sz w:val="16"/>
                  <w:szCs w:val="16"/>
                </w:rPr>
              </w:r>
              <w:r w:rsidR="002C6F92">
                <w:rPr>
                  <w:rFonts w:ascii="Times New Roman" w:hAnsi="Times New Roman" w:cs="Times New Roman"/>
                  <w:sz w:val="16"/>
                  <w:szCs w:val="16"/>
                </w:rPr>
                <w:fldChar w:fldCharType="end"/>
              </w:r>
            </w:ins>
            <w:r w:rsidR="003D6BA7" w:rsidRPr="00395D1D">
              <w:rPr>
                <w:rFonts w:ascii="Times New Roman" w:hAnsi="Times New Roman" w:cs="Times New Roman"/>
                <w:sz w:val="16"/>
                <w:szCs w:val="16"/>
              </w:rPr>
              <w:fldChar w:fldCharType="separate"/>
            </w:r>
            <w:r w:rsidR="0094700F">
              <w:rPr>
                <w:rFonts w:ascii="Times New Roman" w:hAnsi="Times New Roman" w:cs="Times New Roman"/>
                <w:sz w:val="16"/>
                <w:szCs w:val="16"/>
              </w:rPr>
              <w:t>[20-23]</w:t>
            </w:r>
            <w:r w:rsidR="003D6BA7" w:rsidRPr="00395D1D">
              <w:rPr>
                <w:rFonts w:ascii="Times New Roman" w:hAnsi="Times New Roman" w:cs="Times New Roman"/>
                <w:sz w:val="16"/>
                <w:szCs w:val="16"/>
              </w:rPr>
              <w:fldChar w:fldCharType="end"/>
            </w:r>
            <w:r w:rsidR="005171A7">
              <w:rPr>
                <w:rFonts w:ascii="Times New Roman" w:hAnsi="Times New Roman" w:cs="Times New Roman"/>
                <w:sz w:val="16"/>
                <w:szCs w:val="16"/>
              </w:rPr>
              <w:t>, 1 in review</w:t>
            </w:r>
          </w:p>
        </w:tc>
        <w:tc>
          <w:tcPr>
            <w:tcW w:w="1710" w:type="dxa"/>
          </w:tcPr>
          <w:p w:rsidR="00395D1D" w:rsidRPr="00395D1D" w:rsidRDefault="00164AB8" w:rsidP="00395D1D">
            <w:pPr>
              <w:pStyle w:val="Heading2"/>
              <w:spacing w:before="0" w:after="0"/>
              <w:rPr>
                <w:rFonts w:ascii="Times New Roman" w:eastAsia="Times New Roman" w:hAnsi="Times New Roman" w:cs="Times New Roman"/>
                <w:b w:val="0"/>
                <w:sz w:val="16"/>
                <w:szCs w:val="16"/>
              </w:rPr>
            </w:pPr>
            <w:r w:rsidRPr="003E382D">
              <w:rPr>
                <w:rFonts w:ascii="Times New Roman" w:eastAsia="Times New Roman" w:hAnsi="Times New Roman" w:cs="Times New Roman"/>
                <w:b w:val="0"/>
                <w:sz w:val="16"/>
                <w:szCs w:val="16"/>
              </w:rPr>
              <w:t>~</w:t>
            </w:r>
            <w:r w:rsidR="00395D1D" w:rsidRPr="00395D1D">
              <w:rPr>
                <w:rFonts w:ascii="Times New Roman" w:eastAsia="Times New Roman" w:hAnsi="Times New Roman" w:cs="Times New Roman"/>
                <w:b w:val="0"/>
                <w:sz w:val="16"/>
                <w:szCs w:val="16"/>
              </w:rPr>
              <w:t xml:space="preserve">35 UG trained, ~ </w:t>
            </w:r>
            <w:r w:rsidRPr="003E382D">
              <w:rPr>
                <w:rFonts w:ascii="Times New Roman" w:eastAsia="Times New Roman" w:hAnsi="Times New Roman" w:cs="Times New Roman"/>
                <w:b w:val="0"/>
                <w:sz w:val="16"/>
                <w:szCs w:val="16"/>
              </w:rPr>
              <w:t>5 national meeting presentations</w:t>
            </w:r>
          </w:p>
        </w:tc>
        <w:tc>
          <w:tcPr>
            <w:tcW w:w="630" w:type="dxa"/>
          </w:tcPr>
          <w:p w:rsidR="00395D1D" w:rsidRPr="00395D1D" w:rsidRDefault="00395D1D" w:rsidP="00395D1D">
            <w:pPr>
              <w:pStyle w:val="Heading2"/>
              <w:spacing w:before="0" w:after="0"/>
              <w:rPr>
                <w:rFonts w:ascii="Times New Roman" w:eastAsia="Times New Roman" w:hAnsi="Times New Roman" w:cs="Times New Roman"/>
                <w:b w:val="0"/>
                <w:sz w:val="16"/>
                <w:szCs w:val="16"/>
              </w:rPr>
            </w:pPr>
            <w:r w:rsidRPr="00395D1D">
              <w:rPr>
                <w:rFonts w:ascii="Times New Roman" w:eastAsia="Times New Roman" w:hAnsi="Times New Roman" w:cs="Times New Roman"/>
                <w:b w:val="0"/>
                <w:sz w:val="16"/>
                <w:szCs w:val="16"/>
              </w:rPr>
              <w:t>~15%</w:t>
            </w:r>
          </w:p>
        </w:tc>
        <w:tc>
          <w:tcPr>
            <w:tcW w:w="1440" w:type="dxa"/>
          </w:tcPr>
          <w:p w:rsidR="00395D1D" w:rsidRPr="00395D1D" w:rsidRDefault="00395D1D" w:rsidP="00395D1D">
            <w:pPr>
              <w:pStyle w:val="Heading2"/>
              <w:spacing w:before="0" w:after="0"/>
              <w:rPr>
                <w:rFonts w:ascii="Times New Roman" w:eastAsia="Times New Roman" w:hAnsi="Times New Roman" w:cs="Times New Roman"/>
                <w:b w:val="0"/>
                <w:sz w:val="16"/>
                <w:szCs w:val="16"/>
              </w:rPr>
            </w:pPr>
            <w:r w:rsidRPr="00395D1D">
              <w:rPr>
                <w:rFonts w:ascii="Times New Roman" w:eastAsia="Times New Roman" w:hAnsi="Times New Roman" w:cs="Times New Roman"/>
                <w:b w:val="0"/>
                <w:sz w:val="16"/>
                <w:szCs w:val="16"/>
              </w:rPr>
              <w:t>~2</w:t>
            </w:r>
          </w:p>
        </w:tc>
      </w:tr>
      <w:tr w:rsidR="00E70903" w:rsidRPr="00844442">
        <w:tc>
          <w:tcPr>
            <w:tcW w:w="1080" w:type="dxa"/>
          </w:tcPr>
          <w:p w:rsidR="00395D1D" w:rsidRPr="00395D1D" w:rsidRDefault="00395D1D" w:rsidP="00395D1D">
            <w:pPr>
              <w:pStyle w:val="Heading2"/>
              <w:spacing w:before="0" w:after="0"/>
              <w:rPr>
                <w:rFonts w:ascii="Times New Roman" w:eastAsia="Times New Roman" w:hAnsi="Times New Roman" w:cs="Times New Roman"/>
                <w:b w:val="0"/>
                <w:sz w:val="16"/>
                <w:szCs w:val="16"/>
              </w:rPr>
            </w:pPr>
            <w:proofErr w:type="spellStart"/>
            <w:r w:rsidRPr="00395D1D">
              <w:rPr>
                <w:rFonts w:ascii="Times New Roman" w:eastAsia="Times New Roman" w:hAnsi="Times New Roman" w:cs="Times New Roman"/>
                <w:b w:val="0"/>
                <w:sz w:val="16"/>
                <w:szCs w:val="16"/>
              </w:rPr>
              <w:t>Ibeanusi</w:t>
            </w:r>
            <w:proofErr w:type="spellEnd"/>
            <w:r w:rsidRPr="00395D1D">
              <w:rPr>
                <w:rFonts w:ascii="Times New Roman" w:eastAsia="Times New Roman" w:hAnsi="Times New Roman" w:cs="Times New Roman"/>
                <w:b w:val="0"/>
                <w:sz w:val="16"/>
                <w:szCs w:val="16"/>
              </w:rPr>
              <w:t>/Qin</w:t>
            </w:r>
          </w:p>
          <w:p w:rsidR="00395D1D" w:rsidRPr="00395D1D" w:rsidRDefault="00395D1D" w:rsidP="00395D1D">
            <w:pPr>
              <w:spacing w:line="240" w:lineRule="auto"/>
              <w:rPr>
                <w:rFonts w:ascii="Times New Roman" w:hAnsi="Times New Roman" w:cs="Times New Roman"/>
                <w:sz w:val="16"/>
                <w:szCs w:val="16"/>
              </w:rPr>
            </w:pPr>
            <w:r w:rsidRPr="00395D1D">
              <w:rPr>
                <w:rFonts w:ascii="Times New Roman" w:hAnsi="Times New Roman" w:cs="Times New Roman"/>
                <w:sz w:val="16"/>
                <w:szCs w:val="16"/>
              </w:rPr>
              <w:t>(B.4)</w:t>
            </w:r>
          </w:p>
        </w:tc>
        <w:tc>
          <w:tcPr>
            <w:tcW w:w="2880" w:type="dxa"/>
          </w:tcPr>
          <w:p w:rsidR="00395D1D" w:rsidRPr="00395D1D" w:rsidRDefault="00395D1D" w:rsidP="00395D1D">
            <w:pPr>
              <w:pStyle w:val="Heading2"/>
              <w:spacing w:before="0" w:after="0"/>
              <w:rPr>
                <w:rFonts w:ascii="Times New Roman" w:eastAsia="Times New Roman" w:hAnsi="Times New Roman" w:cs="Times New Roman"/>
                <w:b w:val="0"/>
                <w:sz w:val="16"/>
                <w:szCs w:val="16"/>
              </w:rPr>
            </w:pPr>
            <w:r w:rsidRPr="00395D1D">
              <w:rPr>
                <w:rFonts w:ascii="Times New Roman" w:eastAsia="Times New Roman" w:hAnsi="Times New Roman" w:cs="Times New Roman"/>
                <w:b w:val="0"/>
                <w:sz w:val="16"/>
                <w:szCs w:val="16"/>
              </w:rPr>
              <w:t xml:space="preserve">Population dynamics of bacterial cells in responses to metal ions stress. </w:t>
            </w:r>
          </w:p>
        </w:tc>
        <w:tc>
          <w:tcPr>
            <w:tcW w:w="1710" w:type="dxa"/>
          </w:tcPr>
          <w:p w:rsidR="00C234EC" w:rsidRPr="00D37234" w:rsidRDefault="00395D1D" w:rsidP="0094700F">
            <w:pPr>
              <w:pStyle w:val="Heading2"/>
              <w:spacing w:before="0" w:after="0"/>
              <w:rPr>
                <w:rFonts w:ascii="Times New Roman" w:hAnsi="Times New Roman" w:cs="Times New Roman"/>
                <w:b w:val="0"/>
                <w:sz w:val="16"/>
                <w:szCs w:val="16"/>
              </w:rPr>
            </w:pPr>
            <w:r w:rsidRPr="00395D1D">
              <w:rPr>
                <w:rFonts w:ascii="Times New Roman" w:eastAsia="Times New Roman" w:hAnsi="Times New Roman" w:cs="Times New Roman"/>
                <w:bCs w:val="0"/>
                <w:sz w:val="16"/>
                <w:szCs w:val="16"/>
              </w:rPr>
              <w:t xml:space="preserve"> </w:t>
            </w:r>
            <w:r w:rsidR="00444A3F" w:rsidRPr="00444A3F">
              <w:rPr>
                <w:rFonts w:ascii="Times New Roman" w:eastAsia="Times New Roman" w:hAnsi="Times New Roman" w:cs="Times New Roman"/>
                <w:b w:val="0"/>
                <w:bCs w:val="0"/>
                <w:sz w:val="16"/>
                <w:szCs w:val="16"/>
              </w:rPr>
              <w:t xml:space="preserve">6 </w:t>
            </w:r>
            <w:r w:rsidR="003D6BA7" w:rsidRPr="00444A3F">
              <w:rPr>
                <w:rFonts w:ascii="Times New Roman" w:hAnsi="Times New Roman" w:cs="Times New Roman"/>
                <w:b w:val="0"/>
                <w:bCs w:val="0"/>
                <w:sz w:val="16"/>
                <w:szCs w:val="16"/>
              </w:rPr>
              <w:fldChar w:fldCharType="begin">
                <w:fldData xml:space="preserve">PEVuZE5vdGU+PENpdGU+PEF1dGhvcj5CZW5kZXI8L0F1dGhvcj48WWVhcj4xOTg3PC9ZZWFyPjxS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</w:fldData>
              </w:fldChar>
            </w:r>
            <w:ins w:id="10" w:author="hong qin" w:date="2012-01-19T16:49:00Z">
              <w:r w:rsidR="002C6F92">
                <w:rPr>
                  <w:rFonts w:ascii="Times New Roman" w:hAnsi="Times New Roman" w:cs="Times New Roman"/>
                  <w:b w:val="0"/>
                  <w:sz w:val="16"/>
                  <w:szCs w:val="16"/>
                </w:rPr>
                <w:instrText xml:space="preserve"> ADDIN EN.CITE </w:instrText>
              </w:r>
            </w:ins>
            <w:del w:id="11" w:author="hong qin" w:date="2012-01-19T16:49:00Z">
              <w:r w:rsidR="0094700F" w:rsidRPr="00D37234" w:rsidDel="002C6F92">
                <w:rPr>
                  <w:rFonts w:ascii="Times New Roman" w:hAnsi="Times New Roman" w:cs="Times New Roman"/>
                  <w:b w:val="0"/>
                  <w:sz w:val="16"/>
                  <w:szCs w:val="16"/>
                </w:rPr>
                <w:delInstrText xml:space="preserve"> ADDIN EN.CITE </w:delInstrText>
              </w:r>
              <w:r w:rsidR="003D6BA7" w:rsidRPr="00444A3F" w:rsidDel="002C6F92">
                <w:rPr>
                  <w:rFonts w:ascii="Times New Roman" w:hAnsi="Times New Roman" w:cs="Times New Roman"/>
                  <w:b w:val="0"/>
                  <w:bCs w:val="0"/>
                  <w:sz w:val="16"/>
                  <w:szCs w:val="16"/>
                </w:rPr>
                <w:fldChar w:fldCharType="begin">
                  <w:fldData xml:space="preserve">PEVuZE5vdGU+PENpdGU+PEF1dGhvcj5CZW5kZXI8L0F1dGhvcj48WWVhcj4xOTg3PC9ZZWFyPjxS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</w:fldData>
                </w:fldChar>
              </w:r>
              <w:r w:rsidR="00444A3F" w:rsidRPr="00444A3F" w:rsidDel="002C6F92">
                <w:rPr>
                  <w:rFonts w:ascii="Times New Roman" w:hAnsi="Times New Roman" w:cs="Times New Roman"/>
                  <w:b w:val="0"/>
                  <w:bCs w:val="0"/>
                  <w:sz w:val="16"/>
                  <w:szCs w:val="16"/>
                </w:rPr>
                <w:delInstrText xml:space="preserve"> ADDIN EN.CITE.DATA </w:delInstrText>
              </w:r>
              <w:r w:rsidR="003D6BA7" w:rsidRPr="00444A3F" w:rsidDel="002C6F92">
                <w:rPr>
                  <w:rFonts w:ascii="Times New Roman" w:hAnsi="Times New Roman" w:cs="Times New Roman"/>
                  <w:b w:val="0"/>
                  <w:bCs w:val="0"/>
                  <w:sz w:val="16"/>
                  <w:szCs w:val="16"/>
                </w:rPr>
              </w:r>
              <w:r w:rsidR="003D6BA7" w:rsidRPr="00444A3F" w:rsidDel="002C6F92">
                <w:rPr>
                  <w:rFonts w:ascii="Times New Roman" w:hAnsi="Times New Roman" w:cs="Times New Roman"/>
                  <w:b w:val="0"/>
                  <w:bCs w:val="0"/>
                  <w:sz w:val="16"/>
                  <w:szCs w:val="16"/>
                </w:rPr>
                <w:fldChar w:fldCharType="end"/>
              </w:r>
              <w:r w:rsidR="003D6BA7" w:rsidRPr="00444A3F" w:rsidDel="002C6F92">
                <w:rPr>
                  <w:rFonts w:ascii="Times New Roman" w:hAnsi="Times New Roman" w:cs="Times New Roman"/>
                  <w:b w:val="0"/>
                  <w:bCs w:val="0"/>
                  <w:sz w:val="16"/>
                  <w:szCs w:val="16"/>
                </w:rPr>
              </w:r>
            </w:del>
            <w:ins w:id="12" w:author="hong qin" w:date="2012-01-19T16:49:00Z">
              <w:r w:rsidR="002C6F92">
                <w:rPr>
                  <w:rFonts w:ascii="Times New Roman" w:hAnsi="Times New Roman" w:cs="Times New Roman"/>
                  <w:b w:val="0"/>
                  <w:bCs w:val="0"/>
                  <w:sz w:val="16"/>
                  <w:szCs w:val="16"/>
                </w:rPr>
                <w:fldChar w:fldCharType="begin">
                  <w:fldData xml:space="preserve">PEVuZE5vdGU+PENpdGU+PEF1dGhvcj5CZW5kZXI8L0F1dGhvcj48WWVhcj4xOTg3PC9ZZWFyPjxS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</w:fldData>
                </w:fldChar>
              </w:r>
              <w:r w:rsidR="002C6F92">
                <w:rPr>
                  <w:rFonts w:ascii="Times New Roman" w:hAnsi="Times New Roman" w:cs="Times New Roman"/>
                  <w:b w:val="0"/>
                  <w:bCs w:val="0"/>
                  <w:sz w:val="16"/>
                  <w:szCs w:val="16"/>
                </w:rPr>
                <w:instrText xml:space="preserve"> ADDIN EN.CITE.DATA </w:instrText>
              </w:r>
              <w:r w:rsidR="002C6F92">
                <w:rPr>
                  <w:rFonts w:ascii="Times New Roman" w:hAnsi="Times New Roman" w:cs="Times New Roman"/>
                  <w:b w:val="0"/>
                  <w:bCs w:val="0"/>
                  <w:sz w:val="16"/>
                  <w:szCs w:val="16"/>
                </w:rPr>
              </w:r>
              <w:r w:rsidR="002C6F92">
                <w:rPr>
                  <w:rFonts w:ascii="Times New Roman" w:hAnsi="Times New Roman" w:cs="Times New Roman"/>
                  <w:b w:val="0"/>
                  <w:bCs w:val="0"/>
                  <w:sz w:val="16"/>
                  <w:szCs w:val="16"/>
                </w:rPr>
                <w:fldChar w:fldCharType="end"/>
              </w:r>
            </w:ins>
            <w:r w:rsidR="003D6BA7" w:rsidRPr="00444A3F">
              <w:rPr>
                <w:rFonts w:ascii="Times New Roman" w:hAnsi="Times New Roman" w:cs="Times New Roman"/>
                <w:b w:val="0"/>
                <w:bCs w:val="0"/>
                <w:sz w:val="16"/>
                <w:szCs w:val="16"/>
              </w:rPr>
              <w:fldChar w:fldCharType="separate"/>
            </w:r>
            <w:r w:rsidR="0094700F" w:rsidRPr="00D37234">
              <w:rPr>
                <w:rFonts w:ascii="Times New Roman" w:hAnsi="Times New Roman" w:cs="Times New Roman"/>
                <w:b w:val="0"/>
                <w:sz w:val="16"/>
                <w:szCs w:val="16"/>
              </w:rPr>
              <w:t>[24-29]</w:t>
            </w:r>
            <w:r w:rsidR="003D6BA7" w:rsidRPr="00444A3F">
              <w:rPr>
                <w:rFonts w:ascii="Times New Roman" w:hAnsi="Times New Roman" w:cs="Times New Roman"/>
                <w:b w:val="0"/>
                <w:bCs w:val="0"/>
                <w:sz w:val="16"/>
                <w:szCs w:val="16"/>
              </w:rPr>
              <w:fldChar w:fldCharType="end"/>
            </w:r>
          </w:p>
        </w:tc>
        <w:tc>
          <w:tcPr>
            <w:tcW w:w="1710" w:type="dxa"/>
          </w:tcPr>
          <w:p w:rsidR="00395D1D" w:rsidRPr="00395D1D" w:rsidRDefault="00164AB8" w:rsidP="00395D1D">
            <w:pPr>
              <w:pStyle w:val="Heading2"/>
              <w:spacing w:before="0" w:after="0"/>
              <w:rPr>
                <w:rFonts w:ascii="Times New Roman" w:eastAsia="Times New Roman" w:hAnsi="Times New Roman" w:cs="Times New Roman"/>
                <w:b w:val="0"/>
                <w:sz w:val="16"/>
                <w:szCs w:val="16"/>
              </w:rPr>
            </w:pPr>
            <w:commentRangeStart w:id="13"/>
            <w:r w:rsidRPr="003E382D">
              <w:rPr>
                <w:rFonts w:ascii="Times New Roman" w:eastAsia="Times New Roman" w:hAnsi="Times New Roman" w:cs="Times New Roman"/>
                <w:b w:val="0"/>
                <w:sz w:val="16"/>
                <w:szCs w:val="16"/>
              </w:rPr>
              <w:t>~20 UG trained</w:t>
            </w:r>
            <w:commentRangeEnd w:id="13"/>
            <w:r w:rsidR="003E382D">
              <w:rPr>
                <w:rStyle w:val="CommentReference"/>
                <w:rFonts w:ascii="Cambria" w:eastAsia="Cambria" w:hAnsi="Cambria" w:cs="Times New Roman"/>
                <w:b w:val="0"/>
                <w:bCs w:val="0"/>
                <w:color w:val="auto"/>
                <w:lang w:eastAsia="en-US"/>
              </w:rPr>
              <w:commentReference w:id="13"/>
            </w:r>
          </w:p>
        </w:tc>
        <w:tc>
          <w:tcPr>
            <w:tcW w:w="630" w:type="dxa"/>
          </w:tcPr>
          <w:p w:rsidR="00395D1D" w:rsidRPr="00395D1D" w:rsidRDefault="00395D1D" w:rsidP="00395D1D">
            <w:pPr>
              <w:pStyle w:val="Heading2"/>
              <w:spacing w:before="0" w:after="0"/>
              <w:rPr>
                <w:rFonts w:ascii="Times New Roman" w:eastAsia="Times New Roman" w:hAnsi="Times New Roman" w:cs="Times New Roman"/>
                <w:b w:val="0"/>
                <w:sz w:val="16"/>
                <w:szCs w:val="16"/>
              </w:rPr>
            </w:pPr>
            <w:r w:rsidRPr="00395D1D">
              <w:rPr>
                <w:rFonts w:ascii="Times New Roman" w:eastAsia="Times New Roman" w:hAnsi="Times New Roman" w:cs="Times New Roman"/>
                <w:b w:val="0"/>
                <w:sz w:val="16"/>
                <w:szCs w:val="16"/>
              </w:rPr>
              <w:t>~15%</w:t>
            </w:r>
          </w:p>
        </w:tc>
        <w:tc>
          <w:tcPr>
            <w:tcW w:w="1440" w:type="dxa"/>
          </w:tcPr>
          <w:p w:rsidR="00395D1D" w:rsidRPr="00395D1D" w:rsidRDefault="00395D1D" w:rsidP="00395D1D">
            <w:pPr>
              <w:pStyle w:val="Heading2"/>
              <w:spacing w:before="0" w:after="0"/>
              <w:rPr>
                <w:rFonts w:ascii="Times New Roman" w:eastAsia="Times New Roman" w:hAnsi="Times New Roman" w:cs="Times New Roman"/>
                <w:b w:val="0"/>
                <w:sz w:val="16"/>
                <w:szCs w:val="16"/>
              </w:rPr>
            </w:pPr>
            <w:r w:rsidRPr="00395D1D">
              <w:rPr>
                <w:rFonts w:ascii="Times New Roman" w:eastAsia="Times New Roman" w:hAnsi="Times New Roman" w:cs="Times New Roman"/>
                <w:b w:val="0"/>
                <w:sz w:val="16"/>
                <w:szCs w:val="16"/>
              </w:rPr>
              <w:t>~2</w:t>
            </w:r>
          </w:p>
        </w:tc>
      </w:tr>
      <w:tr w:rsidR="006B2B2A" w:rsidRPr="00844442">
        <w:trPr>
          <w:trHeight w:val="602"/>
        </w:trPr>
        <w:tc>
          <w:tcPr>
            <w:tcW w:w="1080" w:type="dxa"/>
          </w:tcPr>
          <w:p w:rsidR="00395D1D" w:rsidRDefault="00164AB8">
            <w:pPr>
              <w:pStyle w:val="Heading2"/>
              <w:spacing w:before="0" w:after="0"/>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Other students</w:t>
            </w:r>
          </w:p>
          <w:p w:rsidR="00395D1D" w:rsidRDefault="00164AB8">
            <w:pPr>
              <w:spacing w:line="240" w:lineRule="auto"/>
              <w:rPr>
                <w:rFonts w:ascii="Times New Roman" w:hAnsi="Times New Roman" w:cs="Times New Roman"/>
                <w:sz w:val="16"/>
                <w:szCs w:val="16"/>
              </w:rPr>
            </w:pPr>
            <w:r w:rsidRPr="00164AB8">
              <w:rPr>
                <w:rFonts w:ascii="Times New Roman" w:hAnsi="Times New Roman" w:cs="Times New Roman"/>
                <w:sz w:val="16"/>
                <w:szCs w:val="16"/>
              </w:rPr>
              <w:t>(B.5, D1, D2 )</w:t>
            </w:r>
          </w:p>
        </w:tc>
        <w:tc>
          <w:tcPr>
            <w:tcW w:w="2880" w:type="dxa"/>
          </w:tcPr>
          <w:p w:rsidR="00395D1D" w:rsidRDefault="00164AB8">
            <w:pPr>
              <w:pStyle w:val="Heading2"/>
              <w:spacing w:before="0" w:after="0"/>
              <w:rPr>
                <w:rFonts w:ascii="Times New Roman" w:eastAsia="Times New Roman" w:hAnsi="Times New Roman" w:cs="Times New Roman"/>
                <w:b w:val="0"/>
                <w:sz w:val="16"/>
                <w:szCs w:val="16"/>
              </w:rPr>
            </w:pPr>
            <w:proofErr w:type="gramStart"/>
            <w:r w:rsidRPr="00164AB8">
              <w:rPr>
                <w:rFonts w:ascii="Times New Roman" w:eastAsia="Times New Roman" w:hAnsi="Times New Roman" w:cs="Times New Roman"/>
                <w:b w:val="0"/>
                <w:sz w:val="16"/>
                <w:szCs w:val="16"/>
              </w:rPr>
              <w:t>UG independent studies,</w:t>
            </w:r>
            <w:r w:rsidR="006E3098">
              <w:rPr>
                <w:rFonts w:ascii="Times New Roman" w:eastAsia="Times New Roman" w:hAnsi="Times New Roman" w:cs="Times New Roman"/>
                <w:b w:val="0"/>
                <w:sz w:val="16"/>
                <w:szCs w:val="16"/>
              </w:rPr>
              <w:t xml:space="preserve"> </w:t>
            </w:r>
            <w:r w:rsidRPr="00164AB8">
              <w:rPr>
                <w:rFonts w:ascii="Times New Roman" w:eastAsia="Times New Roman" w:hAnsi="Times New Roman" w:cs="Times New Roman"/>
                <w:b w:val="0"/>
                <w:sz w:val="16"/>
                <w:szCs w:val="16"/>
              </w:rPr>
              <w:t xml:space="preserve">projects in </w:t>
            </w:r>
            <w:r w:rsidR="006E3098">
              <w:rPr>
                <w:rFonts w:ascii="Times New Roman" w:eastAsia="Times New Roman" w:hAnsi="Times New Roman" w:cs="Times New Roman"/>
                <w:b w:val="0"/>
                <w:sz w:val="16"/>
                <w:szCs w:val="16"/>
              </w:rPr>
              <w:t xml:space="preserve">BIO487, ES435, </w:t>
            </w:r>
            <w:r w:rsidRPr="00164AB8">
              <w:rPr>
                <w:rFonts w:ascii="Times New Roman" w:eastAsia="Times New Roman" w:hAnsi="Times New Roman" w:cs="Times New Roman"/>
                <w:b w:val="0"/>
                <w:sz w:val="16"/>
                <w:szCs w:val="16"/>
              </w:rPr>
              <w:t>B</w:t>
            </w:r>
            <w:r w:rsidR="006E3098">
              <w:rPr>
                <w:rFonts w:ascii="Times New Roman" w:eastAsia="Times New Roman" w:hAnsi="Times New Roman" w:cs="Times New Roman"/>
                <w:b w:val="0"/>
                <w:sz w:val="16"/>
                <w:szCs w:val="16"/>
              </w:rPr>
              <w:t>IO</w:t>
            </w:r>
            <w:r w:rsidRPr="00164AB8">
              <w:rPr>
                <w:rFonts w:ascii="Times New Roman" w:eastAsia="Times New Roman" w:hAnsi="Times New Roman" w:cs="Times New Roman"/>
                <w:b w:val="0"/>
                <w:sz w:val="16"/>
                <w:szCs w:val="16"/>
              </w:rPr>
              <w:t>328, BIO233, &amp; CHE313L.</w:t>
            </w:r>
            <w:proofErr w:type="gramEnd"/>
          </w:p>
        </w:tc>
        <w:tc>
          <w:tcPr>
            <w:tcW w:w="1710" w:type="dxa"/>
          </w:tcPr>
          <w:p w:rsidR="00395D1D" w:rsidRDefault="00395D1D">
            <w:pPr>
              <w:pStyle w:val="Heading2"/>
              <w:spacing w:before="0" w:after="0"/>
              <w:rPr>
                <w:rFonts w:ascii="Times New Roman" w:eastAsia="Times New Roman" w:hAnsi="Times New Roman" w:cs="Times New Roman"/>
                <w:b w:val="0"/>
                <w:sz w:val="16"/>
                <w:szCs w:val="16"/>
              </w:rPr>
            </w:pPr>
          </w:p>
        </w:tc>
        <w:tc>
          <w:tcPr>
            <w:tcW w:w="1710" w:type="dxa"/>
          </w:tcPr>
          <w:p w:rsidR="00395D1D" w:rsidRDefault="00395D1D">
            <w:pPr>
              <w:pStyle w:val="Heading2"/>
              <w:spacing w:before="0" w:after="0"/>
              <w:rPr>
                <w:rFonts w:ascii="Times New Roman" w:eastAsia="Times New Roman" w:hAnsi="Times New Roman" w:cs="Times New Roman"/>
                <w:b w:val="0"/>
                <w:sz w:val="16"/>
                <w:szCs w:val="16"/>
                <w:highlight w:val="yellow"/>
              </w:rPr>
            </w:pPr>
          </w:p>
        </w:tc>
        <w:tc>
          <w:tcPr>
            <w:tcW w:w="630" w:type="dxa"/>
          </w:tcPr>
          <w:p w:rsidR="00395D1D" w:rsidRDefault="00164AB8">
            <w:pPr>
              <w:pStyle w:val="Heading2"/>
              <w:spacing w:before="0" w:after="0"/>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~15%</w:t>
            </w:r>
          </w:p>
        </w:tc>
        <w:tc>
          <w:tcPr>
            <w:tcW w:w="1440" w:type="dxa"/>
          </w:tcPr>
          <w:p w:rsidR="00395D1D" w:rsidRDefault="00164AB8">
            <w:pPr>
              <w:pStyle w:val="Heading2"/>
              <w:spacing w:before="0" w:after="0"/>
              <w:rPr>
                <w:rFonts w:ascii="Times New Roman" w:eastAsia="Times New Roman" w:hAnsi="Times New Roman" w:cs="Times New Roman"/>
                <w:b w:val="0"/>
                <w:sz w:val="16"/>
                <w:szCs w:val="16"/>
              </w:rPr>
            </w:pPr>
            <w:r w:rsidRPr="00164AB8">
              <w:rPr>
                <w:rFonts w:ascii="Times New Roman" w:eastAsia="Times New Roman" w:hAnsi="Times New Roman" w:cs="Times New Roman"/>
                <w:b w:val="0"/>
                <w:sz w:val="16"/>
                <w:szCs w:val="16"/>
              </w:rPr>
              <w:t>~2 independent studies, and 13 groups for course projects</w:t>
            </w:r>
          </w:p>
        </w:tc>
      </w:tr>
    </w:tbl>
    <w:p w:rsidR="00FC416F" w:rsidRDefault="000E74E7">
      <w:pPr>
        <w:spacing w:line="240" w:lineRule="auto"/>
        <w:jc w:val="both"/>
        <w:rPr>
          <w:rFonts w:ascii="Times New Roman" w:eastAsia="Times New Roman" w:hAnsi="Times New Roman"/>
        </w:rPr>
      </w:pPr>
      <w:r w:rsidRPr="000E74E7">
        <w:rPr>
          <w:rFonts w:ascii="Times New Roman" w:eastAsia="Times New Roman" w:hAnsi="Times New Roman"/>
        </w:rPr>
        <w:t>Note: UG indicates undergraduates</w:t>
      </w:r>
      <w:r w:rsidR="00337DFB">
        <w:rPr>
          <w:rFonts w:ascii="Times New Roman" w:eastAsia="Times New Roman" w:hAnsi="Times New Roman"/>
        </w:rPr>
        <w:t>,</w:t>
      </w:r>
      <w:r w:rsidRPr="000E74E7">
        <w:rPr>
          <w:rFonts w:ascii="Times New Roman" w:eastAsia="Times New Roman" w:hAnsi="Times New Roman"/>
        </w:rPr>
        <w:t xml:space="preserve"> and </w:t>
      </w:r>
      <w:r w:rsidR="00337DFB">
        <w:rPr>
          <w:rFonts w:ascii="Times New Roman" w:eastAsia="Times New Roman" w:hAnsi="Times New Roman"/>
        </w:rPr>
        <w:t xml:space="preserve">most of </w:t>
      </w:r>
      <w:r w:rsidRPr="000E74E7">
        <w:rPr>
          <w:rFonts w:ascii="Times New Roman" w:eastAsia="Times New Roman" w:hAnsi="Times New Roman"/>
        </w:rPr>
        <w:t>the</w:t>
      </w:r>
      <w:r w:rsidR="00337DFB">
        <w:rPr>
          <w:rFonts w:ascii="Times New Roman" w:eastAsia="Times New Roman" w:hAnsi="Times New Roman"/>
        </w:rPr>
        <w:t>m</w:t>
      </w:r>
      <w:r w:rsidRPr="000E74E7">
        <w:rPr>
          <w:rFonts w:ascii="Times New Roman" w:eastAsia="Times New Roman" w:hAnsi="Times New Roman"/>
        </w:rPr>
        <w:t xml:space="preserve"> are expected to be female African Americans.  </w:t>
      </w:r>
    </w:p>
    <w:p w:rsidR="00FC416F" w:rsidRDefault="00FC416F">
      <w:pPr>
        <w:spacing w:line="240" w:lineRule="auto"/>
        <w:jc w:val="both"/>
        <w:rPr>
          <w:rFonts w:ascii="Times New Roman" w:eastAsia="Times New Roman" w:hAnsi="Times New Roman"/>
          <w:b/>
        </w:rPr>
      </w:pPr>
    </w:p>
    <w:p w:rsidR="00FC416F" w:rsidRPr="00385A3A" w:rsidRDefault="00794FB9">
      <w:pPr>
        <w:pStyle w:val="Heading2"/>
        <w:spacing w:before="0" w:after="0"/>
        <w:jc w:val="both"/>
        <w:rPr>
          <w:rFonts w:ascii="Times New Roman" w:eastAsia="Times New Roman" w:hAnsi="Times New Roman" w:cs="Times New Roman"/>
          <w:sz w:val="22"/>
          <w:szCs w:val="22"/>
        </w:rPr>
      </w:pPr>
      <w:commentRangeStart w:id="14"/>
      <w:proofErr w:type="gramStart"/>
      <w:r w:rsidRPr="00794FB9">
        <w:rPr>
          <w:rFonts w:ascii="Times New Roman" w:eastAsia="Times New Roman" w:hAnsi="Times New Roman" w:cs="Times New Roman"/>
          <w:sz w:val="22"/>
          <w:szCs w:val="22"/>
        </w:rPr>
        <w:t xml:space="preserve">B.1 </w:t>
      </w:r>
      <w:r w:rsidR="00C234EC" w:rsidRPr="00C234EC">
        <w:rPr>
          <w:rFonts w:ascii="Times New Roman" w:hAnsi="Times New Roman" w:cs="Times New Roman"/>
          <w:sz w:val="22"/>
          <w:szCs w:val="22"/>
        </w:rPr>
        <w:t>Population</w:t>
      </w:r>
      <w:r w:rsidR="00AD7885" w:rsidRPr="00385A3A">
        <w:rPr>
          <w:rFonts w:ascii="Times New Roman" w:eastAsia="Times New Roman" w:hAnsi="Times New Roman" w:cs="Times New Roman"/>
          <w:sz w:val="22"/>
          <w:szCs w:val="22"/>
        </w:rPr>
        <w:t xml:space="preserve"> dynamics and natural variation </w:t>
      </w:r>
      <w:r w:rsidRPr="00794FB9">
        <w:rPr>
          <w:rFonts w:ascii="Times New Roman" w:eastAsia="Times New Roman" w:hAnsi="Times New Roman" w:cs="Times New Roman"/>
          <w:sz w:val="22"/>
          <w:szCs w:val="22"/>
        </w:rPr>
        <w:t xml:space="preserve">on cellular aging </w:t>
      </w:r>
      <w:r w:rsidR="00385A3A">
        <w:rPr>
          <w:rFonts w:ascii="Times New Roman" w:eastAsia="Times New Roman" w:hAnsi="Times New Roman" w:cs="Times New Roman"/>
          <w:sz w:val="22"/>
          <w:szCs w:val="22"/>
        </w:rPr>
        <w:t>in</w:t>
      </w:r>
      <w:r w:rsidRPr="00794FB9">
        <w:rPr>
          <w:rFonts w:ascii="Times New Roman" w:eastAsia="Times New Roman" w:hAnsi="Times New Roman" w:cs="Times New Roman"/>
          <w:sz w:val="22"/>
          <w:szCs w:val="22"/>
        </w:rPr>
        <w:t xml:space="preserve"> </w:t>
      </w:r>
      <w:proofErr w:type="spellStart"/>
      <w:r w:rsidRPr="00794FB9">
        <w:rPr>
          <w:rFonts w:ascii="Times New Roman" w:eastAsia="Times New Roman" w:hAnsi="Times New Roman" w:cs="Times New Roman"/>
          <w:i/>
          <w:sz w:val="22"/>
          <w:szCs w:val="22"/>
        </w:rPr>
        <w:t>Saccharomyces</w:t>
      </w:r>
      <w:proofErr w:type="spellEnd"/>
      <w:r w:rsidRPr="00794FB9">
        <w:rPr>
          <w:rFonts w:ascii="Times New Roman" w:eastAsia="Times New Roman" w:hAnsi="Times New Roman" w:cs="Times New Roman"/>
          <w:sz w:val="22"/>
          <w:szCs w:val="22"/>
        </w:rPr>
        <w:t xml:space="preserve"> </w:t>
      </w:r>
      <w:proofErr w:type="spellStart"/>
      <w:r w:rsidR="00C234EC" w:rsidRPr="00C234EC">
        <w:rPr>
          <w:rFonts w:ascii="Times New Roman" w:eastAsia="Times New Roman" w:hAnsi="Times New Roman" w:cs="Times New Roman"/>
          <w:i/>
          <w:sz w:val="22"/>
          <w:szCs w:val="22"/>
        </w:rPr>
        <w:t>cerevisiae</w:t>
      </w:r>
      <w:proofErr w:type="spellEnd"/>
      <w:r w:rsidR="00C234EC" w:rsidRPr="00C234EC">
        <w:rPr>
          <w:rFonts w:ascii="Times New Roman" w:eastAsia="Times New Roman" w:hAnsi="Times New Roman" w:cs="Times New Roman"/>
          <w:sz w:val="22"/>
          <w:szCs w:val="22"/>
        </w:rPr>
        <w:t>.</w:t>
      </w:r>
      <w:proofErr w:type="gramEnd"/>
      <w:r w:rsidR="00C234EC" w:rsidRPr="00C234EC">
        <w:rPr>
          <w:rFonts w:ascii="Times New Roman" w:eastAsia="Times New Roman" w:hAnsi="Times New Roman" w:cs="Times New Roman"/>
          <w:sz w:val="22"/>
          <w:szCs w:val="22"/>
        </w:rPr>
        <w:t xml:space="preserve"> (Qin)</w:t>
      </w:r>
      <w:commentRangeEnd w:id="14"/>
      <w:r w:rsidR="00C234EC" w:rsidRPr="00C234EC">
        <w:rPr>
          <w:rStyle w:val="CommentReference"/>
          <w:rFonts w:ascii="Times New Roman" w:eastAsia="Cambria" w:hAnsi="Times New Roman" w:cs="Times New Roman"/>
          <w:b w:val="0"/>
          <w:color w:val="auto"/>
          <w:sz w:val="22"/>
          <w:szCs w:val="22"/>
          <w:lang w:eastAsia="en-US"/>
        </w:rPr>
        <w:commentReference w:id="14"/>
      </w:r>
    </w:p>
    <w:p w:rsidR="00FC416F" w:rsidRDefault="00FC416F">
      <w:pPr>
        <w:spacing w:line="240" w:lineRule="auto"/>
        <w:jc w:val="both"/>
        <w:rPr>
          <w:rFonts w:ascii="Times New Roman" w:eastAsia="Times New Roman" w:hAnsi="Times New Roman"/>
        </w:rPr>
      </w:pPr>
    </w:p>
    <w:p w:rsidR="00FC416F" w:rsidRDefault="006B2B2A">
      <w:pPr>
        <w:pStyle w:val="Heading3"/>
        <w:spacing w:before="0" w:after="0"/>
        <w:jc w:val="both"/>
        <w:rPr>
          <w:rFonts w:ascii="Times New Roman" w:hAnsi="Times New Roman"/>
          <w:i/>
          <w:sz w:val="22"/>
        </w:rPr>
      </w:pPr>
      <w:r>
        <w:rPr>
          <w:rFonts w:ascii="Times New Roman" w:hAnsi="Times New Roman"/>
          <w:i/>
          <w:sz w:val="22"/>
        </w:rPr>
        <w:t xml:space="preserve">Background on yeast aging </w:t>
      </w:r>
    </w:p>
    <w:p w:rsidR="00FC416F" w:rsidRDefault="006B2B2A">
      <w:pPr>
        <w:spacing w:line="240" w:lineRule="auto"/>
        <w:ind w:firstLine="720"/>
        <w:jc w:val="both"/>
        <w:rPr>
          <w:rFonts w:ascii="Times New Roman" w:hAnsi="Times New Roman"/>
        </w:rPr>
      </w:pPr>
      <w:r>
        <w:rPr>
          <w:rFonts w:ascii="Times New Roman" w:hAnsi="Times New Roman"/>
        </w:rPr>
        <w:t xml:space="preserve">Aging is a </w:t>
      </w:r>
      <w:r w:rsidR="0022298C">
        <w:rPr>
          <w:rFonts w:ascii="Times New Roman" w:hAnsi="Times New Roman"/>
        </w:rPr>
        <w:t xml:space="preserve">fundamental </w:t>
      </w:r>
      <w:r>
        <w:rPr>
          <w:rFonts w:ascii="Times New Roman" w:hAnsi="Times New Roman"/>
        </w:rPr>
        <w:t xml:space="preserve">question in biology </w:t>
      </w:r>
      <w:r w:rsidR="003D6BA7">
        <w:rPr>
          <w:rFonts w:ascii="Times New Roman" w:hAnsi="Times New Roman"/>
        </w:rPr>
        <w:fldChar w:fldCharType="begin">
          <w:fldData xml:space="preserve">PEVuZE5vdGU+PENpdGU+PEF1dGhvcj5GaW5jaDwvQXV0aG9yPjxZZWFyPjE5OTA8L1llYXI+PFJl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</w:fldData>
        </w:fldChar>
      </w:r>
      <w:ins w:id="15" w:author="hong qin" w:date="2012-01-19T16:49:00Z">
        <w:r w:rsidR="002C6F92">
          <w:rPr>
            <w:rFonts w:ascii="Times New Roman" w:hAnsi="Times New Roman"/>
          </w:rPr>
          <w:instrText xml:space="preserve"> ADDIN EN.CITE </w:instrText>
        </w:r>
      </w:ins>
      <w:del w:id="16"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PEVuZE5vdGU+PENpdGU+PEF1dGhvcj5GaW5jaDwvQXV0aG9yPjxZZWFyPjE5OTA8L1llYXI+PFJl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17" w:author="hong qin" w:date="2012-01-19T16:49:00Z">
        <w:r w:rsidR="002C6F92">
          <w:rPr>
            <w:rFonts w:ascii="Times New Roman" w:hAnsi="Times New Roman"/>
          </w:rPr>
          <w:fldChar w:fldCharType="begin">
            <w:fldData xml:space="preserve">PEVuZE5vdGU+PENpdGU+PEF1dGhvcj5GaW5jaDwvQXV0aG9yPjxZZWFyPjE5OTA8L1llYXI+PFJl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94700F">
        <w:rPr>
          <w:rFonts w:ascii="Times New Roman" w:hAnsi="Times New Roman"/>
        </w:rPr>
        <w:t>[30-32]</w:t>
      </w:r>
      <w:r w:rsidR="003D6BA7">
        <w:rPr>
          <w:rFonts w:ascii="Times New Roman" w:hAnsi="Times New Roman"/>
        </w:rPr>
        <w:fldChar w:fldCharType="end"/>
      </w:r>
      <w:r>
        <w:rPr>
          <w:rFonts w:ascii="Times New Roman" w:hAnsi="Times New Roman"/>
        </w:rPr>
        <w:t xml:space="preserve">. The aging of cells that undergo asymmetric divisions likely arose early in the evolution of both prokaryotes and eukaryotes </w:t>
      </w:r>
      <w:r w:rsidR="003D6BA7">
        <w:rPr>
          <w:rFonts w:ascii="Times New Roman" w:hAnsi="Times New Roman"/>
        </w:rPr>
        <w:fldChar w:fldCharType="begin">
          <w:fldData xml:space="preserve">PEVuZE5vdGU+PENpdGU+PEF1dGhvcj5TdGV3YXJ0PC9BdXRob3I+PFllYXI+MjAwNTwvWWVhcj48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</w:fldData>
        </w:fldChar>
      </w:r>
      <w:ins w:id="18" w:author="hong qin" w:date="2012-01-19T16:49:00Z">
        <w:r w:rsidR="002C6F92">
          <w:rPr>
            <w:rFonts w:ascii="Times New Roman" w:hAnsi="Times New Roman"/>
          </w:rPr>
          <w:instrText xml:space="preserve"> ADDIN EN.CITE </w:instrText>
        </w:r>
      </w:ins>
      <w:del w:id="19"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PEVuZE5vdGU+PENpdGU+PEF1dGhvcj5TdGV3YXJ0PC9BdXRob3I+PFllYXI+MjAwNTwvWWVhcj48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20" w:author="hong qin" w:date="2012-01-19T16:49:00Z">
        <w:r w:rsidR="002C6F92">
          <w:rPr>
            <w:rFonts w:ascii="Times New Roman" w:hAnsi="Times New Roman"/>
          </w:rPr>
          <w:fldChar w:fldCharType="begin">
            <w:fldData xml:space="preserve">PEVuZE5vdGU+PENpdGU+PEF1dGhvcj5TdGV3YXJ0PC9BdXRob3I+PFllYXI+MjAwNTwvWWVhcj48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94700F">
        <w:rPr>
          <w:rFonts w:ascii="Times New Roman" w:hAnsi="Times New Roman"/>
        </w:rPr>
        <w:t>[33-35]</w:t>
      </w:r>
      <w:r w:rsidR="003D6BA7">
        <w:rPr>
          <w:rFonts w:ascii="Times New Roman" w:hAnsi="Times New Roman"/>
        </w:rPr>
        <w:fldChar w:fldCharType="end"/>
      </w:r>
      <w:r>
        <w:rPr>
          <w:rFonts w:ascii="Times New Roman" w:hAnsi="Times New Roman"/>
        </w:rPr>
        <w:t xml:space="preserve">. As a unicellular organism, </w:t>
      </w:r>
      <w:r w:rsidR="0022298C">
        <w:rPr>
          <w:rFonts w:ascii="Times New Roman" w:hAnsi="Times New Roman"/>
        </w:rPr>
        <w:t xml:space="preserve">the budding yeast </w:t>
      </w:r>
      <w:proofErr w:type="spellStart"/>
      <w:r w:rsidR="00773A10" w:rsidRPr="00773A10">
        <w:rPr>
          <w:rFonts w:ascii="Times New Roman" w:hAnsi="Times New Roman"/>
          <w:i/>
        </w:rPr>
        <w:t>Saccharomyces</w:t>
      </w:r>
      <w:proofErr w:type="spellEnd"/>
      <w:r w:rsidR="00773A10" w:rsidRPr="00773A10">
        <w:rPr>
          <w:rFonts w:ascii="Times New Roman" w:hAnsi="Times New Roman"/>
          <w:i/>
        </w:rPr>
        <w:t xml:space="preserve"> </w:t>
      </w:r>
      <w:proofErr w:type="spellStart"/>
      <w:r w:rsidR="00773A10" w:rsidRPr="00773A10">
        <w:rPr>
          <w:rFonts w:ascii="Times New Roman" w:hAnsi="Times New Roman"/>
          <w:i/>
        </w:rPr>
        <w:t>cerevisiae</w:t>
      </w:r>
      <w:proofErr w:type="spellEnd"/>
      <w:r>
        <w:rPr>
          <w:rFonts w:ascii="Times New Roman" w:hAnsi="Times New Roman"/>
        </w:rPr>
        <w:t xml:space="preserve"> has proven to be a good model system for studying mechanisms of cellular aging </w:t>
      </w:r>
      <w:r w:rsidR="003D6BA7">
        <w:rPr>
          <w:rFonts w:ascii="Times New Roman" w:eastAsia="Times New Roman" w:hAnsi="Times New Roman"/>
        </w:rPr>
        <w:fldChar w:fldCharType="begin"/>
      </w:r>
      <w:ins w:id="21" w:author="hong qin" w:date="2012-01-19T16:49:00Z">
        <w:r w:rsidR="002C6F92">
          <w:rPr>
            <w:rFonts w:ascii="Times New Roman" w:eastAsia="Times New Roman" w:hAnsi="Times New Roman"/>
          </w:rPr>
          <w:instrText xml:space="preserve"> ADDIN EN.CITE &lt;EndNote&gt;&lt;Cite&gt;&lt;Author&gt;Mortimer&lt;/Author&gt;&lt;Year&gt;1959&lt;/Year&gt;&lt;RecNum&gt;303&lt;/RecNum&gt;&lt;record&gt;&lt;rec-number&gt;303&lt;/rec-number&gt;&lt;foreign-keys&gt;&lt;key app="EN" db-id="seezaperx2r9rmet92m5az2vezeppvta9ads"&gt;303&lt;/key&gt;&lt;/foreign-keys&gt;&lt;ref-type name="Journal Article"&gt;17&lt;/ref-type&gt;&lt;contributors&gt;&lt;authors&gt;&lt;author&gt;Mortimer, R. K.&lt;/author&gt;&lt;author&gt;Johnston, J. R.&lt;/author&gt;&lt;/authors&gt;&lt;/contributors&gt;&lt;titles&gt;&lt;title&gt;Life span of individual yeast cells&lt;/title&gt;&lt;secondary-title&gt;Nature&lt;/secondary-title&gt;&lt;/titles&gt;&lt;periodical&gt;&lt;full-title&gt;Nature&lt;/full-title&gt;&lt;/periodical&gt;&lt;pages&gt;1751-2&lt;/pages&gt;&lt;volume&gt;183&lt;/volume&gt;&lt;number&gt;4677&lt;/number&gt;&lt;dates&gt;&lt;year&gt;1959&lt;/year&gt;&lt;pub-dates&gt;&lt;date&gt;Jun 20&lt;/date&gt;&lt;/pub-dates&gt;&lt;/dates&gt;&lt;accession-num&gt;13666896&lt;/accession-num&gt;&lt;urls&gt;&lt;related-urls&gt;&lt;url&gt;http://www.ncbi.nlm.nih.gov/entrez/query.fcgi?cmd=Retrieve&amp;amp;db=PubMed&amp;amp;dopt=Citation&amp;amp;list_uids=13666896  &lt;/url&gt;&lt;/related-urls&gt;&lt;/urls&gt;&lt;/record&gt;&lt;/Cite&gt;&lt;/EndNote&gt;</w:instrText>
        </w:r>
      </w:ins>
      <w:del w:id="22" w:author="hong qin" w:date="2012-01-19T16:49:00Z">
        <w:r w:rsidR="0094700F" w:rsidDel="002C6F92">
          <w:rPr>
            <w:rFonts w:ascii="Times New Roman" w:eastAsia="Times New Roman" w:hAnsi="Times New Roman"/>
          </w:rPr>
          <w:delInstrText xml:space="preserve"> ADDIN EN.CITE &lt;EndNote&gt;&lt;Cite&gt;&lt;Author&gt;Mortimer&lt;/Author&gt;&lt;Year&gt;1959&lt;/Year&gt;&lt;RecNum&gt;303&lt;/RecNum&gt;&lt;record&gt;&lt;rec-number&gt;303&lt;/rec-number&gt;&lt;foreign-keys&gt;&lt;key app="EN" db-id="seezaperx2r9rmet92m5az2vezeppvta9ads"&gt;303&lt;/key&gt;&lt;/foreign-keys&gt;&lt;ref-type name="Journal Article"&gt;17&lt;/ref-type&gt;&lt;contributors&gt;&lt;authors&gt;&lt;author&gt;Mortimer, R. K.&lt;/author&gt;&lt;author&gt;Johnston, J. R.&lt;/author&gt;&lt;/authors&gt;&lt;/contributors&gt;&lt;titles&gt;&lt;title&gt;Life span of individual yeast cells&lt;/title&gt;&lt;secondary-title&gt;Nature&lt;/secondary-title&gt;&lt;/titles&gt;&lt;periodical&gt;&lt;full-title&gt;Nature&lt;/full-title&gt;&lt;/periodical&gt;&lt;pages&gt;1751-2&lt;/pages&gt;&lt;volume&gt;183&lt;/volume&gt;&lt;number&gt;4677&lt;/number&gt;&lt;dates&gt;&lt;year&gt;1959&lt;/year&gt;&lt;pub-dates&gt;&lt;date&gt;Jun 20&lt;/date&gt;&lt;/pub-dates&gt;&lt;/dates&gt;&lt;accession-num&gt;13666896&lt;/accession-num&gt;&lt;urls&gt;&lt;related-urls&gt;&lt;url&gt;http://www.ncbi.nlm.nih.gov/entrez/query.fcgi?cmd=Retrieve&amp;amp;db=PubMed&amp;amp;dopt=Citation&amp;amp;list_uids=13666896  &lt;/url&gt;&lt;/related-urls&gt;&lt;/urls&gt;&lt;/record&gt;&lt;/Cite&gt;&lt;/EndNote&gt;</w:delInstrText>
        </w:r>
      </w:del>
      <w:r w:rsidR="003D6BA7">
        <w:rPr>
          <w:rFonts w:ascii="Times New Roman" w:eastAsia="Times New Roman" w:hAnsi="Times New Roman"/>
        </w:rPr>
        <w:fldChar w:fldCharType="separate"/>
      </w:r>
      <w:r w:rsidR="0094700F">
        <w:rPr>
          <w:rFonts w:ascii="Times New Roman" w:eastAsia="Times New Roman" w:hAnsi="Times New Roman"/>
        </w:rPr>
        <w:t>[36]</w:t>
      </w:r>
      <w:r w:rsidR="003D6BA7">
        <w:rPr>
          <w:rFonts w:ascii="Times New Roman" w:eastAsia="Times New Roman" w:hAnsi="Times New Roman"/>
        </w:rPr>
        <w:fldChar w:fldCharType="end"/>
      </w:r>
      <w:r>
        <w:rPr>
          <w:rFonts w:ascii="Times New Roman" w:eastAsia="Times New Roman" w:hAnsi="Times New Roman"/>
        </w:rPr>
        <w:t xml:space="preserve">. </w:t>
      </w:r>
      <w:r>
        <w:rPr>
          <w:rFonts w:ascii="Times New Roman" w:hAnsi="Times New Roman"/>
        </w:rPr>
        <w:t xml:space="preserve">Many key features of cellular aging were first discovered in yeast before they were established in metazoan cells </w:t>
      </w:r>
      <w:r w:rsidR="003D6BA7">
        <w:rPr>
          <w:rFonts w:ascii="Times New Roman" w:hAnsi="Times New Roman"/>
        </w:rPr>
        <w:fldChar w:fldCharType="begin">
          <w:fldData xml:space="preserve">PEVuZE5vdGU+PENpdGU+PEF1dGhvcj5LYWViZXJsZWluPC9BdXRob3I+PFllYXI+MjAxMDwvWWVh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</w:fldData>
        </w:fldChar>
      </w:r>
      <w:ins w:id="23" w:author="hong qin" w:date="2012-01-19T16:49:00Z">
        <w:r w:rsidR="002C6F92">
          <w:rPr>
            <w:rFonts w:ascii="Times New Roman" w:hAnsi="Times New Roman"/>
          </w:rPr>
          <w:instrText xml:space="preserve"> ADDIN EN.CITE </w:instrText>
        </w:r>
      </w:ins>
      <w:del w:id="24"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PEVuZE5vdGU+PENpdGU+PEF1dGhvcj5LYWViZXJsZWluPC9BdXRob3I+PFllYXI+MjAxMDwvWWVh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25" w:author="hong qin" w:date="2012-01-19T16:49:00Z">
        <w:r w:rsidR="002C6F92">
          <w:rPr>
            <w:rFonts w:ascii="Times New Roman" w:hAnsi="Times New Roman"/>
          </w:rPr>
          <w:fldChar w:fldCharType="begin">
            <w:fldData xml:space="preserve">PEVuZE5vdGU+PENpdGU+PEF1dGhvcj5LYWViZXJsZWluPC9BdXRob3I+PFllYXI+MjAxMDwvWWVh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94700F">
        <w:rPr>
          <w:rFonts w:ascii="Times New Roman" w:hAnsi="Times New Roman"/>
        </w:rPr>
        <w:t>[35, 37-40]</w:t>
      </w:r>
      <w:r w:rsidR="003D6BA7">
        <w:rPr>
          <w:rFonts w:ascii="Times New Roman" w:hAnsi="Times New Roman"/>
        </w:rPr>
        <w:fldChar w:fldCharType="end"/>
      </w:r>
      <w:r>
        <w:rPr>
          <w:rFonts w:ascii="Times New Roman" w:hAnsi="Times New Roman"/>
        </w:rPr>
        <w:t xml:space="preserve">.  The life span of yeast can be measured in two ways: replicative and chronological life spans. Replicative life span (RLS) is the number of cell cycles that individual mother cells produce before they senesce and cease </w:t>
      </w:r>
      <w:ins w:id="26" w:author="hong qin" w:date="2012-01-19T16:46:00Z">
        <w:r w:rsidR="003D7818">
          <w:rPr>
            <w:rFonts w:ascii="Times New Roman" w:hAnsi="Times New Roman"/>
          </w:rPr>
          <w:t xml:space="preserve">to </w:t>
        </w:r>
      </w:ins>
      <w:r>
        <w:rPr>
          <w:rFonts w:ascii="Times New Roman" w:hAnsi="Times New Roman"/>
        </w:rPr>
        <w:t>divid</w:t>
      </w:r>
      <w:ins w:id="27" w:author="hong qin" w:date="2012-01-19T16:46:00Z">
        <w:r w:rsidR="003D7818">
          <w:rPr>
            <w:rFonts w:ascii="Times New Roman" w:hAnsi="Times New Roman"/>
          </w:rPr>
          <w:t>e</w:t>
        </w:r>
      </w:ins>
      <w:del w:id="28" w:author="hong qin" w:date="2012-01-19T16:46:00Z">
        <w:r w:rsidDel="003D7818">
          <w:rPr>
            <w:rFonts w:ascii="Times New Roman" w:hAnsi="Times New Roman"/>
          </w:rPr>
          <w:delText>ing</w:delText>
        </w:r>
      </w:del>
      <w:r>
        <w:rPr>
          <w:rFonts w:ascii="Times New Roman" w:hAnsi="Times New Roman"/>
        </w:rPr>
        <w:t xml:space="preserve"> </w:t>
      </w:r>
      <w:r w:rsidR="003D6BA7">
        <w:rPr>
          <w:rFonts w:ascii="Times New Roman" w:hAnsi="Times New Roman"/>
        </w:rPr>
        <w:fldChar w:fldCharType="begin">
          <w:fldData xml:space="preserve">PEVuZE5vdGU+PENpdGU+PEF1dGhvcj5Nb3J0aW1lcjwvQXV0aG9yPjxZZWFyPjE5NTk8L1llYXI+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</w:fldData>
        </w:fldChar>
      </w:r>
      <w:ins w:id="29" w:author="hong qin" w:date="2012-01-19T16:49:00Z">
        <w:r w:rsidR="002C6F92">
          <w:rPr>
            <w:rFonts w:ascii="Times New Roman" w:hAnsi="Times New Roman"/>
          </w:rPr>
          <w:instrText xml:space="preserve"> ADDIN EN.CITE </w:instrText>
        </w:r>
      </w:ins>
      <w:del w:id="30"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PEVuZE5vdGU+PENpdGU+PEF1dGhvcj5Nb3J0aW1lcjwvQXV0aG9yPjxZZWFyPjE5NTk8L1llYXI+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31" w:author="hong qin" w:date="2012-01-19T16:49:00Z">
        <w:r w:rsidR="002C6F92">
          <w:rPr>
            <w:rFonts w:ascii="Times New Roman" w:hAnsi="Times New Roman"/>
          </w:rPr>
          <w:fldChar w:fldCharType="begin">
            <w:fldData xml:space="preserve">PEVuZE5vdGU+PENpdGU+PEF1dGhvcj5Nb3J0aW1lcjwvQXV0aG9yPjxZZWFyPjE5NTk8L1llYXI+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94700F">
        <w:rPr>
          <w:rFonts w:ascii="Times New Roman" w:hAnsi="Times New Roman"/>
        </w:rPr>
        <w:t xml:space="preserve">[36, 41, </w:t>
      </w:r>
      <w:proofErr w:type="gramStart"/>
      <w:r w:rsidR="0094700F">
        <w:rPr>
          <w:rFonts w:ascii="Times New Roman" w:hAnsi="Times New Roman"/>
        </w:rPr>
        <w:t>42</w:t>
      </w:r>
      <w:proofErr w:type="gramEnd"/>
      <w:r w:rsidR="0094700F">
        <w:rPr>
          <w:rFonts w:ascii="Times New Roman" w:hAnsi="Times New Roman"/>
        </w:rPr>
        <w:t>]</w:t>
      </w:r>
      <w:r w:rsidR="003D6BA7">
        <w:rPr>
          <w:rFonts w:ascii="Times New Roman" w:hAnsi="Times New Roman"/>
        </w:rPr>
        <w:fldChar w:fldCharType="end"/>
      </w:r>
      <w:r>
        <w:rPr>
          <w:rFonts w:ascii="Times New Roman" w:hAnsi="Times New Roman"/>
        </w:rPr>
        <w:t xml:space="preserve">. The actual number of daughters produced by a cohort of mother cells is determined by </w:t>
      </w:r>
      <w:proofErr w:type="spellStart"/>
      <w:r>
        <w:rPr>
          <w:rFonts w:ascii="Times New Roman" w:hAnsi="Times New Roman"/>
        </w:rPr>
        <w:t>microdissection</w:t>
      </w:r>
      <w:proofErr w:type="spellEnd"/>
      <w:r>
        <w:rPr>
          <w:rFonts w:ascii="Times New Roman" w:hAnsi="Times New Roman"/>
        </w:rPr>
        <w:t xml:space="preserve">.  Chronological life span (CLS) is how long cells can survive without dividing in stationary phase </w:t>
      </w:r>
      <w:r w:rsidR="003D6BA7">
        <w:rPr>
          <w:rFonts w:ascii="Times New Roman" w:hAnsi="Times New Roman"/>
        </w:rPr>
        <w:fldChar w:fldCharType="begin">
          <w:fldData xml:space="preserve">PEVuZE5vdGU+PENpdGU+PEF1dGhvcj5GYWJyaXppbzwvQXV0aG9yPjxZZWFyPjIwMDM8L1llYXI+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</w:fldData>
        </w:fldChar>
      </w:r>
      <w:ins w:id="32" w:author="hong qin" w:date="2012-01-19T16:49:00Z">
        <w:r w:rsidR="002C6F92">
          <w:rPr>
            <w:rFonts w:ascii="Times New Roman" w:hAnsi="Times New Roman"/>
          </w:rPr>
          <w:instrText xml:space="preserve"> ADDIN EN.CITE </w:instrText>
        </w:r>
      </w:ins>
      <w:del w:id="33"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PEVuZE5vdGU+PENpdGU+PEF1dGhvcj5GYWJyaXppbzwvQXV0aG9yPjxZZWFyPjIwMDM8L1llYXI+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34" w:author="hong qin" w:date="2012-01-19T16:49:00Z">
        <w:r w:rsidR="002C6F92">
          <w:rPr>
            <w:rFonts w:ascii="Times New Roman" w:hAnsi="Times New Roman"/>
          </w:rPr>
          <w:fldChar w:fldCharType="begin">
            <w:fldData xml:space="preserve">PEVuZE5vdGU+PENpdGU+PEF1dGhvcj5GYWJyaXppbzwvQXV0aG9yPjxZZWFyPjIwMDM8L1llYXI+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94700F">
        <w:rPr>
          <w:rFonts w:ascii="Times New Roman" w:hAnsi="Times New Roman"/>
        </w:rPr>
        <w:t>[43, 44]</w:t>
      </w:r>
      <w:r w:rsidR="003D6BA7">
        <w:rPr>
          <w:rFonts w:ascii="Times New Roman" w:hAnsi="Times New Roman"/>
        </w:rPr>
        <w:fldChar w:fldCharType="end"/>
      </w:r>
      <w:r>
        <w:rPr>
          <w:rFonts w:ascii="Times New Roman" w:hAnsi="Times New Roman"/>
        </w:rPr>
        <w:t xml:space="preserve">. The number of surviving cells in a population is assessed over time by quantifying colony-forming units.  Both replicative aging and chronological aging are defined </w:t>
      </w:r>
      <w:del w:id="35" w:author="hong qin" w:date="2012-01-19T16:44:00Z">
        <w:r w:rsidDel="003D7818">
          <w:rPr>
            <w:rFonts w:ascii="Times New Roman" w:hAnsi="Times New Roman"/>
          </w:rPr>
          <w:delText xml:space="preserve">around </w:delText>
        </w:r>
      </w:del>
      <w:ins w:id="36" w:author="hong qin" w:date="2012-01-19T16:44:00Z">
        <w:r w:rsidR="003D7818">
          <w:rPr>
            <w:rFonts w:ascii="Times New Roman" w:hAnsi="Times New Roman"/>
          </w:rPr>
          <w:t xml:space="preserve">based on </w:t>
        </w:r>
      </w:ins>
      <w:r>
        <w:rPr>
          <w:rFonts w:ascii="Times New Roman" w:hAnsi="Times New Roman"/>
        </w:rPr>
        <w:t xml:space="preserve">the concept of cell cycle: RLS is a measurement of cell cycles that a single mother cell can accomplish, and CLS is the capability of cells to reenter cell cycle from </w:t>
      </w:r>
      <w:del w:id="37" w:author="hong qin" w:date="2012-01-19T16:44:00Z">
        <w:r w:rsidDel="003D7818">
          <w:rPr>
            <w:rFonts w:ascii="Times New Roman" w:hAnsi="Times New Roman"/>
          </w:rPr>
          <w:delText xml:space="preserve">the </w:delText>
        </w:r>
      </w:del>
      <w:ins w:id="38" w:author="hong qin" w:date="2012-01-19T16:44:00Z">
        <w:r w:rsidR="003D7818">
          <w:rPr>
            <w:rFonts w:ascii="Times New Roman" w:hAnsi="Times New Roman"/>
          </w:rPr>
          <w:t>a</w:t>
        </w:r>
        <w:r w:rsidR="003D7818">
          <w:rPr>
            <w:rFonts w:ascii="Times New Roman" w:hAnsi="Times New Roman"/>
          </w:rPr>
          <w:t xml:space="preserve"> </w:t>
        </w:r>
      </w:ins>
      <w:r>
        <w:rPr>
          <w:rFonts w:ascii="Times New Roman" w:hAnsi="Times New Roman"/>
        </w:rPr>
        <w:t xml:space="preserve">non-dividing state. </w:t>
      </w:r>
    </w:p>
    <w:p w:rsidR="00FC416F" w:rsidRDefault="006B2B2A">
      <w:pPr>
        <w:spacing w:line="240" w:lineRule="auto"/>
        <w:ind w:firstLine="720"/>
        <w:jc w:val="both"/>
        <w:rPr>
          <w:rFonts w:ascii="Times New Roman" w:hAnsi="Times New Roman"/>
        </w:rPr>
      </w:pPr>
      <w:r>
        <w:rPr>
          <w:rFonts w:ascii="Times New Roman" w:hAnsi="Times New Roman"/>
        </w:rPr>
        <w:t>A large body of experimental data in yeast suggests complex mechanisms of aging. In a large scale screen, deletion</w:t>
      </w:r>
      <w:r w:rsidR="00C02D81">
        <w:rPr>
          <w:rFonts w:ascii="Times New Roman" w:hAnsi="Times New Roman"/>
        </w:rPr>
        <w:t>s</w:t>
      </w:r>
      <w:r>
        <w:rPr>
          <w:rFonts w:ascii="Times New Roman" w:hAnsi="Times New Roman"/>
        </w:rPr>
        <w:t xml:space="preserve"> of 90 genes were found to extend </w:t>
      </w:r>
      <w:r w:rsidR="00C02D81">
        <w:rPr>
          <w:rFonts w:ascii="Times New Roman" w:hAnsi="Times New Roman"/>
        </w:rPr>
        <w:t xml:space="preserve">CLS </w:t>
      </w:r>
      <w:r>
        <w:rPr>
          <w:rFonts w:ascii="Times New Roman" w:hAnsi="Times New Roman"/>
        </w:rPr>
        <w:t xml:space="preserve">in BY laboratory strains, and only 16 of them are TOR related </w:t>
      </w:r>
      <w:r w:rsidR="003D6BA7">
        <w:rPr>
          <w:rFonts w:ascii="Times New Roman" w:hAnsi="Times New Roman"/>
        </w:rPr>
        <w:fldChar w:fldCharType="begin">
          <w:fldData xml:space="preserve">PEVuZE5vdGU+PENpdGU+PEF1dGhvcj5Qb3dlcnM8L0F1dGhvcj48WWVhcj4yMDA2PC9ZZWFyPjxS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</w:fldData>
        </w:fldChar>
      </w:r>
      <w:ins w:id="39" w:author="hong qin" w:date="2012-01-19T16:49:00Z">
        <w:r w:rsidR="002C6F92">
          <w:rPr>
            <w:rFonts w:ascii="Times New Roman" w:hAnsi="Times New Roman"/>
          </w:rPr>
          <w:instrText xml:space="preserve"> ADDIN EN.CITE </w:instrText>
        </w:r>
      </w:ins>
      <w:del w:id="40"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PEVuZE5vdGU+PENpdGU+PEF1dGhvcj5Qb3dlcnM8L0F1dGhvcj48WWVhcj4yMDA2PC9ZZWFyPjxS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41" w:author="hong qin" w:date="2012-01-19T16:49:00Z">
        <w:r w:rsidR="002C6F92">
          <w:rPr>
            <w:rFonts w:ascii="Times New Roman" w:hAnsi="Times New Roman"/>
          </w:rPr>
          <w:fldChar w:fldCharType="begin">
            <w:fldData xml:space="preserve">PEVuZE5vdGU+PENpdGU+PEF1dGhvcj5Qb3dlcnM8L0F1dGhvcj48WWVhcj4yMDA2PC9ZZWFyPjxS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ins w:id="42" w:author="hong qin" w:date="2012-01-19T16:49:00Z">
        <w:r w:rsidR="002C6F92">
          <w:rPr>
            <w:rFonts w:ascii="Times New Roman" w:hAnsi="Times New Roman"/>
          </w:rPr>
          <w:t>[45]</w:t>
        </w:r>
      </w:ins>
      <w:del w:id="43" w:author="hong qin" w:date="2012-01-19T16:49:00Z">
        <w:r w:rsidR="0094700F" w:rsidDel="002C6F92">
          <w:rPr>
            <w:rFonts w:ascii="Times New Roman" w:hAnsi="Times New Roman"/>
          </w:rPr>
          <w:delText>[46]</w:delText>
        </w:r>
      </w:del>
      <w:r w:rsidR="003D6BA7">
        <w:rPr>
          <w:rFonts w:ascii="Times New Roman" w:hAnsi="Times New Roman"/>
        </w:rPr>
        <w:fldChar w:fldCharType="end"/>
      </w:r>
      <w:r w:rsidR="00897A77">
        <w:rPr>
          <w:rFonts w:ascii="Times New Roman" w:hAnsi="Times New Roman"/>
        </w:rPr>
        <w:t xml:space="preserve">. </w:t>
      </w:r>
      <w:r>
        <w:rPr>
          <w:rFonts w:ascii="Times New Roman" w:hAnsi="Times New Roman"/>
        </w:rPr>
        <w:t xml:space="preserve">The </w:t>
      </w:r>
      <w:r w:rsidR="00D86C18">
        <w:rPr>
          <w:rFonts w:ascii="Times New Roman" w:hAnsi="Times New Roman"/>
        </w:rPr>
        <w:t xml:space="preserve">remaining 74 genes </w:t>
      </w:r>
      <w:r w:rsidR="002B2691">
        <w:rPr>
          <w:rFonts w:ascii="Times New Roman" w:hAnsi="Times New Roman"/>
        </w:rPr>
        <w:t xml:space="preserve">are associated with </w:t>
      </w:r>
      <w:r>
        <w:rPr>
          <w:rFonts w:ascii="Times New Roman" w:hAnsi="Times New Roman"/>
        </w:rPr>
        <w:t xml:space="preserve">iron homeostasis, cell wall </w:t>
      </w:r>
      <w:r>
        <w:rPr>
          <w:rFonts w:ascii="Times New Roman" w:hAnsi="Times New Roman"/>
        </w:rPr>
        <w:lastRenderedPageBreak/>
        <w:t xml:space="preserve">organization and biogenesis, transport, and many have unknown functions </w:t>
      </w:r>
      <w:r w:rsidR="003D6BA7">
        <w:rPr>
          <w:rFonts w:ascii="Times New Roman" w:hAnsi="Times New Roman"/>
        </w:rPr>
        <w:fldChar w:fldCharType="begin">
          <w:fldData xml:space="preserve">PEVuZE5vdGU+PENpdGU+PEF1dGhvcj5Qb3dlcnM8L0F1dGhvcj48WWVhcj4yMDA2PC9ZZWFyPjxS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</w:fldData>
        </w:fldChar>
      </w:r>
      <w:ins w:id="44" w:author="hong qin" w:date="2012-01-19T16:49:00Z">
        <w:r w:rsidR="002C6F92">
          <w:rPr>
            <w:rFonts w:ascii="Times New Roman" w:hAnsi="Times New Roman"/>
          </w:rPr>
          <w:instrText xml:space="preserve"> ADDIN EN.CITE </w:instrText>
        </w:r>
      </w:ins>
      <w:del w:id="45"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PEVuZE5vdGU+PENpdGU+PEF1dGhvcj5Qb3dlcnM8L0F1dGhvcj48WWVhcj4yMDA2PC9ZZWFyPjxS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46" w:author="hong qin" w:date="2012-01-19T16:49:00Z">
        <w:r w:rsidR="002C6F92">
          <w:rPr>
            <w:rFonts w:ascii="Times New Roman" w:hAnsi="Times New Roman"/>
          </w:rPr>
          <w:fldChar w:fldCharType="begin">
            <w:fldData xml:space="preserve">PEVuZE5vdGU+PENpdGU+PEF1dGhvcj5Qb3dlcnM8L0F1dGhvcj48WWVhcj4yMDA2PC9ZZWFyPjxS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ins w:id="47" w:author="hong qin" w:date="2012-01-19T16:49:00Z">
        <w:r w:rsidR="002C6F92">
          <w:rPr>
            <w:rFonts w:ascii="Times New Roman" w:hAnsi="Times New Roman"/>
          </w:rPr>
          <w:t>[45]</w:t>
        </w:r>
      </w:ins>
      <w:del w:id="48" w:author="hong qin" w:date="2012-01-19T16:49:00Z">
        <w:r w:rsidR="0094700F" w:rsidDel="002C6F92">
          <w:rPr>
            <w:rFonts w:ascii="Times New Roman" w:hAnsi="Times New Roman"/>
          </w:rPr>
          <w:delText>[46]</w:delText>
        </w:r>
      </w:del>
      <w:r w:rsidR="003D6BA7">
        <w:rPr>
          <w:rFonts w:ascii="Times New Roman" w:hAnsi="Times New Roman"/>
        </w:rPr>
        <w:fldChar w:fldCharType="end"/>
      </w:r>
      <w:r>
        <w:rPr>
          <w:rFonts w:ascii="Times New Roman" w:hAnsi="Times New Roman"/>
        </w:rPr>
        <w:t xml:space="preserve">. Deletion of 300 genes can shorten </w:t>
      </w:r>
      <w:r w:rsidR="00C02D81">
        <w:rPr>
          <w:rFonts w:ascii="Times New Roman" w:hAnsi="Times New Roman"/>
        </w:rPr>
        <w:t xml:space="preserve">CLS </w:t>
      </w:r>
      <w:r w:rsidR="003D6BA7">
        <w:rPr>
          <w:rFonts w:ascii="Times New Roman" w:hAnsi="Times New Roman"/>
        </w:rPr>
        <w:fldChar w:fldCharType="begin">
          <w:fldData xml:space="preserve">PEVuZE5vdGU+PENpdGU+PEF1dGhvcj5Qb3dlcnM8L0F1dGhvcj48WWVhcj4yMDA2PC9ZZWFyPjxS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</w:fldData>
        </w:fldChar>
      </w:r>
      <w:ins w:id="49" w:author="hong qin" w:date="2012-01-19T16:49:00Z">
        <w:r w:rsidR="002C6F92">
          <w:rPr>
            <w:rFonts w:ascii="Times New Roman" w:hAnsi="Times New Roman"/>
          </w:rPr>
          <w:instrText xml:space="preserve"> ADDIN EN.CITE </w:instrText>
        </w:r>
      </w:ins>
      <w:del w:id="50"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PEVuZE5vdGU+PENpdGU+PEF1dGhvcj5Qb3dlcnM8L0F1dGhvcj48WWVhcj4yMDA2PC9ZZWFyPjxS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51" w:author="hong qin" w:date="2012-01-19T16:49:00Z">
        <w:r w:rsidR="002C6F92">
          <w:rPr>
            <w:rFonts w:ascii="Times New Roman" w:hAnsi="Times New Roman"/>
          </w:rPr>
          <w:fldChar w:fldCharType="begin">
            <w:fldData xml:space="preserve">PEVuZE5vdGU+PENpdGU+PEF1dGhvcj5Qb3dlcnM8L0F1dGhvcj48WWVhcj4yMDA2PC9ZZWFyPjxS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ins w:id="52" w:author="hong qin" w:date="2012-01-19T16:49:00Z">
        <w:r w:rsidR="002C6F92">
          <w:rPr>
            <w:rFonts w:ascii="Times New Roman" w:hAnsi="Times New Roman"/>
          </w:rPr>
          <w:t>[45]</w:t>
        </w:r>
      </w:ins>
      <w:del w:id="53" w:author="hong qin" w:date="2012-01-19T16:49:00Z">
        <w:r w:rsidR="0094700F" w:rsidDel="002C6F92">
          <w:rPr>
            <w:rFonts w:ascii="Times New Roman" w:hAnsi="Times New Roman"/>
          </w:rPr>
          <w:delText>[46]</w:delText>
        </w:r>
      </w:del>
      <w:r w:rsidR="003D6BA7">
        <w:rPr>
          <w:rFonts w:ascii="Times New Roman" w:hAnsi="Times New Roman"/>
        </w:rPr>
        <w:fldChar w:fldCharType="end"/>
      </w:r>
      <w:r>
        <w:rPr>
          <w:rFonts w:ascii="Times New Roman" w:hAnsi="Times New Roman"/>
        </w:rPr>
        <w:t xml:space="preserve">.  In another screen of </w:t>
      </w:r>
      <w:r w:rsidR="00AA0357">
        <w:rPr>
          <w:rFonts w:ascii="Times New Roman" w:hAnsi="Times New Roman"/>
        </w:rPr>
        <w:t>RLS</w:t>
      </w:r>
      <w:r>
        <w:rPr>
          <w:rFonts w:ascii="Times New Roman" w:hAnsi="Times New Roman"/>
        </w:rPr>
        <w:t xml:space="preserve">, 20% of the gene deletions were found to shorten </w:t>
      </w:r>
      <w:r w:rsidR="00AA0357">
        <w:rPr>
          <w:rFonts w:ascii="Times New Roman" w:hAnsi="Times New Roman"/>
        </w:rPr>
        <w:t>RLS</w:t>
      </w:r>
      <w:r>
        <w:rPr>
          <w:rFonts w:ascii="Times New Roman" w:hAnsi="Times New Roman"/>
        </w:rPr>
        <w:t xml:space="preserve">, whereas 10 out </w:t>
      </w:r>
      <w:r w:rsidR="005C289C">
        <w:rPr>
          <w:rFonts w:ascii="Times New Roman" w:hAnsi="Times New Roman"/>
        </w:rPr>
        <w:t xml:space="preserve">of </w:t>
      </w:r>
      <w:r>
        <w:rPr>
          <w:rFonts w:ascii="Times New Roman" w:hAnsi="Times New Roman"/>
        </w:rPr>
        <w:t xml:space="preserve">564 genes significantly extend </w:t>
      </w:r>
      <w:r w:rsidR="00C02D81">
        <w:rPr>
          <w:rFonts w:ascii="Times New Roman" w:hAnsi="Times New Roman"/>
        </w:rPr>
        <w:t xml:space="preserve">RLS </w:t>
      </w:r>
      <w:r w:rsidR="003D6BA7">
        <w:rPr>
          <w:rFonts w:ascii="Times New Roman" w:hAnsi="Times New Roman"/>
        </w:rPr>
        <w:fldChar w:fldCharType="begin"/>
      </w:r>
      <w:ins w:id="54" w:author="hong qin" w:date="2012-01-19T16:49:00Z">
        <w:r w:rsidR="002C6F92">
          <w:rPr>
            <w:rFonts w:ascii="Times New Roman" w:hAnsi="Times New Roman"/>
          </w:rPr>
          <w:instrText xml:space="preserve"> ADDIN EN.CITE &lt;EndNote&gt;&lt;Cite&gt;&lt;Author&gt;Kaeberlein&lt;/Author&gt;&lt;Year&gt;2005&lt;/Year&gt;&lt;RecNum&gt;486&lt;/RecNum&gt;&lt;record&gt;&lt;rec-number&gt;486&lt;/rec-number&gt;&lt;foreign-keys&gt;&lt;key app="EN" db-id="seezaperx2r9rmet92m5az2vezeppvta9ads"&gt;486&lt;/key&gt;&lt;/foreign-keys&gt;&lt;ref-type name="Journal Article"&gt;17&lt;/ref-type&gt;&lt;contributors&gt;&lt;authors&gt;&lt;author&gt;Kaeberlein, M.&lt;/author&gt;&lt;author&gt;Powers, R. W., 3rd&lt;/author&gt;&lt;author&gt;Steffen, K. K.&lt;/author&gt;&lt;author&gt;Westman, E. A.&lt;/author&gt;&lt;author&gt;Hu, D.&lt;/author&gt;&lt;author&gt;Dang, N.&lt;/author&gt;&lt;author&gt;Kerr, E. O.&lt;/author&gt;&lt;author&gt;Kirkland, K. T.&lt;/author&gt;&lt;author&gt;Fields, S.&lt;/author&gt;&lt;author&gt;Kennedy, B. K.&lt;/author&gt;&lt;/authors&gt;&lt;/contributors&gt;&lt;auth-address&gt;Departments of Genome Sciences and Medicine, University of Washington, Seattle, WA 98195, USA. kaeber@u.washington.edu&lt;/auth-address&gt;&lt;titles&gt;&lt;title&gt;Regulation of yeast replicative life span by TOR and Sch9 in response to nutrients&lt;/title&gt;&lt;secondary-title&gt;Science&lt;/secondary-title&gt;&lt;alt-title&gt;Science&lt;/alt-title&gt;&lt;/titles&gt;&lt;periodical&gt;&lt;full-title&gt;Science&lt;/full-title&gt;&lt;/periodical&gt;&lt;alt-periodical&gt;&lt;full-title&gt;Science&lt;/full-title&gt;&lt;/alt-periodical&gt;&lt;pages&gt;1193-6&lt;/pages&gt;&lt;volume&gt;310&lt;/volume&gt;&lt;number&gt;5751&lt;/number&gt;&lt;keywords&gt;&lt;keyword&gt;Cell Division/genetics/physiology&lt;/keyword&gt;&lt;keyword&gt;Gene Deletion&lt;/keyword&gt;&lt;keyword&gt;Protein Kinases/*metabolism&lt;/keyword&gt;&lt;keyword&gt;Saccharomyces cerevisiae/genetics/metabolism/*physiology&lt;/keyword&gt;&lt;keyword&gt;Saccharomyces cerevisiae Proteins/genetics/*physiology&lt;/keyword&gt;&lt;/keywords&gt;&lt;dates&gt;&lt;year&gt;2005&lt;/year&gt;&lt;pub-dates&gt;&lt;date&gt;Nov 18&lt;/date&gt;&lt;/pub-dates&gt;&lt;/dates&gt;&lt;isbn&gt;1095-9203 (Electronic)&lt;/isbn&gt;&lt;accession-num&gt;16293764&lt;/accession-num&gt;&lt;urls&gt;&lt;related-urls&gt;&lt;url&gt;http://www.ncbi.nlm.nih.gov/entrez/query.fcgi?cmd=Retrieve&amp;amp;db=PubMed&amp;amp;dopt=Citation&amp;amp;list_uids=16293764 &lt;/url&gt;&lt;/related-urls&gt;&lt;/urls&gt;&lt;language&gt;eng&lt;/language&gt;&lt;/record&gt;&lt;/Cite&gt;&lt;/EndNote&gt;</w:instrText>
        </w:r>
      </w:ins>
      <w:del w:id="55" w:author="hong qin" w:date="2012-01-19T16:49:00Z">
        <w:r w:rsidR="0094700F" w:rsidDel="002C6F92">
          <w:rPr>
            <w:rFonts w:ascii="Times New Roman" w:hAnsi="Times New Roman"/>
          </w:rPr>
          <w:delInstrText xml:space="preserve"> ADDIN EN.CITE &lt;EndNote&gt;&lt;Cite&gt;&lt;Author&gt;Kaeberlein&lt;/Author&gt;&lt;Year&gt;2005&lt;/Year&gt;&lt;RecNum&gt;486&lt;/RecNum&gt;&lt;record&gt;&lt;rec-number&gt;486&lt;/rec-number&gt;&lt;foreign-keys&gt;&lt;key app="EN" db-id="seezaperx2r9rmet92m5az2vezeppvta9ads"&gt;486&lt;/key&gt;&lt;/foreign-keys&gt;&lt;ref-type name="Journal Article"&gt;17&lt;/ref-type&gt;&lt;contributors&gt;&lt;authors&gt;&lt;author&gt;Kaeberlein, M.&lt;/author&gt;&lt;author&gt;Powers, R. W., 3rd&lt;/author&gt;&lt;author&gt;Steffen, K. K.&lt;/author&gt;&lt;author&gt;Westman, E. A.&lt;/author&gt;&lt;author&gt;Hu, D.&lt;/author&gt;&lt;author&gt;Dang, N.&lt;/author&gt;&lt;author&gt;Kerr, E. O.&lt;/author&gt;&lt;author&gt;Kirkland, K. T.&lt;/author&gt;&lt;author&gt;Fields, S.&lt;/author&gt;&lt;author&gt;Kennedy, B. K.&lt;/author&gt;&lt;/authors&gt;&lt;/contributors&gt;&lt;auth-address&gt;Departments of Genome Sciences and Medicine, University of Washington, Seattle, WA 98195, USA. kaeber@u.washington.edu&lt;/auth-address&gt;&lt;titles&gt;&lt;title&gt;Regulation of yeast replicative life span by TOR and Sch9 in response to nutrients&lt;/title&gt;&lt;secondary-title&gt;Science&lt;/secondary-title&gt;&lt;alt-title&gt;Science&lt;/alt-title&gt;&lt;/titles&gt;&lt;periodical&gt;&lt;full-title&gt;Science&lt;/full-title&gt;&lt;/periodical&gt;&lt;alt-periodical&gt;&lt;full-title&gt;Science&lt;/full-title&gt;&lt;/alt-periodical&gt;&lt;pages&gt;1193-6&lt;/pages&gt;&lt;volume&gt;310&lt;/volume&gt;&lt;number&gt;5751&lt;/number&gt;&lt;keywords&gt;&lt;keyword&gt;Cell Division/genetics/physiology&lt;/keyword&gt;&lt;keyword&gt;Gene Deletion&lt;/keyword&gt;&lt;keyword&gt;Protein Kinases/*metabolism&lt;/keyword&gt;&lt;keyword&gt;Saccharomyces cerevisiae/genetics/metabolism/*physiology&lt;/keyword&gt;&lt;keyword&gt;Saccharomyces cerevisiae Proteins/genetics/*physiology&lt;/keyword&gt;&lt;/keywords&gt;&lt;dates&gt;&lt;year&gt;2005&lt;/year&gt;&lt;pub-dates&gt;&lt;date&gt;Nov 18&lt;/date&gt;&lt;/pub-dates&gt;&lt;/dates&gt;&lt;isbn&gt;1095-9203 (Electronic)&lt;/isbn&gt;&lt;accession-num&gt;16293764&lt;/accession-num&gt;&lt;urls&gt;&lt;related-urls&gt;&lt;url&gt;http://www.ncbi.nlm.nih.gov/entrez/query.fcgi?cmd=Retrieve&amp;amp;db=PubMed&amp;amp;dopt=Citation&amp;amp;list_uids=16293764 &lt;/url&gt;&lt;/related-urls&gt;&lt;/urls&gt;&lt;language&gt;eng&lt;/language&gt;&lt;/record&gt;&lt;/Cite&gt;&lt;/EndNote&gt;</w:delInstrText>
        </w:r>
      </w:del>
      <w:r w:rsidR="003D6BA7">
        <w:rPr>
          <w:rFonts w:ascii="Times New Roman" w:hAnsi="Times New Roman"/>
        </w:rPr>
        <w:fldChar w:fldCharType="separate"/>
      </w:r>
      <w:ins w:id="56" w:author="hong qin" w:date="2012-01-19T16:49:00Z">
        <w:r w:rsidR="002C6F92">
          <w:rPr>
            <w:rFonts w:ascii="Times New Roman" w:hAnsi="Times New Roman"/>
          </w:rPr>
          <w:t>[47]</w:t>
        </w:r>
      </w:ins>
      <w:del w:id="57" w:author="hong qin" w:date="2012-01-19T16:49:00Z">
        <w:r w:rsidR="0094700F" w:rsidDel="002C6F92">
          <w:rPr>
            <w:rFonts w:ascii="Times New Roman" w:hAnsi="Times New Roman"/>
          </w:rPr>
          <w:delText>[51]</w:delText>
        </w:r>
      </w:del>
      <w:r w:rsidR="003D6BA7">
        <w:rPr>
          <w:rFonts w:ascii="Times New Roman" w:hAnsi="Times New Roman"/>
        </w:rPr>
        <w:fldChar w:fldCharType="end"/>
      </w:r>
      <w:r>
        <w:rPr>
          <w:rFonts w:ascii="Times New Roman" w:hAnsi="Times New Roman"/>
        </w:rPr>
        <w:t xml:space="preserve">. Six of </w:t>
      </w:r>
      <w:r w:rsidR="00C02D81">
        <w:rPr>
          <w:rFonts w:ascii="Times New Roman" w:hAnsi="Times New Roman"/>
        </w:rPr>
        <w:t xml:space="preserve">the 10 genes </w:t>
      </w:r>
      <w:r>
        <w:rPr>
          <w:rFonts w:ascii="Times New Roman" w:hAnsi="Times New Roman"/>
        </w:rPr>
        <w:t xml:space="preserve">are implicated in the TOR pathway, four others are </w:t>
      </w:r>
      <w:proofErr w:type="gramStart"/>
      <w:r>
        <w:rPr>
          <w:rFonts w:ascii="Times New Roman" w:hAnsi="Times New Roman"/>
        </w:rPr>
        <w:t>a</w:t>
      </w:r>
      <w:proofErr w:type="gramEnd"/>
      <w:r>
        <w:rPr>
          <w:rFonts w:ascii="Times New Roman" w:hAnsi="Times New Roman"/>
        </w:rPr>
        <w:t xml:space="preserve"> </w:t>
      </w:r>
      <w:proofErr w:type="spellStart"/>
      <w:r>
        <w:rPr>
          <w:rFonts w:ascii="Times New Roman" w:hAnsi="Times New Roman"/>
        </w:rPr>
        <w:t>ubiquitin</w:t>
      </w:r>
      <w:proofErr w:type="spellEnd"/>
      <w:r>
        <w:rPr>
          <w:rFonts w:ascii="Times New Roman" w:hAnsi="Times New Roman"/>
        </w:rPr>
        <w:t xml:space="preserve"> protease, an </w:t>
      </w:r>
      <w:proofErr w:type="spellStart"/>
      <w:r>
        <w:rPr>
          <w:rFonts w:ascii="Times New Roman" w:hAnsi="Times New Roman"/>
        </w:rPr>
        <w:t>isocitrate</w:t>
      </w:r>
      <w:proofErr w:type="spellEnd"/>
      <w:r>
        <w:rPr>
          <w:rFonts w:ascii="Times New Roman" w:hAnsi="Times New Roman"/>
        </w:rPr>
        <w:t xml:space="preserve"> </w:t>
      </w:r>
      <w:proofErr w:type="spellStart"/>
      <w:r>
        <w:rPr>
          <w:rFonts w:ascii="Times New Roman" w:hAnsi="Times New Roman"/>
        </w:rPr>
        <w:t>dehyodrogenase</w:t>
      </w:r>
      <w:proofErr w:type="spellEnd"/>
      <w:r>
        <w:rPr>
          <w:rFonts w:ascii="Times New Roman" w:hAnsi="Times New Roman"/>
        </w:rPr>
        <w:t xml:space="preserve">, and two proteins </w:t>
      </w:r>
      <w:del w:id="58" w:author="hong qin" w:date="2012-01-19T16:59:00Z">
        <w:r w:rsidDel="00524F1E">
          <w:rPr>
            <w:rFonts w:ascii="Times New Roman" w:hAnsi="Times New Roman"/>
          </w:rPr>
          <w:delText xml:space="preserve">with </w:delText>
        </w:r>
      </w:del>
      <w:ins w:id="59" w:author="hong qin" w:date="2012-01-19T16:59:00Z">
        <w:r w:rsidR="00524F1E">
          <w:rPr>
            <w:rFonts w:ascii="Times New Roman" w:hAnsi="Times New Roman"/>
          </w:rPr>
          <w:t>have</w:t>
        </w:r>
        <w:r w:rsidR="00524F1E">
          <w:rPr>
            <w:rFonts w:ascii="Times New Roman" w:hAnsi="Times New Roman"/>
          </w:rPr>
          <w:t xml:space="preserve"> </w:t>
        </w:r>
      </w:ins>
      <w:r>
        <w:rPr>
          <w:rFonts w:ascii="Times New Roman" w:hAnsi="Times New Roman"/>
        </w:rPr>
        <w:t>unknown functions. In collaboration with Jeff Townsend</w:t>
      </w:r>
      <w:r w:rsidR="0022298C">
        <w:rPr>
          <w:rFonts w:ascii="Times New Roman" w:hAnsi="Times New Roman"/>
        </w:rPr>
        <w:t xml:space="preserve"> at Yale University</w:t>
      </w:r>
      <w:r>
        <w:rPr>
          <w:rFonts w:ascii="Times New Roman" w:hAnsi="Times New Roman"/>
        </w:rPr>
        <w:t>, we compared gene expressional profiles of short</w:t>
      </w:r>
      <w:del w:id="60" w:author="hong qin" w:date="2012-01-19T16:47:00Z">
        <w:r w:rsidDel="00AA0392">
          <w:rPr>
            <w:rFonts w:ascii="Times New Roman" w:hAnsi="Times New Roman"/>
          </w:rPr>
          <w:delText>-</w:delText>
        </w:r>
      </w:del>
      <w:r>
        <w:rPr>
          <w:rFonts w:ascii="Times New Roman" w:hAnsi="Times New Roman"/>
        </w:rPr>
        <w:t xml:space="preserve"> and long-lived </w:t>
      </w:r>
      <w:proofErr w:type="spellStart"/>
      <w:r>
        <w:rPr>
          <w:rFonts w:ascii="Times New Roman" w:hAnsi="Times New Roman"/>
        </w:rPr>
        <w:t>se</w:t>
      </w:r>
      <w:r w:rsidR="0022298C">
        <w:rPr>
          <w:rFonts w:ascii="Times New Roman" w:hAnsi="Times New Roman"/>
        </w:rPr>
        <w:t>gre</w:t>
      </w:r>
      <w:r>
        <w:rPr>
          <w:rFonts w:ascii="Times New Roman" w:hAnsi="Times New Roman"/>
        </w:rPr>
        <w:t>gants</w:t>
      </w:r>
      <w:proofErr w:type="spellEnd"/>
      <w:r>
        <w:rPr>
          <w:rFonts w:ascii="Times New Roman" w:hAnsi="Times New Roman"/>
        </w:rPr>
        <w:t xml:space="preserve"> of </w:t>
      </w:r>
      <w:proofErr w:type="gramStart"/>
      <w:r w:rsidR="0022298C">
        <w:rPr>
          <w:rFonts w:ascii="Times New Roman" w:hAnsi="Times New Roman"/>
        </w:rPr>
        <w:t xml:space="preserve">a </w:t>
      </w:r>
      <w:r>
        <w:rPr>
          <w:rFonts w:ascii="Times New Roman" w:hAnsi="Times New Roman"/>
        </w:rPr>
        <w:t>wild</w:t>
      </w:r>
      <w:proofErr w:type="gramEnd"/>
      <w:r>
        <w:rPr>
          <w:rFonts w:ascii="Times New Roman" w:hAnsi="Times New Roman"/>
        </w:rPr>
        <w:t xml:space="preserve"> yeast isolate, and found 15 genes with consistent differential expression levels between the long- and the short-lived progen</w:t>
      </w:r>
      <w:r w:rsidR="00C02D81">
        <w:rPr>
          <w:rFonts w:ascii="Times New Roman" w:hAnsi="Times New Roman"/>
        </w:rPr>
        <w:t>ies</w:t>
      </w:r>
      <w:r>
        <w:rPr>
          <w:rFonts w:ascii="Times New Roman" w:hAnsi="Times New Roman"/>
        </w:rPr>
        <w:t>, including genes involved in gene silencing, stress response, and mitochondrial function</w:t>
      </w:r>
      <w:r w:rsidR="00C02D81">
        <w:rPr>
          <w:rFonts w:ascii="Times New Roman" w:hAnsi="Times New Roman"/>
        </w:rPr>
        <w:t xml:space="preserve"> </w:t>
      </w:r>
      <w:r w:rsidR="003D6BA7">
        <w:rPr>
          <w:rFonts w:ascii="Times New Roman" w:hAnsi="Times New Roman"/>
        </w:rPr>
        <w:fldChar w:fldCharType="begin">
          <w:fldData xml:space="preserve">PEVuZE5vdGU+PENpdGU+PEF1dGhvcj5HdW88L0F1dGhvcj48WWVhcj4yMDExPC9ZZWFyPjxSZWNO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</w:fldData>
        </w:fldChar>
      </w:r>
      <w:ins w:id="61" w:author="hong qin" w:date="2012-01-19T16:49:00Z">
        <w:r w:rsidR="002C6F92">
          <w:rPr>
            <w:rFonts w:ascii="Times New Roman" w:hAnsi="Times New Roman"/>
          </w:rPr>
          <w:instrText xml:space="preserve"> ADDIN EN.CITE </w:instrText>
        </w:r>
      </w:ins>
      <w:del w:id="62" w:author="hong qin" w:date="2012-01-19T16:49:00Z">
        <w:r w:rsidR="00C02D81"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PEVuZE5vdGU+PENpdGU+PEF1dGhvcj5HdW88L0F1dGhvcj48WWVhcj4yMDExPC9ZZWFyPjxSZWNO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</w:fldData>
          </w:fldChar>
        </w:r>
        <w:r w:rsidR="00C02D81"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63" w:author="hong qin" w:date="2012-01-19T16:49:00Z">
        <w:r w:rsidR="002C6F92">
          <w:rPr>
            <w:rFonts w:ascii="Times New Roman" w:hAnsi="Times New Roman"/>
          </w:rPr>
          <w:fldChar w:fldCharType="begin">
            <w:fldData xml:space="preserve">PEVuZE5vdGU+PENpdGU+PEF1dGhvcj5HdW88L0F1dGhvcj48WWVhcj4yMDExPC9ZZWFyPjxSZWNO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C02D81">
        <w:rPr>
          <w:rFonts w:ascii="Times New Roman" w:hAnsi="Times New Roman"/>
          <w:noProof/>
        </w:rPr>
        <w:t>[7]</w:t>
      </w:r>
      <w:r w:rsidR="003D6BA7">
        <w:rPr>
          <w:rFonts w:ascii="Times New Roman" w:hAnsi="Times New Roman"/>
        </w:rPr>
        <w:fldChar w:fldCharType="end"/>
      </w:r>
      <w:r>
        <w:rPr>
          <w:rFonts w:ascii="Times New Roman" w:hAnsi="Times New Roman"/>
        </w:rPr>
        <w:t xml:space="preserve">.  </w:t>
      </w:r>
    </w:p>
    <w:p w:rsidR="00FC416F" w:rsidRDefault="00CE62F2">
      <w:pPr>
        <w:spacing w:line="240" w:lineRule="auto"/>
        <w:ind w:firstLine="720"/>
        <w:jc w:val="both"/>
        <w:rPr>
          <w:rFonts w:ascii="Times New Roman" w:hAnsi="Times New Roman"/>
        </w:rPr>
      </w:pPr>
      <w:r>
        <w:rPr>
          <w:rFonts w:ascii="Times New Roman" w:hAnsi="Times New Roman"/>
        </w:rPr>
        <w:t xml:space="preserve">Mitochondria </w:t>
      </w:r>
      <w:ins w:id="64" w:author="hong qin" w:date="2012-01-19T17:00:00Z">
        <w:r w:rsidR="00524F1E">
          <w:rPr>
            <w:rFonts w:ascii="Times New Roman" w:hAnsi="Times New Roman"/>
          </w:rPr>
          <w:t xml:space="preserve">and </w:t>
        </w:r>
        <w:r w:rsidR="00B172A9">
          <w:rPr>
            <w:rFonts w:ascii="Times New Roman" w:hAnsi="Times New Roman"/>
          </w:rPr>
          <w:t xml:space="preserve">reactive oxygen </w:t>
        </w:r>
      </w:ins>
      <w:ins w:id="65" w:author="hong qin" w:date="2012-01-19T17:01:00Z">
        <w:r w:rsidR="00B172A9">
          <w:rPr>
            <w:rFonts w:ascii="Times New Roman" w:hAnsi="Times New Roman"/>
          </w:rPr>
          <w:t>species</w:t>
        </w:r>
      </w:ins>
      <w:ins w:id="66" w:author="hong qin" w:date="2012-01-19T17:00:00Z">
        <w:r w:rsidR="00B172A9">
          <w:rPr>
            <w:rFonts w:ascii="Times New Roman" w:hAnsi="Times New Roman"/>
          </w:rPr>
          <w:t xml:space="preserve"> (ROS)</w:t>
        </w:r>
        <w:r w:rsidR="00524F1E">
          <w:rPr>
            <w:rFonts w:ascii="Times New Roman" w:hAnsi="Times New Roman"/>
          </w:rPr>
          <w:t xml:space="preserve"> </w:t>
        </w:r>
      </w:ins>
      <w:r>
        <w:rPr>
          <w:rFonts w:ascii="Times New Roman" w:hAnsi="Times New Roman"/>
        </w:rPr>
        <w:t>play a</w:t>
      </w:r>
      <w:r w:rsidR="005C289C">
        <w:rPr>
          <w:rFonts w:ascii="Times New Roman" w:hAnsi="Times New Roman"/>
        </w:rPr>
        <w:t>n</w:t>
      </w:r>
      <w:r>
        <w:rPr>
          <w:rFonts w:ascii="Times New Roman" w:hAnsi="Times New Roman"/>
        </w:rPr>
        <w:t xml:space="preserve"> important role in yeast cell aging </w:t>
      </w:r>
      <w:r w:rsidR="003D6BA7">
        <w:rPr>
          <w:rFonts w:ascii="Times New Roman" w:hAnsi="Times New Roman"/>
        </w:rPr>
        <w:fldChar w:fldCharType="begin">
          <w:fldData xml:space="preserve">PEVuZE5vdGU+PENpdGU+PEF1dGhvcj5CcmF1bjwvQXV0aG9yPjxZZWFyPjIwMTE8L1llYXI+PFJl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</w:fldData>
        </w:fldChar>
      </w:r>
      <w:ins w:id="67" w:author="hong qin" w:date="2012-01-19T16:49:00Z">
        <w:r w:rsidR="002C6F92">
          <w:rPr>
            <w:rFonts w:ascii="Times New Roman" w:hAnsi="Times New Roman"/>
          </w:rPr>
          <w:instrText xml:space="preserve"> ADDIN EN.CITE </w:instrText>
        </w:r>
      </w:ins>
      <w:del w:id="68"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PEVuZE5vdGU+PENpdGU+PEF1dGhvcj5CcmF1bjwvQXV0aG9yPjxZZWFyPjIwMTE8L1llYXI+PFJl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69" w:author="hong qin" w:date="2012-01-19T16:49:00Z">
        <w:r w:rsidR="002C6F92">
          <w:rPr>
            <w:rFonts w:ascii="Times New Roman" w:hAnsi="Times New Roman"/>
          </w:rPr>
          <w:fldChar w:fldCharType="begin">
            <w:fldData xml:space="preserve">PEVuZE5vdGU+PENpdGU+PEF1dGhvcj5CcmF1bjwvQXV0aG9yPjxZZWFyPjIwMTE8L1llYXI+PFJl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94700F">
        <w:rPr>
          <w:rFonts w:ascii="Times New Roman" w:hAnsi="Times New Roman"/>
        </w:rPr>
        <w:t>[52, 53]</w:t>
      </w:r>
      <w:r w:rsidR="003D6BA7">
        <w:rPr>
          <w:rFonts w:ascii="Times New Roman" w:hAnsi="Times New Roman"/>
        </w:rPr>
        <w:fldChar w:fldCharType="end"/>
      </w:r>
      <w:r>
        <w:rPr>
          <w:rFonts w:ascii="Times New Roman" w:hAnsi="Times New Roman"/>
        </w:rPr>
        <w:t xml:space="preserve">. </w:t>
      </w:r>
      <w:r w:rsidR="006B2B2A">
        <w:rPr>
          <w:rFonts w:ascii="Times New Roman" w:hAnsi="Times New Roman"/>
        </w:rPr>
        <w:t>Calorie restriction (CR) can extend both RLS and CLS in yeast. Several recent</w:t>
      </w:r>
      <w:r w:rsidR="006B2B2A" w:rsidRPr="00764F03">
        <w:rPr>
          <w:rFonts w:ascii="Times New Roman" w:hAnsi="Times New Roman"/>
        </w:rPr>
        <w:t xml:space="preserve"> studies have suggested that </w:t>
      </w:r>
      <w:r w:rsidR="003B1ACE">
        <w:rPr>
          <w:rFonts w:ascii="Times New Roman" w:hAnsi="Times New Roman"/>
        </w:rPr>
        <w:t>CR reduces superoxide anions by elevating H</w:t>
      </w:r>
      <w:r w:rsidR="00444A3F" w:rsidRPr="00444A3F">
        <w:rPr>
          <w:rFonts w:ascii="Times New Roman" w:hAnsi="Times New Roman"/>
          <w:vertAlign w:val="subscript"/>
        </w:rPr>
        <w:t>2</w:t>
      </w:r>
      <w:r w:rsidR="003B1ACE">
        <w:rPr>
          <w:rFonts w:ascii="Times New Roman" w:hAnsi="Times New Roman"/>
        </w:rPr>
        <w:t>O</w:t>
      </w:r>
      <w:r w:rsidR="00444A3F" w:rsidRPr="00444A3F">
        <w:rPr>
          <w:rFonts w:ascii="Times New Roman" w:hAnsi="Times New Roman"/>
          <w:vertAlign w:val="subscript"/>
        </w:rPr>
        <w:t>2</w:t>
      </w:r>
      <w:r w:rsidR="003B1ACE">
        <w:rPr>
          <w:rFonts w:ascii="Times New Roman" w:hAnsi="Times New Roman"/>
        </w:rPr>
        <w:t xml:space="preserve"> levels</w:t>
      </w:r>
      <w:r w:rsidR="008B56DA">
        <w:rPr>
          <w:rFonts w:ascii="Times New Roman" w:hAnsi="Times New Roman"/>
        </w:rPr>
        <w:t xml:space="preserve">, </w:t>
      </w:r>
      <w:r w:rsidR="006B2B2A" w:rsidRPr="00764F03">
        <w:rPr>
          <w:rFonts w:ascii="Times New Roman" w:hAnsi="Times New Roman"/>
        </w:rPr>
        <w:t xml:space="preserve">although details vary in different models </w:t>
      </w:r>
      <w:ins w:id="70" w:author="hong qin" w:date="2012-01-19T16:49:00Z">
        <w:r w:rsidR="002C6F92">
          <w:rPr>
            <w:rFonts w:ascii="Times New Roman" w:hAnsi="Times New Roman"/>
          </w:rPr>
          <w:fldChar w:fldCharType="begin">
            <w:fldData xml:space="preserve">PEVuZE5vdGU+PENpdGU+PEF1dGhvcj5XZWk8L0F1dGhvcj48WWVhcj4yMDA4PC9ZZWFyPjxSZWNO
dW0+NDgxPC9SZWNOdW0+PHJlY29yZD48cmVjLW51bWJlcj40ODE8L3JlYy1udW1iZXI+PGZvcmVp
Z24ta2V5cz48a2V5IGFwcD0iRU4iIGRiLWlkPSJzZWV6YXBlcngycjlybWV0OTJtNWF6MnZlemVw
cHZ0YTlhZHMiPjQ4MTwva2V5PjwvZm9yZWlnbi1rZXlzPjxyZWYtdHlwZSBuYW1lPSJKb3VybmFs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cnktdGl0bGU+PC90aXRsZXM+PHBlcmlvZGljYWw+PGZ1bGwtdGl0bGU+UExvUyBHZW5ldDwvZnVs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LXRpdGxlPjwvcGVyaW9kaWNhbD48cGFnZXM+NzA5LTI2PC9wYWdlcz48dm9sdW1lPjI8L3ZvbHVt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=
</w:fldData>
          </w:fldChar>
        </w:r>
        <w:r w:rsidR="002C6F92">
          <w:rPr>
            <w:rFonts w:ascii="Times New Roman" w:hAnsi="Times New Roman"/>
          </w:rPr>
          <w:instrText xml:space="preserve"> ADDIN EN.CITE </w:instrText>
        </w:r>
        <w:r w:rsidR="002C6F92">
          <w:rPr>
            <w:rFonts w:ascii="Times New Roman" w:hAnsi="Times New Roman"/>
          </w:rPr>
          <w:fldChar w:fldCharType="begin">
            <w:fldData xml:space="preserve">PEVuZE5vdGU+PENpdGU+PEF1dGhvcj5XZWk8L0F1dGhvcj48WWVhcj4yMDA4PC9ZZWFyPjxSZWNO
dW0+NDgxPC9SZWNOdW0+PHJlY29yZD48cmVjLW51bWJlcj40ODE8L3JlYy1udW1iZXI+PGZvcmVp
Z24ta2V5cz48a2V5IGFwcD0iRU4iIGRiLWlkPSJzZWV6YXBlcngycjlybWV0OTJtNWF6MnZlemVw
cHZ0YTlhZHMiPjQ4MTwva2V5PjwvZm9yZWlnbi1rZXlzPjxyZWYtdHlwZSBuYW1lPSJKb3VybmFs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cnktdGl0bGU+PC90aXRsZXM+PHBlcmlvZGljYWw+PGZ1bGwtdGl0bGU+UExvUyBHZW5ldDwvZnVs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LXRpdGxlPjwvcGVyaW9kaWNhbD48cGFnZXM+NzA5LTI2PC9wYWdlcz48dm9sdW1lPjI8L3ZvbHVt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=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2C6F92">
        <w:rPr>
          <w:rFonts w:ascii="Times New Roman" w:hAnsi="Times New Roman"/>
        </w:rPr>
        <w:fldChar w:fldCharType="separate"/>
      </w:r>
      <w:ins w:id="71" w:author="hong qin" w:date="2012-01-19T16:49:00Z">
        <w:r w:rsidR="002C6F92">
          <w:rPr>
            <w:rFonts w:ascii="Times New Roman" w:hAnsi="Times New Roman"/>
          </w:rPr>
          <w:t>[54-58]</w:t>
        </w:r>
        <w:r w:rsidR="002C6F92">
          <w:rPr>
            <w:rFonts w:ascii="Times New Roman" w:hAnsi="Times New Roman"/>
          </w:rPr>
          <w:fldChar w:fldCharType="end"/>
        </w:r>
      </w:ins>
      <w:del w:id="72" w:author="hong qin" w:date="2012-01-19T16:49:00Z">
        <w:r w:rsidR="0000542E" w:rsidDel="002C6F92">
          <w:rPr>
            <w:rFonts w:ascii="Times New Roman" w:hAnsi="Times New Roman"/>
          </w:rPr>
          <w:delText>{Wei, 2008 #481;Ristow, 2011 #1034</w:delText>
        </w:r>
        <w:r w:rsidR="0000542E" w:rsidDel="0000542E">
          <w:rPr>
            <w:rFonts w:ascii="Times New Roman" w:hAnsi="Times New Roman"/>
          </w:rPr>
          <w:delText xml:space="preserve"> </w:delText>
        </w:r>
        <w:r w:rsidR="0000542E" w:rsidDel="002C6F92">
          <w:rPr>
            <w:rFonts w:ascii="Times New Roman" w:hAnsi="Times New Roman"/>
          </w:rPr>
          <w:delText>;Weinberger, 2010 #864;Mesquita, 2010 #851;Molin, 2011 #853}</w:delText>
        </w:r>
      </w:del>
      <w:r w:rsidR="006B2B2A" w:rsidRPr="00764F03">
        <w:rPr>
          <w:rFonts w:ascii="Times New Roman" w:hAnsi="Times New Roman"/>
        </w:rPr>
        <w:t>. SIR2 and TO</w:t>
      </w:r>
      <w:r w:rsidR="006B2B2A">
        <w:rPr>
          <w:rFonts w:ascii="Times New Roman" w:hAnsi="Times New Roman"/>
        </w:rPr>
        <w:t xml:space="preserve">R are </w:t>
      </w:r>
      <w:r w:rsidR="000D67C5">
        <w:rPr>
          <w:rFonts w:ascii="Times New Roman" w:hAnsi="Times New Roman"/>
        </w:rPr>
        <w:t xml:space="preserve">found to be </w:t>
      </w:r>
      <w:r w:rsidR="006B2B2A">
        <w:rPr>
          <w:rFonts w:ascii="Times New Roman" w:hAnsi="Times New Roman"/>
        </w:rPr>
        <w:t>inter</w:t>
      </w:r>
      <w:del w:id="73" w:author="hong qin" w:date="2012-01-19T16:48:00Z">
        <w:r w:rsidR="006B2B2A" w:rsidDel="00AA0392">
          <w:rPr>
            <w:rFonts w:ascii="Times New Roman" w:hAnsi="Times New Roman"/>
          </w:rPr>
          <w:delText>-</w:delText>
        </w:r>
      </w:del>
      <w:r w:rsidR="006B2B2A">
        <w:rPr>
          <w:rFonts w:ascii="Times New Roman" w:hAnsi="Times New Roman"/>
        </w:rPr>
        <w:t xml:space="preserve">connected through MSN2/4 </w:t>
      </w:r>
      <w:r w:rsidR="003D6BA7">
        <w:rPr>
          <w:rFonts w:ascii="Times New Roman" w:hAnsi="Times New Roman"/>
        </w:rPr>
        <w:fldChar w:fldCharType="begin"/>
      </w:r>
      <w:ins w:id="74" w:author="hong qin" w:date="2012-01-19T16:49:00Z">
        <w:r w:rsidR="002C6F92">
          <w:rPr>
            <w:rFonts w:ascii="Times New Roman" w:hAnsi="Times New Roman"/>
          </w:rPr>
          <w:instrText xml:space="preserve"> ADDIN EN.CITE &lt;EndNote&gt;&lt;Cite&gt;&lt;Author&gt;Medvedik&lt;/Author&gt;&lt;Year&gt;2007&lt;/Year&gt;&lt;RecNum&gt;620&lt;/RecNum&gt;&lt;record&gt;&lt;rec-number&gt;620&lt;/rec-number&gt;&lt;foreign-keys&gt;&lt;key app="EN" db-id="seezaperx2r9rmet92m5az2vezeppvta9ads"&gt;620&lt;/key&gt;&lt;/foreign-keys&gt;&lt;ref-type name="Journal Article"&gt;17&lt;/ref-type&gt;&lt;contributors&gt;&lt;authors&gt;&lt;author&gt;Medvedik, O.&lt;/author&gt;&lt;author&gt;Lamming, D. W.&lt;/author&gt;&lt;author&gt;Kim, K. D.&lt;/author&gt;&lt;author&gt;Sinclair, D. A.&lt;/author&gt;&lt;/authors&gt;&lt;/contributors&gt;&lt;auth-address&gt;Paul F. Glenn Laboratories for the Biological Mechanisms of Aging, Department of Pathology, Harvard Medical School, Boston, Massachusetts, United States of America.&lt;/auth-address&gt;&lt;titles&gt;&lt;title&gt;MSN2 and MSN4 link calorie restriction and TOR to sirtuin-mediated lifespan extension in Saccharomyces cerevisiae&lt;/title&gt;&lt;secondary-title&gt;PLoS Biol&lt;/secondary-title&gt;&lt;/titles&gt;&lt;periodical&gt;&lt;full-title&gt;PLoS Biol&lt;/full-title&gt;&lt;/periodical&gt;&lt;pages&gt;e261&lt;/pages&gt;&lt;volume&gt;5&lt;/volume&gt;&lt;number&gt;10&lt;/number&gt;&lt;edition&gt;2007/10/05&lt;/edition&gt;&lt;keywords&gt;&lt;keyword&gt;*Caloric Restriction&lt;/keyword&gt;&lt;keyword&gt;DNA, Ribosomal/genetics&lt;/keyword&gt;&lt;keyword&gt;DNA-Binding Proteins/*physiology&lt;/keyword&gt;&lt;keyword&gt;Life Expectancy&lt;/keyword&gt;&lt;keyword&gt;Protein-Serine-Threonine Kinases&lt;/keyword&gt;&lt;keyword&gt;Saccharomyces cerevisiae/*physiology&lt;/keyword&gt;&lt;keyword&gt;Saccharomyces cerevisiae Proteins/*physiology&lt;/keyword&gt;&lt;keyword&gt;Signal Transduction&lt;/keyword&gt;&lt;keyword&gt;Transcription Factors/*physiology&lt;/keyword&gt;&lt;/keywords&gt;&lt;dates&gt;&lt;year&gt;2007&lt;/year&gt;&lt;pub-dates&gt;&lt;date&gt;Oct 2&lt;/date&gt;&lt;/pub-dates&gt;&lt;/dates&gt;&lt;isbn&gt;1545-7885 (Electronic)&amp;#xD;1545-7885 (Linking)&lt;/isbn&gt;&lt;accession-num&gt;17914901&lt;/accession-num&gt;&lt;urls&gt;&lt;related-urls&gt;&lt;url&gt;http://www.ncbi.nlm.nih.gov/entrez/query.fcgi?cmd=Retrieve&amp;amp;db=PubMed&amp;amp;dopt=Citation&amp;amp;list_uids=17914901&lt;/url&gt;&lt;/related-urls&gt;&lt;/urls&gt;&lt;custom2&gt;1994990&lt;/custom2&gt;&lt;electronic-resource-num&gt;06-PLBI-RA-0346 [pii]&amp;#xD;10.1371/journal.pbio.0050261&lt;/electronic-resource-num&gt;&lt;language&gt;eng&lt;/language&gt;&lt;/record&gt;&lt;/Cite&gt;&lt;/EndNote&gt;</w:instrText>
        </w:r>
      </w:ins>
      <w:del w:id="75" w:author="hong qin" w:date="2012-01-19T16:49:00Z">
        <w:r w:rsidR="0094700F" w:rsidDel="002C6F92">
          <w:rPr>
            <w:rFonts w:ascii="Times New Roman" w:hAnsi="Times New Roman"/>
          </w:rPr>
          <w:delInstrText xml:space="preserve"> ADDIN EN.CITE &lt;EndNote&gt;&lt;Cite&gt;&lt;Author&gt;Medvedik&lt;/Author&gt;&lt;Year&gt;2007&lt;/Year&gt;&lt;RecNum&gt;620&lt;/RecNum&gt;&lt;record&gt;&lt;rec-number&gt;620&lt;/rec-number&gt;&lt;foreign-keys&gt;&lt;key app="EN" db-id="seezaperx2r9rmet92m5az2vezeppvta9ads"&gt;620&lt;/key&gt;&lt;/foreign-keys&gt;&lt;ref-type name="Journal Article"&gt;17&lt;/ref-type&gt;&lt;contributors&gt;&lt;authors&gt;&lt;author&gt;Medvedik, O.&lt;/author&gt;&lt;author&gt;Lamming, D. W.&lt;/author&gt;&lt;author&gt;Kim, K. D.&lt;/author&gt;&lt;author&gt;Sinclair, D. A.&lt;/author&gt;&lt;/authors&gt;&lt;/contributors&gt;&lt;auth-address&gt;Paul F. Glenn Laboratories for the Biological Mechanisms of Aging, Department of Pathology, Harvard Medical School, Boston, Massachusetts, United States of America.&lt;/auth-address&gt;&lt;titles&gt;&lt;title&gt;MSN2 and MSN4 link calorie restriction and TOR to sirtuin-mediated lifespan extension in Saccharomyces cerevisiae&lt;/title&gt;&lt;secondary-title&gt;PLoS Biol&lt;/secondary-title&gt;&lt;/titles&gt;&lt;periodical&gt;&lt;full-title&gt;PLoS Biol&lt;/full-title&gt;&lt;/periodical&gt;&lt;pages&gt;e261&lt;/pages&gt;&lt;volume&gt;5&lt;/volume&gt;&lt;number&gt;10&lt;/number&gt;&lt;edition&gt;2007/10/05&lt;/edition&gt;&lt;keywords&gt;&lt;keyword&gt;*Caloric Restriction&lt;/keyword&gt;&lt;keyword&gt;DNA, Ribosomal/genetics&lt;/keyword&gt;&lt;keyword&gt;DNA-Binding Proteins/*physiology&lt;/keyword&gt;&lt;keyword&gt;Life Expectancy&lt;/keyword&gt;&lt;keyword&gt;Protein-Serine-Threonine Kinases&lt;/keyword&gt;&lt;keyword&gt;Saccharomyces cerevisiae/*physiology&lt;/keyword&gt;&lt;keyword&gt;Saccharomyces cerevisiae Proteins/*physiology&lt;/keyword&gt;&lt;keyword&gt;Signal Transduction&lt;/keyword&gt;&lt;keyword&gt;Transcription Factors/*physiology&lt;/keyword&gt;&lt;/keywords&gt;&lt;dates&gt;&lt;year&gt;2007&lt;/year&gt;&lt;pub-dates&gt;&lt;date&gt;Oct 2&lt;/date&gt;&lt;/pub-dates&gt;&lt;/dates&gt;&lt;isbn&gt;1545-7885 (Electronic)&amp;#xD;1545-7885 (Linking)&lt;/isbn&gt;&lt;accession-num&gt;17914901&lt;/accession-num&gt;&lt;urls&gt;&lt;related-urls&gt;&lt;url&gt;http://www.ncbi.nlm.nih.gov/entrez/query.fcgi?cmd=Retrieve&amp;amp;db=PubMed&amp;amp;dopt=Citation&amp;amp;list_uids=17914901&lt;/url&gt;&lt;/related-urls&gt;&lt;/urls&gt;&lt;custom2&gt;1994990&lt;/custom2&gt;&lt;electronic-resource-num&gt;06-PLBI-RA-0346 [pii]&amp;#xD;10.1371/journal.pbio.0050261&lt;/electronic-resource-num&gt;&lt;language&gt;eng&lt;/language&gt;&lt;/record&gt;&lt;/Cite&gt;&lt;/EndNote&gt;</w:delInstrText>
        </w:r>
      </w:del>
      <w:r w:rsidR="003D6BA7">
        <w:rPr>
          <w:rFonts w:ascii="Times New Roman" w:hAnsi="Times New Roman"/>
        </w:rPr>
        <w:fldChar w:fldCharType="separate"/>
      </w:r>
      <w:r w:rsidR="0094700F">
        <w:rPr>
          <w:rFonts w:ascii="Times New Roman" w:hAnsi="Times New Roman"/>
        </w:rPr>
        <w:t>[59]</w:t>
      </w:r>
      <w:r w:rsidR="003D6BA7">
        <w:rPr>
          <w:rFonts w:ascii="Times New Roman" w:hAnsi="Times New Roman"/>
        </w:rPr>
        <w:fldChar w:fldCharType="end"/>
      </w:r>
      <w:r w:rsidR="000D67C5">
        <w:rPr>
          <w:rFonts w:ascii="Times New Roman" w:hAnsi="Times New Roman"/>
        </w:rPr>
        <w:t xml:space="preserve">, and appear to both </w:t>
      </w:r>
      <w:r w:rsidR="006B2B2A">
        <w:rPr>
          <w:rFonts w:ascii="Times New Roman" w:hAnsi="Times New Roman"/>
        </w:rPr>
        <w:t xml:space="preserve">act through ROS signaling pathways to extend life span </w:t>
      </w:r>
      <w:r w:rsidR="003D6BA7">
        <w:rPr>
          <w:rFonts w:ascii="Times New Roman" w:hAnsi="Times New Roman"/>
        </w:rPr>
        <w:fldChar w:fldCharType="begin">
          <w:fldData xml:space="preserve">PEVuZE5vdGU+PENpdGU+PEF1dGhvcj5QYW48L0F1dGhvcj48WWVhcj4yMDExPC9ZZWFyPjxSZWNO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</w:fldData>
        </w:fldChar>
      </w:r>
      <w:ins w:id="76" w:author="hong qin" w:date="2012-01-19T16:49:00Z">
        <w:r w:rsidR="002C6F92">
          <w:rPr>
            <w:rFonts w:ascii="Times New Roman" w:hAnsi="Times New Roman"/>
          </w:rPr>
          <w:instrText xml:space="preserve"> ADDIN EN.CITE </w:instrText>
        </w:r>
      </w:ins>
      <w:del w:id="77"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PEVuZE5vdGU+PENpdGU+PEF1dGhvcj5QYW48L0F1dGhvcj48WWVhcj4yMDExPC9ZZWFyPjxSZWNO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78" w:author="hong qin" w:date="2012-01-19T16:49:00Z">
        <w:r w:rsidR="002C6F92">
          <w:rPr>
            <w:rFonts w:ascii="Times New Roman" w:hAnsi="Times New Roman"/>
          </w:rPr>
          <w:fldChar w:fldCharType="begin">
            <w:fldData xml:space="preserve">PEVuZE5vdGU+PENpdGU+PEF1dGhvcj5QYW48L0F1dGhvcj48WWVhcj4yMDExPC9ZZWFyPjxSZWNO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94700F">
        <w:rPr>
          <w:rFonts w:ascii="Times New Roman" w:hAnsi="Times New Roman"/>
        </w:rPr>
        <w:t>[56, 57, 60]</w:t>
      </w:r>
      <w:r w:rsidR="003D6BA7">
        <w:rPr>
          <w:rFonts w:ascii="Times New Roman" w:hAnsi="Times New Roman"/>
        </w:rPr>
        <w:fldChar w:fldCharType="end"/>
      </w:r>
      <w:r w:rsidR="006B2B2A">
        <w:rPr>
          <w:rFonts w:ascii="Times New Roman" w:hAnsi="Times New Roman"/>
        </w:rPr>
        <w:t xml:space="preserve"> , but conflicting evidence </w:t>
      </w:r>
      <w:del w:id="79" w:author="hong qin" w:date="2012-01-19T17:01:00Z">
        <w:r w:rsidR="006B2B2A" w:rsidDel="00B172A9">
          <w:rPr>
            <w:rFonts w:ascii="Times New Roman" w:hAnsi="Times New Roman"/>
          </w:rPr>
          <w:delText xml:space="preserve">also </w:delText>
        </w:r>
      </w:del>
      <w:r w:rsidR="006B2B2A">
        <w:rPr>
          <w:rFonts w:ascii="Times New Roman" w:hAnsi="Times New Roman"/>
        </w:rPr>
        <w:t>exist</w:t>
      </w:r>
      <w:r w:rsidR="00F44800">
        <w:rPr>
          <w:rFonts w:ascii="Times New Roman" w:hAnsi="Times New Roman"/>
        </w:rPr>
        <w:t>s</w:t>
      </w:r>
      <w:r w:rsidR="006B2B2A">
        <w:rPr>
          <w:rFonts w:ascii="Times New Roman" w:hAnsi="Times New Roman"/>
        </w:rPr>
        <w:t xml:space="preserve"> </w:t>
      </w:r>
      <w:r w:rsidR="003D6BA7">
        <w:rPr>
          <w:rFonts w:ascii="Times New Roman" w:hAnsi="Times New Roman"/>
        </w:rPr>
        <w:fldChar w:fldCharType="begin"/>
      </w:r>
      <w:ins w:id="80" w:author="hong qin" w:date="2012-01-19T16:49:00Z">
        <w:r w:rsidR="002C6F92">
          <w:rPr>
            <w:rFonts w:ascii="Times New Roman" w:hAnsi="Times New Roman"/>
          </w:rPr>
          <w:instrText xml:space="preserve"> ADDIN EN.CITE &lt;EndNote&gt;&lt;Cite&gt;&lt;Author&gt;Molin&lt;/Author&gt;&lt;Year&gt;2011&lt;/Year&gt;&lt;RecNum&gt;853&lt;/RecNum&gt;&lt;record&gt;&lt;rec-number&gt;853&lt;/rec-number&gt;&lt;foreign-keys&gt;&lt;key app="EN" db-id="seezaperx2r9rmet92m5az2vezeppvta9ads"&gt;853&lt;/key&gt;&lt;/foreign-keys&gt;&lt;ref-type name="Journal Article"&gt;17&lt;/ref-type&gt;&lt;contributors&gt;&lt;authors&gt;&lt;author&gt;Molin, M.&lt;/author&gt;&lt;author&gt;Yang, J.&lt;/author&gt;&lt;author&gt;Hanzen, S.&lt;/author&gt;&lt;author&gt;Toledano, M. B.&lt;/author&gt;&lt;author&gt;Labarre, J.&lt;/author&gt;&lt;author&gt;Nystrom, T.&lt;/author&gt;&lt;/authors&gt;&lt;/contributors&gt;&lt;auth-address&gt;CMB, University of Gothenburg, Medicinaregatan 9C, S-413 90 Goteborg, Sweden. mikael.molin@cmb.gu.se&lt;/auth-address&gt;&lt;titles&gt;&lt;title&gt;Life span extension and H(2)O(2) resistance elicited by caloric restriction require the peroxiredoxin Tsa1 in Saccharomyces cerevisiae&lt;/title&gt;&lt;secondary-title&gt;Mol Cell&lt;/secondary-title&gt;&lt;/titles&gt;&lt;periodical&gt;&lt;full-title&gt;Mol Cell&lt;/full-title&gt;&lt;/periodical&gt;&lt;pages&gt;823-33&lt;/pages&gt;&lt;volume&gt;43&lt;/volume&gt;&lt;number&gt;5&lt;/number&gt;&lt;edition&gt;2011/09/03&lt;/edition&gt;&lt;dates&gt;&lt;year&gt;2011&lt;/year&gt;&lt;pub-dates&gt;&lt;date&gt;Sep 2&lt;/date&gt;&lt;/pub-dates&gt;&lt;/dates&gt;&lt;isbn&gt;1097-4164 (Electronic)&amp;#xD;1097-2765 (Linking)&lt;/isbn&gt;&lt;accession-num&gt;21884982&lt;/accession-num&gt;&lt;urls&gt;&lt;related-urls&gt;&lt;url&gt;http://www.ncbi.nlm.nih.gov/entrez/query.fcgi?cmd=Retrieve&amp;amp;db=PubMed&amp;amp;dopt=Citation&amp;amp;list_uids=21884982&lt;/url&gt;&lt;/related-urls&gt;&lt;/urls&gt;&lt;electronic-resource-num&gt;S1097-2765(11)00626-5 [pii]&amp;#xD;10.1016/j.molcel.2011.07.027&lt;/electronic-resource-num&gt;&lt;research-notes&gt;*** bud counting, biotin isolate of replicatvely aged cells. &amp;#xD;&lt;/research-notes&gt;&lt;language&gt;eng&lt;/language&gt;&lt;/record&gt;&lt;/Cite&gt;&lt;/EndNote&gt;</w:instrText>
        </w:r>
      </w:ins>
      <w:del w:id="81" w:author="hong qin" w:date="2012-01-19T16:49:00Z">
        <w:r w:rsidR="0094700F" w:rsidDel="002C6F92">
          <w:rPr>
            <w:rFonts w:ascii="Times New Roman" w:hAnsi="Times New Roman"/>
          </w:rPr>
          <w:delInstrText xml:space="preserve"> ADDIN EN.CITE &lt;EndNote&gt;&lt;Cite&gt;&lt;Author&gt;Molin&lt;/Author&gt;&lt;Year&gt;2011&lt;/Year&gt;&lt;RecNum&gt;853&lt;/RecNum&gt;&lt;record&gt;&lt;rec-number&gt;853&lt;/rec-number&gt;&lt;foreign-keys&gt;&lt;key app="EN" db-id="seezaperx2r9rmet92m5az2vezeppvta9ads"&gt;853&lt;/key&gt;&lt;/foreign-keys&gt;&lt;ref-type name="Journal Article"&gt;17&lt;/ref-type&gt;&lt;contributors&gt;&lt;authors&gt;&lt;author&gt;Molin, M.&lt;/author&gt;&lt;author&gt;Yang, J.&lt;/author&gt;&lt;author&gt;Hanzen, S.&lt;/author&gt;&lt;author&gt;Toledano, M. B.&lt;/author&gt;&lt;author&gt;Labarre, J.&lt;/author&gt;&lt;author&gt;Nystrom, T.&lt;/author&gt;&lt;/authors&gt;&lt;/contributors&gt;&lt;auth-address&gt;CMB, University of Gothenburg, Medicinaregatan 9C, S-413 90 Goteborg, Sweden. mikael.molin@cmb.gu.se&lt;/auth-address&gt;&lt;titles&gt;&lt;title&gt;Life span extension and H(2)O(2) resistance elicited by caloric restriction require the peroxiredoxin Tsa1 in Saccharomyces cerevisiae&lt;/title&gt;&lt;secondary-title&gt;Mol Cell&lt;/secondary-title&gt;&lt;/titles&gt;&lt;periodical&gt;&lt;full-title&gt;Mol Cell&lt;/full-title&gt;&lt;/periodical&gt;&lt;pages&gt;823-33&lt;/pages&gt;&lt;volume&gt;43&lt;/volume&gt;&lt;number&gt;5&lt;/number&gt;&lt;edition&gt;2011/09/03&lt;/edition&gt;&lt;dates&gt;&lt;year&gt;2011&lt;/year&gt;&lt;pub-dates&gt;&lt;date&gt;Sep 2&lt;/date&gt;&lt;/pub-dates&gt;&lt;/dates&gt;&lt;isbn&gt;1097-4164 (Electronic)&amp;#xD;1097-2765 (Linking)&lt;/isbn&gt;&lt;accession-num&gt;21884982&lt;/accession-num&gt;&lt;urls&gt;&lt;related-urls&gt;&lt;url&gt;http://www.ncbi.nlm.nih.gov/entrez/query.fcgi?cmd=Retrieve&amp;amp;db=PubMed&amp;amp;dopt=Citation&amp;amp;list_uids=21884982&lt;/url&gt;&lt;/related-urls&gt;&lt;/urls&gt;&lt;electronic-resource-num&gt;S1097-2765(11)00626-5 [pii]&amp;#xD;10.1016/j.molcel.2011.07.027&lt;/electronic-resource-num&gt;&lt;research-notes&gt;*** bud counting, biotin isolate of replicatvely aged cells. &amp;#xD;&lt;/research-notes&gt;&lt;language&gt;eng&lt;/language&gt;&lt;/record&gt;&lt;/Cite&gt;&lt;/EndNote&gt;</w:delInstrText>
        </w:r>
      </w:del>
      <w:r w:rsidR="003D6BA7">
        <w:rPr>
          <w:rFonts w:ascii="Times New Roman" w:hAnsi="Times New Roman"/>
        </w:rPr>
        <w:fldChar w:fldCharType="separate"/>
      </w:r>
      <w:r w:rsidR="0094700F">
        <w:rPr>
          <w:rFonts w:ascii="Times New Roman" w:hAnsi="Times New Roman"/>
        </w:rPr>
        <w:t>[58]</w:t>
      </w:r>
      <w:r w:rsidR="003D6BA7">
        <w:rPr>
          <w:rFonts w:ascii="Times New Roman" w:hAnsi="Times New Roman"/>
        </w:rPr>
        <w:fldChar w:fldCharType="end"/>
      </w:r>
      <w:r w:rsidR="006B2B2A">
        <w:rPr>
          <w:rFonts w:ascii="Times New Roman" w:hAnsi="Times New Roman"/>
        </w:rPr>
        <w:t xml:space="preserve">. </w:t>
      </w:r>
      <w:r w:rsidR="00E96044">
        <w:rPr>
          <w:rFonts w:ascii="Times New Roman" w:hAnsi="Times New Roman"/>
        </w:rPr>
        <w:t xml:space="preserve">In addition, </w:t>
      </w:r>
      <w:proofErr w:type="spellStart"/>
      <w:r w:rsidR="00E96044" w:rsidRPr="00ED6BD0">
        <w:rPr>
          <w:rFonts w:ascii="Times New Roman" w:hAnsi="Times New Roman"/>
        </w:rPr>
        <w:t>Gottschling</w:t>
      </w:r>
      <w:proofErr w:type="spellEnd"/>
      <w:r w:rsidR="00E96044" w:rsidRPr="00ED6BD0" w:rsidDel="00ED6BD0">
        <w:rPr>
          <w:rFonts w:ascii="Times New Roman" w:hAnsi="Times New Roman"/>
        </w:rPr>
        <w:t xml:space="preserve"> </w:t>
      </w:r>
      <w:r w:rsidR="00E96044">
        <w:rPr>
          <w:rFonts w:ascii="Times New Roman" w:hAnsi="Times New Roman"/>
        </w:rPr>
        <w:t>and colleagues reported that mitochondria</w:t>
      </w:r>
      <w:r w:rsidR="004D200E">
        <w:rPr>
          <w:rFonts w:ascii="Times New Roman" w:hAnsi="Times New Roman"/>
        </w:rPr>
        <w:t>l</w:t>
      </w:r>
      <w:r w:rsidR="00E96044">
        <w:rPr>
          <w:rFonts w:ascii="Times New Roman" w:hAnsi="Times New Roman"/>
        </w:rPr>
        <w:t xml:space="preserve"> dysfunction and non-respiratory function is a major determinant of nuclear genome stability </w:t>
      </w:r>
      <w:r w:rsidR="003D6BA7">
        <w:rPr>
          <w:rFonts w:ascii="Times New Roman" w:hAnsi="Times New Roman"/>
        </w:rPr>
        <w:fldChar w:fldCharType="begin"/>
      </w:r>
      <w:ins w:id="82" w:author="hong qin" w:date="2012-01-19T16:49:00Z">
        <w:r w:rsidR="002C6F92">
          <w:rPr>
            <w:rFonts w:ascii="Times New Roman" w:hAnsi="Times New Roman"/>
          </w:rPr>
          <w:instrText xml:space="preserve"> ADDIN EN.CITE &lt;EndNote&gt;&lt;Cite&gt;&lt;Author&gt;Veatch&lt;/Author&gt;&lt;Year&gt;2009&lt;/Year&gt;&lt;RecNum&gt;904&lt;/RecNum&gt;&lt;record&gt;&lt;rec-number&gt;904&lt;/rec-number&gt;&lt;foreign-keys&gt;&lt;key app="EN" db-id="seezaperx2r9rmet92m5az2vezeppvta9ads"&gt;904&lt;/key&gt;&lt;/foreign-keys&gt;&lt;ref-type name="Journal Article"&gt;17&lt;/ref-type&gt;&lt;contributors&gt;&lt;authors&gt;&lt;author&gt;Veatch, J. R.&lt;/author&gt;&lt;author&gt;McMurray, M. A.&lt;/author&gt;&lt;author&gt;Nelson, Z. W.&lt;/author&gt;&lt;author&gt;Gottschling, D. E.&lt;/author&gt;&lt;/authors&gt;&lt;/contributors&gt;&lt;auth-address&gt;Division of Basic Sciences, Fred Hutchinson Cancer Research Center, University of Washington, Seattle, WA 98109, USA.&lt;/auth-address&gt;&lt;titles&gt;&lt;title&gt;Mitochondrial dysfunction leads to nuclear genome instability via an iron-sulfur cluster defect&lt;/title&gt;&lt;secondary-title&gt;Cell&lt;/secondary-title&gt;&lt;/titles&gt;&lt;periodical&gt;&lt;full-title&gt;Cell&lt;/full-title&gt;&lt;/periodical&gt;&lt;pages&gt;1247-58&lt;/pages&gt;&lt;volume&gt;137&lt;/volume&gt;&lt;number&gt;7&lt;/number&gt;&lt;edition&gt;2009/07/01&lt;/edition&gt;&lt;keywords&gt;&lt;keyword&gt;Cell Aging&lt;/keyword&gt;&lt;keyword&gt;Cell Nucleus/*genetics&lt;/keyword&gt;&lt;keyword&gt;*Genomic Instability&lt;/keyword&gt;&lt;keyword&gt;Humans&lt;/keyword&gt;&lt;keyword&gt;Iron/metabolism&lt;/keyword&gt;&lt;keyword&gt;Iron-Sulfur Proteins/metabolism&lt;/keyword&gt;&lt;keyword&gt;Loss of Heterozygosity&lt;/keyword&gt;&lt;keyword&gt;Membrane Potential, Mitochondrial&lt;/keyword&gt;&lt;keyword&gt;Mitochondria/*metabolism&lt;/keyword&gt;&lt;keyword&gt;Saccharomyces cerevisiae/*cytology/*metabolism&lt;/keyword&gt;&lt;keyword&gt;Transcription, Genetic&lt;/keyword&gt;&lt;/keywords&gt;&lt;dates&gt;&lt;year&gt;2009&lt;/year&gt;&lt;pub-dates&gt;&lt;date&gt;Jun 26&lt;/date&gt;&lt;/pub-dates&gt;&lt;/dates&gt;&lt;isbn&gt;1097-4172 (Electronic)&amp;#xD;0092-8674 (Linking)&lt;/isbn&gt;&lt;accession-num&gt;19563757&lt;/accession-num&gt;&lt;urls&gt;&lt;related-urls&gt;&lt;url&gt;http://www.ncbi.nlm.nih.gov/entrez/query.fcgi?cmd=Retrieve&amp;amp;db=PubMed&amp;amp;dopt=Citation&amp;amp;list_uids=19563757&lt;/url&gt;&lt;/related-urls&gt;&lt;/urls&gt;&lt;custom2&gt;2759275&lt;/custom2&gt;&lt;electronic-resource-num&gt;S0092-8674(09)00402-4 [pii]&amp;#xD;10.1016/j.cell.2009.04.014&lt;/electronic-resource-num&gt;&lt;research-notes&gt;*** mitochondrial member potential -&amp;gt; nuclear genome instability, cell cycle arrest. replicative aging? &lt;/research-notes&gt;&lt;language&gt;eng&lt;/language&gt;&lt;/record&gt;&lt;/Cite&gt;&lt;/EndNote&gt;</w:instrText>
        </w:r>
      </w:ins>
      <w:del w:id="83" w:author="hong qin" w:date="2012-01-19T16:49:00Z">
        <w:r w:rsidR="0094700F" w:rsidDel="002C6F92">
          <w:rPr>
            <w:rFonts w:ascii="Times New Roman" w:hAnsi="Times New Roman"/>
          </w:rPr>
          <w:delInstrText xml:space="preserve"> ADDIN EN.CITE &lt;EndNote&gt;&lt;Cite&gt;&lt;Author&gt;Veatch&lt;/Author&gt;&lt;Year&gt;2009&lt;/Year&gt;&lt;RecNum&gt;904&lt;/RecNum&gt;&lt;record&gt;&lt;rec-number&gt;904&lt;/rec-number&gt;&lt;foreign-keys&gt;&lt;key app="EN" db-id="seezaperx2r9rmet92m5az2vezeppvta9ads"&gt;904&lt;/key&gt;&lt;/foreign-keys&gt;&lt;ref-type name="Journal Article"&gt;17&lt;/ref-type&gt;&lt;contributors&gt;&lt;authors&gt;&lt;author&gt;Veatch, J. R.&lt;/author&gt;&lt;author&gt;McMurray, M. A.&lt;/author&gt;&lt;author&gt;Nelson, Z. W.&lt;/author&gt;&lt;author&gt;Gottschling, D. E.&lt;/author&gt;&lt;/authors&gt;&lt;/contributors&gt;&lt;auth-address&gt;Division of Basic Sciences, Fred Hutchinson Cancer Research Center, University of Washington, Seattle, WA 98109, USA.&lt;/auth-address&gt;&lt;titles&gt;&lt;title&gt;Mitochondrial dysfunction leads to nuclear genome instability via an iron-sulfur cluster defect&lt;/title&gt;&lt;secondary-title&gt;Cell&lt;/secondary-title&gt;&lt;/titles&gt;&lt;periodical&gt;&lt;full-title&gt;Cell&lt;/full-title&gt;&lt;/periodical&gt;&lt;pages&gt;1247-58&lt;/pages&gt;&lt;volume&gt;137&lt;/volume&gt;&lt;number&gt;7&lt;/number&gt;&lt;edition&gt;2009/07/01&lt;/edition&gt;&lt;keywords&gt;&lt;keyword&gt;Cell Aging&lt;/keyword&gt;&lt;keyword&gt;Cell Nucleus/*genetics&lt;/keyword&gt;&lt;keyword&gt;*Genomic Instability&lt;/keyword&gt;&lt;keyword&gt;Humans&lt;/keyword&gt;&lt;keyword&gt;Iron/metabolism&lt;/keyword&gt;&lt;keyword&gt;Iron-Sulfur Proteins/metabolism&lt;/keyword&gt;&lt;keyword&gt;Loss of Heterozygosity&lt;/keyword&gt;&lt;keyword&gt;Membrane Potential, Mitochondrial&lt;/keyword&gt;&lt;keyword&gt;Mitochondria/*metabolism&lt;/keyword&gt;&lt;keyword&gt;Saccharomyces cerevisiae/*cytology/*metabolism&lt;/keyword&gt;&lt;keyword&gt;Transcription, Genetic&lt;/keyword&gt;&lt;/keywords&gt;&lt;dates&gt;&lt;year&gt;2009&lt;/year&gt;&lt;pub-dates&gt;&lt;date&gt;Jun 26&lt;/date&gt;&lt;/pub-dates&gt;&lt;/dates&gt;&lt;isbn&gt;1097-4172 (Electronic)&amp;#xD;0092-8674 (Linking)&lt;/isbn&gt;&lt;accession-num&gt;19563757&lt;/accession-num&gt;&lt;urls&gt;&lt;related-urls&gt;&lt;url&gt;http://www.ncbi.nlm.nih.gov/entrez/query.fcgi?cmd=Retrieve&amp;amp;db=PubMed&amp;amp;dopt=Citation&amp;amp;list_uids=19563757&lt;/url&gt;&lt;/related-urls&gt;&lt;/urls&gt;&lt;custom2&gt;2759275&lt;/custom2&gt;&lt;electronic-resource-num&gt;S0092-8674(09)00402-4 [pii]&amp;#xD;10.1016/j.cell.2009.04.014&lt;/electronic-resource-num&gt;&lt;research-notes&gt;*** mitochondrial member potential -&amp;gt; nuclear genome instability, cell cycle arrest. replicative aging? &lt;/research-notes&gt;&lt;language&gt;eng&lt;/language&gt;&lt;/record&gt;&lt;/Cite&gt;&lt;/EndNote&gt;</w:delInstrText>
        </w:r>
      </w:del>
      <w:r w:rsidR="003D6BA7">
        <w:rPr>
          <w:rFonts w:ascii="Times New Roman" w:hAnsi="Times New Roman"/>
        </w:rPr>
        <w:fldChar w:fldCharType="separate"/>
      </w:r>
      <w:r w:rsidR="0094700F">
        <w:rPr>
          <w:rFonts w:ascii="Times New Roman" w:hAnsi="Times New Roman"/>
        </w:rPr>
        <w:t>[61]</w:t>
      </w:r>
      <w:r w:rsidR="003D6BA7">
        <w:rPr>
          <w:rFonts w:ascii="Times New Roman" w:hAnsi="Times New Roman"/>
        </w:rPr>
        <w:fldChar w:fldCharType="end"/>
      </w:r>
      <w:r w:rsidR="00E96044">
        <w:rPr>
          <w:rFonts w:ascii="Times New Roman" w:hAnsi="Times New Roman"/>
        </w:rPr>
        <w:t xml:space="preserve">. </w:t>
      </w:r>
      <w:r w:rsidR="006B2B2A">
        <w:rPr>
          <w:rFonts w:ascii="Times New Roman" w:hAnsi="Times New Roman"/>
        </w:rPr>
        <w:t xml:space="preserve">Overall, although conflicting details remain unresolved, </w:t>
      </w:r>
      <w:r w:rsidR="00B4275C" w:rsidRPr="00B4275C">
        <w:rPr>
          <w:rFonts w:ascii="Times New Roman" w:hAnsi="Times New Roman"/>
          <w:u w:val="single"/>
        </w:rPr>
        <w:t xml:space="preserve">mitochondrial dysfunction and imbalanced ROS levels </w:t>
      </w:r>
      <w:r w:rsidR="00CF4131">
        <w:rPr>
          <w:rFonts w:ascii="Times New Roman" w:hAnsi="Times New Roman"/>
          <w:u w:val="single"/>
        </w:rPr>
        <w:t xml:space="preserve">are considered </w:t>
      </w:r>
      <w:del w:id="84" w:author="hong qin" w:date="2012-01-19T17:01:00Z">
        <w:r w:rsidR="00925057" w:rsidDel="00B172A9">
          <w:rPr>
            <w:rFonts w:ascii="Times New Roman" w:hAnsi="Times New Roman"/>
            <w:u w:val="single"/>
          </w:rPr>
          <w:delText xml:space="preserve">as </w:delText>
        </w:r>
      </w:del>
      <w:r w:rsidR="00925057">
        <w:rPr>
          <w:rFonts w:ascii="Times New Roman" w:hAnsi="Times New Roman"/>
          <w:u w:val="single"/>
        </w:rPr>
        <w:t xml:space="preserve">key factors </w:t>
      </w:r>
      <w:r w:rsidR="00B4275C" w:rsidRPr="00B4275C">
        <w:rPr>
          <w:rFonts w:ascii="Times New Roman" w:hAnsi="Times New Roman"/>
          <w:u w:val="single"/>
        </w:rPr>
        <w:t>of yeast aging</w:t>
      </w:r>
      <w:r w:rsidR="006B2B2A">
        <w:rPr>
          <w:rFonts w:ascii="Times New Roman" w:hAnsi="Times New Roman"/>
        </w:rPr>
        <w:t xml:space="preserve"> </w:t>
      </w:r>
      <w:r w:rsidR="003D6BA7">
        <w:rPr>
          <w:rFonts w:ascii="Times New Roman" w:hAnsi="Times New Roman"/>
        </w:rPr>
        <w:fldChar w:fldCharType="begin"/>
      </w:r>
      <w:ins w:id="85" w:author="hong qin" w:date="2012-01-19T16:49:00Z">
        <w:r w:rsidR="002C6F92">
          <w:rPr>
            <w:rFonts w:ascii="Times New Roman" w:hAnsi="Times New Roman"/>
          </w:rPr>
          <w:instrText xml:space="preserve"> ADDIN EN.CITE &lt;EndNote&gt;&lt;Cite&gt;&lt;Author&gt;Veatch&lt;/Author&gt;&lt;Year&gt;2009&lt;/Year&gt;&lt;RecNum&gt;904&lt;/RecNum&gt;&lt;record&gt;&lt;rec-number&gt;904&lt;/rec-number&gt;&lt;foreign-keys&gt;&lt;key app="EN" db-id="seezaperx2r9rmet92m5az2vezeppvta9ads"&gt;904&lt;/key&gt;&lt;/foreign-keys&gt;&lt;ref-type name="Journal Article"&gt;17&lt;/ref-type&gt;&lt;contributors&gt;&lt;authors&gt;&lt;author&gt;Veatch, J. R.&lt;/author&gt;&lt;author&gt;McMurray, M. A.&lt;/author&gt;&lt;author&gt;Nelson, Z. W.&lt;/author&gt;&lt;author&gt;Gottschling, D. E.&lt;/author&gt;&lt;/authors&gt;&lt;/contributors&gt;&lt;auth-address&gt;Division of Basic Sciences, Fred Hutchinson Cancer Research Center, University of Washington, Seattle, WA 98109, USA.&lt;/auth-address&gt;&lt;titles&gt;&lt;title&gt;Mitochondrial dysfunction leads to nuclear genome instability via an iron-sulfur cluster defect&lt;/title&gt;&lt;secondary-title&gt;Cell&lt;/secondary-title&gt;&lt;/titles&gt;&lt;periodical&gt;&lt;full-title&gt;Cell&lt;/full-title&gt;&lt;/periodical&gt;&lt;pages&gt;1247-58&lt;/pages&gt;&lt;volume&gt;137&lt;/volume&gt;&lt;number&gt;7&lt;/number&gt;&lt;edition&gt;2009/07/01&lt;/edition&gt;&lt;keywords&gt;&lt;keyword&gt;Cell Aging&lt;/keyword&gt;&lt;keyword&gt;Cell Nucleus/*genetics&lt;/keyword&gt;&lt;keyword&gt;*Genomic Instability&lt;/keyword&gt;&lt;keyword&gt;Humans&lt;/keyword&gt;&lt;keyword&gt;Iron/metabolism&lt;/keyword&gt;&lt;keyword&gt;Iron-Sulfur Proteins/metabolism&lt;/keyword&gt;&lt;keyword&gt;Loss of Heterozygosity&lt;/keyword&gt;&lt;keyword&gt;Membrane Potential, Mitochondrial&lt;/keyword&gt;&lt;keyword&gt;Mitochondria/*metabolism&lt;/keyword&gt;&lt;keyword&gt;Saccharomyces cerevisiae/*cytology/*metabolism&lt;/keyword&gt;&lt;keyword&gt;Transcription, Genetic&lt;/keyword&gt;&lt;/keywords&gt;&lt;dates&gt;&lt;year&gt;2009&lt;/year&gt;&lt;pub-dates&gt;&lt;date&gt;Jun 26&lt;/date&gt;&lt;/pub-dates&gt;&lt;/dates&gt;&lt;isbn&gt;1097-4172 (Electronic)&amp;#xD;0092-8674 (Linking)&lt;/isbn&gt;&lt;accession-num&gt;19563757&lt;/accession-num&gt;&lt;urls&gt;&lt;related-urls&gt;&lt;url&gt;http://www.ncbi.nlm.nih.gov/entrez/query.fcgi?cmd=Retrieve&amp;amp;db=PubMed&amp;amp;dopt=Citation&amp;amp;list_uids=19563757&lt;/url&gt;&lt;/related-urls&gt;&lt;/urls&gt;&lt;custom2&gt;2759275&lt;/custom2&gt;&lt;electronic-resource-num&gt;S0092-8674(09)00402-4 [pii]&amp;#xD;10.1016/j.cell.2009.04.014&lt;/electronic-resource-num&gt;&lt;research-notes&gt;*** mitochondrial member potential -&amp;gt; nuclear genome instability, cell cycle arrest. replicative aging? &lt;/research-notes&gt;&lt;language&gt;eng&lt;/language&gt;&lt;/record&gt;&lt;/Cite&gt;&lt;/EndNote&gt;</w:instrText>
        </w:r>
      </w:ins>
      <w:del w:id="86" w:author="hong qin" w:date="2012-01-19T16:49:00Z">
        <w:r w:rsidR="0094700F" w:rsidDel="002C6F92">
          <w:rPr>
            <w:rFonts w:ascii="Times New Roman" w:hAnsi="Times New Roman"/>
          </w:rPr>
          <w:delInstrText xml:space="preserve"> ADDIN EN.CITE &lt;EndNote&gt;&lt;Cite&gt;&lt;Author&gt;Veatch&lt;/Author&gt;&lt;Year&gt;2009&lt;/Year&gt;&lt;RecNum&gt;904&lt;/RecNum&gt;&lt;record&gt;&lt;rec-number&gt;904&lt;/rec-number&gt;&lt;foreign-keys&gt;&lt;key app="EN" db-id="seezaperx2r9rmet92m5az2vezeppvta9ads"&gt;904&lt;/key&gt;&lt;/foreign-keys&gt;&lt;ref-type name="Journal Article"&gt;17&lt;/ref-type&gt;&lt;contributors&gt;&lt;authors&gt;&lt;author&gt;Veatch, J. R.&lt;/author&gt;&lt;author&gt;McMurray, M. A.&lt;/author&gt;&lt;author&gt;Nelson, Z. W.&lt;/author&gt;&lt;author&gt;Gottschling, D. E.&lt;/author&gt;&lt;/authors&gt;&lt;/contributors&gt;&lt;auth-address&gt;Division of Basic Sciences, Fred Hutchinson Cancer Research Center, University of Washington, Seattle, WA 98109, USA.&lt;/auth-address&gt;&lt;titles&gt;&lt;title&gt;Mitochondrial dysfunction leads to nuclear genome instability via an iron-sulfur cluster defect&lt;/title&gt;&lt;secondary-title&gt;Cell&lt;/secondary-title&gt;&lt;/titles&gt;&lt;periodical&gt;&lt;full-title&gt;Cell&lt;/full-title&gt;&lt;/periodical&gt;&lt;pages&gt;1247-58&lt;/pages&gt;&lt;volume&gt;137&lt;/volume&gt;&lt;number&gt;7&lt;/number&gt;&lt;edition&gt;2009/07/01&lt;/edition&gt;&lt;keywords&gt;&lt;keyword&gt;Cell Aging&lt;/keyword&gt;&lt;keyword&gt;Cell Nucleus/*genetics&lt;/keyword&gt;&lt;keyword&gt;*Genomic Instability&lt;/keyword&gt;&lt;keyword&gt;Humans&lt;/keyword&gt;&lt;keyword&gt;Iron/metabolism&lt;/keyword&gt;&lt;keyword&gt;Iron-Sulfur Proteins/metabolism&lt;/keyword&gt;&lt;keyword&gt;Loss of Heterozygosity&lt;/keyword&gt;&lt;keyword&gt;Membrane Potential, Mitochondrial&lt;/keyword&gt;&lt;keyword&gt;Mitochondria/*metabolism&lt;/keyword&gt;&lt;keyword&gt;Saccharomyces cerevisiae/*cytology/*metabolism&lt;/keyword&gt;&lt;keyword&gt;Transcription, Genetic&lt;/keyword&gt;&lt;/keywords&gt;&lt;dates&gt;&lt;year&gt;2009&lt;/year&gt;&lt;pub-dates&gt;&lt;date&gt;Jun 26&lt;/date&gt;&lt;/pub-dates&gt;&lt;/dates&gt;&lt;isbn&gt;1097-4172 (Electronic)&amp;#xD;0092-8674 (Linking)&lt;/isbn&gt;&lt;accession-num&gt;19563757&lt;/accession-num&gt;&lt;urls&gt;&lt;related-urls&gt;&lt;url&gt;http://www.ncbi.nlm.nih.gov/entrez/query.fcgi?cmd=Retrieve&amp;amp;db=PubMed&amp;amp;dopt=Citation&amp;amp;list_uids=19563757&lt;/url&gt;&lt;/related-urls&gt;&lt;/urls&gt;&lt;custom2&gt;2759275&lt;/custom2&gt;&lt;electronic-resource-num&gt;S0092-8674(09)00402-4 [pii]&amp;#xD;10.1016/j.cell.2009.04.014&lt;/electronic-resource-num&gt;&lt;research-notes&gt;*** mitochondrial member potential -&amp;gt; nuclear genome instability, cell cycle arrest. replicative aging? &lt;/research-notes&gt;&lt;language&gt;eng&lt;/language&gt;&lt;/record&gt;&lt;/Cite&gt;&lt;/EndNote&gt;</w:delInstrText>
        </w:r>
      </w:del>
      <w:r w:rsidR="003D6BA7">
        <w:rPr>
          <w:rFonts w:ascii="Times New Roman" w:hAnsi="Times New Roman"/>
        </w:rPr>
        <w:fldChar w:fldCharType="separate"/>
      </w:r>
      <w:r w:rsidR="0094700F">
        <w:rPr>
          <w:rFonts w:ascii="Times New Roman" w:hAnsi="Times New Roman"/>
        </w:rPr>
        <w:t>[61]</w:t>
      </w:r>
      <w:r w:rsidR="003D6BA7">
        <w:rPr>
          <w:rFonts w:ascii="Times New Roman" w:hAnsi="Times New Roman"/>
        </w:rPr>
        <w:fldChar w:fldCharType="end"/>
      </w:r>
      <w:r w:rsidR="006B2B2A">
        <w:rPr>
          <w:rFonts w:ascii="Times New Roman" w:hAnsi="Times New Roman"/>
        </w:rPr>
        <w:t xml:space="preserve">. </w:t>
      </w:r>
    </w:p>
    <w:p w:rsidR="00FC416F" w:rsidRDefault="006B2B2A">
      <w:pPr>
        <w:spacing w:line="240" w:lineRule="auto"/>
        <w:ind w:firstLine="720"/>
        <w:jc w:val="both"/>
        <w:rPr>
          <w:rFonts w:ascii="Times New Roman" w:hAnsi="Times New Roman"/>
        </w:rPr>
      </w:pPr>
      <w:r>
        <w:rPr>
          <w:rFonts w:ascii="Times New Roman" w:hAnsi="Times New Roman"/>
        </w:rPr>
        <w:t xml:space="preserve">The </w:t>
      </w:r>
      <w:r w:rsidR="00B4275C" w:rsidRPr="00B4275C">
        <w:rPr>
          <w:rFonts w:ascii="Times New Roman" w:hAnsi="Times New Roman"/>
          <w:u w:val="single"/>
        </w:rPr>
        <w:t>role of cell morphology in mitotic asymmetry and yeast aging</w:t>
      </w:r>
      <w:r>
        <w:rPr>
          <w:rFonts w:ascii="Times New Roman" w:hAnsi="Times New Roman"/>
        </w:rPr>
        <w:t xml:space="preserve"> </w:t>
      </w:r>
      <w:r w:rsidR="00523E68">
        <w:rPr>
          <w:rFonts w:ascii="Times New Roman" w:hAnsi="Times New Roman"/>
        </w:rPr>
        <w:t xml:space="preserve">is </w:t>
      </w:r>
      <w:r w:rsidR="004B4C16">
        <w:rPr>
          <w:rFonts w:ascii="Times New Roman" w:hAnsi="Times New Roman"/>
        </w:rPr>
        <w:t xml:space="preserve">a </w:t>
      </w:r>
      <w:r w:rsidR="00523E68">
        <w:rPr>
          <w:rFonts w:ascii="Times New Roman" w:hAnsi="Times New Roman"/>
        </w:rPr>
        <w:t xml:space="preserve">newly discovered topic </w:t>
      </w:r>
      <w:r w:rsidR="003D6BA7">
        <w:rPr>
          <w:rFonts w:ascii="Times New Roman" w:hAnsi="Times New Roman"/>
        </w:rPr>
        <w:fldChar w:fldCharType="begin"/>
      </w:r>
      <w:ins w:id="87" w:author="hong qin" w:date="2012-01-19T16:49:00Z">
        <w:r w:rsidR="002C6F92">
          <w:rPr>
            <w:rFonts w:ascii="Times New Roman" w:hAnsi="Times New Roman"/>
          </w:rPr>
          <w:instrText xml:space="preserve"> ADDIN EN.CITE &lt;EndNote&gt;&lt;Cite&gt;&lt;Author&gt;Zhou&lt;/Author&gt;&lt;Year&gt;2011&lt;/Year&gt;&lt;RecNum&gt;1157&lt;/RecNum&gt;&lt;record&gt;&lt;rec-number&gt;1157&lt;/rec-number&gt;&lt;foreign-keys&gt;&lt;key app="EN" db-id="seezaperx2r9rmet92m5az2vezeppvta9ads"&gt;1157&lt;/key&gt;&lt;/foreign-keys&gt;&lt;ref-type name="Journal Article"&gt;17&lt;/ref-type&gt;&lt;contributors&gt;&lt;authors&gt;&lt;author&gt;Zhou, C.&lt;/author&gt;&lt;author&gt;Slaughter, B. D.&lt;/author&gt;&lt;author&gt;Unruh, J. R.&lt;/author&gt;&lt;author&gt;Eldakak, A.&lt;/author&gt;&lt;author&gt;Rubinstein, B.&lt;/author&gt;&lt;author&gt;Li, R.&lt;/author&gt;&lt;/authors&gt;&lt;/contributors&gt;&lt;auth-address&gt;Stowers Institute for Medical Research, 1000 East 50th Street, Kansas City, MO 64110, USA; Department of Molecular and Integrative Physiology, University of Kansas Medical Center, 3901 Rainbow Boulevard, Kansas City, KS 66160, USA.&lt;/auth-address&gt;&lt;titles&gt;&lt;title&gt;Motility and segregation of hsp104-associated protein aggregates in budding yeast&lt;/title&gt;&lt;secondary-title&gt;Cell&lt;/secondary-title&gt;&lt;/titles&gt;&lt;periodical&gt;&lt;full-title&gt;Cell&lt;/full-title&gt;&lt;/periodical&gt;&lt;pages&gt;1186-96&lt;/pages&gt;&lt;volume&gt;147&lt;/volume&gt;&lt;number&gt;5&lt;/number&gt;&lt;edition&gt;2011/11/29&lt;/edition&gt;&lt;dates&gt;&lt;year&gt;2011&lt;/year&gt;&lt;pub-dates&gt;&lt;date&gt;Nov 23&lt;/date&gt;&lt;/pub-dates&gt;&lt;/dates&gt;&lt;isbn&gt;1097-4172 (Electronic)&amp;#xD;0092-8674 (Linking)&lt;/isbn&gt;&lt;accession-num&gt;22118470&lt;/accession-num&gt;&lt;urls&gt;&lt;related-urls&gt;&lt;url&gt;http://www.ncbi.nlm.nih.gov/entrez/query.fcgi?cmd=Retrieve&amp;amp;db=PubMed&amp;amp;dopt=Citation&amp;amp;list_uids=22118470&lt;/url&gt;&lt;/related-urls&gt;&lt;/urls&gt;&lt;custom2&gt;3237388&lt;/custom2&gt;&lt;electronic-resource-num&gt;S0092-8674(11)01291-8 [pii]&amp;#xD;10.1016/j.cell.2011.11.002&lt;/electronic-resource-num&gt;&lt;research-notes&gt;*** morphology ~ assymetry in yeast&lt;/research-notes&gt;&lt;language&gt;eng&lt;/language&gt;&lt;/record&gt;&lt;/Cite&gt;&lt;/EndNote&gt;</w:instrText>
        </w:r>
      </w:ins>
      <w:del w:id="88" w:author="hong qin" w:date="2012-01-19T16:49:00Z">
        <w:r w:rsidR="0094700F" w:rsidDel="002C6F92">
          <w:rPr>
            <w:rFonts w:ascii="Times New Roman" w:hAnsi="Times New Roman"/>
          </w:rPr>
          <w:delInstrText xml:space="preserve"> ADDIN EN.CITE &lt;EndNote&gt;&lt;Cite&gt;&lt;Author&gt;Zhou&lt;/Author&gt;&lt;Year&gt;2011&lt;/Year&gt;&lt;RecNum&gt;1157&lt;/RecNum&gt;&lt;record&gt;&lt;rec-number&gt;1157&lt;/rec-number&gt;&lt;foreign-keys&gt;&lt;key app="EN" db-id="seezaperx2r9rmet92m5az2vezeppvta9ads"&gt;1157&lt;/key&gt;&lt;/foreign-keys&gt;&lt;ref-type name="Journal Article"&gt;17&lt;/ref-type&gt;&lt;contributors&gt;&lt;authors&gt;&lt;author&gt;Zhou, C.&lt;/author&gt;&lt;author&gt;Slaughter, B. D.&lt;/author&gt;&lt;author&gt;Unruh, J. R.&lt;/author&gt;&lt;author&gt;Eldakak, A.&lt;/author&gt;&lt;author&gt;Rubinstein, B.&lt;/author&gt;&lt;author&gt;Li, R.&lt;/author&gt;&lt;/authors&gt;&lt;/contributors&gt;&lt;auth-address&gt;Stowers Institute for Medical Research, 1000 East 50th Street, Kansas City, MO 64110, USA; Department of Molecular and Integrative Physiology, University of Kansas Medical Center, 3901 Rainbow Boulevard, Kansas City, KS 66160, USA.&lt;/auth-address&gt;&lt;titles&gt;&lt;title&gt;Motility and segregation of hsp104-associated protein aggregates in budding yeast&lt;/title&gt;&lt;secondary-title&gt;Cell&lt;/secondary-title&gt;&lt;/titles&gt;&lt;periodical&gt;&lt;full-title&gt;Cell&lt;/full-title&gt;&lt;/periodical&gt;&lt;pages&gt;1186-96&lt;/pages&gt;&lt;volume&gt;147&lt;/volume&gt;&lt;number&gt;5&lt;/number&gt;&lt;edition&gt;2011/11/29&lt;/edition&gt;&lt;dates&gt;&lt;year&gt;2011&lt;/year&gt;&lt;pub-dates&gt;&lt;date&gt;Nov 23&lt;/date&gt;&lt;/pub-dates&gt;&lt;/dates&gt;&lt;isbn&gt;1097-4172 (Electronic)&amp;#xD;0092-8674 (Linking)&lt;/isbn&gt;&lt;accession-num&gt;22118470&lt;/accession-num&gt;&lt;urls&gt;&lt;related-urls&gt;&lt;url&gt;http://www.ncbi.nlm.nih.gov/entrez/query.fcgi?cmd=Retrieve&amp;amp;db=PubMed&amp;amp;dopt=Citation&amp;amp;list_uids=22118470&lt;/url&gt;&lt;/related-urls&gt;&lt;/urls&gt;&lt;custom2&gt;3237388&lt;/custom2&gt;&lt;electronic-resource-num&gt;S0092-8674(11)01291-8 [pii]&amp;#xD;10.1016/j.cell.2011.11.002&lt;/electronic-resource-num&gt;&lt;research-notes&gt;*** morphology ~ assymetry in yeast&lt;/research-notes&gt;&lt;language&gt;eng&lt;/language&gt;&lt;/record&gt;&lt;/Cite&gt;&lt;/EndNote&gt;</w:delInstrText>
        </w:r>
      </w:del>
      <w:r w:rsidR="003D6BA7">
        <w:rPr>
          <w:rFonts w:ascii="Times New Roman" w:hAnsi="Times New Roman"/>
        </w:rPr>
        <w:fldChar w:fldCharType="separate"/>
      </w:r>
      <w:r w:rsidR="0094700F">
        <w:rPr>
          <w:rFonts w:ascii="Times New Roman" w:hAnsi="Times New Roman"/>
        </w:rPr>
        <w:t>[62]</w:t>
      </w:r>
      <w:r w:rsidR="003D6BA7">
        <w:rPr>
          <w:rFonts w:ascii="Times New Roman" w:hAnsi="Times New Roman"/>
        </w:rPr>
        <w:fldChar w:fldCharType="end"/>
      </w:r>
      <w:r w:rsidR="00523E68">
        <w:rPr>
          <w:rFonts w:ascii="Times New Roman" w:hAnsi="Times New Roman"/>
        </w:rPr>
        <w:t>. As</w:t>
      </w:r>
      <w:r>
        <w:rPr>
          <w:rFonts w:ascii="Times New Roman" w:hAnsi="Times New Roman"/>
        </w:rPr>
        <w:t xml:space="preserve"> a single cell organism, it is important </w:t>
      </w:r>
      <w:r w:rsidR="00523E68">
        <w:rPr>
          <w:rFonts w:ascii="Times New Roman" w:hAnsi="Times New Roman"/>
        </w:rPr>
        <w:t xml:space="preserve">for mother yeast cells to prevent </w:t>
      </w:r>
      <w:r>
        <w:rPr>
          <w:rFonts w:ascii="Times New Roman" w:hAnsi="Times New Roman"/>
        </w:rPr>
        <w:t xml:space="preserve">aging factors, such </w:t>
      </w:r>
      <w:r w:rsidR="00523E68">
        <w:rPr>
          <w:rFonts w:ascii="Times New Roman" w:hAnsi="Times New Roman"/>
        </w:rPr>
        <w:t xml:space="preserve">as </w:t>
      </w:r>
      <w:r>
        <w:rPr>
          <w:rFonts w:ascii="Times New Roman" w:hAnsi="Times New Roman"/>
        </w:rPr>
        <w:t xml:space="preserve">damaged proteins, </w:t>
      </w:r>
      <w:r w:rsidR="00523E68">
        <w:rPr>
          <w:rFonts w:ascii="Times New Roman" w:hAnsi="Times New Roman"/>
        </w:rPr>
        <w:t xml:space="preserve">from </w:t>
      </w:r>
      <w:r>
        <w:rPr>
          <w:rFonts w:ascii="Times New Roman" w:hAnsi="Times New Roman"/>
        </w:rPr>
        <w:t>pass</w:t>
      </w:r>
      <w:r w:rsidR="00523E68">
        <w:rPr>
          <w:rFonts w:ascii="Times New Roman" w:hAnsi="Times New Roman"/>
        </w:rPr>
        <w:t>ing on</w:t>
      </w:r>
      <w:r>
        <w:rPr>
          <w:rFonts w:ascii="Times New Roman" w:hAnsi="Times New Roman"/>
        </w:rPr>
        <w:t xml:space="preserve"> to </w:t>
      </w:r>
      <w:r w:rsidR="00523E68">
        <w:rPr>
          <w:rFonts w:ascii="Times New Roman" w:hAnsi="Times New Roman"/>
        </w:rPr>
        <w:t>new-</w:t>
      </w:r>
      <w:r>
        <w:rPr>
          <w:rFonts w:ascii="Times New Roman" w:hAnsi="Times New Roman"/>
        </w:rPr>
        <w:t xml:space="preserve">born daughter cells. Surprisingly, this mitotic </w:t>
      </w:r>
      <w:r w:rsidR="002351D4">
        <w:rPr>
          <w:rFonts w:ascii="Times New Roman" w:hAnsi="Times New Roman"/>
        </w:rPr>
        <w:t xml:space="preserve">asymmetry </w:t>
      </w:r>
      <w:r>
        <w:rPr>
          <w:rFonts w:ascii="Times New Roman" w:hAnsi="Times New Roman"/>
        </w:rPr>
        <w:t xml:space="preserve">can be sufficiently achieved by the slow diffusion of large aggregates, geometry of the mother and daughter cells, and the narrowness of the passage between them </w:t>
      </w:r>
      <w:r w:rsidR="003D6BA7">
        <w:rPr>
          <w:rFonts w:ascii="Times New Roman" w:hAnsi="Times New Roman"/>
        </w:rPr>
        <w:fldChar w:fldCharType="begin"/>
      </w:r>
      <w:ins w:id="89" w:author="hong qin" w:date="2012-01-19T16:49:00Z">
        <w:r w:rsidR="002C6F92">
          <w:rPr>
            <w:rFonts w:ascii="Times New Roman" w:hAnsi="Times New Roman"/>
          </w:rPr>
          <w:instrText xml:space="preserve"> ADDIN EN.CITE &lt;EndNote&gt;&lt;Cite&gt;&lt;Author&gt;Zhou&lt;/Author&gt;&lt;Year&gt;2011&lt;/Year&gt;&lt;RecNum&gt;1157&lt;/RecNum&gt;&lt;record&gt;&lt;rec-number&gt;1157&lt;/rec-number&gt;&lt;foreign-keys&gt;&lt;key app="EN" db-id="seezaperx2r9rmet92m5az2vezeppvta9ads"&gt;1157&lt;/key&gt;&lt;/foreign-keys&gt;&lt;ref-type name="Journal Article"&gt;17&lt;/ref-type&gt;&lt;contributors&gt;&lt;authors&gt;&lt;author&gt;Zhou, C.&lt;/author&gt;&lt;author&gt;Slaughter, B. D.&lt;/author&gt;&lt;author&gt;Unruh, J. R.&lt;/author&gt;&lt;author&gt;Eldakak, A.&lt;/author&gt;&lt;author&gt;Rubinstein, B.&lt;/author&gt;&lt;author&gt;Li, R.&lt;/author&gt;&lt;/authors&gt;&lt;/contributors&gt;&lt;auth-address&gt;Stowers Institute for Medical Research, 1000 East 50th Street, Kansas City, MO 64110, USA; Department of Molecular and Integrative Physiology, University of Kansas Medical Center, 3901 Rainbow Boulevard, Kansas City, KS 66160, USA.&lt;/auth-address&gt;&lt;titles&gt;&lt;title&gt;Motility and segregation of hsp104-associated protein aggregates in budding yeast&lt;/title&gt;&lt;secondary-title&gt;Cell&lt;/secondary-title&gt;&lt;/titles&gt;&lt;periodical&gt;&lt;full-title&gt;Cell&lt;/full-title&gt;&lt;/periodical&gt;&lt;pages&gt;1186-96&lt;/pages&gt;&lt;volume&gt;147&lt;/volume&gt;&lt;number&gt;5&lt;/number&gt;&lt;edition&gt;2011/11/29&lt;/edition&gt;&lt;dates&gt;&lt;year&gt;2011&lt;/year&gt;&lt;pub-dates&gt;&lt;date&gt;Nov 23&lt;/date&gt;&lt;/pub-dates&gt;&lt;/dates&gt;&lt;isbn&gt;1097-4172 (Electronic)&amp;#xD;0092-8674 (Linking)&lt;/isbn&gt;&lt;accession-num&gt;22118470&lt;/accession-num&gt;&lt;urls&gt;&lt;related-urls&gt;&lt;url&gt;http://www.ncbi.nlm.nih.gov/entrez/query.fcgi?cmd=Retrieve&amp;amp;db=PubMed&amp;amp;dopt=Citation&amp;amp;list_uids=22118470&lt;/url&gt;&lt;/related-urls&gt;&lt;/urls&gt;&lt;custom2&gt;3237388&lt;/custom2&gt;&lt;electronic-resource-num&gt;S0092-8674(11)01291-8 [pii]&amp;#xD;10.1016/j.cell.2011.11.002&lt;/electronic-resource-num&gt;&lt;research-notes&gt;*** morphology ~ assymetry in yeast&lt;/research-notes&gt;&lt;language&gt;eng&lt;/language&gt;&lt;/record&gt;&lt;/Cite&gt;&lt;/EndNote&gt;</w:instrText>
        </w:r>
      </w:ins>
      <w:del w:id="90" w:author="hong qin" w:date="2012-01-19T16:49:00Z">
        <w:r w:rsidR="0094700F" w:rsidDel="002C6F92">
          <w:rPr>
            <w:rFonts w:ascii="Times New Roman" w:hAnsi="Times New Roman"/>
          </w:rPr>
          <w:delInstrText xml:space="preserve"> ADDIN EN.CITE &lt;EndNote&gt;&lt;Cite&gt;&lt;Author&gt;Zhou&lt;/Author&gt;&lt;Year&gt;2011&lt;/Year&gt;&lt;RecNum&gt;1157&lt;/RecNum&gt;&lt;record&gt;&lt;rec-number&gt;1157&lt;/rec-number&gt;&lt;foreign-keys&gt;&lt;key app="EN" db-id="seezaperx2r9rmet92m5az2vezeppvta9ads"&gt;1157&lt;/key&gt;&lt;/foreign-keys&gt;&lt;ref-type name="Journal Article"&gt;17&lt;/ref-type&gt;&lt;contributors&gt;&lt;authors&gt;&lt;author&gt;Zhou, C.&lt;/author&gt;&lt;author&gt;Slaughter, B. D.&lt;/author&gt;&lt;author&gt;Unruh, J. R.&lt;/author&gt;&lt;author&gt;Eldakak, A.&lt;/author&gt;&lt;author&gt;Rubinstein, B.&lt;/author&gt;&lt;author&gt;Li, R.&lt;/author&gt;&lt;/authors&gt;&lt;/contributors&gt;&lt;auth-address&gt;Stowers Institute for Medical Research, 1000 East 50th Street, Kansas City, MO 64110, USA; Department of Molecular and Integrative Physiology, University of Kansas Medical Center, 3901 Rainbow Boulevard, Kansas City, KS 66160, USA.&lt;/auth-address&gt;&lt;titles&gt;&lt;title&gt;Motility and segregation of hsp104-associated protein aggregates in budding yeast&lt;/title&gt;&lt;secondary-title&gt;Cell&lt;/secondary-title&gt;&lt;/titles&gt;&lt;periodical&gt;&lt;full-title&gt;Cell&lt;/full-title&gt;&lt;/periodical&gt;&lt;pages&gt;1186-96&lt;/pages&gt;&lt;volume&gt;147&lt;/volume&gt;&lt;number&gt;5&lt;/number&gt;&lt;edition&gt;2011/11/29&lt;/edition&gt;&lt;dates&gt;&lt;year&gt;2011&lt;/year&gt;&lt;pub-dates&gt;&lt;date&gt;Nov 23&lt;/date&gt;&lt;/pub-dates&gt;&lt;/dates&gt;&lt;isbn&gt;1097-4172 (Electronic)&amp;#xD;0092-8674 (Linking)&lt;/isbn&gt;&lt;accession-num&gt;22118470&lt;/accession-num&gt;&lt;urls&gt;&lt;related-urls&gt;&lt;url&gt;http://www.ncbi.nlm.nih.gov/entrez/query.fcgi?cmd=Retrieve&amp;amp;db=PubMed&amp;amp;dopt=Citation&amp;amp;list_uids=22118470&lt;/url&gt;&lt;/related-urls&gt;&lt;/urls&gt;&lt;custom2&gt;3237388&lt;/custom2&gt;&lt;electronic-resource-num&gt;S0092-8674(11)01291-8 [pii]&amp;#xD;10.1016/j.cell.2011.11.002&lt;/electronic-resource-num&gt;&lt;research-notes&gt;*** morphology ~ assymetry in yeast&lt;/research-notes&gt;&lt;language&gt;eng&lt;/language&gt;&lt;/record&gt;&lt;/Cite&gt;&lt;/EndNote&gt;</w:delInstrText>
        </w:r>
      </w:del>
      <w:r w:rsidR="003D6BA7">
        <w:rPr>
          <w:rFonts w:ascii="Times New Roman" w:hAnsi="Times New Roman"/>
        </w:rPr>
        <w:fldChar w:fldCharType="separate"/>
      </w:r>
      <w:r w:rsidR="0094700F">
        <w:rPr>
          <w:rFonts w:ascii="Times New Roman" w:hAnsi="Times New Roman"/>
        </w:rPr>
        <w:t>[62]</w:t>
      </w:r>
      <w:r w:rsidR="003D6BA7">
        <w:rPr>
          <w:rFonts w:ascii="Times New Roman" w:hAnsi="Times New Roman"/>
        </w:rPr>
        <w:fldChar w:fldCharType="end"/>
      </w:r>
      <w:r>
        <w:rPr>
          <w:rFonts w:ascii="Times New Roman" w:hAnsi="Times New Roman"/>
        </w:rPr>
        <w:t xml:space="preserve">. </w:t>
      </w:r>
      <w:r w:rsidR="004A474B">
        <w:rPr>
          <w:rFonts w:ascii="Times New Roman" w:hAnsi="Times New Roman"/>
        </w:rPr>
        <w:t xml:space="preserve">This observation is consistent with the morphological changes of yeast cells during replicative aging. During </w:t>
      </w:r>
      <w:proofErr w:type="spellStart"/>
      <w:r w:rsidR="004A474B">
        <w:rPr>
          <w:rFonts w:ascii="Times New Roman" w:hAnsi="Times New Roman"/>
        </w:rPr>
        <w:t>micro</w:t>
      </w:r>
      <w:del w:id="91" w:author="hong qin" w:date="2012-01-19T16:50:00Z">
        <w:r w:rsidR="004A474B" w:rsidDel="002C6F92">
          <w:rPr>
            <w:rFonts w:ascii="Times New Roman" w:hAnsi="Times New Roman"/>
          </w:rPr>
          <w:delText>-</w:delText>
        </w:r>
      </w:del>
      <w:r w:rsidR="004A474B">
        <w:rPr>
          <w:rFonts w:ascii="Times New Roman" w:hAnsi="Times New Roman"/>
        </w:rPr>
        <w:t>dissection</w:t>
      </w:r>
      <w:proofErr w:type="spellEnd"/>
      <w:r w:rsidR="004A474B">
        <w:rPr>
          <w:rFonts w:ascii="Times New Roman" w:hAnsi="Times New Roman"/>
        </w:rPr>
        <w:t xml:space="preserve"> analysis of replicative aging, it can be seen that young yeast cells are generally smaller in size with elliptical shapes. Old yeast cells become larger, round in shape, and often have membrane </w:t>
      </w:r>
      <w:proofErr w:type="spellStart"/>
      <w:r w:rsidR="004A474B">
        <w:rPr>
          <w:rFonts w:ascii="Times New Roman" w:hAnsi="Times New Roman"/>
        </w:rPr>
        <w:t>blebbing</w:t>
      </w:r>
      <w:proofErr w:type="spellEnd"/>
      <w:r w:rsidR="004A474B">
        <w:rPr>
          <w:rFonts w:ascii="Times New Roman" w:hAnsi="Times New Roman"/>
        </w:rPr>
        <w:t xml:space="preserve"> (irregular bulges) </w:t>
      </w:r>
      <w:r w:rsidR="003D6BA7">
        <w:rPr>
          <w:rFonts w:ascii="Times New Roman" w:hAnsi="Times New Roman"/>
        </w:rPr>
        <w:fldChar w:fldCharType="begin">
          <w:fldData xml:space="preserve">PEVuZE5vdGU+PENpdGU+PEF1dGhvcj5TdGVmZmVuPC9BdXRob3I+PFllYXI+MjAwOTwvWWVhcj48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</w:fldData>
        </w:fldChar>
      </w:r>
      <w:ins w:id="92" w:author="hong qin" w:date="2012-01-19T16:49:00Z">
        <w:r w:rsidR="002C6F92">
          <w:rPr>
            <w:rFonts w:ascii="Times New Roman" w:hAnsi="Times New Roman"/>
          </w:rPr>
          <w:instrText xml:space="preserve"> ADDIN EN.CITE </w:instrText>
        </w:r>
      </w:ins>
      <w:del w:id="93"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PEVuZE5vdGU+PENpdGU+PEF1dGhvcj5TdGVmZmVuPC9BdXRob3I+PFllYXI+MjAwOTwvWWVhcj48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94" w:author="hong qin" w:date="2012-01-19T16:49:00Z">
        <w:r w:rsidR="002C6F92">
          <w:rPr>
            <w:rFonts w:ascii="Times New Roman" w:hAnsi="Times New Roman"/>
          </w:rPr>
          <w:fldChar w:fldCharType="begin">
            <w:fldData xml:space="preserve">PEVuZE5vdGU+PENpdGU+PEF1dGhvcj5TdGVmZmVuPC9BdXRob3I+PFllYXI+MjAwOTwvWWVhcj48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94700F">
        <w:rPr>
          <w:rFonts w:ascii="Times New Roman" w:hAnsi="Times New Roman"/>
        </w:rPr>
        <w:t>[42, 63]</w:t>
      </w:r>
      <w:r w:rsidR="003D6BA7">
        <w:rPr>
          <w:rFonts w:ascii="Times New Roman" w:hAnsi="Times New Roman"/>
        </w:rPr>
        <w:fldChar w:fldCharType="end"/>
      </w:r>
      <w:r w:rsidR="004A474B">
        <w:rPr>
          <w:rFonts w:ascii="Times New Roman" w:hAnsi="Times New Roman"/>
        </w:rPr>
        <w:t>. Mitotic asymmetry between mother and daughter cells breaks down around the time when most cell</w:t>
      </w:r>
      <w:r w:rsidR="0092207D">
        <w:rPr>
          <w:rFonts w:ascii="Times New Roman" w:hAnsi="Times New Roman"/>
        </w:rPr>
        <w:t>s</w:t>
      </w:r>
      <w:r w:rsidR="004A474B">
        <w:rPr>
          <w:rFonts w:ascii="Times New Roman" w:hAnsi="Times New Roman"/>
        </w:rPr>
        <w:t xml:space="preserve"> lose viability in the population, and lead</w:t>
      </w:r>
      <w:r w:rsidR="0093357A">
        <w:rPr>
          <w:rFonts w:ascii="Times New Roman" w:hAnsi="Times New Roman"/>
        </w:rPr>
        <w:t>s</w:t>
      </w:r>
      <w:r w:rsidR="004A474B">
        <w:rPr>
          <w:rFonts w:ascii="Times New Roman" w:hAnsi="Times New Roman"/>
        </w:rPr>
        <w:t xml:space="preserve"> to </w:t>
      </w:r>
      <w:r w:rsidR="0052600D">
        <w:rPr>
          <w:rFonts w:ascii="Times New Roman" w:hAnsi="Times New Roman"/>
        </w:rPr>
        <w:t xml:space="preserve">much high levels of genomic instability in the daughter cells </w:t>
      </w:r>
      <w:r w:rsidR="003D6BA7">
        <w:rPr>
          <w:rFonts w:ascii="Times New Roman" w:hAnsi="Times New Roman"/>
        </w:rPr>
        <w:fldChar w:fldCharType="begin">
          <w:fldData xml:space="preserve">PEVuZE5vdGU+PENpdGU+PEF1dGhvcj5NY011cnJheTwvQXV0aG9yPjxZZWFyPjIwMDQ8L1llYXI+
PFJlY051bT45MTE8L1JlY051bT48cmVjb3JkPjxyZWMtbnVtYmVyPjkxMTwvcmVjLW51bWJlcj48
Zm9yZWlnbi1rZXlzPjxrZXkgYXBwPSJFTiIgZGItaWQ9InNlZXphcGVyeDJyOXJtZXQ5Mm01YXoy
dmV6ZXBwdnRhOWFkcyI+OTExPC9rZXk+PC9mb3JlaWduLWtleXM+PHJlZi10eXBlIG5hbWU9Ikpv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c2ljIFNjaWVuY2VzLCBGcmVkIEh1dGNoaW5zb24gQ2FuY2VyIFJlc2VhcmNoIENlbnRlciwgU2Vh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</w:fldData>
        </w:fldChar>
      </w:r>
      <w:ins w:id="95" w:author="hong qin" w:date="2012-01-19T16:49:00Z">
        <w:r w:rsidR="002C6F92">
          <w:rPr>
            <w:rFonts w:ascii="Times New Roman" w:hAnsi="Times New Roman"/>
          </w:rPr>
          <w:instrText xml:space="preserve"> ADDIN EN.CITE </w:instrText>
        </w:r>
      </w:ins>
      <w:del w:id="96"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PEVuZE5vdGU+PENpdGU+PEF1dGhvcj5NY011cnJheTwvQXV0aG9yPjxZZWFyPjIwMDQ8L1llYXI+
PFJlY051bT45MTE8L1JlY051bT48cmVjb3JkPjxyZWMtbnVtYmVyPjkxMTwvcmVjLW51bWJlcj48
Zm9yZWlnbi1rZXlzPjxrZXkgYXBwPSJFTiIgZGItaWQ9InNlZXphcGVyeDJyOXJtZXQ5Mm01YXoy
dmV6ZXBwdnRhOWFkcyI+OTExPC9rZXk+PC9mb3JlaWduLWtleXM+PHJlZi10eXBlIG5hbWU9Ikpv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c2ljIFNjaWVuY2VzLCBGcmVkIEh1dGNoaW5zb24gQ2FuY2VyIFJlc2VhcmNoIENlbnRlciwgU2Vh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97" w:author="hong qin" w:date="2012-01-19T16:49:00Z">
        <w:r w:rsidR="002C6F92">
          <w:rPr>
            <w:rFonts w:ascii="Times New Roman" w:hAnsi="Times New Roman"/>
          </w:rPr>
          <w:fldChar w:fldCharType="begin">
            <w:fldData xml:space="preserve">PEVuZE5vdGU+PENpdGU+PEF1dGhvcj5NY011cnJheTwvQXV0aG9yPjxZZWFyPjIwMDQ8L1llYXI+
PFJlY051bT45MTE8L1JlY051bT48cmVjb3JkPjxyZWMtbnVtYmVyPjkxMTwvcmVjLW51bWJlcj48
Zm9yZWlnbi1rZXlzPjxrZXkgYXBwPSJFTiIgZGItaWQ9InNlZXphcGVyeDJyOXJtZXQ5Mm01YXoy
dmV6ZXBwdnRhOWFkcyI+OTExPC9rZXk+PC9mb3JlaWduLWtleXM+PHJlZi10eXBlIG5hbWU9Ikpv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c2ljIFNjaWVuY2VzLCBGcmVkIEh1dGNoaW5zb24gQ2FuY2VyIFJlc2VhcmNoIENlbnRlciwgU2Vh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94700F">
        <w:rPr>
          <w:rFonts w:ascii="Times New Roman" w:hAnsi="Times New Roman"/>
        </w:rPr>
        <w:t>[64, 65]</w:t>
      </w:r>
      <w:r w:rsidR="003D6BA7">
        <w:rPr>
          <w:rFonts w:ascii="Times New Roman" w:hAnsi="Times New Roman"/>
        </w:rPr>
        <w:fldChar w:fldCharType="end"/>
      </w:r>
      <w:r w:rsidR="0052600D">
        <w:rPr>
          <w:rFonts w:ascii="Times New Roman" w:hAnsi="Times New Roman"/>
        </w:rPr>
        <w:t>.</w:t>
      </w:r>
      <w:r w:rsidR="00123095">
        <w:rPr>
          <w:rFonts w:ascii="Times New Roman" w:hAnsi="Times New Roman"/>
        </w:rPr>
        <w:t xml:space="preserve"> </w:t>
      </w:r>
      <w:r w:rsidR="0001616D">
        <w:rPr>
          <w:rFonts w:ascii="Times New Roman" w:hAnsi="Times New Roman"/>
        </w:rPr>
        <w:t xml:space="preserve">The morphological changes coincide with the slow-down of cell division during replicative aging. Old mother cells become larger and take longer to divide. Daughter cells from young mother cells are usually much smaller than their mother cells, but daughter cells from old mother cells can often be similar in size to their mothers </w:t>
      </w:r>
      <w:r w:rsidR="003D6BA7">
        <w:rPr>
          <w:rFonts w:ascii="Times New Roman" w:hAnsi="Times New Roman"/>
        </w:rPr>
        <w:fldChar w:fldCharType="begin"/>
      </w:r>
      <w:ins w:id="98" w:author="hong qin" w:date="2012-01-19T16:49:00Z">
        <w:r w:rsidR="002C6F92">
          <w:rPr>
            <w:rFonts w:ascii="Times New Roman" w:hAnsi="Times New Roman"/>
          </w:rPr>
          <w:instrText xml:space="preserve"> ADDIN EN.CITE &lt;EndNote&gt;&lt;Cite&gt;&lt;Author&gt;Kennedy&lt;/Author&gt;&lt;Year&gt;1994&lt;/Year&gt;&lt;RecNum&gt;19&lt;/RecNum&gt;&lt;record&gt;&lt;rec-number&gt;19&lt;/rec-number&gt;&lt;foreign-keys&gt;&lt;key app="EN" db-id="seezaperx2r9rmet92m5az2vezeppvta9ads"&gt;19&lt;/key&gt;&lt;/foreign-keys&gt;&lt;ref-type name="Journal Article"&gt;17&lt;/ref-type&gt;&lt;contributors&gt;&lt;authors&gt;&lt;author&gt;Kennedy, B. K.&lt;/author&gt;&lt;author&gt;Austriaco, N. R., Jr.&lt;/author&gt;&lt;author&gt;Guarente, L.&lt;/author&gt;&lt;/authors&gt;&lt;/contributors&gt;&lt;auth-address&gt;Department of Biology, Massachusetts Institute of Technology, Cambridge 02139.&lt;/auth-address&gt;&lt;titles&gt;&lt;title&gt;Daughter cells of Saccharomyces cerevisiae from old mothers display a reduced life span&lt;/title&gt;&lt;secondary-title&gt;J Cell Biol&lt;/secondary-title&gt;&lt;/titles&gt;&lt;periodical&gt;&lt;full-title&gt;J Cell Biol&lt;/full-title&gt;&lt;/periodical&gt;&lt;pages&gt;1985-93&lt;/pages&gt;&lt;volume&gt;127&lt;/volume&gt;&lt;number&gt;6 Pt 2&lt;/number&gt;&lt;keywords&gt;&lt;keyword&gt;Cell Cycle/*physiology&lt;/keyword&gt;&lt;keyword&gt;Fungal Proteins/metabolism&lt;/keyword&gt;&lt;keyword&gt;Haploidy&lt;/keyword&gt;&lt;keyword&gt;Morphogenesis/physiology&lt;/keyword&gt;&lt;keyword&gt;Saccharomyces cerevisiae/cytology/*physiology&lt;/keyword&gt;&lt;keyword&gt;Support, Non-U.S. Gov&amp;apos;t&lt;/keyword&gt;&lt;keyword&gt;Support, U.S. Gov&amp;apos;t, P.H.S.&lt;/keyword&gt;&lt;keyword&gt;Time Factors&lt;/keyword&gt;&lt;/keywords&gt;&lt;dates&gt;&lt;year&gt;1994&lt;/year&gt;&lt;pub-dates&gt;&lt;date&gt;Dec&lt;/date&gt;&lt;/pub-dates&gt;&lt;/dates&gt;&lt;accession-num&gt;7806576&lt;/accession-num&gt;&lt;urls&gt;&lt;related-urls&gt;&lt;url&gt;http://www.ncbi.nlm.nih.gov/entrez/query.fcgi?cmd=Retrieve&amp;amp;db=PubMed&amp;amp;dopt=Citation&amp;amp;list_uids=7806576&lt;/url&gt;&lt;/related-urls&gt;&lt;/urls&gt;&lt;/record&gt;&lt;/Cite&gt;&lt;/EndNote&gt;</w:instrText>
        </w:r>
      </w:ins>
      <w:del w:id="99" w:author="hong qin" w:date="2012-01-19T16:49:00Z">
        <w:r w:rsidR="0094700F" w:rsidDel="002C6F92">
          <w:rPr>
            <w:rFonts w:ascii="Times New Roman" w:hAnsi="Times New Roman"/>
          </w:rPr>
          <w:delInstrText xml:space="preserve"> ADDIN EN.CITE &lt;EndNote&gt;&lt;Cite&gt;&lt;Author&gt;Kennedy&lt;/Author&gt;&lt;Year&gt;1994&lt;/Year&gt;&lt;RecNum&gt;19&lt;/RecNum&gt;&lt;record&gt;&lt;rec-number&gt;19&lt;/rec-number&gt;&lt;foreign-keys&gt;&lt;key app="EN" db-id="seezaperx2r9rmet92m5az2vezeppvta9ads"&gt;19&lt;/key&gt;&lt;/foreign-keys&gt;&lt;ref-type name="Journal Article"&gt;17&lt;/ref-type&gt;&lt;contributors&gt;&lt;authors&gt;&lt;author&gt;Kennedy, B. K.&lt;/author&gt;&lt;author&gt;Austriaco, N. R., Jr.&lt;/author&gt;&lt;author&gt;Guarente, L.&lt;/author&gt;&lt;/authors&gt;&lt;/contributors&gt;&lt;auth-address&gt;Department of Biology, Massachusetts Institute of Technology, Cambridge 02139.&lt;/auth-address&gt;&lt;titles&gt;&lt;title&gt;Daughter cells of Saccharomyces cerevisiae from old mothers display a reduced life span&lt;/title&gt;&lt;secondary-title&gt;J Cell Biol&lt;/secondary-title&gt;&lt;/titles&gt;&lt;periodical&gt;&lt;full-title&gt;J Cell Biol&lt;/full-title&gt;&lt;/periodical&gt;&lt;pages&gt;1985-93&lt;/pages&gt;&lt;volume&gt;127&lt;/volume&gt;&lt;number&gt;6 Pt 2&lt;/number&gt;&lt;keywords&gt;&lt;keyword&gt;Cell Cycle/*physiology&lt;/keyword&gt;&lt;keyword&gt;Fungal Proteins/metabolism&lt;/keyword&gt;&lt;keyword&gt;Haploidy&lt;/keyword&gt;&lt;keyword&gt;Morphogenesis/physiology&lt;/keyword&gt;&lt;keyword&gt;Saccharomyces cerevisiae/cytology/*physiology&lt;/keyword&gt;&lt;keyword&gt;Support, Non-U.S. Gov&amp;apos;t&lt;/keyword&gt;&lt;keyword&gt;Support, U.S. Gov&amp;apos;t, P.H.S.&lt;/keyword&gt;&lt;keyword&gt;Time Factors&lt;/keyword&gt;&lt;/keywords&gt;&lt;dates&gt;&lt;year&gt;1994&lt;/year&gt;&lt;pub-dates&gt;&lt;date&gt;Dec&lt;/date&gt;&lt;/pub-dates&gt;&lt;/dates&gt;&lt;accession-num&gt;7806576&lt;/accession-num&gt;&lt;urls&gt;&lt;related-urls&gt;&lt;url&gt;http://www.ncbi.nlm.nih.gov/entrez/query.fcgi?cmd=Retrieve&amp;amp;db=PubMed&amp;amp;dopt=Citation&amp;amp;list_uids=7806576&lt;/url&gt;&lt;/related-urls&gt;&lt;/urls&gt;&lt;/record&gt;&lt;/Cite&gt;&lt;/EndNote&gt;</w:delInstrText>
        </w:r>
      </w:del>
      <w:r w:rsidR="003D6BA7">
        <w:rPr>
          <w:rFonts w:ascii="Times New Roman" w:hAnsi="Times New Roman"/>
        </w:rPr>
        <w:fldChar w:fldCharType="separate"/>
      </w:r>
      <w:r w:rsidR="0094700F">
        <w:rPr>
          <w:rFonts w:ascii="Times New Roman" w:hAnsi="Times New Roman"/>
        </w:rPr>
        <w:t>[63]</w:t>
      </w:r>
      <w:r w:rsidR="003D6BA7">
        <w:rPr>
          <w:rFonts w:ascii="Times New Roman" w:hAnsi="Times New Roman"/>
        </w:rPr>
        <w:fldChar w:fldCharType="end"/>
      </w:r>
      <w:r w:rsidR="0001616D">
        <w:rPr>
          <w:rFonts w:ascii="Times New Roman" w:hAnsi="Times New Roman"/>
        </w:rPr>
        <w:t xml:space="preserve">. </w:t>
      </w:r>
      <w:r w:rsidR="0093357A">
        <w:rPr>
          <w:rFonts w:ascii="Times New Roman" w:hAnsi="Times New Roman"/>
        </w:rPr>
        <w:t>We observed s</w:t>
      </w:r>
      <w:r w:rsidR="00123095">
        <w:rPr>
          <w:rFonts w:ascii="Times New Roman" w:hAnsi="Times New Roman"/>
        </w:rPr>
        <w:t>imilar break-down</w:t>
      </w:r>
      <w:r w:rsidR="0093357A">
        <w:rPr>
          <w:rFonts w:ascii="Times New Roman" w:hAnsi="Times New Roman"/>
        </w:rPr>
        <w:t>s</w:t>
      </w:r>
      <w:r w:rsidR="00123095">
        <w:rPr>
          <w:rFonts w:ascii="Times New Roman" w:hAnsi="Times New Roman"/>
        </w:rPr>
        <w:t xml:space="preserve"> of mitotic asymmetry </w:t>
      </w:r>
      <w:r w:rsidR="0093357A">
        <w:rPr>
          <w:rFonts w:ascii="Times New Roman" w:hAnsi="Times New Roman"/>
        </w:rPr>
        <w:t xml:space="preserve">during </w:t>
      </w:r>
      <w:r w:rsidR="00123095">
        <w:rPr>
          <w:rFonts w:ascii="Times New Roman" w:hAnsi="Times New Roman"/>
        </w:rPr>
        <w:t xml:space="preserve">chronological aging of yeast cells </w:t>
      </w:r>
      <w:r w:rsidR="003D6BA7">
        <w:rPr>
          <w:rFonts w:ascii="Times New Roman" w:hAnsi="Times New Roman"/>
        </w:rPr>
        <w:fldChar w:fldCharType="begin"/>
      </w:r>
      <w:ins w:id="100" w:author="hong qin" w:date="2012-01-19T16:49:00Z">
        <w:r w:rsidR="002C6F92">
          <w:rPr>
            <w:rFonts w:ascii="Times New Roman" w:hAnsi="Times New Roman"/>
          </w:rPr>
          <w:instrText xml:space="preserve"> ADDIN EN.CITE &lt;EndNote&gt;&lt;Cite&gt;&lt;Author&gt;Qin&lt;/Author&gt;&lt;Year&gt;2008&lt;/Year&gt;&lt;RecNum&gt;516&lt;/RecNum&gt;&lt;record&gt;&lt;rec-number&gt;516&lt;/rec-number&gt;&lt;foreign-keys&gt;&lt;key app="EN" db-id="seezaperx2r9rmet92m5az2vezeppvta9ads"&gt;516&lt;/key&gt;&lt;/foreign-keys&gt;&lt;ref-type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One&lt;/secondary-title&gt;&lt;/titles&gt;&lt;periodical&gt;&lt;full-title&gt;PLoS One&lt;/full-title&gt;&lt;/periodical&gt;&lt;pages&gt;e2670&lt;/pages&gt;&lt;volume&gt;3&lt;/volume&gt;&lt;number&gt;7&lt;/number&gt;&lt;edition&gt;2008/07/17&lt;/edition&gt;&lt;keywords&gt;&lt;keyword&gt;Chromosomes/ultrastructure&lt;/keyword&gt;&lt;keyword&gt;Gene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del w:id="101" w:author="hong qin" w:date="2012-01-19T16:49:00Z">
        <w:r w:rsidR="0094700F" w:rsidDel="002C6F92">
          <w:rPr>
            <w:rFonts w:ascii="Times New Roman" w:hAnsi="Times New Roman"/>
          </w:rPr>
          <w:delInstrText xml:space="preserve"> ADDIN EN.CITE &lt;EndNote&gt;&lt;Cite&gt;&lt;Author&gt;Qin&lt;/Author&gt;&lt;Year&gt;2008&lt;/Year&gt;&lt;RecNum&gt;516&lt;/RecNum&gt;&lt;record&gt;&lt;rec-number&gt;516&lt;/rec-number&gt;&lt;foreign-keys&gt;&lt;key app="EN" db-id="seezaperx2r9rmet92m5az2vezeppvta9ads"&gt;516&lt;/key&gt;&lt;/foreign-keys&gt;&lt;ref-type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One&lt;/secondary-title&gt;&lt;/titles&gt;&lt;periodical&gt;&lt;full-title&gt;PLoS One&lt;/full-title&gt;&lt;/periodical&gt;&lt;pages&gt;e2670&lt;/pages&gt;&lt;volume&gt;3&lt;/volume&gt;&lt;number&gt;7&lt;/number&gt;&lt;edition&gt;2008/07/17&lt;/edition&gt;&lt;keywords&gt;&lt;keyword&gt;Chromosomes/ultrastructure&lt;/keyword&gt;&lt;keyword&gt;Gene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3D6BA7">
        <w:rPr>
          <w:rFonts w:ascii="Times New Roman" w:hAnsi="Times New Roman"/>
        </w:rPr>
        <w:fldChar w:fldCharType="separate"/>
      </w:r>
      <w:r w:rsidR="00E15813">
        <w:rPr>
          <w:rFonts w:ascii="Times New Roman" w:hAnsi="Times New Roman"/>
          <w:noProof/>
        </w:rPr>
        <w:t>[5]</w:t>
      </w:r>
      <w:r w:rsidR="003D6BA7">
        <w:rPr>
          <w:rFonts w:ascii="Times New Roman" w:hAnsi="Times New Roman"/>
        </w:rPr>
        <w:fldChar w:fldCharType="end"/>
      </w:r>
      <w:r w:rsidR="00123095">
        <w:rPr>
          <w:rFonts w:ascii="Times New Roman" w:hAnsi="Times New Roman"/>
        </w:rPr>
        <w:t xml:space="preserve">. </w:t>
      </w:r>
      <w:r w:rsidR="003D693E">
        <w:rPr>
          <w:rFonts w:ascii="Times New Roman" w:hAnsi="Times New Roman"/>
        </w:rPr>
        <w:t>All of th</w:t>
      </w:r>
      <w:r w:rsidR="00F44800">
        <w:rPr>
          <w:rFonts w:ascii="Times New Roman" w:hAnsi="Times New Roman"/>
        </w:rPr>
        <w:t>is</w:t>
      </w:r>
      <w:r w:rsidR="003D693E">
        <w:rPr>
          <w:rFonts w:ascii="Times New Roman" w:hAnsi="Times New Roman"/>
        </w:rPr>
        <w:t xml:space="preserve"> evidence suggest</w:t>
      </w:r>
      <w:r w:rsidR="00F44800">
        <w:rPr>
          <w:rFonts w:ascii="Times New Roman" w:hAnsi="Times New Roman"/>
        </w:rPr>
        <w:t>s</w:t>
      </w:r>
      <w:r w:rsidR="003D693E">
        <w:rPr>
          <w:rFonts w:ascii="Times New Roman" w:hAnsi="Times New Roman"/>
        </w:rPr>
        <w:t xml:space="preserve"> that the role of cell morphology in aging warrants detailed studies</w:t>
      </w:r>
      <w:r w:rsidR="00BA570E">
        <w:rPr>
          <w:rFonts w:ascii="Times New Roman" w:hAnsi="Times New Roman"/>
        </w:rPr>
        <w:t xml:space="preserve">. </w:t>
      </w:r>
    </w:p>
    <w:p w:rsidR="00FC416F" w:rsidRDefault="00B4275C">
      <w:pPr>
        <w:spacing w:line="240" w:lineRule="auto"/>
        <w:ind w:firstLine="720"/>
        <w:jc w:val="both"/>
        <w:rPr>
          <w:rFonts w:ascii="Times New Roman" w:hAnsi="Times New Roman"/>
        </w:rPr>
      </w:pPr>
      <w:r w:rsidRPr="00B4275C">
        <w:rPr>
          <w:rFonts w:ascii="Times New Roman" w:hAnsi="Times New Roman"/>
          <w:u w:val="single"/>
        </w:rPr>
        <w:t>Age</w:t>
      </w:r>
      <w:r w:rsidR="00C755E2">
        <w:rPr>
          <w:rFonts w:ascii="Times New Roman" w:hAnsi="Times New Roman"/>
          <w:u w:val="single"/>
        </w:rPr>
        <w:t xml:space="preserve"> </w:t>
      </w:r>
      <w:r w:rsidRPr="00B4275C">
        <w:rPr>
          <w:rFonts w:ascii="Times New Roman" w:hAnsi="Times New Roman"/>
          <w:u w:val="single"/>
        </w:rPr>
        <w:t>structure</w:t>
      </w:r>
      <w:r w:rsidR="002B59AB">
        <w:rPr>
          <w:rFonts w:ascii="Times New Roman" w:hAnsi="Times New Roman"/>
        </w:rPr>
        <w:t xml:space="preserve"> is important for the understanding </w:t>
      </w:r>
      <w:r w:rsidR="00D27EED">
        <w:rPr>
          <w:rFonts w:ascii="Times New Roman" w:hAnsi="Times New Roman"/>
        </w:rPr>
        <w:t xml:space="preserve">of </w:t>
      </w:r>
      <w:r w:rsidR="002B59AB">
        <w:rPr>
          <w:rFonts w:ascii="Times New Roman" w:hAnsi="Times New Roman"/>
        </w:rPr>
        <w:t>population dynamics and evolution</w:t>
      </w:r>
      <w:r w:rsidR="008E5DDD">
        <w:rPr>
          <w:rFonts w:ascii="Times New Roman" w:hAnsi="Times New Roman"/>
        </w:rPr>
        <w:t xml:space="preserve"> </w:t>
      </w:r>
      <w:r w:rsidR="003D6BA7">
        <w:rPr>
          <w:rFonts w:ascii="Times New Roman" w:hAnsi="Times New Roman"/>
        </w:rPr>
        <w:fldChar w:fldCharType="begin"/>
      </w:r>
      <w:ins w:id="102" w:author="hong qin" w:date="2012-01-19T16:49:00Z">
        <w:r w:rsidR="002C6F92">
          <w:rPr>
            <w:rFonts w:ascii="Times New Roman" w:hAnsi="Times New Roman"/>
          </w:rPr>
          <w:instrText xml:space="preserve"> ADDIN EN.CITE &lt;EndNote&gt;&lt;Cite&gt;&lt;Author&gt;Charlesworth&lt;/Author&gt;&lt;Year&gt;1994&lt;/Year&gt;&lt;RecNum&gt;259&lt;/RecNum&gt;&lt;record&gt;&lt;rec-number&gt;259&lt;/rec-number&gt;&lt;foreign-keys&gt;&lt;key app="EN" db-id="seezaperx2r9rmet92m5az2vezeppvta9ads"&gt;259&lt;/key&gt;&lt;/foreign-keys&gt;&lt;ref-type name="Book"&gt;6&lt;/ref-type&gt;&lt;contributors&gt;&lt;authors&gt;&lt;author&gt;Charlesworth, Brian&lt;/author&gt;&lt;/authors&gt;&lt;/contributors&gt;&lt;titles&gt;&lt;title&gt;Evolution in Age-structured Populations&lt;/title&gt;&lt;secondary-title&gt;Cambridge Studies in Mathematical Biology&lt;/secondary-title&gt;&lt;/titles&gt;&lt;edition&gt;2nd&lt;/edition&gt;&lt;dates&gt;&lt;year&gt;1994&lt;/year&gt;&lt;/dates&gt;&lt;pub-location&gt;Cambridge&lt;/pub-location&gt;&lt;publisher&gt;Cambridge University Press&lt;/publisher&gt;&lt;urls&gt;&lt;/urls&gt;&lt;/record&gt;&lt;/Cite&gt;&lt;/EndNote&gt;</w:instrText>
        </w:r>
      </w:ins>
      <w:del w:id="103" w:author="hong qin" w:date="2012-01-19T16:49:00Z">
        <w:r w:rsidR="0094700F" w:rsidDel="002C6F92">
          <w:rPr>
            <w:rFonts w:ascii="Times New Roman" w:hAnsi="Times New Roman"/>
          </w:rPr>
          <w:delInstrText xml:space="preserve"> ADDIN EN.CITE &lt;EndNote&gt;&lt;Cite&gt;&lt;Author&gt;Charlesworth&lt;/Author&gt;&lt;Year&gt;1994&lt;/Year&gt;&lt;RecNum&gt;259&lt;/RecNum&gt;&lt;record&gt;&lt;rec-number&gt;259&lt;/rec-number&gt;&lt;foreign-keys&gt;&lt;key app="EN" db-id="seezaperx2r9rmet92m5az2vezeppvta9ads"&gt;259&lt;/key&gt;&lt;/foreign-keys&gt;&lt;ref-type name="Book"&gt;6&lt;/ref-type&gt;&lt;contributors&gt;&lt;authors&gt;&lt;author&gt;Charlesworth, Brian&lt;/author&gt;&lt;/authors&gt;&lt;/contributors&gt;&lt;titles&gt;&lt;title&gt;Evolution in Age-structured Populations&lt;/title&gt;&lt;secondary-title&gt;Cambridge Studies in Mathematical Biology&lt;/secondary-title&gt;&lt;/titles&gt;&lt;edition&gt;2nd&lt;/edition&gt;&lt;dates&gt;&lt;year&gt;1994&lt;/year&gt;&lt;/dates&gt;&lt;pub-location&gt;Cambridge&lt;/pub-location&gt;&lt;publisher&gt;Cambridge University Press&lt;/publisher&gt;&lt;urls&gt;&lt;/urls&gt;&lt;/record&gt;&lt;/Cite&gt;&lt;/EndNote&gt;</w:delInstrText>
        </w:r>
      </w:del>
      <w:r w:rsidR="003D6BA7">
        <w:rPr>
          <w:rFonts w:ascii="Times New Roman" w:hAnsi="Times New Roman"/>
        </w:rPr>
        <w:fldChar w:fldCharType="separate"/>
      </w:r>
      <w:r w:rsidR="0094700F">
        <w:rPr>
          <w:rFonts w:ascii="Times New Roman" w:hAnsi="Times New Roman"/>
        </w:rPr>
        <w:t>[19]</w:t>
      </w:r>
      <w:r w:rsidR="003D6BA7">
        <w:rPr>
          <w:rFonts w:ascii="Times New Roman" w:hAnsi="Times New Roman"/>
        </w:rPr>
        <w:fldChar w:fldCharType="end"/>
      </w:r>
      <w:r w:rsidR="002B59AB">
        <w:rPr>
          <w:rFonts w:ascii="Times New Roman" w:hAnsi="Times New Roman"/>
        </w:rPr>
        <w:t xml:space="preserve">. </w:t>
      </w:r>
      <w:r w:rsidR="008E5DDD">
        <w:rPr>
          <w:rFonts w:ascii="Times New Roman" w:hAnsi="Times New Roman"/>
        </w:rPr>
        <w:t xml:space="preserve">Budding of each </w:t>
      </w:r>
      <w:r w:rsidR="00D27EED">
        <w:rPr>
          <w:rFonts w:ascii="Times New Roman" w:hAnsi="Times New Roman"/>
        </w:rPr>
        <w:t xml:space="preserve">yeast </w:t>
      </w:r>
      <w:r w:rsidR="008E5DDD">
        <w:rPr>
          <w:rFonts w:ascii="Times New Roman" w:hAnsi="Times New Roman"/>
        </w:rPr>
        <w:t>cell will leave a scar on its cell wall, and these bud scars can be used to estimate the replicative age</w:t>
      </w:r>
      <w:r w:rsidR="003777D1">
        <w:rPr>
          <w:rFonts w:ascii="Times New Roman" w:hAnsi="Times New Roman"/>
        </w:rPr>
        <w:t>s</w:t>
      </w:r>
      <w:r w:rsidR="008E5DDD">
        <w:rPr>
          <w:rFonts w:ascii="Times New Roman" w:hAnsi="Times New Roman"/>
        </w:rPr>
        <w:t xml:space="preserve"> of cells </w:t>
      </w:r>
      <w:r w:rsidR="003D6BA7">
        <w:rPr>
          <w:rFonts w:ascii="Times New Roman" w:hAnsi="Times New Roman"/>
        </w:rPr>
        <w:fldChar w:fldCharType="begin">
          <w:fldData xml:space="preserve">PEVuZE5vdGU+PENpdGU+PEF1dGhvcj5FZ2lsbWV6PC9BdXRob3I+PFllYXI+MTk5MDwvWWVhcj48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</w:fldData>
        </w:fldChar>
      </w:r>
      <w:ins w:id="104" w:author="hong qin" w:date="2012-01-19T16:49:00Z">
        <w:r w:rsidR="002C6F92">
          <w:rPr>
            <w:rFonts w:ascii="Times New Roman" w:hAnsi="Times New Roman"/>
          </w:rPr>
          <w:instrText xml:space="preserve"> ADDIN EN.CITE </w:instrText>
        </w:r>
      </w:ins>
      <w:del w:id="105"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PEVuZE5vdGU+PENpdGU+PEF1dGhvcj5FZ2lsbWV6PC9BdXRob3I+PFllYXI+MTk5MDwvWWVhcj48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106" w:author="hong qin" w:date="2012-01-19T16:49:00Z">
        <w:r w:rsidR="002C6F92">
          <w:rPr>
            <w:rFonts w:ascii="Times New Roman" w:hAnsi="Times New Roman"/>
          </w:rPr>
          <w:fldChar w:fldCharType="begin">
            <w:fldData xml:space="preserve">PEVuZE5vdGU+PENpdGU+PEF1dGhvcj5FZ2lsbWV6PC9BdXRob3I+PFllYXI+MTk5MDwvWWVhcj48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94700F">
        <w:rPr>
          <w:rFonts w:ascii="Times New Roman" w:hAnsi="Times New Roman"/>
        </w:rPr>
        <w:t>[66-70]</w:t>
      </w:r>
      <w:r w:rsidR="003D6BA7">
        <w:rPr>
          <w:rFonts w:ascii="Times New Roman" w:hAnsi="Times New Roman"/>
        </w:rPr>
        <w:fldChar w:fldCharType="end"/>
      </w:r>
      <w:r w:rsidR="008E5DDD">
        <w:rPr>
          <w:rFonts w:ascii="Times New Roman" w:hAnsi="Times New Roman"/>
        </w:rPr>
        <w:t xml:space="preserve">. </w:t>
      </w:r>
      <w:r w:rsidR="002B59AB">
        <w:rPr>
          <w:rFonts w:ascii="Times New Roman" w:hAnsi="Times New Roman"/>
        </w:rPr>
        <w:t xml:space="preserve">A recent study </w:t>
      </w:r>
      <w:r w:rsidR="004C3D0C">
        <w:rPr>
          <w:rFonts w:ascii="Times New Roman" w:hAnsi="Times New Roman"/>
        </w:rPr>
        <w:t xml:space="preserve">using </w:t>
      </w:r>
      <w:proofErr w:type="spellStart"/>
      <w:r w:rsidR="004C3D0C">
        <w:rPr>
          <w:rFonts w:ascii="Times New Roman" w:hAnsi="Times New Roman"/>
        </w:rPr>
        <w:t>confocal</w:t>
      </w:r>
      <w:proofErr w:type="spellEnd"/>
      <w:r w:rsidR="004C3D0C">
        <w:rPr>
          <w:rFonts w:ascii="Times New Roman" w:hAnsi="Times New Roman"/>
        </w:rPr>
        <w:t xml:space="preserve"> fluorescence microscopy </w:t>
      </w:r>
      <w:r w:rsidR="002B59AB">
        <w:rPr>
          <w:rFonts w:ascii="Times New Roman" w:hAnsi="Times New Roman"/>
        </w:rPr>
        <w:t xml:space="preserve">showed that </w:t>
      </w:r>
      <w:r w:rsidR="008E5DDD">
        <w:rPr>
          <w:rFonts w:ascii="Times New Roman" w:hAnsi="Times New Roman"/>
        </w:rPr>
        <w:t xml:space="preserve">yeast </w:t>
      </w:r>
      <w:r w:rsidR="002B59AB">
        <w:rPr>
          <w:rFonts w:ascii="Times New Roman" w:hAnsi="Times New Roman"/>
        </w:rPr>
        <w:t xml:space="preserve">cells with more than 6 </w:t>
      </w:r>
      <w:r w:rsidR="0092207D">
        <w:rPr>
          <w:rFonts w:ascii="Times New Roman" w:hAnsi="Times New Roman"/>
        </w:rPr>
        <w:t xml:space="preserve">bud </w:t>
      </w:r>
      <w:r w:rsidR="002B59AB">
        <w:rPr>
          <w:rFonts w:ascii="Times New Roman" w:hAnsi="Times New Roman"/>
        </w:rPr>
        <w:t xml:space="preserve">scars disappear rapidly in late log phase, perhaps </w:t>
      </w:r>
      <w:r w:rsidR="00437B4E">
        <w:rPr>
          <w:rFonts w:ascii="Times New Roman" w:hAnsi="Times New Roman"/>
        </w:rPr>
        <w:t xml:space="preserve">through </w:t>
      </w:r>
      <w:r w:rsidR="002B59AB">
        <w:rPr>
          <w:rFonts w:ascii="Times New Roman" w:hAnsi="Times New Roman"/>
        </w:rPr>
        <w:t>apoptosis</w:t>
      </w:r>
      <w:r w:rsidR="0005735B">
        <w:rPr>
          <w:rFonts w:ascii="Times New Roman" w:hAnsi="Times New Roman"/>
        </w:rPr>
        <w:t xml:space="preserve">  </w:t>
      </w:r>
      <w:r w:rsidR="003D6BA7">
        <w:rPr>
          <w:rFonts w:ascii="Times New Roman" w:hAnsi="Times New Roman"/>
        </w:rPr>
        <w:fldChar w:fldCharType="begin"/>
      </w:r>
      <w:ins w:id="107" w:author="hong qin" w:date="2012-01-19T16:49:00Z">
        <w:r w:rsidR="002C6F92">
          <w:rPr>
            <w:rFonts w:ascii="Times New Roman" w:hAnsi="Times New Roman"/>
          </w:rPr>
          <w:instrText xml:space="preserve"> ADDIN EN.CITE &lt;EndNote&gt;&lt;Cite&gt;&lt;Author&gt;Hagiwara&lt;/Author&gt;&lt;Year&gt;2011&lt;/Year&gt;&lt;RecNum&gt;1040&lt;/RecNum&gt;&lt;record&gt;&lt;rec-number&gt;1040&lt;/rec-number&gt;&lt;foreign-keys&gt;&lt;key app="EN" db-id="seezaperx2r9rmet92m5az2vezeppvta9ads"&gt;1040&lt;/key&gt;&lt;/foreign-keys&gt;&lt;ref-type name="Journal Article"&gt;17&lt;/ref-type&gt;&lt;contributors&gt;&lt;authors&gt;&lt;author&gt;Hagiwara, T.&lt;/author&gt;&lt;author&gt;Ushimaru, T.&lt;/author&gt;&lt;author&gt;Tainaka, K.&lt;/author&gt;&lt;author&gt;Kurachi, H.&lt;/author&gt;&lt;author&gt;Yoshimura, J.&lt;/author&gt;&lt;/authors&gt;&lt;/contributors&gt;&lt;auth-address&gt;Graduate School of Science and Technology, Shizuoka University, Hamamatsu, Japan.&lt;/auth-address&gt;&lt;titles&gt;&lt;title&gt;Apoptosis at inflection point in liquid culture of budding yeasts&lt;/title&gt;&lt;secondary-title&gt;PLoS One&lt;/secondary-title&gt;&lt;/titles&gt;&lt;periodical&gt;&lt;full-title&gt;PLoS One&lt;/full-title&gt;&lt;/periodical&gt;&lt;pages&gt;e19224&lt;/pages&gt;&lt;volume&gt;6&lt;/volume&gt;&lt;number&gt;4&lt;/number&gt;&lt;edition&gt;2011/05/11&lt;/edition&gt;&lt;keywords&gt;&lt;keyword&gt;*Apoptosis&lt;/keyword&gt;&lt;keyword&gt;Culture Media&lt;/keyword&gt;&lt;keyword&gt;Saccharomyces cerevisiae/*cytology&lt;/keyword&gt;&lt;/keywords&gt;&lt;dates&gt;&lt;year&gt;2011&lt;/year&gt;&lt;/dates&gt;&lt;isbn&gt;1932-6203 (Electronic)&amp;#xD;1932-6203 (Linking)&lt;/isbn&gt;&lt;accession-num&gt;21556367&lt;/accession-num&gt;&lt;urls&gt;&lt;related-urls&gt;&lt;url&gt;http://www.ncbi.nlm.nih.gov/entrez/query.fcgi?cmd=Retrieve&amp;amp;db=PubMed&amp;amp;dopt=Citation&amp;amp;list_uids=21556367&lt;/url&gt;&lt;/related-urls&gt;&lt;/urls&gt;&lt;custom2&gt;3083425&lt;/custom2&gt;&lt;electronic-resource-num&gt;10.1371/journal.pone.0019224&lt;/electronic-resource-num&gt;&lt;language&gt;eng&lt;/language&gt;&lt;/record&gt;&lt;/Cite&gt;&lt;/EndNote&gt;</w:instrText>
        </w:r>
      </w:ins>
      <w:del w:id="108" w:author="hong qin" w:date="2012-01-19T16:49:00Z">
        <w:r w:rsidR="0094700F" w:rsidDel="002C6F92">
          <w:rPr>
            <w:rFonts w:ascii="Times New Roman" w:hAnsi="Times New Roman"/>
          </w:rPr>
          <w:delInstrText xml:space="preserve"> ADDIN EN.CITE &lt;EndNote&gt;&lt;Cite&gt;&lt;Author&gt;Hagiwara&lt;/Author&gt;&lt;Year&gt;2011&lt;/Year&gt;&lt;RecNum&gt;1040&lt;/RecNum&gt;&lt;record&gt;&lt;rec-number&gt;1040&lt;/rec-number&gt;&lt;foreign-keys&gt;&lt;key app="EN" db-id="seezaperx2r9rmet92m5az2vezeppvta9ads"&gt;1040&lt;/key&gt;&lt;/foreign-keys&gt;&lt;ref-type name="Journal Article"&gt;17&lt;/ref-type&gt;&lt;contributors&gt;&lt;authors&gt;&lt;author&gt;Hagiwara, T.&lt;/author&gt;&lt;author&gt;Ushimaru, T.&lt;/author&gt;&lt;author&gt;Tainaka, K.&lt;/author&gt;&lt;author&gt;Kurachi, H.&lt;/author&gt;&lt;author&gt;Yoshimura, J.&lt;/author&gt;&lt;/authors&gt;&lt;/contributors&gt;&lt;auth-address&gt;Graduate School of Science and Technology, Shizuoka University, Hamamatsu, Japan.&lt;/auth-address&gt;&lt;titles&gt;&lt;title&gt;Apoptosis at inflection point in liquid culture of budding yeasts&lt;/title&gt;&lt;secondary-title&gt;PLoS One&lt;/secondary-title&gt;&lt;/titles&gt;&lt;periodical&gt;&lt;full-title&gt;PLoS One&lt;/full-title&gt;&lt;/periodical&gt;&lt;pages&gt;e19224&lt;/pages&gt;&lt;volume&gt;6&lt;/volume&gt;&lt;number&gt;4&lt;/number&gt;&lt;edition&gt;2011/05/11&lt;/edition&gt;&lt;keywords&gt;&lt;keyword&gt;*Apoptosis&lt;/keyword&gt;&lt;keyword&gt;Culture Media&lt;/keyword&gt;&lt;keyword&gt;Saccharomyces cerevisiae/*cytology&lt;/keyword&gt;&lt;/keywords&gt;&lt;dates&gt;&lt;year&gt;2011&lt;/year&gt;&lt;/dates&gt;&lt;isbn&gt;1932-6203 (Electronic)&amp;#xD;1932-6203 (Linking)&lt;/isbn&gt;&lt;accession-num&gt;21556367&lt;/accession-num&gt;&lt;urls&gt;&lt;related-urls&gt;&lt;url&gt;http://www.ncbi.nlm.nih.gov/entrez/query.fcgi?cmd=Retrieve&amp;amp;db=PubMed&amp;amp;dopt=Citation&amp;amp;list_uids=21556367&lt;/url&gt;&lt;/related-urls&gt;&lt;/urls&gt;&lt;custom2&gt;3083425&lt;/custom2&gt;&lt;electronic-resource-num&gt;10.1371/journal.pone.0019224&lt;/electronic-resource-num&gt;&lt;language&gt;eng&lt;/language&gt;&lt;/record&gt;&lt;/Cite&gt;&lt;/EndNote&gt;</w:delInstrText>
        </w:r>
      </w:del>
      <w:r w:rsidR="003D6BA7">
        <w:rPr>
          <w:rFonts w:ascii="Times New Roman" w:hAnsi="Times New Roman"/>
        </w:rPr>
        <w:fldChar w:fldCharType="separate"/>
      </w:r>
      <w:r w:rsidR="0094700F">
        <w:rPr>
          <w:rFonts w:ascii="Times New Roman" w:hAnsi="Times New Roman"/>
        </w:rPr>
        <w:t>[67]</w:t>
      </w:r>
      <w:r w:rsidR="003D6BA7">
        <w:rPr>
          <w:rFonts w:ascii="Times New Roman" w:hAnsi="Times New Roman"/>
        </w:rPr>
        <w:fldChar w:fldCharType="end"/>
      </w:r>
      <w:r w:rsidR="0005735B">
        <w:rPr>
          <w:rFonts w:ascii="Times New Roman" w:hAnsi="Times New Roman"/>
        </w:rPr>
        <w:t xml:space="preserve">.  </w:t>
      </w:r>
      <w:r w:rsidR="00EB5CB4">
        <w:rPr>
          <w:rFonts w:ascii="Times New Roman" w:hAnsi="Times New Roman"/>
        </w:rPr>
        <w:t xml:space="preserve">The molecular mechanism </w:t>
      </w:r>
      <w:ins w:id="109" w:author="hong qin" w:date="2012-01-19T16:51:00Z">
        <w:r w:rsidR="002C6F92">
          <w:rPr>
            <w:rFonts w:ascii="Times New Roman" w:hAnsi="Times New Roman"/>
          </w:rPr>
          <w:t xml:space="preserve">by which this occurs </w:t>
        </w:r>
      </w:ins>
      <w:r w:rsidR="00EB5CB4">
        <w:rPr>
          <w:rFonts w:ascii="Times New Roman" w:hAnsi="Times New Roman"/>
        </w:rPr>
        <w:t>remain</w:t>
      </w:r>
      <w:r w:rsidR="0092207D">
        <w:rPr>
          <w:rFonts w:ascii="Times New Roman" w:hAnsi="Times New Roman"/>
        </w:rPr>
        <w:t>s</w:t>
      </w:r>
      <w:r w:rsidR="00EB5CB4">
        <w:rPr>
          <w:rFonts w:ascii="Times New Roman" w:hAnsi="Times New Roman"/>
        </w:rPr>
        <w:t xml:space="preserve"> poorly understood, because t</w:t>
      </w:r>
      <w:r w:rsidR="0005735B">
        <w:rPr>
          <w:rFonts w:ascii="Times New Roman" w:hAnsi="Times New Roman"/>
        </w:rPr>
        <w:t xml:space="preserve">his study was done </w:t>
      </w:r>
      <w:r w:rsidR="004C3D0C">
        <w:rPr>
          <w:rFonts w:ascii="Times New Roman" w:hAnsi="Times New Roman"/>
        </w:rPr>
        <w:t xml:space="preserve">in a single haploid S288c laboratory strain </w:t>
      </w:r>
      <w:commentRangeStart w:id="110"/>
      <w:r w:rsidR="0005735B">
        <w:rPr>
          <w:rFonts w:ascii="Times New Roman" w:hAnsi="Times New Roman"/>
        </w:rPr>
        <w:t xml:space="preserve">in part </w:t>
      </w:r>
      <w:del w:id="111" w:author="hong qin" w:date="2012-01-19T16:52:00Z">
        <w:r w:rsidR="0005735B" w:rsidDel="00F5769B">
          <w:rPr>
            <w:rFonts w:ascii="Times New Roman" w:hAnsi="Times New Roman"/>
          </w:rPr>
          <w:delText xml:space="preserve">because of </w:delText>
        </w:r>
      </w:del>
      <w:ins w:id="112" w:author="hong qin" w:date="2012-01-19T16:52:00Z">
        <w:r w:rsidR="00F5769B">
          <w:rPr>
            <w:rFonts w:ascii="Times New Roman" w:hAnsi="Times New Roman"/>
          </w:rPr>
          <w:t xml:space="preserve">due to </w:t>
        </w:r>
      </w:ins>
      <w:r w:rsidR="0005735B">
        <w:rPr>
          <w:rFonts w:ascii="Times New Roman" w:hAnsi="Times New Roman"/>
        </w:rPr>
        <w:t>the tedious process</w:t>
      </w:r>
      <w:r w:rsidR="002B59AB">
        <w:rPr>
          <w:rFonts w:ascii="Times New Roman" w:hAnsi="Times New Roman"/>
        </w:rPr>
        <w:t xml:space="preserve"> </w:t>
      </w:r>
      <w:r w:rsidR="003D6BA7">
        <w:rPr>
          <w:rFonts w:ascii="Times New Roman" w:hAnsi="Times New Roman"/>
        </w:rPr>
        <w:fldChar w:fldCharType="begin"/>
      </w:r>
      <w:ins w:id="113" w:author="hong qin" w:date="2012-01-19T16:49:00Z">
        <w:r w:rsidR="002C6F92">
          <w:rPr>
            <w:rFonts w:ascii="Times New Roman" w:hAnsi="Times New Roman"/>
          </w:rPr>
          <w:instrText xml:space="preserve"> ADDIN EN.CITE &lt;EndNote&gt;&lt;Cite&gt;&lt;Author&gt;Hagiwara&lt;/Author&gt;&lt;Year&gt;2011&lt;/Year&gt;&lt;RecNum&gt;1040&lt;/RecNum&gt;&lt;record&gt;&lt;rec-number&gt;1040&lt;/rec-number&gt;&lt;foreign-keys&gt;&lt;key app="EN" db-id="seezaperx2r9rmet92m5az2vezeppvta9ads"&gt;1040&lt;/key&gt;&lt;/foreign-keys&gt;&lt;ref-type name="Journal Article"&gt;17&lt;/ref-type&gt;&lt;contributors&gt;&lt;authors&gt;&lt;author&gt;Hagiwara, T.&lt;/author&gt;&lt;author&gt;Ushimaru, T.&lt;/author&gt;&lt;author&gt;Tainaka, K.&lt;/author&gt;&lt;author&gt;Kurachi, H.&lt;/author&gt;&lt;author&gt;Yoshimura, J.&lt;/author&gt;&lt;/authors&gt;&lt;/contributors&gt;&lt;auth-address&gt;Graduate School of Science and Technology, Shizuoka University, Hamamatsu, Japan.&lt;/auth-address&gt;&lt;titles&gt;&lt;title&gt;Apoptosis at inflection point in liquid culture of budding yeasts&lt;/title&gt;&lt;secondary-title&gt;PLoS One&lt;/secondary-title&gt;&lt;/titles&gt;&lt;periodical&gt;&lt;full-title&gt;PLoS One&lt;/full-title&gt;&lt;/periodical&gt;&lt;pages&gt;e19224&lt;/pages&gt;&lt;volume&gt;6&lt;/volume&gt;&lt;number&gt;4&lt;/number&gt;&lt;edition&gt;2011/05/11&lt;/edition&gt;&lt;keywords&gt;&lt;keyword&gt;*Apoptosis&lt;/keyword&gt;&lt;keyword&gt;Culture Media&lt;/keyword&gt;&lt;keyword&gt;Saccharomyces cerevisiae/*cytology&lt;/keyword&gt;&lt;/keywords&gt;&lt;dates&gt;&lt;year&gt;2011&lt;/year&gt;&lt;/dates&gt;&lt;isbn&gt;1932-6203 (Electronic)&amp;#xD;1932-6203 (Linking)&lt;/isbn&gt;&lt;accession-num&gt;21556367&lt;/accession-num&gt;&lt;urls&gt;&lt;related-urls&gt;&lt;url&gt;http://www.ncbi.nlm.nih.gov/entrez/query.fcgi?cmd=Retrieve&amp;amp;db=PubMed&amp;amp;dopt=Citation&amp;amp;list_uids=21556367&lt;/url&gt;&lt;/related-urls&gt;&lt;/urls&gt;&lt;custom2&gt;3083425&lt;/custom2&gt;&lt;electronic-resource-num&gt;10.1371/journal.pone.0019224&lt;/electronic-resource-num&gt;&lt;language&gt;eng&lt;/language&gt;&lt;/record&gt;&lt;/Cite&gt;&lt;/EndNote&gt;</w:instrText>
        </w:r>
      </w:ins>
      <w:del w:id="114" w:author="hong qin" w:date="2012-01-19T16:49:00Z">
        <w:r w:rsidR="0094700F" w:rsidDel="002C6F92">
          <w:rPr>
            <w:rFonts w:ascii="Times New Roman" w:hAnsi="Times New Roman"/>
          </w:rPr>
          <w:delInstrText xml:space="preserve"> ADDIN EN.CITE &lt;EndNote&gt;&lt;Cite&gt;&lt;Author&gt;Hagiwara&lt;/Author&gt;&lt;Year&gt;2011&lt;/Year&gt;&lt;RecNum&gt;1040&lt;/RecNum&gt;&lt;record&gt;&lt;rec-number&gt;1040&lt;/rec-number&gt;&lt;foreign-keys&gt;&lt;key app="EN" db-id="seezaperx2r9rmet92m5az2vezeppvta9ads"&gt;1040&lt;/key&gt;&lt;/foreign-keys&gt;&lt;ref-type name="Journal Article"&gt;17&lt;/ref-type&gt;&lt;contributors&gt;&lt;authors&gt;&lt;author&gt;Hagiwara, T.&lt;/author&gt;&lt;author&gt;Ushimaru, T.&lt;/author&gt;&lt;author&gt;Tainaka, K.&lt;/author&gt;&lt;author&gt;Kurachi, H.&lt;/author&gt;&lt;author&gt;Yoshimura, J.&lt;/author&gt;&lt;/authors&gt;&lt;/contributors&gt;&lt;auth-address&gt;Graduate School of Science and Technology, Shizuoka University, Hamamatsu, Japan.&lt;/auth-address&gt;&lt;titles&gt;&lt;title&gt;Apoptosis at inflection point in liquid culture of budding yeasts&lt;/title&gt;&lt;secondary-title&gt;PLoS One&lt;/secondary-title&gt;&lt;/titles&gt;&lt;periodical&gt;&lt;full-title&gt;PLoS One&lt;/full-title&gt;&lt;/periodical&gt;&lt;pages&gt;e19224&lt;/pages&gt;&lt;volume&gt;6&lt;/volume&gt;&lt;number&gt;4&lt;/number&gt;&lt;edition&gt;2011/05/11&lt;/edition&gt;&lt;keywords&gt;&lt;keyword&gt;*Apoptosis&lt;/keyword&gt;&lt;keyword&gt;Culture Media&lt;/keyword&gt;&lt;keyword&gt;Saccharomyces cerevisiae/*cytology&lt;/keyword&gt;&lt;/keywords&gt;&lt;dates&gt;&lt;year&gt;2011&lt;/year&gt;&lt;/dates&gt;&lt;isbn&gt;1932-6203 (Electronic)&amp;#xD;1932-6203 (Linking)&lt;/isbn&gt;&lt;accession-num&gt;21556367&lt;/accession-num&gt;&lt;urls&gt;&lt;related-urls&gt;&lt;url&gt;http://www.ncbi.nlm.nih.gov/entrez/query.fcgi?cmd=Retrieve&amp;amp;db=PubMed&amp;amp;dopt=Citation&amp;amp;list_uids=21556367&lt;/url&gt;&lt;/related-urls&gt;&lt;/urls&gt;&lt;custom2&gt;3083425&lt;/custom2&gt;&lt;electronic-resource-num&gt;10.1371/journal.pone.0019224&lt;/electronic-resource-num&gt;&lt;language&gt;eng&lt;/language&gt;&lt;/record&gt;&lt;/Cite&gt;&lt;/EndNote&gt;</w:delInstrText>
        </w:r>
      </w:del>
      <w:r w:rsidR="003D6BA7">
        <w:rPr>
          <w:rFonts w:ascii="Times New Roman" w:hAnsi="Times New Roman"/>
        </w:rPr>
        <w:fldChar w:fldCharType="separate"/>
      </w:r>
      <w:r w:rsidR="0094700F">
        <w:rPr>
          <w:rFonts w:ascii="Times New Roman" w:hAnsi="Times New Roman"/>
        </w:rPr>
        <w:t>[67]</w:t>
      </w:r>
      <w:r w:rsidR="003D6BA7">
        <w:rPr>
          <w:rFonts w:ascii="Times New Roman" w:hAnsi="Times New Roman"/>
        </w:rPr>
        <w:fldChar w:fldCharType="end"/>
      </w:r>
      <w:r w:rsidR="00EB5CB4">
        <w:rPr>
          <w:rFonts w:ascii="Times New Roman" w:hAnsi="Times New Roman"/>
        </w:rPr>
        <w:t>. T</w:t>
      </w:r>
      <w:r w:rsidR="00846D0E">
        <w:rPr>
          <w:rFonts w:ascii="Times New Roman" w:hAnsi="Times New Roman"/>
        </w:rPr>
        <w:t xml:space="preserve">his </w:t>
      </w:r>
      <w:r w:rsidR="009D26E7">
        <w:rPr>
          <w:rFonts w:ascii="Times New Roman" w:hAnsi="Times New Roman"/>
        </w:rPr>
        <w:t xml:space="preserve">technical challenge can be </w:t>
      </w:r>
      <w:r w:rsidR="00EB5CB4">
        <w:rPr>
          <w:rFonts w:ascii="Times New Roman" w:hAnsi="Times New Roman"/>
        </w:rPr>
        <w:t xml:space="preserve">effectively </w:t>
      </w:r>
      <w:r w:rsidR="009D26E7">
        <w:rPr>
          <w:rFonts w:ascii="Times New Roman" w:hAnsi="Times New Roman"/>
        </w:rPr>
        <w:t>addressed by the requested ImageStream</w:t>
      </w:r>
      <w:r w:rsidR="00F27945" w:rsidRPr="00F27945">
        <w:rPr>
          <w:rFonts w:ascii="Times New Roman" w:hAnsi="Times New Roman"/>
          <w:vertAlign w:val="superscript"/>
        </w:rPr>
        <w:t>X</w:t>
      </w:r>
      <w:r w:rsidR="00EB5CB4">
        <w:rPr>
          <w:rFonts w:ascii="Times New Roman" w:hAnsi="Times New Roman"/>
        </w:rPr>
        <w:t>, and w</w:t>
      </w:r>
      <w:r w:rsidR="00C755E2">
        <w:rPr>
          <w:rFonts w:ascii="Times New Roman" w:hAnsi="Times New Roman"/>
        </w:rPr>
        <w:t xml:space="preserve">e propose to quantify age structures in </w:t>
      </w:r>
      <w:r w:rsidR="002B5D8F">
        <w:rPr>
          <w:rFonts w:ascii="Times New Roman" w:hAnsi="Times New Roman"/>
        </w:rPr>
        <w:t xml:space="preserve">yeast </w:t>
      </w:r>
      <w:r w:rsidR="00C755E2">
        <w:rPr>
          <w:rFonts w:ascii="Times New Roman" w:hAnsi="Times New Roman"/>
        </w:rPr>
        <w:t>natural isolates and deletion strains</w:t>
      </w:r>
      <w:commentRangeEnd w:id="110"/>
      <w:r w:rsidR="00015E3B">
        <w:rPr>
          <w:rStyle w:val="CommentReference"/>
          <w:rFonts w:ascii="Cambria" w:eastAsia="Cambria" w:hAnsi="Cambria" w:cs="Times New Roman"/>
          <w:color w:val="auto"/>
          <w:lang w:eastAsia="en-US"/>
        </w:rPr>
        <w:commentReference w:id="110"/>
      </w:r>
      <w:r w:rsidR="00C755E2">
        <w:rPr>
          <w:rFonts w:ascii="Times New Roman" w:hAnsi="Times New Roman"/>
        </w:rPr>
        <w:t xml:space="preserve">. </w:t>
      </w:r>
    </w:p>
    <w:p w:rsidR="00FC416F" w:rsidRDefault="006F16A2">
      <w:pPr>
        <w:spacing w:line="240" w:lineRule="auto"/>
        <w:ind w:firstLine="720"/>
        <w:jc w:val="both"/>
        <w:rPr>
          <w:rFonts w:ascii="Times New Roman" w:hAnsi="Times New Roman"/>
        </w:rPr>
      </w:pPr>
      <w:r>
        <w:rPr>
          <w:rFonts w:ascii="Times New Roman" w:hAnsi="Times New Roman"/>
        </w:rPr>
        <w:t xml:space="preserve">In addition to age structure, yeast cells </w:t>
      </w:r>
      <w:r w:rsidR="00F51AA0">
        <w:rPr>
          <w:rFonts w:ascii="Times New Roman" w:hAnsi="Times New Roman"/>
        </w:rPr>
        <w:t xml:space="preserve">in a population </w:t>
      </w:r>
      <w:r>
        <w:rPr>
          <w:rFonts w:ascii="Times New Roman" w:hAnsi="Times New Roman"/>
        </w:rPr>
        <w:t xml:space="preserve">often exist in </w:t>
      </w:r>
      <w:r w:rsidR="001A402A" w:rsidRPr="001A402A">
        <w:rPr>
          <w:rFonts w:ascii="Times New Roman" w:hAnsi="Times New Roman"/>
          <w:u w:val="single"/>
        </w:rPr>
        <w:t>different physiological states</w:t>
      </w:r>
      <w:r>
        <w:rPr>
          <w:rFonts w:ascii="Times New Roman" w:hAnsi="Times New Roman"/>
        </w:rPr>
        <w:t>.</w:t>
      </w:r>
      <w:r w:rsidR="00F51AA0">
        <w:rPr>
          <w:rFonts w:ascii="Times New Roman" w:hAnsi="Times New Roman"/>
        </w:rPr>
        <w:t xml:space="preserve"> For </w:t>
      </w:r>
      <w:r w:rsidR="00BD1D76">
        <w:rPr>
          <w:rFonts w:ascii="Times New Roman" w:hAnsi="Times New Roman"/>
        </w:rPr>
        <w:t>instance</w:t>
      </w:r>
      <w:r w:rsidR="00F51AA0">
        <w:rPr>
          <w:rFonts w:ascii="Times New Roman" w:hAnsi="Times New Roman"/>
        </w:rPr>
        <w:t>, y</w:t>
      </w:r>
      <w:r w:rsidR="0077091F">
        <w:rPr>
          <w:rFonts w:ascii="Times New Roman" w:hAnsi="Times New Roman"/>
        </w:rPr>
        <w:t xml:space="preserve">east cells growing in </w:t>
      </w:r>
      <w:r>
        <w:rPr>
          <w:rFonts w:ascii="Times New Roman" w:hAnsi="Times New Roman"/>
        </w:rPr>
        <w:t xml:space="preserve">a log-phase are expected to exist in different phases of </w:t>
      </w:r>
      <w:r w:rsidR="0077091F">
        <w:rPr>
          <w:rFonts w:ascii="Times New Roman" w:hAnsi="Times New Roman"/>
        </w:rPr>
        <w:t xml:space="preserve">cell </w:t>
      </w:r>
      <w:r>
        <w:rPr>
          <w:rFonts w:ascii="Times New Roman" w:hAnsi="Times New Roman"/>
        </w:rPr>
        <w:t>cycle</w:t>
      </w:r>
      <w:r w:rsidR="0077091F">
        <w:rPr>
          <w:rFonts w:ascii="Times New Roman" w:hAnsi="Times New Roman"/>
        </w:rPr>
        <w:t>:</w:t>
      </w:r>
      <w:r>
        <w:rPr>
          <w:rFonts w:ascii="Times New Roman" w:hAnsi="Times New Roman"/>
        </w:rPr>
        <w:t xml:space="preserve"> G1, S, G2, and M phases. </w:t>
      </w:r>
      <w:r w:rsidR="00DC1EAE">
        <w:rPr>
          <w:rFonts w:ascii="Times New Roman" w:hAnsi="Times New Roman"/>
        </w:rPr>
        <w:t xml:space="preserve">The fraction of </w:t>
      </w:r>
      <w:r w:rsidR="00A85F13">
        <w:rPr>
          <w:rFonts w:ascii="Times New Roman" w:hAnsi="Times New Roman"/>
        </w:rPr>
        <w:t xml:space="preserve">cells in </w:t>
      </w:r>
      <w:r w:rsidR="00DC1EAE">
        <w:rPr>
          <w:rFonts w:ascii="Times New Roman" w:hAnsi="Times New Roman"/>
        </w:rPr>
        <w:t>G2</w:t>
      </w:r>
      <w:r w:rsidR="00A85F13">
        <w:rPr>
          <w:rFonts w:ascii="Times New Roman" w:hAnsi="Times New Roman"/>
        </w:rPr>
        <w:t>/</w:t>
      </w:r>
      <w:r w:rsidR="00DC1EAE">
        <w:rPr>
          <w:rFonts w:ascii="Times New Roman" w:hAnsi="Times New Roman"/>
        </w:rPr>
        <w:t xml:space="preserve">M phases is generally small, and is hard to be quantified by microscopic methods. </w:t>
      </w:r>
      <w:r w:rsidR="005F1A42">
        <w:rPr>
          <w:rFonts w:ascii="Times New Roman" w:hAnsi="Times New Roman"/>
        </w:rPr>
        <w:t xml:space="preserve">Another example is </w:t>
      </w:r>
      <w:r w:rsidR="003777D1">
        <w:rPr>
          <w:rFonts w:ascii="Times New Roman" w:hAnsi="Times New Roman"/>
        </w:rPr>
        <w:t xml:space="preserve">the </w:t>
      </w:r>
      <w:r w:rsidR="005F1A42">
        <w:rPr>
          <w:rFonts w:ascii="Times New Roman" w:hAnsi="Times New Roman"/>
        </w:rPr>
        <w:t xml:space="preserve">yeast </w:t>
      </w:r>
      <w:r>
        <w:rPr>
          <w:rFonts w:ascii="Times New Roman" w:hAnsi="Times New Roman"/>
        </w:rPr>
        <w:t>cells in stationary phase</w:t>
      </w:r>
      <w:r w:rsidR="003777D1">
        <w:rPr>
          <w:rFonts w:ascii="Times New Roman" w:hAnsi="Times New Roman"/>
        </w:rPr>
        <w:t>, which</w:t>
      </w:r>
      <w:r w:rsidR="005F1A42">
        <w:rPr>
          <w:rFonts w:ascii="Times New Roman" w:hAnsi="Times New Roman"/>
        </w:rPr>
        <w:t xml:space="preserve"> </w:t>
      </w:r>
      <w:r>
        <w:rPr>
          <w:rFonts w:ascii="Times New Roman" w:hAnsi="Times New Roman"/>
        </w:rPr>
        <w:t xml:space="preserve">consist </w:t>
      </w:r>
      <w:r w:rsidR="00C62771">
        <w:rPr>
          <w:rFonts w:ascii="Times New Roman" w:hAnsi="Times New Roman"/>
        </w:rPr>
        <w:t xml:space="preserve">of </w:t>
      </w:r>
      <w:r>
        <w:rPr>
          <w:rFonts w:ascii="Times New Roman" w:hAnsi="Times New Roman"/>
        </w:rPr>
        <w:t xml:space="preserve">both dividing and non-dividing cells (likely G0) </w:t>
      </w:r>
      <w:r w:rsidR="003D6BA7">
        <w:rPr>
          <w:rFonts w:ascii="Times New Roman" w:hAnsi="Times New Roman"/>
        </w:rPr>
        <w:fldChar w:fldCharType="begin">
          <w:fldData xml:space="preserve">PEVuZE5vdGU+PENpdGU+PEF1dGhvcj5BbGxlbjwvQXV0aG9yPjxZZWFyPjIwMDY8L1llYXI+PFJl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</w:fldData>
        </w:fldChar>
      </w:r>
      <w:ins w:id="115" w:author="hong qin" w:date="2012-01-19T16:49:00Z">
        <w:r w:rsidR="002C6F92">
          <w:rPr>
            <w:rFonts w:ascii="Times New Roman" w:hAnsi="Times New Roman"/>
          </w:rPr>
          <w:instrText xml:space="preserve"> ADDIN EN.CITE </w:instrText>
        </w:r>
      </w:ins>
      <w:del w:id="116"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PEVuZE5vdGU+PENpdGU+PEF1dGhvcj5BbGxlbjwvQXV0aG9yPjxZZWFyPjIwMDY8L1llYXI+PFJl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117" w:author="hong qin" w:date="2012-01-19T16:49:00Z">
        <w:r w:rsidR="002C6F92">
          <w:rPr>
            <w:rFonts w:ascii="Times New Roman" w:hAnsi="Times New Roman"/>
          </w:rPr>
          <w:fldChar w:fldCharType="begin">
            <w:fldData xml:space="preserve">PEVuZE5vdGU+PENpdGU+PEF1dGhvcj5BbGxlbjwvQXV0aG9yPjxZZWFyPjIwMDY8L1llYXI+PFJl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94700F">
        <w:rPr>
          <w:rFonts w:ascii="Times New Roman" w:hAnsi="Times New Roman"/>
        </w:rPr>
        <w:t>[71]</w:t>
      </w:r>
      <w:r w:rsidR="003D6BA7">
        <w:rPr>
          <w:rFonts w:ascii="Times New Roman" w:hAnsi="Times New Roman"/>
        </w:rPr>
        <w:fldChar w:fldCharType="end"/>
      </w:r>
      <w:r w:rsidR="00AF249D">
        <w:rPr>
          <w:rFonts w:ascii="Times New Roman" w:hAnsi="Times New Roman"/>
        </w:rPr>
        <w:t xml:space="preserve">.  </w:t>
      </w:r>
      <w:commentRangeStart w:id="118"/>
      <w:r>
        <w:rPr>
          <w:rFonts w:ascii="Times New Roman" w:hAnsi="Times New Roman"/>
        </w:rPr>
        <w:t xml:space="preserve">Non-dividing cells generated by starvation can </w:t>
      </w:r>
      <w:r w:rsidR="00AF249D">
        <w:rPr>
          <w:rFonts w:ascii="Times New Roman" w:hAnsi="Times New Roman"/>
        </w:rPr>
        <w:t xml:space="preserve">also </w:t>
      </w:r>
      <w:r>
        <w:rPr>
          <w:rFonts w:ascii="Times New Roman" w:hAnsi="Times New Roman"/>
        </w:rPr>
        <w:t xml:space="preserve">exist in several distinct states </w:t>
      </w:r>
      <w:r w:rsidR="003D6BA7">
        <w:rPr>
          <w:rFonts w:ascii="Times New Roman" w:hAnsi="Times New Roman"/>
        </w:rPr>
        <w:fldChar w:fldCharType="begin">
          <w:fldData xml:space="preserve">PEVuZE5vdGU+PENpdGU+PEF1dGhvcj5LbG9zaW5za2E8L0F1dGhvcj48WWVhcj4yMDExPC9ZZWFy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</w:fldData>
        </w:fldChar>
      </w:r>
      <w:ins w:id="119" w:author="hong qin" w:date="2012-01-19T16:49:00Z">
        <w:r w:rsidR="002C6F92">
          <w:rPr>
            <w:rFonts w:ascii="Times New Roman" w:hAnsi="Times New Roman"/>
          </w:rPr>
          <w:instrText xml:space="preserve"> ADDIN EN.CITE </w:instrText>
        </w:r>
      </w:ins>
      <w:del w:id="120"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PEVuZE5vdGU+PENpdGU+PEF1dGhvcj5LbG9zaW5za2E8L0F1dGhvcj48WWVhcj4yMDExPC9ZZWFy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121" w:author="hong qin" w:date="2012-01-19T16:49:00Z">
        <w:r w:rsidR="002C6F92">
          <w:rPr>
            <w:rFonts w:ascii="Times New Roman" w:hAnsi="Times New Roman"/>
          </w:rPr>
          <w:fldChar w:fldCharType="begin">
            <w:fldData xml:space="preserve">PEVuZE5vdGU+PENpdGU+PEF1dGhvcj5LbG9zaW5za2E8L0F1dGhvcj48WWVhcj4yMDExPC9ZZWFy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94700F">
        <w:rPr>
          <w:rFonts w:ascii="Times New Roman" w:hAnsi="Times New Roman"/>
        </w:rPr>
        <w:t>[72]</w:t>
      </w:r>
      <w:r w:rsidR="003D6BA7">
        <w:rPr>
          <w:rFonts w:ascii="Times New Roman" w:hAnsi="Times New Roman"/>
        </w:rPr>
        <w:fldChar w:fldCharType="end"/>
      </w:r>
      <w:r>
        <w:rPr>
          <w:rFonts w:ascii="Times New Roman" w:hAnsi="Times New Roman"/>
        </w:rPr>
        <w:t xml:space="preserve"> and can cycle though hig</w:t>
      </w:r>
      <w:commentRangeEnd w:id="118"/>
      <w:r w:rsidR="003177F5">
        <w:rPr>
          <w:rStyle w:val="CommentReference"/>
          <w:rFonts w:ascii="Cambria" w:eastAsia="Cambria" w:hAnsi="Cambria" w:cs="Times New Roman"/>
          <w:color w:val="auto"/>
          <w:lang w:eastAsia="en-US"/>
        </w:rPr>
        <w:commentReference w:id="118"/>
      </w:r>
      <w:r>
        <w:rPr>
          <w:rFonts w:ascii="Times New Roman" w:hAnsi="Times New Roman"/>
        </w:rPr>
        <w:t xml:space="preserve">h and low respiratory states </w:t>
      </w:r>
      <w:r w:rsidR="003D6BA7">
        <w:rPr>
          <w:rFonts w:ascii="Times New Roman" w:hAnsi="Times New Roman"/>
        </w:rPr>
        <w:fldChar w:fldCharType="begin">
          <w:fldData xml:space="preserve">PEVuZE5vdGU+PENpdGU+PEF1dGhvcj5TbGF2b3Y8L0F1dGhvcj48WWVhcj4yMDExPC9ZZWFyPjxS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</w:fldData>
        </w:fldChar>
      </w:r>
      <w:ins w:id="122" w:author="hong qin" w:date="2012-01-19T16:49:00Z">
        <w:r w:rsidR="002C6F92">
          <w:rPr>
            <w:rFonts w:ascii="Times New Roman" w:hAnsi="Times New Roman"/>
          </w:rPr>
          <w:instrText xml:space="preserve"> ADDIN EN.CITE </w:instrText>
        </w:r>
      </w:ins>
      <w:del w:id="123"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PEVuZE5vdGU+PENpdGU+PEF1dGhvcj5TbGF2b3Y8L0F1dGhvcj48WWVhcj4yMDExPC9ZZWFyPjxS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124" w:author="hong qin" w:date="2012-01-19T16:49:00Z">
        <w:r w:rsidR="002C6F92">
          <w:rPr>
            <w:rFonts w:ascii="Times New Roman" w:hAnsi="Times New Roman"/>
          </w:rPr>
          <w:fldChar w:fldCharType="begin">
            <w:fldData xml:space="preserve">PEVuZE5vdGU+PENpdGU+PEF1dGhvcj5TbGF2b3Y8L0F1dGhvcj48WWVhcj4yMDExPC9ZZWFyPjxS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94700F">
        <w:rPr>
          <w:rFonts w:ascii="Times New Roman" w:hAnsi="Times New Roman"/>
        </w:rPr>
        <w:t>[73-75]</w:t>
      </w:r>
      <w:r w:rsidR="003D6BA7">
        <w:rPr>
          <w:rFonts w:ascii="Times New Roman" w:hAnsi="Times New Roman"/>
        </w:rPr>
        <w:fldChar w:fldCharType="end"/>
      </w:r>
      <w:r>
        <w:rPr>
          <w:rFonts w:ascii="Times New Roman" w:hAnsi="Times New Roman"/>
        </w:rPr>
        <w:t xml:space="preserve">.  </w:t>
      </w:r>
      <w:r w:rsidR="00B61DC4">
        <w:rPr>
          <w:rFonts w:ascii="Times New Roman" w:hAnsi="Times New Roman"/>
        </w:rPr>
        <w:t xml:space="preserve">Like age structure, these kinds of </w:t>
      </w:r>
      <w:r w:rsidR="00B4275C" w:rsidRPr="00B4275C">
        <w:rPr>
          <w:rFonts w:ascii="Times New Roman" w:hAnsi="Times New Roman"/>
          <w:u w:val="single"/>
        </w:rPr>
        <w:t>population heterogeneity</w:t>
      </w:r>
      <w:r w:rsidR="00B61DC4">
        <w:rPr>
          <w:rFonts w:ascii="Times New Roman" w:hAnsi="Times New Roman"/>
        </w:rPr>
        <w:t xml:space="preserve"> can be effectively studied by ImageStream</w:t>
      </w:r>
      <w:r w:rsidR="00F27945" w:rsidRPr="00F27945">
        <w:rPr>
          <w:rFonts w:ascii="Times New Roman" w:hAnsi="Times New Roman"/>
          <w:vertAlign w:val="superscript"/>
        </w:rPr>
        <w:t>X</w:t>
      </w:r>
      <w:r w:rsidR="00B61DC4">
        <w:rPr>
          <w:rFonts w:ascii="Times New Roman" w:hAnsi="Times New Roman"/>
        </w:rPr>
        <w:t xml:space="preserve">. </w:t>
      </w:r>
    </w:p>
    <w:p w:rsidR="00FC416F" w:rsidRDefault="006B2B2A">
      <w:pPr>
        <w:spacing w:line="240" w:lineRule="auto"/>
        <w:ind w:firstLine="720"/>
        <w:jc w:val="both"/>
        <w:rPr>
          <w:rFonts w:ascii="Times New Roman" w:hAnsi="Times New Roman"/>
        </w:rPr>
      </w:pPr>
      <w:r>
        <w:rPr>
          <w:rFonts w:ascii="Times New Roman" w:hAnsi="Times New Roman"/>
        </w:rPr>
        <w:t xml:space="preserve">Despite the complexity of cellular aging due to both </w:t>
      </w:r>
      <w:proofErr w:type="spellStart"/>
      <w:r>
        <w:rPr>
          <w:rFonts w:ascii="Times New Roman" w:hAnsi="Times New Roman"/>
        </w:rPr>
        <w:t>genic</w:t>
      </w:r>
      <w:proofErr w:type="spellEnd"/>
      <w:r>
        <w:rPr>
          <w:rFonts w:ascii="Times New Roman" w:hAnsi="Times New Roman"/>
        </w:rPr>
        <w:t xml:space="preserve"> and non-</w:t>
      </w:r>
      <w:proofErr w:type="spellStart"/>
      <w:r>
        <w:rPr>
          <w:rFonts w:ascii="Times New Roman" w:hAnsi="Times New Roman"/>
        </w:rPr>
        <w:t>genic</w:t>
      </w:r>
      <w:proofErr w:type="spellEnd"/>
      <w:r>
        <w:rPr>
          <w:rFonts w:ascii="Times New Roman" w:hAnsi="Times New Roman"/>
        </w:rPr>
        <w:t xml:space="preserve"> factors, there are surprisingly robust statistical characteristics of aging at the cell population level in yeast, first reported in quantitative details by us </w:t>
      </w:r>
      <w:r w:rsidR="003D6BA7">
        <w:rPr>
          <w:rFonts w:ascii="Times New Roman" w:hAnsi="Times New Roman"/>
        </w:rPr>
        <w:fldChar w:fldCharType="begin"/>
      </w:r>
      <w:ins w:id="125" w:author="hong qin" w:date="2012-01-19T16:49:00Z">
        <w:r w:rsidR="002C6F92">
          <w:rPr>
            <w:rFonts w:ascii="Times New Roman" w:hAnsi="Times New Roman"/>
          </w:rPr>
          <w:instrText xml:space="preserve"> ADDIN EN.CITE &lt;EndNote&gt;&lt;Cite&gt;&lt;Author&gt;Qin&lt;/Author&gt;&lt;Year&gt;2006&lt;/Year&gt;&lt;RecNum&gt;461&lt;/RecNum&gt;&lt;record&gt;&lt;rec-number&gt;461&lt;/rec-number&gt;&lt;foreign-keys&gt;&lt;key app="EN" db-id="seezaperx2r9rmet92m5az2vezeppvta9ads"&gt;461&lt;/key&gt;&lt;/foreign-keys&gt;&lt;ref-type name="Journal Article"&gt;17&lt;/ref-type&gt;&lt;contributors&gt;&lt;authors&gt;&lt;author&gt;Qin, H.&lt;/author&gt;&lt;author&gt;Lu, M.&lt;/author&gt;&lt;/authors&gt;&lt;/contributors&gt;&lt;auth-address&gt;Center for Aging and Development Biology, University of Rochester, 601 Elmwood Avenue, Box 645, Rochester, NY 14642, USA. hong_qin@urmc.rochester.edu&lt;/auth-address&gt;&lt;titles&gt;&lt;title&gt;Natural variation in replicative and chronological life spans of Saccharomyces cerevisiae&lt;/title&gt;&lt;secondary-title&gt;Exp Gerontol&lt;/secondary-title&gt;&lt;/titles&gt;&lt;periodical&gt;&lt;full-title&gt;Exp Gerontol&lt;/full-title&gt;&lt;/periodical&gt;&lt;pages&gt;448-56&lt;/pages&gt;&lt;volume&gt;41&lt;/volume&gt;&lt;number&gt;4&lt;/number&gt;&lt;dates&gt;&lt;year&gt;2006&lt;/year&gt;&lt;pub-dates&gt;&lt;date&gt;Apr&lt;/date&gt;&lt;/pub-dates&gt;&lt;/dates&gt;&lt;accession-num&gt;16516427&lt;/accession-num&gt;&lt;urls&gt;&lt;related-urls&gt;&lt;url&gt;http://www.ncbi.nlm.nih.gov/entrez/query.fcgi?cmd=Retrieve&amp;amp;db=PubMed&amp;amp;dopt=Citation&amp;amp;list_uids=16516427 &lt;/url&gt;&lt;/related-urls&gt;&lt;/urls&gt;&lt;/record&gt;&lt;/Cite&gt;&lt;/EndNote&gt;</w:instrText>
        </w:r>
      </w:ins>
      <w:del w:id="126" w:author="hong qin" w:date="2012-01-19T16:49:00Z">
        <w:r w:rsidR="0094700F" w:rsidDel="002C6F92">
          <w:rPr>
            <w:rFonts w:ascii="Times New Roman" w:hAnsi="Times New Roman"/>
          </w:rPr>
          <w:delInstrText xml:space="preserve"> ADDIN EN.CITE &lt;EndNote&gt;&lt;Cite&gt;&lt;Author&gt;Qin&lt;/Author&gt;&lt;Year&gt;2006&lt;/Year&gt;&lt;RecNum&gt;461&lt;/RecNum&gt;&lt;record&gt;&lt;rec-number&gt;461&lt;/rec-number&gt;&lt;foreign-keys&gt;&lt;key app="EN" db-id="seezaperx2r9rmet92m5az2vezeppvta9ads"&gt;461&lt;/key&gt;&lt;/foreign-keys&gt;&lt;ref-type name="Journal Article"&gt;17&lt;/ref-type&gt;&lt;contributors&gt;&lt;authors&gt;&lt;author&gt;Qin, H.&lt;/author&gt;&lt;author&gt;Lu, M.&lt;/author&gt;&lt;/authors&gt;&lt;/contributors&gt;&lt;auth-address&gt;Center for Aging and Development Biology, University of Rochester, 601 Elmwood Avenue, Box 645, Rochester, NY 14642, USA. hong_qin@urmc.rochester.edu&lt;/auth-address&gt;&lt;titles&gt;&lt;title&gt;Natural variation in replicative and chronological life spans of Saccharomyces cerevisiae&lt;/title&gt;&lt;secondary-title&gt;Exp Gerontol&lt;/secondary-title&gt;&lt;/titles&gt;&lt;periodical&gt;&lt;full-title&gt;Exp Gerontol&lt;/full-title&gt;&lt;/periodical&gt;&lt;pages&gt;448-56&lt;/pages&gt;&lt;volume&gt;41&lt;/volume&gt;&lt;number&gt;4&lt;/number&gt;&lt;dates&gt;&lt;year&gt;2006&lt;/year&gt;&lt;pub-dates&gt;&lt;date&gt;Apr&lt;/date&gt;&lt;/pub-dates&gt;&lt;/dates&gt;&lt;accession-num&gt;16516427&lt;/accession-num&gt;&lt;urls&gt;&lt;related-urls&gt;&lt;url&gt;http://www.ncbi.nlm.nih.gov/entrez/query.fcgi?cmd=Retrieve&amp;amp;db=PubMed&amp;amp;dopt=Citation&amp;amp;list_uids=16516427 &lt;/url&gt;&lt;/related-urls&gt;&lt;/urls&gt;&lt;/record&gt;&lt;/Cite&gt;&lt;/EndNote&gt;</w:delInstrText>
        </w:r>
      </w:del>
      <w:r w:rsidR="003D6BA7">
        <w:rPr>
          <w:rFonts w:ascii="Times New Roman" w:hAnsi="Times New Roman"/>
        </w:rPr>
        <w:fldChar w:fldCharType="separate"/>
      </w:r>
      <w:r>
        <w:rPr>
          <w:rFonts w:ascii="Times New Roman" w:hAnsi="Times New Roman"/>
          <w:noProof/>
        </w:rPr>
        <w:t>[3]</w:t>
      </w:r>
      <w:r w:rsidR="003D6BA7">
        <w:rPr>
          <w:rFonts w:ascii="Times New Roman" w:hAnsi="Times New Roman"/>
        </w:rPr>
        <w:fldChar w:fldCharType="end"/>
      </w:r>
      <w:r>
        <w:rPr>
          <w:rFonts w:ascii="Times New Roman" w:hAnsi="Times New Roman"/>
        </w:rPr>
        <w:t xml:space="preserve">.  Both replicative and chronological aging display the sigmoid shape of </w:t>
      </w:r>
      <w:r>
        <w:rPr>
          <w:rFonts w:ascii="Times New Roman" w:hAnsi="Times New Roman"/>
        </w:rPr>
        <w:lastRenderedPageBreak/>
        <w:t>survival curves, which impl</w:t>
      </w:r>
      <w:r w:rsidR="005D53DD">
        <w:rPr>
          <w:rFonts w:ascii="Times New Roman" w:hAnsi="Times New Roman"/>
        </w:rPr>
        <w:t>ies</w:t>
      </w:r>
      <w:r>
        <w:rPr>
          <w:rFonts w:ascii="Times New Roman" w:hAnsi="Times New Roman"/>
        </w:rPr>
        <w:t xml:space="preserve"> the exponential increase of mortality rate during the </w:t>
      </w:r>
      <w:r w:rsidR="00DD0631">
        <w:rPr>
          <w:rFonts w:ascii="Times New Roman" w:hAnsi="Times New Roman"/>
        </w:rPr>
        <w:t>dying-</w:t>
      </w:r>
      <w:r>
        <w:rPr>
          <w:rFonts w:ascii="Times New Roman" w:hAnsi="Times New Roman"/>
        </w:rPr>
        <w:t xml:space="preserve">off phase. The exponential increase of mortality rate, also known as the </w:t>
      </w:r>
      <w:proofErr w:type="spellStart"/>
      <w:r>
        <w:rPr>
          <w:rFonts w:ascii="Times New Roman" w:hAnsi="Times New Roman"/>
        </w:rPr>
        <w:t>Gompertz</w:t>
      </w:r>
      <w:proofErr w:type="spellEnd"/>
      <w:r>
        <w:rPr>
          <w:rFonts w:ascii="Times New Roman" w:hAnsi="Times New Roman"/>
        </w:rPr>
        <w:t xml:space="preserve"> model </w:t>
      </w:r>
      <w:r w:rsidR="003D6BA7">
        <w:rPr>
          <w:rFonts w:ascii="Times New Roman" w:hAnsi="Times New Roman"/>
        </w:rPr>
        <w:fldChar w:fldCharType="begin"/>
      </w:r>
      <w:ins w:id="127" w:author="hong qin" w:date="2012-01-19T16:49:00Z">
        <w:r w:rsidR="002C6F92">
          <w:rPr>
            <w:rFonts w:ascii="Times New Roman" w:hAnsi="Times New Roman"/>
          </w:rPr>
          <w:instrText xml:space="preserve"> ADDIN EN.CITE &lt;EndNote&gt;&lt;Cite&gt;&lt;Author&gt;Gompertz&lt;/Author&gt;&lt;Year&gt;1825&lt;/Year&gt;&lt;RecNum&gt;1151&lt;/RecNum&gt;&lt;record&gt;&lt;rec-number&gt;1151&lt;/rec-number&gt;&lt;foreign-keys&gt;&lt;key app="EN" db-id="seezaperx2r9rmet92m5az2vezeppvta9ads"&gt;1151&lt;/key&gt;&lt;/foreign-keys&gt;&lt;ref-type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London&lt;/secondary-title&gt;&lt;/titles&gt;&lt;periodical&gt;&lt;full-title&gt;Philosophical Transactions of the Royal Society of London&lt;/full-title&gt;&lt;/periodical&gt;&lt;pages&gt;513-585&lt;/pages&gt;&lt;volume&gt;115&lt;/volume&gt;&lt;dates&gt;&lt;year&gt;1825&lt;/year&gt;&lt;/dates&gt;&lt;urls&gt;&lt;/urls&gt;&lt;/record&gt;&lt;/Cite&gt;&lt;/EndNote&gt;</w:instrText>
        </w:r>
      </w:ins>
      <w:del w:id="128" w:author="hong qin" w:date="2012-01-19T16:49:00Z">
        <w:r w:rsidR="0094700F" w:rsidDel="002C6F92">
          <w:rPr>
            <w:rFonts w:ascii="Times New Roman" w:hAnsi="Times New Roman"/>
          </w:rPr>
          <w:delInstrText xml:space="preserve"> ADDIN EN.CITE &lt;EndNote&gt;&lt;Cite&gt;&lt;Author&gt;Gompertz&lt;/Author&gt;&lt;Year&gt;1825&lt;/Year&gt;&lt;RecNum&gt;1151&lt;/RecNum&gt;&lt;record&gt;&lt;rec-number&gt;1151&lt;/rec-number&gt;&lt;foreign-keys&gt;&lt;key app="EN" db-id="seezaperx2r9rmet92m5az2vezeppvta9ads"&gt;1151&lt;/key&gt;&lt;/foreign-keys&gt;&lt;ref-type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London&lt;/secondary-title&gt;&lt;/titles&gt;&lt;periodical&gt;&lt;full-title&gt;Philosophical Transactions of the Royal Society of London&lt;/full-title&gt;&lt;/periodical&gt;&lt;pages&gt;513-585&lt;/pages&gt;&lt;volume&gt;115&lt;/volume&gt;&lt;dates&gt;&lt;year&gt;1825&lt;/year&gt;&lt;/dates&gt;&lt;urls&gt;&lt;/urls&gt;&lt;/record&gt;&lt;/Cite&gt;&lt;/EndNote&gt;</w:delInstrText>
        </w:r>
      </w:del>
      <w:r w:rsidR="003D6BA7">
        <w:rPr>
          <w:rFonts w:ascii="Times New Roman" w:hAnsi="Times New Roman"/>
        </w:rPr>
        <w:fldChar w:fldCharType="separate"/>
      </w:r>
      <w:r w:rsidR="0094700F">
        <w:rPr>
          <w:rFonts w:ascii="Times New Roman" w:hAnsi="Times New Roman"/>
        </w:rPr>
        <w:t>[76]</w:t>
      </w:r>
      <w:r w:rsidR="003D6BA7">
        <w:rPr>
          <w:rFonts w:ascii="Times New Roman" w:hAnsi="Times New Roman"/>
        </w:rPr>
        <w:fldChar w:fldCharType="end"/>
      </w:r>
      <w:r>
        <w:rPr>
          <w:rFonts w:ascii="Times New Roman" w:hAnsi="Times New Roman"/>
        </w:rPr>
        <w:t xml:space="preserve">, is a universal characteristic of aging in eukaryotic </w:t>
      </w:r>
      <w:r w:rsidR="00E5343A">
        <w:rPr>
          <w:rFonts w:ascii="Times New Roman" w:hAnsi="Times New Roman"/>
        </w:rPr>
        <w:t>species</w:t>
      </w:r>
      <w:r>
        <w:rPr>
          <w:rFonts w:ascii="Times New Roman" w:hAnsi="Times New Roman"/>
        </w:rPr>
        <w:t xml:space="preserve">, including yeast, worm, fruit fly, mouse, and human </w:t>
      </w:r>
      <w:r w:rsidR="003D6BA7">
        <w:rPr>
          <w:rFonts w:ascii="Times New Roman" w:hAnsi="Times New Roman"/>
        </w:rPr>
        <w:fldChar w:fldCharType="begin">
          <w:fldData xml:space="preserve">PEVuZE5vdGU+PENpdGU+PEF1dGhvcj5GaW5jaDwvQXV0aG9yPjxZZWFyPjE5OTA8L1llYXI+PFJl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==
</w:fldData>
        </w:fldChar>
      </w:r>
      <w:ins w:id="129" w:author="hong qin" w:date="2012-01-19T16:49:00Z">
        <w:r w:rsidR="002C6F92">
          <w:rPr>
            <w:rFonts w:ascii="Times New Roman" w:hAnsi="Times New Roman"/>
          </w:rPr>
          <w:instrText xml:space="preserve"> ADDIN EN.CITE </w:instrText>
        </w:r>
      </w:ins>
      <w:del w:id="130"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PEVuZE5vdGU+PENpdGU+PEF1dGhvcj5GaW5jaDwvQXV0aG9yPjxZZWFyPjE5OTA8L1llYXI+PFJl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==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131" w:author="hong qin" w:date="2012-01-19T16:49:00Z">
        <w:r w:rsidR="002C6F92">
          <w:rPr>
            <w:rFonts w:ascii="Times New Roman" w:hAnsi="Times New Roman"/>
          </w:rPr>
          <w:fldChar w:fldCharType="begin">
            <w:fldData xml:space="preserve">PEVuZE5vdGU+PENpdGU+PEF1dGhvcj5GaW5jaDwvQXV0aG9yPjxZZWFyPjE5OTA8L1llYXI+PFJl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==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94700F">
        <w:rPr>
          <w:rFonts w:ascii="Times New Roman" w:hAnsi="Times New Roman"/>
        </w:rPr>
        <w:t>[3, 30, 77, 78]</w:t>
      </w:r>
      <w:r w:rsidR="003D6BA7">
        <w:rPr>
          <w:rFonts w:ascii="Times New Roman" w:hAnsi="Times New Roman"/>
        </w:rPr>
        <w:fldChar w:fldCharType="end"/>
      </w:r>
      <w:r>
        <w:rPr>
          <w:rFonts w:ascii="Times New Roman" w:hAnsi="Times New Roman"/>
        </w:rPr>
        <w:t xml:space="preserve">. The </w:t>
      </w:r>
      <w:proofErr w:type="spellStart"/>
      <w:r>
        <w:rPr>
          <w:rFonts w:ascii="Times New Roman" w:hAnsi="Times New Roman"/>
        </w:rPr>
        <w:t>Gompertz</w:t>
      </w:r>
      <w:proofErr w:type="spellEnd"/>
      <w:r>
        <w:rPr>
          <w:rFonts w:ascii="Times New Roman" w:hAnsi="Times New Roman"/>
        </w:rPr>
        <w:t xml:space="preserve"> model contains two key parameters:  one parameter that describes the acceleration of mortality increase with time, termed the </w:t>
      </w:r>
      <w:proofErr w:type="spellStart"/>
      <w:r>
        <w:rPr>
          <w:rFonts w:ascii="Times New Roman" w:hAnsi="Times New Roman"/>
        </w:rPr>
        <w:t>Gompertz</w:t>
      </w:r>
      <w:proofErr w:type="spellEnd"/>
      <w:r>
        <w:rPr>
          <w:rFonts w:ascii="Times New Roman" w:hAnsi="Times New Roman"/>
        </w:rPr>
        <w:t xml:space="preserve"> parameter (</w:t>
      </w:r>
      <w:r>
        <w:rPr>
          <w:rFonts w:ascii="Times New Roman" w:hAnsi="Times New Roman"/>
          <w:i/>
        </w:rPr>
        <w:t>G</w:t>
      </w:r>
      <w:r>
        <w:rPr>
          <w:rFonts w:ascii="Times New Roman" w:hAnsi="Times New Roman"/>
        </w:rPr>
        <w:t>), and another parameter that describes the initial mortality rate (</w:t>
      </w:r>
      <w:r>
        <w:rPr>
          <w:rFonts w:ascii="Times New Roman" w:hAnsi="Times New Roman"/>
          <w:i/>
        </w:rPr>
        <w:t>R</w:t>
      </w:r>
      <w:r>
        <w:rPr>
          <w:rFonts w:ascii="Times New Roman" w:hAnsi="Times New Roman"/>
          <w:i/>
          <w:vertAlign w:val="subscript"/>
        </w:rPr>
        <w:t>0</w:t>
      </w:r>
      <w:r>
        <w:rPr>
          <w:rFonts w:ascii="Times New Roman" w:hAnsi="Times New Roman"/>
        </w:rPr>
        <w:t xml:space="preserve">). The </w:t>
      </w:r>
      <w:proofErr w:type="spellStart"/>
      <w:r>
        <w:rPr>
          <w:rFonts w:ascii="Times New Roman" w:hAnsi="Times New Roman"/>
        </w:rPr>
        <w:t>Gompertz</w:t>
      </w:r>
      <w:proofErr w:type="spellEnd"/>
      <w:r>
        <w:rPr>
          <w:rFonts w:ascii="Times New Roman" w:hAnsi="Times New Roman"/>
        </w:rPr>
        <w:t xml:space="preserve"> parameter can be viewed as the rate of aging, and the </w:t>
      </w:r>
      <w:r>
        <w:rPr>
          <w:rFonts w:ascii="Times New Roman" w:hAnsi="Times New Roman"/>
          <w:i/>
        </w:rPr>
        <w:t>R</w:t>
      </w:r>
      <w:r>
        <w:rPr>
          <w:rFonts w:ascii="Times New Roman" w:hAnsi="Times New Roman"/>
          <w:i/>
          <w:vertAlign w:val="subscript"/>
        </w:rPr>
        <w:t xml:space="preserve">0 </w:t>
      </w:r>
      <w:r>
        <w:rPr>
          <w:rFonts w:ascii="Times New Roman" w:hAnsi="Times New Roman"/>
        </w:rPr>
        <w:t xml:space="preserve">is a proxy of the maximal life span potential. We found a negative linear correlation between G and </w:t>
      </w:r>
      <w:proofErr w:type="spellStart"/>
      <w:r>
        <w:rPr>
          <w:rFonts w:ascii="Times New Roman" w:hAnsi="Times New Roman"/>
        </w:rPr>
        <w:t>ln</w:t>
      </w:r>
      <w:proofErr w:type="spellEnd"/>
      <w:r>
        <w:rPr>
          <w:rFonts w:ascii="Times New Roman" w:hAnsi="Times New Roman"/>
        </w:rPr>
        <w:t>(</w:t>
      </w:r>
      <w:r>
        <w:rPr>
          <w:rFonts w:ascii="Times New Roman" w:hAnsi="Times New Roman"/>
          <w:i/>
        </w:rPr>
        <w:t>R</w:t>
      </w:r>
      <w:r>
        <w:rPr>
          <w:rFonts w:ascii="Times New Roman" w:hAnsi="Times New Roman"/>
          <w:i/>
          <w:vertAlign w:val="subscript"/>
        </w:rPr>
        <w:t>0</w:t>
      </w:r>
      <w:r>
        <w:rPr>
          <w:rFonts w:ascii="Times New Roman" w:hAnsi="Times New Roman"/>
        </w:rPr>
        <w:t xml:space="preserve">) in yeast </w:t>
      </w:r>
      <w:r w:rsidR="003D6BA7">
        <w:rPr>
          <w:rFonts w:ascii="Times New Roman" w:hAnsi="Times New Roman"/>
        </w:rPr>
        <w:fldChar w:fldCharType="begin"/>
      </w:r>
      <w:ins w:id="132" w:author="hong qin" w:date="2012-01-19T16:49:00Z">
        <w:r w:rsidR="002C6F92">
          <w:rPr>
            <w:rFonts w:ascii="Times New Roman" w:hAnsi="Times New Roman"/>
          </w:rPr>
          <w:instrText xml:space="preserve"> ADDIN EN.CITE &lt;EndNote&gt;&lt;Cite&gt;&lt;Author&gt;Qin&lt;/Author&gt;&lt;Year&gt;2006&lt;/Year&gt;&lt;RecNum&gt;461&lt;/RecNum&gt;&lt;record&gt;&lt;rec-number&gt;461&lt;/rec-number&gt;&lt;foreign-keys&gt;&lt;key app="EN" db-id="seezaperx2r9rmet92m5az2vezeppvta9ads"&gt;461&lt;/key&gt;&lt;/foreign-keys&gt;&lt;ref-type name="Journal Article"&gt;17&lt;/ref-type&gt;&lt;contributors&gt;&lt;authors&gt;&lt;author&gt;Qin, H.&lt;/author&gt;&lt;author&gt;Lu, M.&lt;/author&gt;&lt;/authors&gt;&lt;/contributors&gt;&lt;auth-address&gt;Center for Aging and Development Biology, University of Rochester, 601 Elmwood Avenue, Box 645, Rochester, NY 14642, USA. hong_qin@urmc.rochester.edu&lt;/auth-address&gt;&lt;titles&gt;&lt;title&gt;Natural variation in replicative and chronological life spans of Saccharomyces cerevisiae&lt;/title&gt;&lt;secondary-title&gt;Exp Gerontol&lt;/secondary-title&gt;&lt;/titles&gt;&lt;periodical&gt;&lt;full-title&gt;Exp Gerontol&lt;/full-title&gt;&lt;/periodical&gt;&lt;pages&gt;448-56&lt;/pages&gt;&lt;volume&gt;41&lt;/volume&gt;&lt;number&gt;4&lt;/number&gt;&lt;dates&gt;&lt;year&gt;2006&lt;/year&gt;&lt;pub-dates&gt;&lt;date&gt;Apr&lt;/date&gt;&lt;/pub-dates&gt;&lt;/dates&gt;&lt;accession-num&gt;16516427&lt;/accession-num&gt;&lt;urls&gt;&lt;related-urls&gt;&lt;url&gt;http://www.ncbi.nlm.nih.gov/entrez/query.fcgi?cmd=Retrieve&amp;amp;db=PubMed&amp;amp;dopt=Citation&amp;amp;list_uids=16516427 &lt;/url&gt;&lt;/related-urls&gt;&lt;/urls&gt;&lt;/record&gt;&lt;/Cite&gt;&lt;/EndNote&gt;</w:instrText>
        </w:r>
      </w:ins>
      <w:del w:id="133" w:author="hong qin" w:date="2012-01-19T16:49:00Z">
        <w:r w:rsidR="0094700F" w:rsidDel="002C6F92">
          <w:rPr>
            <w:rFonts w:ascii="Times New Roman" w:hAnsi="Times New Roman"/>
          </w:rPr>
          <w:delInstrText xml:space="preserve"> ADDIN EN.CITE &lt;EndNote&gt;&lt;Cite&gt;&lt;Author&gt;Qin&lt;/Author&gt;&lt;Year&gt;2006&lt;/Year&gt;&lt;RecNum&gt;461&lt;/RecNum&gt;&lt;record&gt;&lt;rec-number&gt;461&lt;/rec-number&gt;&lt;foreign-keys&gt;&lt;key app="EN" db-id="seezaperx2r9rmet92m5az2vezeppvta9ads"&gt;461&lt;/key&gt;&lt;/foreign-keys&gt;&lt;ref-type name="Journal Article"&gt;17&lt;/ref-type&gt;&lt;contributors&gt;&lt;authors&gt;&lt;author&gt;Qin, H.&lt;/author&gt;&lt;author&gt;Lu, M.&lt;/author&gt;&lt;/authors&gt;&lt;/contributors&gt;&lt;auth-address&gt;Center for Aging and Development Biology, University of Rochester, 601 Elmwood Avenue, Box 645, Rochester, NY 14642, USA. hong_qin@urmc.rochester.edu&lt;/auth-address&gt;&lt;titles&gt;&lt;title&gt;Natural variation in replicative and chronological life spans of Saccharomyces cerevisiae&lt;/title&gt;&lt;secondary-title&gt;Exp Gerontol&lt;/secondary-title&gt;&lt;/titles&gt;&lt;periodical&gt;&lt;full-title&gt;Exp Gerontol&lt;/full-title&gt;&lt;/periodical&gt;&lt;pages&gt;448-56&lt;/pages&gt;&lt;volume&gt;41&lt;/volume&gt;&lt;number&gt;4&lt;/number&gt;&lt;dates&gt;&lt;year&gt;2006&lt;/year&gt;&lt;pub-dates&gt;&lt;date&gt;Apr&lt;/date&gt;&lt;/pub-dates&gt;&lt;/dates&gt;&lt;accession-num&gt;16516427&lt;/accession-num&gt;&lt;urls&gt;&lt;related-urls&gt;&lt;url&gt;http://www.ncbi.nlm.nih.gov/entrez/query.fcgi?cmd=Retrieve&amp;amp;db=PubMed&amp;amp;dopt=Citation&amp;amp;list_uids=16516427 &lt;/url&gt;&lt;/related-urls&gt;&lt;/urls&gt;&lt;/record&gt;&lt;/Cite&gt;&lt;/EndNote&gt;</w:delInstrText>
        </w:r>
      </w:del>
      <w:r w:rsidR="003D6BA7">
        <w:rPr>
          <w:rFonts w:ascii="Times New Roman" w:hAnsi="Times New Roman"/>
        </w:rPr>
        <w:fldChar w:fldCharType="separate"/>
      </w:r>
      <w:r>
        <w:rPr>
          <w:rFonts w:ascii="Times New Roman" w:hAnsi="Times New Roman"/>
          <w:noProof/>
        </w:rPr>
        <w:t>[3]</w:t>
      </w:r>
      <w:r w:rsidR="003D6BA7">
        <w:rPr>
          <w:rFonts w:ascii="Times New Roman" w:hAnsi="Times New Roman"/>
        </w:rPr>
        <w:fldChar w:fldCharType="end"/>
      </w:r>
      <w:r>
        <w:rPr>
          <w:rFonts w:ascii="Times New Roman" w:hAnsi="Times New Roman"/>
        </w:rPr>
        <w:t>. This negative linear correlation was first report</w:t>
      </w:r>
      <w:r w:rsidR="003777D1">
        <w:rPr>
          <w:rFonts w:ascii="Times New Roman" w:hAnsi="Times New Roman"/>
        </w:rPr>
        <w:t>ed</w:t>
      </w:r>
      <w:r>
        <w:rPr>
          <w:rFonts w:ascii="Times New Roman" w:hAnsi="Times New Roman"/>
        </w:rPr>
        <w:t xml:space="preserve"> in human </w:t>
      </w:r>
      <w:r w:rsidR="003D6BA7">
        <w:rPr>
          <w:rFonts w:ascii="Times New Roman" w:hAnsi="Times New Roman"/>
        </w:rPr>
        <w:fldChar w:fldCharType="begin"/>
      </w:r>
      <w:ins w:id="134" w:author="hong qin" w:date="2012-01-19T16:49:00Z">
        <w:r w:rsidR="002C6F92">
          <w:rPr>
            <w:rFonts w:ascii="Times New Roman" w:hAnsi="Times New Roman"/>
          </w:rPr>
          <w:instrText xml:space="preserve"> ADDIN EN.CITE &lt;EndNote&gt;&lt;Cite&gt;&lt;Author&gt;Strehler&lt;/Author&gt;&lt;Year&gt;1960&lt;/Year&gt;&lt;RecNum&gt;380&lt;/RecNum&gt;&lt;record&gt;&lt;rec-number&gt;380&lt;/rec-number&gt;&lt;foreign-keys&gt;&lt;key app="EN" db-id="seezaperx2r9rmet92m5az2vezeppvta9ads"&gt;380&lt;/key&gt;&lt;/foreign-keys&gt;&lt;ref-type name="Journal Article"&gt;17&lt;/ref-type&gt;&lt;contributors&gt;&lt;authors&gt;&lt;author&gt;Strehler, B. L.&lt;/author&gt;&lt;author&gt;Mildvan, A. S.&lt;/author&gt;&lt;/authors&gt;&lt;/contributors&gt;&lt;titles&gt;&lt;title&gt;General theory of mortality and aging&lt;/title&gt;&lt;secondary-title&gt;Science&lt;/secondary-title&gt;&lt;/titles&gt;&lt;periodical&gt;&lt;full-title&gt;Science&lt;/full-title&gt;&lt;/periodical&gt;&lt;pages&gt;14-21&lt;/pages&gt;&lt;volume&gt;132&lt;/volume&gt;&lt;dates&gt;&lt;year&gt;1960&lt;/year&gt;&lt;pub-dates&gt;&lt;date&gt;Jul 1&lt;/date&gt;&lt;/pub-dates&gt;&lt;/dates&gt;&lt;accession-num&gt;13835176&lt;/accession-num&gt;&lt;urls&gt;&lt;related-urls&gt;&lt;url&gt;http://www.ncbi.nlm.nih.gov/entrez/query.fcgi?cmd=Retrieve&amp;amp;db=PubMed&amp;amp;dopt=Citation&amp;amp;list_uids=13835176 &lt;/url&gt;&lt;/related-urls&gt;&lt;/urls&gt;&lt;/record&gt;&lt;/Cite&gt;&lt;/EndNote&gt;</w:instrText>
        </w:r>
      </w:ins>
      <w:del w:id="135" w:author="hong qin" w:date="2012-01-19T16:49:00Z">
        <w:r w:rsidR="0094700F" w:rsidDel="002C6F92">
          <w:rPr>
            <w:rFonts w:ascii="Times New Roman" w:hAnsi="Times New Roman"/>
          </w:rPr>
          <w:delInstrText xml:space="preserve"> ADDIN EN.CITE &lt;EndNote&gt;&lt;Cite&gt;&lt;Author&gt;Strehler&lt;/Author&gt;&lt;Year&gt;1960&lt;/Year&gt;&lt;RecNum&gt;380&lt;/RecNum&gt;&lt;record&gt;&lt;rec-number&gt;380&lt;/rec-number&gt;&lt;foreign-keys&gt;&lt;key app="EN" db-id="seezaperx2r9rmet92m5az2vezeppvta9ads"&gt;380&lt;/key&gt;&lt;/foreign-keys&gt;&lt;ref-type name="Journal Article"&gt;17&lt;/ref-type&gt;&lt;contributors&gt;&lt;authors&gt;&lt;author&gt;Strehler, B. L.&lt;/author&gt;&lt;author&gt;Mildvan, A. S.&lt;/author&gt;&lt;/authors&gt;&lt;/contributors&gt;&lt;titles&gt;&lt;title&gt;General theory of mortality and aging&lt;/title&gt;&lt;secondary-title&gt;Science&lt;/secondary-title&gt;&lt;/titles&gt;&lt;periodical&gt;&lt;full-title&gt;Science&lt;/full-title&gt;&lt;/periodical&gt;&lt;pages&gt;14-21&lt;/pages&gt;&lt;volume&gt;132&lt;/volume&gt;&lt;dates&gt;&lt;year&gt;1960&lt;/year&gt;&lt;pub-dates&gt;&lt;date&gt;Jul 1&lt;/date&gt;&lt;/pub-dates&gt;&lt;/dates&gt;&lt;accession-num&gt;13835176&lt;/accession-num&gt;&lt;urls&gt;&lt;related-urls&gt;&lt;url&gt;http://www.ncbi.nlm.nih.gov/entrez/query.fcgi?cmd=Retrieve&amp;amp;db=PubMed&amp;amp;dopt=Citation&amp;amp;list_uids=13835176 &lt;/url&gt;&lt;/related-urls&gt;&lt;/urls&gt;&lt;/record&gt;&lt;/Cite&gt;&lt;/EndNote&gt;</w:delInstrText>
        </w:r>
      </w:del>
      <w:r w:rsidR="003D6BA7">
        <w:rPr>
          <w:rFonts w:ascii="Times New Roman" w:hAnsi="Times New Roman"/>
        </w:rPr>
        <w:fldChar w:fldCharType="separate"/>
      </w:r>
      <w:r w:rsidR="0094700F">
        <w:rPr>
          <w:rFonts w:ascii="Times New Roman" w:hAnsi="Times New Roman"/>
        </w:rPr>
        <w:t>[79]</w:t>
      </w:r>
      <w:r w:rsidR="003D6BA7">
        <w:rPr>
          <w:rFonts w:ascii="Times New Roman" w:hAnsi="Times New Roman"/>
        </w:rPr>
        <w:fldChar w:fldCharType="end"/>
      </w:r>
      <w:r>
        <w:rPr>
          <w:rFonts w:ascii="Times New Roman" w:hAnsi="Times New Roman"/>
        </w:rPr>
        <w:t xml:space="preserve">, known as the </w:t>
      </w:r>
      <w:proofErr w:type="spellStart"/>
      <w:r>
        <w:rPr>
          <w:rFonts w:ascii="Times New Roman" w:hAnsi="Times New Roman"/>
        </w:rPr>
        <w:t>Strehler-Mildvan</w:t>
      </w:r>
      <w:proofErr w:type="spellEnd"/>
      <w:r>
        <w:rPr>
          <w:rFonts w:ascii="Times New Roman" w:hAnsi="Times New Roman"/>
        </w:rPr>
        <w:t xml:space="preserve"> correlation, and has been extensively studied. </w:t>
      </w:r>
      <w:commentRangeStart w:id="136"/>
      <w:r w:rsidR="00B61DC4">
        <w:rPr>
          <w:rFonts w:ascii="Times New Roman" w:hAnsi="Times New Roman"/>
        </w:rPr>
        <w:t>This kind of universality is one of the motivations for mathematical modeling of cellular aging</w:t>
      </w:r>
      <w:r w:rsidR="007D7BE7">
        <w:rPr>
          <w:rFonts w:ascii="Times New Roman" w:hAnsi="Times New Roman"/>
        </w:rPr>
        <w:t xml:space="preserve"> by PI Qin</w:t>
      </w:r>
      <w:r w:rsidR="00B61DC4">
        <w:rPr>
          <w:rFonts w:ascii="Times New Roman" w:hAnsi="Times New Roman"/>
        </w:rPr>
        <w:t xml:space="preserve">.  </w:t>
      </w:r>
      <w:commentRangeEnd w:id="136"/>
      <w:r w:rsidR="004052C6">
        <w:rPr>
          <w:rStyle w:val="CommentReference"/>
          <w:rFonts w:ascii="Cambria" w:eastAsia="Cambria" w:hAnsi="Cambria" w:cs="Times New Roman"/>
          <w:color w:val="auto"/>
          <w:lang w:eastAsia="en-US"/>
        </w:rPr>
        <w:commentReference w:id="136"/>
      </w:r>
    </w:p>
    <w:p w:rsidR="00FC416F" w:rsidRDefault="00FC416F">
      <w:pPr>
        <w:spacing w:line="240" w:lineRule="auto"/>
        <w:ind w:firstLine="720"/>
        <w:jc w:val="both"/>
        <w:rPr>
          <w:rFonts w:ascii="Times New Roman" w:hAnsi="Times New Roman"/>
        </w:rPr>
      </w:pPr>
    </w:p>
    <w:p w:rsidR="00FC416F" w:rsidRDefault="006B2B2A">
      <w:pPr>
        <w:pStyle w:val="Heading3"/>
        <w:spacing w:before="0" w:after="0"/>
        <w:jc w:val="both"/>
        <w:rPr>
          <w:rFonts w:ascii="Times New Roman" w:hAnsi="Times New Roman"/>
          <w:i/>
          <w:sz w:val="22"/>
        </w:rPr>
      </w:pPr>
      <w:commentRangeStart w:id="137"/>
      <w:commentRangeStart w:id="138"/>
      <w:r>
        <w:rPr>
          <w:rFonts w:ascii="Times New Roman" w:hAnsi="Times New Roman"/>
          <w:i/>
          <w:sz w:val="22"/>
        </w:rPr>
        <w:t xml:space="preserve">Preliminary results of yeast aging assay using conventional flow cytometer and its limitation. </w:t>
      </w:r>
      <w:commentRangeEnd w:id="137"/>
      <w:r>
        <w:rPr>
          <w:rStyle w:val="CommentReference"/>
          <w:rFonts w:ascii="Times New Roman" w:eastAsia="Cambria" w:hAnsi="Times New Roman"/>
          <w:b w:val="0"/>
          <w:vanish/>
          <w:color w:val="auto"/>
          <w:sz w:val="22"/>
          <w:lang w:eastAsia="en-US"/>
        </w:rPr>
        <w:commentReference w:id="137"/>
      </w:r>
      <w:commentRangeEnd w:id="138"/>
      <w:r w:rsidR="005549A3">
        <w:rPr>
          <w:rStyle w:val="CommentReference"/>
          <w:rFonts w:ascii="Cambria" w:eastAsia="Cambria" w:hAnsi="Cambria" w:cs="Times New Roman"/>
          <w:b w:val="0"/>
          <w:bCs w:val="0"/>
          <w:color w:val="auto"/>
          <w:lang w:eastAsia="en-US"/>
        </w:rPr>
        <w:commentReference w:id="138"/>
      </w:r>
    </w:p>
    <w:tbl>
      <w:tblPr>
        <w:tblpPr w:leftFromText="180" w:rightFromText="180" w:vertAnchor="text" w:horzAnchor="page" w:tblpX="5963" w:tblpY="1273"/>
        <w:tblW w:w="0" w:type="auto"/>
        <w:tblBorders>
          <w:top w:val="single" w:sz="4" w:space="0" w:color="auto"/>
          <w:left w:val="single" w:sz="4" w:space="0" w:color="auto"/>
          <w:bottom w:val="single" w:sz="4" w:space="0" w:color="auto"/>
          <w:right w:val="single" w:sz="4" w:space="0" w:color="auto"/>
        </w:tblBorders>
        <w:tblLayout w:type="fixed"/>
        <w:tblLook w:val="00BF"/>
      </w:tblPr>
      <w:tblGrid>
        <w:gridCol w:w="5058"/>
      </w:tblGrid>
      <w:tr w:rsidR="005E1BD8">
        <w:trPr>
          <w:trHeight w:val="277"/>
        </w:trPr>
        <w:tc>
          <w:tcPr>
            <w:tcW w:w="5058" w:type="dxa"/>
          </w:tcPr>
          <w:p w:rsidR="00BC3AFD" w:rsidRDefault="006901AD">
            <w:pPr>
              <w:spacing w:line="240" w:lineRule="auto"/>
              <w:jc w:val="center"/>
              <w:rPr>
                <w:rFonts w:ascii="Times New Roman" w:hAnsi="Times New Roman"/>
              </w:rPr>
            </w:pPr>
            <w:r>
              <w:rPr>
                <w:rFonts w:ascii="Times New Roman" w:hAnsi="Times New Roman"/>
                <w:noProof/>
              </w:rPr>
              <w:drawing>
                <wp:inline distT="0" distB="0" distL="0" distR="0">
                  <wp:extent cx="2898877" cy="2688583"/>
                  <wp:effectExtent l="19050" t="0" r="0" b="0"/>
                  <wp:docPr id="1" name="Picture 1" descr="C:\Documents and Settings\hqin\My Documents\Dropbox\MRI.dropbox\sandboxMRI\figures\A3.071410\SangerA3-PI-viability\Slide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hqin\My Documents\Dropbox\MRI.dropbox\sandboxMRI\figures\A3.071410\SangerA3-PI-viability\Slide1.TIF"/>
                          <pic:cNvPicPr>
                            <a:picLocks noChangeAspect="1" noChangeArrowheads="1"/>
                          </pic:cNvPicPr>
                        </pic:nvPicPr>
                        <pic:blipFill>
                          <a:blip r:embed="rId8" cstate="print"/>
                          <a:srcRect/>
                          <a:stretch>
                            <a:fillRect/>
                          </a:stretch>
                        </pic:blipFill>
                        <pic:spPr bwMode="auto">
                          <a:xfrm>
                            <a:off x="0" y="0"/>
                            <a:ext cx="2898994" cy="2688691"/>
                          </a:xfrm>
                          <a:prstGeom prst="rect">
                            <a:avLst/>
                          </a:prstGeom>
                          <a:noFill/>
                          <a:ln w="9525">
                            <a:noFill/>
                            <a:miter lim="800000"/>
                            <a:headEnd/>
                            <a:tailEnd/>
                          </a:ln>
                        </pic:spPr>
                      </pic:pic>
                    </a:graphicData>
                  </a:graphic>
                </wp:inline>
              </w:drawing>
            </w:r>
          </w:p>
        </w:tc>
      </w:tr>
      <w:tr w:rsidR="005E1BD8">
        <w:trPr>
          <w:trHeight w:val="286"/>
        </w:trPr>
        <w:tc>
          <w:tcPr>
            <w:tcW w:w="5058" w:type="dxa"/>
          </w:tcPr>
          <w:p w:rsidR="00444A3F" w:rsidRDefault="005E1BD8" w:rsidP="00444A3F">
            <w:pPr>
              <w:spacing w:line="240" w:lineRule="auto"/>
              <w:rPr>
                <w:rFonts w:ascii="Times New Roman" w:hAnsi="Times New Roman"/>
                <w:sz w:val="20"/>
              </w:rPr>
            </w:pPr>
            <w:r>
              <w:rPr>
                <w:rFonts w:ascii="Times New Roman" w:hAnsi="Times New Roman"/>
                <w:sz w:val="20"/>
              </w:rPr>
              <w:t xml:space="preserve">Figure 1. </w:t>
            </w:r>
            <w:proofErr w:type="spellStart"/>
            <w:r>
              <w:rPr>
                <w:rFonts w:ascii="Times New Roman" w:hAnsi="Times New Roman"/>
                <w:sz w:val="20"/>
              </w:rPr>
              <w:t>Propidium</w:t>
            </w:r>
            <w:proofErr w:type="spellEnd"/>
            <w:r>
              <w:rPr>
                <w:rFonts w:ascii="Times New Roman" w:hAnsi="Times New Roman"/>
                <w:sz w:val="20"/>
              </w:rPr>
              <w:t xml:space="preserve"> iodide (</w:t>
            </w:r>
            <w:proofErr w:type="spellStart"/>
            <w:r>
              <w:rPr>
                <w:rFonts w:ascii="Times New Roman" w:hAnsi="Times New Roman"/>
                <w:sz w:val="20"/>
              </w:rPr>
              <w:t>PrI</w:t>
            </w:r>
            <w:proofErr w:type="spellEnd"/>
            <w:r>
              <w:rPr>
                <w:rFonts w:ascii="Times New Roman" w:hAnsi="Times New Roman"/>
                <w:sz w:val="20"/>
              </w:rPr>
              <w:t xml:space="preserve">) staining can be used to measure chronological lifespan in </w:t>
            </w:r>
            <w:r>
              <w:rPr>
                <w:rFonts w:ascii="Times New Roman" w:hAnsi="Times New Roman"/>
                <w:i/>
                <w:sz w:val="20"/>
              </w:rPr>
              <w:t xml:space="preserve">S. </w:t>
            </w:r>
            <w:proofErr w:type="spellStart"/>
            <w:r>
              <w:rPr>
                <w:rFonts w:ascii="Times New Roman" w:hAnsi="Times New Roman"/>
                <w:i/>
                <w:sz w:val="20"/>
              </w:rPr>
              <w:t>cerevisiae</w:t>
            </w:r>
            <w:proofErr w:type="spellEnd"/>
            <w:r>
              <w:rPr>
                <w:rFonts w:ascii="Times New Roman" w:hAnsi="Times New Roman"/>
                <w:sz w:val="20"/>
              </w:rPr>
              <w:t xml:space="preserve">. </w:t>
            </w:r>
            <w:proofErr w:type="spellStart"/>
            <w:r>
              <w:rPr>
                <w:rFonts w:ascii="Times New Roman" w:hAnsi="Times New Roman"/>
                <w:sz w:val="20"/>
              </w:rPr>
              <w:t>PrI</w:t>
            </w:r>
            <w:proofErr w:type="spellEnd"/>
            <w:r>
              <w:rPr>
                <w:rFonts w:ascii="Times New Roman" w:hAnsi="Times New Roman"/>
                <w:sz w:val="20"/>
              </w:rPr>
              <w:t xml:space="preserve">-negative cells are considered as viable cells. Small inserts are histograms of log-transformed </w:t>
            </w:r>
            <w:proofErr w:type="spellStart"/>
            <w:r>
              <w:rPr>
                <w:rFonts w:ascii="Times New Roman" w:hAnsi="Times New Roman"/>
                <w:sz w:val="20"/>
              </w:rPr>
              <w:t>PrI</w:t>
            </w:r>
            <w:proofErr w:type="spellEnd"/>
            <w:r>
              <w:rPr>
                <w:rFonts w:ascii="Times New Roman" w:hAnsi="Times New Roman"/>
                <w:sz w:val="20"/>
              </w:rPr>
              <w:t xml:space="preserve"> signals. When cells become older, </w:t>
            </w:r>
            <w:r w:rsidR="009936C6">
              <w:rPr>
                <w:rFonts w:ascii="Times New Roman" w:hAnsi="Times New Roman"/>
                <w:sz w:val="20"/>
              </w:rPr>
              <w:t xml:space="preserve">the </w:t>
            </w:r>
            <w:proofErr w:type="spellStart"/>
            <w:r w:rsidR="009936C6">
              <w:rPr>
                <w:rFonts w:ascii="Times New Roman" w:hAnsi="Times New Roman"/>
                <w:sz w:val="20"/>
              </w:rPr>
              <w:t>PrI</w:t>
            </w:r>
            <w:proofErr w:type="spellEnd"/>
            <w:r w:rsidR="009936C6">
              <w:rPr>
                <w:rFonts w:ascii="Times New Roman" w:hAnsi="Times New Roman"/>
                <w:sz w:val="20"/>
              </w:rPr>
              <w:t xml:space="preserve"> peak shift to the right, indicating </w:t>
            </w:r>
            <w:r>
              <w:rPr>
                <w:rFonts w:ascii="Times New Roman" w:hAnsi="Times New Roman"/>
                <w:sz w:val="20"/>
              </w:rPr>
              <w:t xml:space="preserve">more cell become </w:t>
            </w:r>
            <w:proofErr w:type="spellStart"/>
            <w:r>
              <w:rPr>
                <w:rFonts w:ascii="Times New Roman" w:hAnsi="Times New Roman"/>
                <w:sz w:val="20"/>
              </w:rPr>
              <w:t>PrI</w:t>
            </w:r>
            <w:proofErr w:type="spellEnd"/>
            <w:r>
              <w:rPr>
                <w:rFonts w:ascii="Times New Roman" w:hAnsi="Times New Roman"/>
                <w:sz w:val="20"/>
              </w:rPr>
              <w:t xml:space="preserve">-positive. This experiment was done using a BD </w:t>
            </w:r>
            <w:proofErr w:type="spellStart"/>
            <w:r>
              <w:rPr>
                <w:rFonts w:ascii="Times New Roman" w:hAnsi="Times New Roman"/>
                <w:sz w:val="20"/>
              </w:rPr>
              <w:t>FACSCanto</w:t>
            </w:r>
            <w:proofErr w:type="spellEnd"/>
            <w:r>
              <w:rPr>
                <w:rFonts w:ascii="Times New Roman" w:hAnsi="Times New Roman"/>
                <w:sz w:val="20"/>
              </w:rPr>
              <w:t xml:space="preserve"> II at the FHCRC. </w:t>
            </w:r>
          </w:p>
        </w:tc>
      </w:tr>
    </w:tbl>
    <w:p w:rsidR="00FC416F" w:rsidRDefault="006B2B2A">
      <w:pPr>
        <w:spacing w:line="240" w:lineRule="auto"/>
        <w:ind w:firstLine="720"/>
        <w:jc w:val="both"/>
        <w:rPr>
          <w:rFonts w:ascii="Times New Roman" w:hAnsi="Times New Roman"/>
        </w:rPr>
      </w:pPr>
      <w:commentRangeStart w:id="139"/>
      <w:del w:id="140" w:author="hong qin" w:date="2012-01-19T16:55:00Z">
        <w:r w:rsidDel="00C844D1">
          <w:rPr>
            <w:rFonts w:ascii="Times New Roman" w:hAnsi="Times New Roman"/>
          </w:rPr>
          <w:delText xml:space="preserve">Dr </w:delText>
        </w:r>
      </w:del>
      <w:ins w:id="141" w:author="hong qin" w:date="2012-01-19T16:55:00Z">
        <w:r w:rsidR="00C844D1">
          <w:rPr>
            <w:rFonts w:ascii="Times New Roman" w:hAnsi="Times New Roman"/>
          </w:rPr>
          <w:t xml:space="preserve">PI </w:t>
        </w:r>
      </w:ins>
      <w:r>
        <w:rPr>
          <w:rFonts w:ascii="Times New Roman" w:hAnsi="Times New Roman"/>
        </w:rPr>
        <w:t xml:space="preserve">Qin </w:t>
      </w:r>
      <w:r w:rsidR="00152245">
        <w:rPr>
          <w:rFonts w:ascii="Times New Roman" w:hAnsi="Times New Roman"/>
        </w:rPr>
        <w:t xml:space="preserve">has </w:t>
      </w:r>
      <w:del w:id="142" w:author="hong qin" w:date="2012-01-19T16:55:00Z">
        <w:r w:rsidR="00152245" w:rsidDel="00C844D1">
          <w:rPr>
            <w:rFonts w:ascii="Times New Roman" w:hAnsi="Times New Roman"/>
          </w:rPr>
          <w:delText xml:space="preserve">worked out </w:delText>
        </w:r>
      </w:del>
      <w:ins w:id="143" w:author="hong qin" w:date="2012-01-19T16:55:00Z">
        <w:r w:rsidR="00C844D1">
          <w:rPr>
            <w:rFonts w:ascii="Times New Roman" w:hAnsi="Times New Roman"/>
          </w:rPr>
          <w:t xml:space="preserve">established </w:t>
        </w:r>
      </w:ins>
      <w:r>
        <w:rPr>
          <w:rFonts w:ascii="Times New Roman" w:hAnsi="Times New Roman"/>
        </w:rPr>
        <w:t xml:space="preserve">a protocol to measure CLS of the budding yeast using conventional flow cytometer at the Fred Hutchinson Cancer Research </w:t>
      </w:r>
      <w:r w:rsidRPr="00C14FAD">
        <w:rPr>
          <w:rFonts w:ascii="Times New Roman" w:hAnsi="Times New Roman" w:cs="Times New Roman"/>
        </w:rPr>
        <w:t xml:space="preserve">Center in the summer of 2010 and at the Princeton University in the summer of 2011. </w:t>
      </w:r>
      <w:r w:rsidR="00152245">
        <w:rPr>
          <w:rFonts w:ascii="Times New Roman" w:hAnsi="Times New Roman" w:cs="Times New Roman"/>
        </w:rPr>
        <w:t>Briefly</w:t>
      </w:r>
      <w:r w:rsidRPr="00C14FAD">
        <w:rPr>
          <w:rFonts w:ascii="Times New Roman" w:hAnsi="Times New Roman" w:cs="Times New Roman"/>
        </w:rPr>
        <w:t xml:space="preserve">, </w:t>
      </w:r>
      <w:r w:rsidR="005F6970">
        <w:rPr>
          <w:rFonts w:ascii="Times New Roman" w:hAnsi="Times New Roman" w:cs="Times New Roman"/>
        </w:rPr>
        <w:t>a</w:t>
      </w:r>
      <w:r w:rsidRPr="00C14FAD">
        <w:rPr>
          <w:rFonts w:ascii="Times New Roman" w:hAnsi="Times New Roman" w:cs="Times New Roman"/>
        </w:rPr>
        <w:t xml:space="preserve">liquots of </w:t>
      </w:r>
      <w:r w:rsidR="005F6970">
        <w:rPr>
          <w:rFonts w:ascii="Times New Roman" w:hAnsi="Times New Roman" w:cs="Times New Roman"/>
        </w:rPr>
        <w:t xml:space="preserve">yeast </w:t>
      </w:r>
      <w:r w:rsidRPr="00C14FAD">
        <w:rPr>
          <w:rFonts w:ascii="Times New Roman" w:hAnsi="Times New Roman" w:cs="Times New Roman"/>
        </w:rPr>
        <w:t>cells</w:t>
      </w:r>
      <w:r w:rsidR="005F6970">
        <w:rPr>
          <w:rFonts w:ascii="Times New Roman" w:hAnsi="Times New Roman" w:cs="Times New Roman"/>
        </w:rPr>
        <w:t xml:space="preserve"> in either depleted media or water </w:t>
      </w:r>
      <w:r w:rsidRPr="00C14FAD">
        <w:rPr>
          <w:rFonts w:ascii="Times New Roman" w:hAnsi="Times New Roman" w:cs="Times New Roman"/>
        </w:rPr>
        <w:t xml:space="preserve">are taken periodically, </w:t>
      </w:r>
      <w:proofErr w:type="spellStart"/>
      <w:r w:rsidRPr="00C14FAD">
        <w:rPr>
          <w:rFonts w:ascii="Times New Roman" w:hAnsi="Times New Roman" w:cs="Times New Roman"/>
        </w:rPr>
        <w:t>sonicated</w:t>
      </w:r>
      <w:proofErr w:type="spellEnd"/>
      <w:r w:rsidRPr="00C14FAD">
        <w:rPr>
          <w:rFonts w:ascii="Times New Roman" w:hAnsi="Times New Roman" w:cs="Times New Roman"/>
        </w:rPr>
        <w:t xml:space="preserve"> </w:t>
      </w:r>
      <w:r w:rsidR="005F6970">
        <w:rPr>
          <w:rFonts w:ascii="Times New Roman" w:hAnsi="Times New Roman" w:cs="Times New Roman"/>
        </w:rPr>
        <w:t>for 2 seconds</w:t>
      </w:r>
      <w:r w:rsidRPr="00C14FAD">
        <w:rPr>
          <w:rFonts w:ascii="Times New Roman" w:hAnsi="Times New Roman" w:cs="Times New Roman"/>
        </w:rPr>
        <w:t xml:space="preserve">, and are stained by </w:t>
      </w:r>
      <w:commentRangeStart w:id="144"/>
      <w:proofErr w:type="spellStart"/>
      <w:r w:rsidRPr="00C14FAD">
        <w:rPr>
          <w:rFonts w:ascii="Times New Roman" w:hAnsi="Times New Roman" w:cs="Times New Roman"/>
        </w:rPr>
        <w:t>propidium</w:t>
      </w:r>
      <w:proofErr w:type="spellEnd"/>
      <w:r w:rsidRPr="00C14FAD">
        <w:rPr>
          <w:rFonts w:ascii="Times New Roman" w:hAnsi="Times New Roman" w:cs="Times New Roman"/>
        </w:rPr>
        <w:t xml:space="preserve"> </w:t>
      </w:r>
      <w:r w:rsidR="009212EC" w:rsidRPr="00C14FAD">
        <w:rPr>
          <w:rFonts w:ascii="Times New Roman" w:hAnsi="Times New Roman" w:cs="Times New Roman"/>
        </w:rPr>
        <w:t>iodide</w:t>
      </w:r>
      <w:r w:rsidRPr="00C14FAD">
        <w:rPr>
          <w:rFonts w:ascii="Times New Roman" w:hAnsi="Times New Roman" w:cs="Times New Roman"/>
        </w:rPr>
        <w:t xml:space="preserve"> (</w:t>
      </w:r>
      <w:proofErr w:type="spellStart"/>
      <w:r w:rsidRPr="00C14FAD">
        <w:rPr>
          <w:rFonts w:ascii="Times New Roman" w:hAnsi="Times New Roman" w:cs="Times New Roman"/>
        </w:rPr>
        <w:t>PrI</w:t>
      </w:r>
      <w:commentRangeEnd w:id="144"/>
      <w:proofErr w:type="spellEnd"/>
      <w:r w:rsidR="00C14FAD">
        <w:rPr>
          <w:rStyle w:val="CommentReference"/>
          <w:rFonts w:ascii="Cambria" w:eastAsia="Cambria" w:hAnsi="Cambria" w:cs="Times New Roman"/>
          <w:color w:val="auto"/>
          <w:lang w:eastAsia="en-US"/>
        </w:rPr>
        <w:commentReference w:id="144"/>
      </w:r>
      <w:r w:rsidRPr="00C14FAD">
        <w:rPr>
          <w:rFonts w:ascii="Times New Roman" w:hAnsi="Times New Roman" w:cs="Times New Roman"/>
        </w:rPr>
        <w:t xml:space="preserve">).  </w:t>
      </w:r>
      <w:proofErr w:type="spellStart"/>
      <w:r w:rsidR="00773A10" w:rsidRPr="00773A10">
        <w:rPr>
          <w:rFonts w:ascii="Times New Roman" w:hAnsi="Times New Roman" w:cs="Times New Roman"/>
        </w:rPr>
        <w:t>PrI</w:t>
      </w:r>
      <w:proofErr w:type="spellEnd"/>
      <w:r w:rsidR="00773A10" w:rsidRPr="00773A10">
        <w:rPr>
          <w:rFonts w:ascii="Times New Roman" w:hAnsi="Times New Roman" w:cs="Times New Roman"/>
        </w:rPr>
        <w:t xml:space="preserve"> is a fluorescent dye that enters cells with damaged membranes, and can be used as a marker for certain types of cell death </w:t>
      </w:r>
      <w:r w:rsidR="003D6BA7">
        <w:rPr>
          <w:rFonts w:ascii="Times New Roman" w:hAnsi="Times New Roman" w:cs="Times New Roman"/>
        </w:rPr>
        <w:fldChar w:fldCharType="begin">
          <w:fldData xml:space="preserve">PEVuZE5vdGU+PENpdGU+PEF1dGhvcj5Gb250YWluZTwvQXV0aG9yPjxZZWFyPjIwMDg8L1llYXI+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</w:fldData>
        </w:fldChar>
      </w:r>
      <w:ins w:id="145" w:author="hong qin" w:date="2012-01-19T16:49:00Z">
        <w:r w:rsidR="002C6F92">
          <w:rPr>
            <w:rFonts w:ascii="Times New Roman" w:hAnsi="Times New Roman" w:cs="Times New Roman"/>
          </w:rPr>
          <w:instrText xml:space="preserve"> ADDIN EN.CITE </w:instrText>
        </w:r>
      </w:ins>
      <w:del w:id="146" w:author="hong qin" w:date="2012-01-19T16:49:00Z">
        <w:r w:rsidR="0094700F" w:rsidDel="002C6F92">
          <w:rPr>
            <w:rFonts w:ascii="Times New Roman" w:hAnsi="Times New Roman" w:cs="Times New Roman"/>
          </w:rPr>
          <w:delInstrText xml:space="preserve"> ADDIN EN.CITE </w:delInstrText>
        </w:r>
        <w:r w:rsidR="003D6BA7" w:rsidDel="002C6F92">
          <w:rPr>
            <w:rFonts w:ascii="Times New Roman" w:hAnsi="Times New Roman" w:cs="Times New Roman"/>
          </w:rPr>
          <w:fldChar w:fldCharType="begin">
            <w:fldData xml:space="preserve">PEVuZE5vdGU+PENpdGU+PEF1dGhvcj5Gb250YWluZTwvQXV0aG9yPjxZZWFyPjIwMDg8L1llYXI+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</w:fldData>
          </w:fldChar>
        </w:r>
        <w:r w:rsidR="0094700F" w:rsidDel="002C6F92">
          <w:rPr>
            <w:rFonts w:ascii="Times New Roman" w:hAnsi="Times New Roman" w:cs="Times New Roman"/>
          </w:rPr>
          <w:delInstrText xml:space="preserve"> ADDIN EN.CITE.DATA </w:delInstrText>
        </w:r>
        <w:r w:rsidR="003D6BA7" w:rsidDel="002C6F92">
          <w:rPr>
            <w:rFonts w:ascii="Times New Roman" w:hAnsi="Times New Roman" w:cs="Times New Roman"/>
          </w:rPr>
        </w:r>
        <w:r w:rsidR="003D6BA7" w:rsidDel="002C6F92">
          <w:rPr>
            <w:rFonts w:ascii="Times New Roman" w:hAnsi="Times New Roman" w:cs="Times New Roman"/>
          </w:rPr>
          <w:fldChar w:fldCharType="end"/>
        </w:r>
        <w:r w:rsidR="003D6BA7" w:rsidDel="002C6F92">
          <w:rPr>
            <w:rFonts w:ascii="Times New Roman" w:hAnsi="Times New Roman" w:cs="Times New Roman"/>
          </w:rPr>
        </w:r>
      </w:del>
      <w:ins w:id="147" w:author="hong qin" w:date="2012-01-19T16:49:00Z">
        <w:r w:rsidR="002C6F92">
          <w:rPr>
            <w:rFonts w:ascii="Times New Roman" w:hAnsi="Times New Roman" w:cs="Times New Roman"/>
          </w:rPr>
          <w:fldChar w:fldCharType="begin">
            <w:fldData xml:space="preserve">PEVuZE5vdGU+PENpdGU+PEF1dGhvcj5Gb250YWluZTwvQXV0aG9yPjxZZWFyPjIwMDg8L1llYXI+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</w:fldData>
          </w:fldChar>
        </w:r>
        <w:r w:rsidR="002C6F92">
          <w:rPr>
            <w:rFonts w:ascii="Times New Roman" w:hAnsi="Times New Roman" w:cs="Times New Roman"/>
          </w:rPr>
          <w:instrText xml:space="preserve"> ADDIN EN.CITE.DATA </w:instrText>
        </w:r>
        <w:r w:rsidR="002C6F92">
          <w:rPr>
            <w:rFonts w:ascii="Times New Roman" w:hAnsi="Times New Roman" w:cs="Times New Roman"/>
          </w:rPr>
        </w:r>
        <w:r w:rsidR="002C6F92">
          <w:rPr>
            <w:rFonts w:ascii="Times New Roman" w:hAnsi="Times New Roman" w:cs="Times New Roman"/>
          </w:rPr>
          <w:fldChar w:fldCharType="end"/>
        </w:r>
      </w:ins>
      <w:r w:rsidR="003D6BA7">
        <w:rPr>
          <w:rFonts w:ascii="Times New Roman" w:hAnsi="Times New Roman" w:cs="Times New Roman"/>
        </w:rPr>
        <w:fldChar w:fldCharType="separate"/>
      </w:r>
      <w:r w:rsidR="0094700F">
        <w:rPr>
          <w:rFonts w:ascii="Times New Roman" w:hAnsi="Times New Roman" w:cs="Times New Roman"/>
        </w:rPr>
        <w:t>[67, 80-82]</w:t>
      </w:r>
      <w:r w:rsidR="003D6BA7">
        <w:rPr>
          <w:rFonts w:ascii="Times New Roman" w:hAnsi="Times New Roman" w:cs="Times New Roman"/>
        </w:rPr>
        <w:fldChar w:fldCharType="end"/>
      </w:r>
      <w:r w:rsidR="00773A10" w:rsidRPr="00773A10">
        <w:rPr>
          <w:rFonts w:ascii="Times New Roman" w:hAnsi="Times New Roman" w:cs="Times New Roman"/>
        </w:rPr>
        <w:t xml:space="preserve">. </w:t>
      </w:r>
      <w:proofErr w:type="spellStart"/>
      <w:r w:rsidR="002A111E">
        <w:rPr>
          <w:rFonts w:ascii="Times New Roman" w:hAnsi="Times New Roman"/>
        </w:rPr>
        <w:t>PrI</w:t>
      </w:r>
      <w:proofErr w:type="spellEnd"/>
      <w:r>
        <w:rPr>
          <w:rFonts w:ascii="Times New Roman" w:hAnsi="Times New Roman"/>
        </w:rPr>
        <w:t xml:space="preserve"> negative cells are considered viable cells, and </w:t>
      </w:r>
      <w:proofErr w:type="spellStart"/>
      <w:r w:rsidR="002A111E">
        <w:rPr>
          <w:rFonts w:ascii="Times New Roman" w:hAnsi="Times New Roman"/>
        </w:rPr>
        <w:t>PrI</w:t>
      </w:r>
      <w:proofErr w:type="spellEnd"/>
      <w:r w:rsidR="002A111E">
        <w:rPr>
          <w:rFonts w:ascii="Times New Roman" w:hAnsi="Times New Roman"/>
        </w:rPr>
        <w:t xml:space="preserve"> </w:t>
      </w:r>
      <w:r>
        <w:rPr>
          <w:rFonts w:ascii="Times New Roman" w:hAnsi="Times New Roman"/>
        </w:rPr>
        <w:t xml:space="preserve">positive cells </w:t>
      </w:r>
      <w:r w:rsidR="00310B43">
        <w:rPr>
          <w:rFonts w:ascii="Times New Roman" w:hAnsi="Times New Roman"/>
        </w:rPr>
        <w:t xml:space="preserve">are considered </w:t>
      </w:r>
      <w:r>
        <w:rPr>
          <w:rFonts w:ascii="Times New Roman" w:hAnsi="Times New Roman"/>
        </w:rPr>
        <w:t>dead (Figure 1). The fractions of live and dead cells are modeled by t-mixture models with Box-Cox transformation or log-transformation, and are estimated by expectation maximization procedure</w:t>
      </w:r>
      <w:r w:rsidR="002A111E">
        <w:rPr>
          <w:rFonts w:ascii="Times New Roman" w:hAnsi="Times New Roman"/>
        </w:rPr>
        <w:t xml:space="preserve"> using the R package </w:t>
      </w:r>
      <w:proofErr w:type="spellStart"/>
      <w:r w:rsidR="002A111E">
        <w:rPr>
          <w:rFonts w:ascii="Times New Roman" w:hAnsi="Times New Roman"/>
        </w:rPr>
        <w:t>flowClust</w:t>
      </w:r>
      <w:proofErr w:type="spellEnd"/>
      <w:r>
        <w:rPr>
          <w:rFonts w:ascii="Times New Roman" w:hAnsi="Times New Roman"/>
        </w:rPr>
        <w:t xml:space="preserve"> </w:t>
      </w:r>
      <w:r w:rsidR="003D6BA7">
        <w:rPr>
          <w:rFonts w:ascii="Times New Roman" w:hAnsi="Times New Roman"/>
        </w:rPr>
        <w:fldChar w:fldCharType="begin">
          <w:fldData xml:space="preserve">PEVuZE5vdGU+PENpdGU+PEF1dGhvcj5MbzwvQXV0aG9yPjxZZWFyPjIwMDk8L1llYXI+PFJlY051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</w:fldData>
        </w:fldChar>
      </w:r>
      <w:ins w:id="148" w:author="hong qin" w:date="2012-01-19T16:49:00Z">
        <w:r w:rsidR="002C6F92">
          <w:rPr>
            <w:rFonts w:ascii="Times New Roman" w:hAnsi="Times New Roman"/>
          </w:rPr>
          <w:instrText xml:space="preserve"> ADDIN EN.CITE </w:instrText>
        </w:r>
      </w:ins>
      <w:del w:id="149"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PEVuZE5vdGU+PENpdGU+PEF1dGhvcj5MbzwvQXV0aG9yPjxZZWFyPjIwMDk8L1llYXI+PFJlY051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150" w:author="hong qin" w:date="2012-01-19T16:49:00Z">
        <w:r w:rsidR="002C6F92">
          <w:rPr>
            <w:rFonts w:ascii="Times New Roman" w:hAnsi="Times New Roman"/>
          </w:rPr>
          <w:fldChar w:fldCharType="begin">
            <w:fldData xml:space="preserve">PEVuZE5vdGU+PENpdGU+PEF1dGhvcj5MbzwvQXV0aG9yPjxZZWFyPjIwMDk8L1llYXI+PFJlY051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94700F">
        <w:rPr>
          <w:rFonts w:ascii="Times New Roman" w:hAnsi="Times New Roman"/>
        </w:rPr>
        <w:t>[83, 84]</w:t>
      </w:r>
      <w:r w:rsidR="003D6BA7">
        <w:rPr>
          <w:rFonts w:ascii="Times New Roman" w:hAnsi="Times New Roman"/>
        </w:rPr>
        <w:fldChar w:fldCharType="end"/>
      </w:r>
      <w:r>
        <w:rPr>
          <w:rFonts w:ascii="Times New Roman" w:hAnsi="Times New Roman"/>
        </w:rPr>
        <w:t xml:space="preserve">. </w:t>
      </w:r>
      <w:commentRangeEnd w:id="139"/>
      <w:r>
        <w:rPr>
          <w:rStyle w:val="CommentReference"/>
          <w:rFonts w:ascii="Times New Roman" w:eastAsia="Cambria" w:hAnsi="Times New Roman"/>
          <w:vanish/>
          <w:color w:val="auto"/>
          <w:sz w:val="22"/>
          <w:lang w:eastAsia="en-US"/>
        </w:rPr>
        <w:commentReference w:id="139"/>
      </w:r>
    </w:p>
    <w:p w:rsidR="00FC416F" w:rsidRDefault="006B2B2A">
      <w:pPr>
        <w:spacing w:line="240" w:lineRule="auto"/>
        <w:ind w:firstLine="720"/>
        <w:jc w:val="both"/>
        <w:rPr>
          <w:rFonts w:ascii="Times New Roman" w:hAnsi="Times New Roman"/>
        </w:rPr>
      </w:pPr>
      <w:r>
        <w:rPr>
          <w:rFonts w:ascii="Times New Roman" w:hAnsi="Times New Roman"/>
        </w:rPr>
        <w:t xml:space="preserve">There are at least two major shortcomings of the </w:t>
      </w:r>
      <w:proofErr w:type="spellStart"/>
      <w:r>
        <w:rPr>
          <w:rFonts w:ascii="Times New Roman" w:hAnsi="Times New Roman"/>
        </w:rPr>
        <w:t>PrI</w:t>
      </w:r>
      <w:proofErr w:type="spellEnd"/>
      <w:r>
        <w:rPr>
          <w:rFonts w:ascii="Times New Roman" w:hAnsi="Times New Roman"/>
        </w:rPr>
        <w:t xml:space="preserve">-based viability assay that can be greatly improved by the requested image flow cytometer. (1) </w:t>
      </w:r>
      <w:proofErr w:type="spellStart"/>
      <w:r w:rsidR="002A111E">
        <w:rPr>
          <w:rFonts w:ascii="Times New Roman" w:hAnsi="Times New Roman"/>
        </w:rPr>
        <w:t>PrI</w:t>
      </w:r>
      <w:proofErr w:type="spellEnd"/>
      <w:r w:rsidR="002A111E">
        <w:rPr>
          <w:rFonts w:ascii="Times New Roman" w:hAnsi="Times New Roman"/>
        </w:rPr>
        <w:t xml:space="preserve"> can stain nucleic DNA, mitochondrial DNA, and </w:t>
      </w:r>
      <w:proofErr w:type="spellStart"/>
      <w:r w:rsidR="00921E77">
        <w:rPr>
          <w:rFonts w:ascii="Times New Roman" w:hAnsi="Times New Roman"/>
        </w:rPr>
        <w:t>cytosolic</w:t>
      </w:r>
      <w:proofErr w:type="spellEnd"/>
      <w:r w:rsidR="00921E77">
        <w:rPr>
          <w:rFonts w:ascii="Times New Roman" w:hAnsi="Times New Roman"/>
        </w:rPr>
        <w:t xml:space="preserve"> </w:t>
      </w:r>
      <w:r w:rsidR="002A111E">
        <w:rPr>
          <w:rFonts w:ascii="Times New Roman" w:hAnsi="Times New Roman"/>
        </w:rPr>
        <w:t xml:space="preserve">RNA. </w:t>
      </w:r>
      <w:r w:rsidR="00725DE4">
        <w:rPr>
          <w:rFonts w:ascii="Times New Roman" w:hAnsi="Times New Roman"/>
        </w:rPr>
        <w:t>Th</w:t>
      </w:r>
      <w:r w:rsidR="00310B43">
        <w:rPr>
          <w:rFonts w:ascii="Times New Roman" w:hAnsi="Times New Roman"/>
        </w:rPr>
        <w:t>ese</w:t>
      </w:r>
      <w:r w:rsidR="00725DE4">
        <w:rPr>
          <w:rFonts w:ascii="Times New Roman" w:hAnsi="Times New Roman"/>
        </w:rPr>
        <w:t xml:space="preserve"> background signals vary substantially in ~</w:t>
      </w:r>
      <w:r>
        <w:rPr>
          <w:rFonts w:ascii="Times New Roman" w:hAnsi="Times New Roman"/>
        </w:rPr>
        <w:t xml:space="preserve">70 </w:t>
      </w:r>
      <w:r w:rsidR="00725DE4">
        <w:rPr>
          <w:rFonts w:ascii="Times New Roman" w:hAnsi="Times New Roman"/>
        </w:rPr>
        <w:t xml:space="preserve">yeast </w:t>
      </w:r>
      <w:r>
        <w:rPr>
          <w:rFonts w:ascii="Times New Roman" w:hAnsi="Times New Roman"/>
        </w:rPr>
        <w:t xml:space="preserve">natural isolates </w:t>
      </w:r>
      <w:r w:rsidR="00725DE4">
        <w:rPr>
          <w:rFonts w:ascii="Times New Roman" w:hAnsi="Times New Roman"/>
        </w:rPr>
        <w:t xml:space="preserve">that we measured. </w:t>
      </w:r>
      <w:r w:rsidR="00491780">
        <w:rPr>
          <w:rFonts w:ascii="Times New Roman" w:hAnsi="Times New Roman"/>
        </w:rPr>
        <w:t>ImageStream</w:t>
      </w:r>
      <w:r w:rsidR="00F27945" w:rsidRPr="00F27945">
        <w:rPr>
          <w:rFonts w:ascii="Times New Roman" w:hAnsi="Times New Roman"/>
          <w:vertAlign w:val="superscript"/>
        </w:rPr>
        <w:t>X</w:t>
      </w:r>
      <w:r w:rsidR="00491780">
        <w:rPr>
          <w:rFonts w:ascii="Times New Roman" w:hAnsi="Times New Roman"/>
        </w:rPr>
        <w:t xml:space="preserve"> can separate the more condensed nucleic DNA signals from the more diffused signals of mitochondria DNA or </w:t>
      </w:r>
      <w:proofErr w:type="spellStart"/>
      <w:r w:rsidR="00491780">
        <w:rPr>
          <w:rFonts w:ascii="Times New Roman" w:hAnsi="Times New Roman"/>
        </w:rPr>
        <w:t>cytosolic</w:t>
      </w:r>
      <w:proofErr w:type="spellEnd"/>
      <w:r w:rsidR="00491780">
        <w:rPr>
          <w:rFonts w:ascii="Times New Roman" w:hAnsi="Times New Roman"/>
        </w:rPr>
        <w:t xml:space="preserve"> RNA. </w:t>
      </w:r>
      <w:r>
        <w:rPr>
          <w:rFonts w:ascii="Times New Roman" w:hAnsi="Times New Roman"/>
        </w:rPr>
        <w:t xml:space="preserve">(2) </w:t>
      </w:r>
      <w:r w:rsidR="008443DE">
        <w:rPr>
          <w:rFonts w:ascii="Times New Roman" w:hAnsi="Times New Roman"/>
        </w:rPr>
        <w:t xml:space="preserve">Some dead yeast cells are </w:t>
      </w:r>
      <w:proofErr w:type="spellStart"/>
      <w:r>
        <w:rPr>
          <w:rFonts w:ascii="Times New Roman" w:hAnsi="Times New Roman"/>
        </w:rPr>
        <w:t>PrI</w:t>
      </w:r>
      <w:proofErr w:type="spellEnd"/>
      <w:r>
        <w:rPr>
          <w:rFonts w:ascii="Times New Roman" w:hAnsi="Times New Roman"/>
        </w:rPr>
        <w:t>-negative</w:t>
      </w:r>
      <w:r w:rsidR="008443DE">
        <w:rPr>
          <w:rFonts w:ascii="Times New Roman" w:hAnsi="Times New Roman"/>
        </w:rPr>
        <w:t xml:space="preserve">, presumably due to apoptotic degradation of nucleic DNAs. Identification of these dead cells from live cells can </w:t>
      </w:r>
      <w:r w:rsidR="00462D73">
        <w:rPr>
          <w:rFonts w:ascii="Times New Roman" w:hAnsi="Times New Roman"/>
        </w:rPr>
        <w:t xml:space="preserve">be </w:t>
      </w:r>
      <w:r w:rsidR="009212EC">
        <w:rPr>
          <w:rFonts w:ascii="Times New Roman" w:hAnsi="Times New Roman"/>
        </w:rPr>
        <w:t>improve</w:t>
      </w:r>
      <w:r w:rsidR="00462D73">
        <w:rPr>
          <w:rFonts w:ascii="Times New Roman" w:hAnsi="Times New Roman"/>
        </w:rPr>
        <w:t>d</w:t>
      </w:r>
      <w:r w:rsidR="008443DE">
        <w:rPr>
          <w:rFonts w:ascii="Times New Roman" w:hAnsi="Times New Roman"/>
        </w:rPr>
        <w:t xml:space="preserve"> by </w:t>
      </w:r>
      <w:proofErr w:type="spellStart"/>
      <w:r w:rsidR="008443DE">
        <w:rPr>
          <w:rFonts w:ascii="Times New Roman" w:hAnsi="Times New Roman"/>
        </w:rPr>
        <w:t>morphometric</w:t>
      </w:r>
      <w:proofErr w:type="spellEnd"/>
      <w:r w:rsidR="008443DE">
        <w:rPr>
          <w:rFonts w:ascii="Times New Roman" w:hAnsi="Times New Roman"/>
        </w:rPr>
        <w:t xml:space="preserve"> features.  </w:t>
      </w:r>
    </w:p>
    <w:p w:rsidR="00FC416F" w:rsidRDefault="00FC416F">
      <w:pPr>
        <w:spacing w:line="240" w:lineRule="auto"/>
        <w:ind w:firstLine="720"/>
        <w:jc w:val="both"/>
        <w:rPr>
          <w:rFonts w:ascii="Times New Roman" w:hAnsi="Times New Roman"/>
        </w:rPr>
      </w:pPr>
    </w:p>
    <w:p w:rsidR="00FC416F" w:rsidRDefault="006B2B2A">
      <w:pPr>
        <w:pStyle w:val="Heading3"/>
        <w:spacing w:before="0" w:after="0"/>
        <w:jc w:val="both"/>
        <w:rPr>
          <w:rFonts w:ascii="Times New Roman" w:hAnsi="Times New Roman"/>
          <w:i/>
          <w:sz w:val="22"/>
        </w:rPr>
      </w:pPr>
      <w:r>
        <w:rPr>
          <w:rFonts w:ascii="Times New Roman" w:hAnsi="Times New Roman"/>
          <w:i/>
          <w:sz w:val="22"/>
        </w:rPr>
        <w:t>The need</w:t>
      </w:r>
      <w:r w:rsidR="000F626D">
        <w:rPr>
          <w:rFonts w:ascii="Times New Roman" w:hAnsi="Times New Roman"/>
          <w:i/>
          <w:sz w:val="22"/>
        </w:rPr>
        <w:t>s</w:t>
      </w:r>
      <w:r>
        <w:rPr>
          <w:rFonts w:ascii="Times New Roman" w:hAnsi="Times New Roman"/>
          <w:i/>
          <w:sz w:val="22"/>
        </w:rPr>
        <w:t xml:space="preserve"> of ImageStream</w:t>
      </w:r>
      <w:r>
        <w:rPr>
          <w:rFonts w:ascii="Times New Roman" w:hAnsi="Times New Roman"/>
          <w:i/>
          <w:sz w:val="22"/>
          <w:vertAlign w:val="superscript"/>
        </w:rPr>
        <w:t>X</w:t>
      </w:r>
      <w:r>
        <w:rPr>
          <w:rFonts w:ascii="Times New Roman" w:hAnsi="Times New Roman"/>
          <w:i/>
          <w:sz w:val="22"/>
        </w:rPr>
        <w:t xml:space="preserve"> on yeast aging research </w:t>
      </w:r>
    </w:p>
    <w:p w:rsidR="00FC416F" w:rsidRDefault="002F5C20">
      <w:pPr>
        <w:spacing w:line="240" w:lineRule="auto"/>
        <w:ind w:firstLine="720"/>
        <w:jc w:val="both"/>
        <w:rPr>
          <w:rFonts w:ascii="Times New Roman" w:hAnsi="Times New Roman"/>
        </w:rPr>
      </w:pPr>
      <w:r>
        <w:rPr>
          <w:rFonts w:ascii="Times New Roman" w:hAnsi="Times New Roman"/>
        </w:rPr>
        <w:t xml:space="preserve">First, the important role of </w:t>
      </w:r>
      <w:r w:rsidR="00455FAF" w:rsidRPr="00455FAF">
        <w:rPr>
          <w:rFonts w:ascii="Times New Roman" w:hAnsi="Times New Roman"/>
          <w:u w:val="single"/>
        </w:rPr>
        <w:t xml:space="preserve">cell morphology on asymmetric division of aging factors and yeast aging </w:t>
      </w:r>
      <w:r>
        <w:rPr>
          <w:rFonts w:ascii="Times New Roman" w:hAnsi="Times New Roman"/>
        </w:rPr>
        <w:t xml:space="preserve">can </w:t>
      </w:r>
      <w:r w:rsidR="009576CB">
        <w:rPr>
          <w:rFonts w:ascii="Times New Roman" w:hAnsi="Times New Roman"/>
        </w:rPr>
        <w:t>be studied by the requested</w:t>
      </w:r>
      <w:r w:rsidR="00250D55" w:rsidRPr="00250D55">
        <w:rPr>
          <w:rFonts w:ascii="Times New Roman" w:hAnsi="Times New Roman"/>
        </w:rPr>
        <w:t xml:space="preserve"> </w:t>
      </w:r>
      <w:r w:rsidR="00250D55">
        <w:rPr>
          <w:rFonts w:ascii="Times New Roman" w:hAnsi="Times New Roman"/>
          <w:i/>
        </w:rPr>
        <w:t>ImageStream</w:t>
      </w:r>
      <w:r w:rsidR="00250D55">
        <w:rPr>
          <w:rFonts w:ascii="Times New Roman" w:hAnsi="Times New Roman"/>
          <w:i/>
          <w:vertAlign w:val="superscript"/>
        </w:rPr>
        <w:t xml:space="preserve">X </w:t>
      </w:r>
      <w:r w:rsidR="009576CB">
        <w:rPr>
          <w:rFonts w:ascii="Times New Roman" w:hAnsi="Times New Roman"/>
        </w:rPr>
        <w:t xml:space="preserve">at a depth and scale that </w:t>
      </w:r>
      <w:r w:rsidR="00250D55">
        <w:rPr>
          <w:rFonts w:ascii="Times New Roman" w:hAnsi="Times New Roman"/>
        </w:rPr>
        <w:t>can</w:t>
      </w:r>
      <w:r w:rsidR="009576CB">
        <w:rPr>
          <w:rFonts w:ascii="Times New Roman" w:hAnsi="Times New Roman"/>
        </w:rPr>
        <w:t xml:space="preserve">not be </w:t>
      </w:r>
      <w:r w:rsidR="00D76CA6">
        <w:rPr>
          <w:rFonts w:ascii="Times New Roman" w:hAnsi="Times New Roman"/>
        </w:rPr>
        <w:t xml:space="preserve">achieved </w:t>
      </w:r>
      <w:r w:rsidR="009576CB">
        <w:rPr>
          <w:rFonts w:ascii="Times New Roman" w:hAnsi="Times New Roman"/>
        </w:rPr>
        <w:t xml:space="preserve">by </w:t>
      </w:r>
      <w:r w:rsidR="00D76CA6">
        <w:rPr>
          <w:rFonts w:ascii="Times New Roman" w:hAnsi="Times New Roman"/>
        </w:rPr>
        <w:t xml:space="preserve">either conventional flow </w:t>
      </w:r>
      <w:proofErr w:type="spellStart"/>
      <w:r w:rsidR="00D76CA6">
        <w:rPr>
          <w:rFonts w:ascii="Times New Roman" w:hAnsi="Times New Roman"/>
        </w:rPr>
        <w:t>cytometry</w:t>
      </w:r>
      <w:proofErr w:type="spellEnd"/>
      <w:r w:rsidR="00D76CA6">
        <w:rPr>
          <w:rFonts w:ascii="Times New Roman" w:hAnsi="Times New Roman"/>
        </w:rPr>
        <w:t xml:space="preserve"> or </w:t>
      </w:r>
      <w:proofErr w:type="spellStart"/>
      <w:r w:rsidR="00D76CA6">
        <w:rPr>
          <w:rFonts w:ascii="Times New Roman" w:hAnsi="Times New Roman"/>
        </w:rPr>
        <w:t>confocal</w:t>
      </w:r>
      <w:proofErr w:type="spellEnd"/>
      <w:r w:rsidR="00D76CA6">
        <w:rPr>
          <w:rFonts w:ascii="Times New Roman" w:hAnsi="Times New Roman"/>
        </w:rPr>
        <w:t xml:space="preserve"> microscopy</w:t>
      </w:r>
      <w:r w:rsidR="009576CB">
        <w:rPr>
          <w:rFonts w:ascii="Times New Roman" w:hAnsi="Times New Roman"/>
        </w:rPr>
        <w:t xml:space="preserve">. </w:t>
      </w:r>
      <w:r w:rsidR="00141DB0">
        <w:rPr>
          <w:rFonts w:ascii="Times New Roman" w:hAnsi="Times New Roman"/>
        </w:rPr>
        <w:t>Th</w:t>
      </w:r>
      <w:r w:rsidR="006C0DAD">
        <w:rPr>
          <w:rFonts w:ascii="Times New Roman" w:hAnsi="Times New Roman"/>
        </w:rPr>
        <w:t>e dividing</w:t>
      </w:r>
      <w:r w:rsidR="00141DB0">
        <w:rPr>
          <w:rFonts w:ascii="Times New Roman" w:hAnsi="Times New Roman"/>
        </w:rPr>
        <w:t xml:space="preserve"> cells </w:t>
      </w:r>
      <w:r w:rsidR="006C0DAD">
        <w:rPr>
          <w:rFonts w:ascii="Times New Roman" w:hAnsi="Times New Roman"/>
        </w:rPr>
        <w:t xml:space="preserve">in G2/M phases </w:t>
      </w:r>
      <w:r w:rsidR="00141DB0">
        <w:rPr>
          <w:rFonts w:ascii="Times New Roman" w:hAnsi="Times New Roman"/>
        </w:rPr>
        <w:t xml:space="preserve">are a small fraction of </w:t>
      </w:r>
      <w:r w:rsidR="006C0DAD">
        <w:rPr>
          <w:rFonts w:ascii="Times New Roman" w:hAnsi="Times New Roman"/>
        </w:rPr>
        <w:t xml:space="preserve">cell </w:t>
      </w:r>
      <w:r w:rsidR="00141DB0">
        <w:rPr>
          <w:rFonts w:ascii="Times New Roman" w:hAnsi="Times New Roman"/>
        </w:rPr>
        <w:t xml:space="preserve">population even in log-phased cells, </w:t>
      </w:r>
      <w:r w:rsidR="00D76CA6">
        <w:rPr>
          <w:rFonts w:ascii="Times New Roman" w:hAnsi="Times New Roman"/>
        </w:rPr>
        <w:t xml:space="preserve">and </w:t>
      </w:r>
      <w:r w:rsidR="00141DB0">
        <w:rPr>
          <w:rFonts w:ascii="Times New Roman" w:hAnsi="Times New Roman"/>
        </w:rPr>
        <w:t xml:space="preserve">they are </w:t>
      </w:r>
      <w:r w:rsidR="00F06F95">
        <w:rPr>
          <w:rFonts w:ascii="Times New Roman" w:hAnsi="Times New Roman"/>
        </w:rPr>
        <w:t xml:space="preserve">difficult </w:t>
      </w:r>
      <w:r w:rsidR="00141DB0">
        <w:rPr>
          <w:rFonts w:ascii="Times New Roman" w:hAnsi="Times New Roman"/>
        </w:rPr>
        <w:t>to quantif</w:t>
      </w:r>
      <w:r w:rsidR="00F06F95">
        <w:rPr>
          <w:rFonts w:ascii="Times New Roman" w:hAnsi="Times New Roman"/>
        </w:rPr>
        <w:t>y</w:t>
      </w:r>
      <w:r w:rsidR="00141DB0">
        <w:rPr>
          <w:rFonts w:ascii="Times New Roman" w:hAnsi="Times New Roman"/>
        </w:rPr>
        <w:t xml:space="preserve"> </w:t>
      </w:r>
      <w:r w:rsidR="00F06F95">
        <w:rPr>
          <w:rFonts w:ascii="Times New Roman" w:hAnsi="Times New Roman"/>
        </w:rPr>
        <w:t xml:space="preserve">via </w:t>
      </w:r>
      <w:ins w:id="151" w:author="hong qin" w:date="2012-01-19T16:56:00Z">
        <w:r w:rsidR="00C844D1">
          <w:rPr>
            <w:rFonts w:ascii="Times New Roman" w:hAnsi="Times New Roman"/>
          </w:rPr>
          <w:t xml:space="preserve">the </w:t>
        </w:r>
      </w:ins>
      <w:proofErr w:type="spellStart"/>
      <w:r w:rsidR="006C0DAD">
        <w:rPr>
          <w:rFonts w:ascii="Times New Roman" w:hAnsi="Times New Roman"/>
        </w:rPr>
        <w:t>confocal</w:t>
      </w:r>
      <w:proofErr w:type="spellEnd"/>
      <w:r w:rsidR="006C0DAD">
        <w:rPr>
          <w:rFonts w:ascii="Times New Roman" w:hAnsi="Times New Roman"/>
        </w:rPr>
        <w:t xml:space="preserve"> </w:t>
      </w:r>
      <w:r w:rsidR="00141DB0">
        <w:rPr>
          <w:rFonts w:ascii="Times New Roman" w:hAnsi="Times New Roman"/>
        </w:rPr>
        <w:t>microsco</w:t>
      </w:r>
      <w:r w:rsidR="006C0DAD">
        <w:rPr>
          <w:rFonts w:ascii="Times New Roman" w:hAnsi="Times New Roman"/>
        </w:rPr>
        <w:t>p</w:t>
      </w:r>
      <w:r w:rsidR="0014530A">
        <w:rPr>
          <w:rFonts w:ascii="Times New Roman" w:hAnsi="Times New Roman"/>
        </w:rPr>
        <w:t>ic method</w:t>
      </w:r>
      <w:r w:rsidR="00141DB0">
        <w:rPr>
          <w:rFonts w:ascii="Times New Roman" w:hAnsi="Times New Roman"/>
        </w:rPr>
        <w:t xml:space="preserve">. </w:t>
      </w:r>
      <w:r w:rsidR="00583844">
        <w:rPr>
          <w:rFonts w:ascii="Times New Roman" w:hAnsi="Times New Roman"/>
        </w:rPr>
        <w:t>ImageStream</w:t>
      </w:r>
      <w:r w:rsidR="00F27945" w:rsidRPr="00F27945">
        <w:rPr>
          <w:rFonts w:ascii="Times New Roman" w:hAnsi="Times New Roman"/>
          <w:vertAlign w:val="superscript"/>
        </w:rPr>
        <w:t>X</w:t>
      </w:r>
      <w:r w:rsidR="00583844">
        <w:rPr>
          <w:rFonts w:ascii="Times New Roman" w:hAnsi="Times New Roman"/>
        </w:rPr>
        <w:t xml:space="preserve"> </w:t>
      </w:r>
      <w:r w:rsidR="001127D6">
        <w:rPr>
          <w:rFonts w:ascii="Times New Roman" w:hAnsi="Times New Roman"/>
        </w:rPr>
        <w:t xml:space="preserve">has been used to </w:t>
      </w:r>
      <w:r w:rsidR="00583844">
        <w:rPr>
          <w:rFonts w:ascii="Times New Roman" w:hAnsi="Times New Roman"/>
        </w:rPr>
        <w:t xml:space="preserve">monitor asymmetric distribution of molecules during mitosis </w:t>
      </w:r>
      <w:r w:rsidR="003D6BA7">
        <w:rPr>
          <w:rFonts w:ascii="Times New Roman" w:hAnsi="Times New Roman"/>
        </w:rPr>
        <w:fldChar w:fldCharType="begin"/>
      </w:r>
      <w:ins w:id="152" w:author="hong qin" w:date="2012-01-19T16:49:00Z">
        <w:r w:rsidR="002C6F92">
          <w:rPr>
            <w:rFonts w:ascii="Times New Roman" w:hAnsi="Times New Roman"/>
          </w:rPr>
          <w:instrText xml:space="preserve"> ADDIN EN.CITE &lt;EndNote&gt;&lt;Cite&gt;&lt;Author&gt;Filby&lt;/Author&gt;&lt;Year&gt;2011&lt;/Year&gt;&lt;RecNum&gt;1243&lt;/RecNum&gt;&lt;record&gt;&lt;rec-number&gt;1243&lt;/rec-number&gt;&lt;foreign-keys&gt;&lt;key app="EN" db-id="seezaperx2r9rmet92m5az2vezeppvta9ads"&gt;1243&lt;/key&gt;&lt;/foreign-keys&gt;&lt;ref-type name="Journal Article"&gt;17&lt;/ref-type&gt;&lt;contributors&gt;&lt;authors&gt;&lt;author&gt;Filby, A.&lt;/author&gt;&lt;author&gt;Perucha, E.&lt;/author&gt;&lt;author&gt;Summers, H.&lt;/author&gt;&lt;author&gt;Rees, P.&lt;/author&gt;&lt;author&gt;Chana, P.&lt;/author&gt;&lt;author&gt;Heck, S.&lt;/author&gt;&lt;author&gt;Lord, G. M.&lt;/author&gt;&lt;author&gt;Davies, D.&lt;/author&gt;&lt;/authors&gt;&lt;/contributors&gt;&lt;auth-address&gt;Flow Cytometry Laboratory, London Research Institute, Cancer Research UK. Andy.Filby@cancer.org.uk&lt;/auth-address&gt;&lt;titles&gt;&lt;title&gt;An imaging flow cytometric method for measuring cell division history and molecular symmetry during mitosis&lt;/title&gt;&lt;secondary-title&gt;Cytometry A&lt;/secondary-title&gt;&lt;/titles&gt;&lt;periodical&gt;&lt;full-title&gt;Cytometry A&lt;/full-title&gt;&lt;/periodical&gt;&lt;pages&gt;496-506&lt;/pages&gt;&lt;volume&gt;79&lt;/volume&gt;&lt;number&gt;7&lt;/number&gt;&lt;edition&gt;2011/06/04&lt;/edition&gt;&lt;keywords&gt;&lt;keyword&gt;Animals&lt;/keyword&gt;&lt;keyword&gt;Cell Division/*physiology&lt;/keyword&gt;&lt;keyword&gt;Flow Cytometry/instrumentation/*methods&lt;/keyword&gt;&lt;keyword&gt;Humans&lt;/keyword&gt;&lt;keyword&gt;Image Cytometry/instrumentation/*methods&lt;/keyword&gt;&lt;keyword&gt;Jurkat Cells/cytology&lt;/keyword&gt;&lt;keyword&gt;Microscopy, Fluorescence/methods&lt;/keyword&gt;&lt;keyword&gt;Mitosis/*physiology&lt;/keyword&gt;&lt;keyword&gt;Protein Kinase C/metabolism&lt;/keyword&gt;&lt;/keywords&gt;&lt;dates&gt;&lt;year&gt;2011&lt;/year&gt;&lt;pub-dates&gt;&lt;date&gt;Jul&lt;/date&gt;&lt;/pub-dates&gt;&lt;/dates&gt;&lt;isbn&gt;1552-4930 (Electronic)&amp;#xD;1552-4922 (Linking)&lt;/isbn&gt;&lt;accession-num&gt;21638766&lt;/accession-num&gt;&lt;urls&gt;&lt;related-urls&gt;&lt;url&gt;http://www.ncbi.nlm.nih.gov/entrez/query.fcgi?cmd=Retrieve&amp;amp;db=PubMed&amp;amp;dopt=Citation&amp;amp;list_uids=21638766&lt;/url&gt;&lt;/related-urls&gt;&lt;/urls&gt;&lt;electronic-resource-num&gt;10.1002/cyto.a.21091&lt;/electronic-resource-num&gt;&lt;language&gt;eng&lt;/language&gt;&lt;/record&gt;&lt;/Cite&gt;&lt;/EndNote&gt;</w:instrText>
        </w:r>
      </w:ins>
      <w:del w:id="153" w:author="hong qin" w:date="2012-01-19T16:49:00Z">
        <w:r w:rsidR="0094700F" w:rsidDel="002C6F92">
          <w:rPr>
            <w:rFonts w:ascii="Times New Roman" w:hAnsi="Times New Roman"/>
          </w:rPr>
          <w:delInstrText xml:space="preserve"> ADDIN EN.CITE &lt;EndNote&gt;&lt;Cite&gt;&lt;Author&gt;Filby&lt;/Author&gt;&lt;Year&gt;2011&lt;/Year&gt;&lt;RecNum&gt;1243&lt;/RecNum&gt;&lt;record&gt;&lt;rec-number&gt;1243&lt;/rec-number&gt;&lt;foreign-keys&gt;&lt;key app="EN" db-id="seezaperx2r9rmet92m5az2vezeppvta9ads"&gt;1243&lt;/key&gt;&lt;/foreign-keys&gt;&lt;ref-type name="Journal Article"&gt;17&lt;/ref-type&gt;&lt;contributors&gt;&lt;authors&gt;&lt;author&gt;Filby, A.&lt;/author&gt;&lt;author&gt;Perucha, E.&lt;/author&gt;&lt;author&gt;Summers, H.&lt;/author&gt;&lt;author&gt;Rees, P.&lt;/author&gt;&lt;author&gt;Chana, P.&lt;/author&gt;&lt;author&gt;Heck, S.&lt;/author&gt;&lt;author&gt;Lord, G. M.&lt;/author&gt;&lt;author&gt;Davies, D.&lt;/author&gt;&lt;/authors&gt;&lt;/contributors&gt;&lt;auth-address&gt;Flow Cytometry Laboratory, London Research Institute, Cancer Research UK. Andy.Filby@cancer.org.uk&lt;/auth-address&gt;&lt;titles&gt;&lt;title&gt;An imaging flow cytometric method for measuring cell division history and molecular symmetry during mitosis&lt;/title&gt;&lt;secondary-title&gt;Cytometry A&lt;/secondary-title&gt;&lt;/titles&gt;&lt;periodical&gt;&lt;full-title&gt;Cytometry A&lt;/full-title&gt;&lt;/periodical&gt;&lt;pages&gt;496-506&lt;/pages&gt;&lt;volume&gt;79&lt;/volume&gt;&lt;number&gt;7&lt;/number&gt;&lt;edition&gt;2011/06/04&lt;/edition&gt;&lt;keywords&gt;&lt;keyword&gt;Animals&lt;/keyword&gt;&lt;keyword&gt;Cell Division/*physiology&lt;/keyword&gt;&lt;keyword&gt;Flow Cytometry/instrumentation/*methods&lt;/keyword&gt;&lt;keyword&gt;Humans&lt;/keyword&gt;&lt;keyword&gt;Image Cytometry/instrumentation/*methods&lt;/keyword&gt;&lt;keyword&gt;Jurkat Cells/cytology&lt;/keyword&gt;&lt;keyword&gt;Microscopy, Fluorescence/methods&lt;/keyword&gt;&lt;keyword&gt;Mitosis/*physiology&lt;/keyword&gt;&lt;keyword&gt;Protein Kinase C/metabolism&lt;/keyword&gt;&lt;/keywords&gt;&lt;dates&gt;&lt;year&gt;2011&lt;/year&gt;&lt;pub-dates&gt;&lt;date&gt;Jul&lt;/date&gt;&lt;/pub-dates&gt;&lt;/dates&gt;&lt;isbn&gt;1552-4930 (Electronic)&amp;#xD;1552-4922 (Linking)&lt;/isbn&gt;&lt;accession-num&gt;21638766&lt;/accession-num&gt;&lt;urls&gt;&lt;related-urls&gt;&lt;url&gt;http://www.ncbi.nlm.nih.gov/entrez/query.fcgi?cmd=Retrieve&amp;amp;db=PubMed&amp;amp;dopt=Citation&amp;amp;list_uids=21638766&lt;/url&gt;&lt;/related-urls&gt;&lt;/urls&gt;&lt;electronic-resource-num&gt;10.1002/cyto.a.21091&lt;/electronic-resource-num&gt;&lt;language&gt;eng&lt;/language&gt;&lt;/record&gt;&lt;/Cite&gt;&lt;/EndNote&gt;</w:delInstrText>
        </w:r>
      </w:del>
      <w:r w:rsidR="003D6BA7">
        <w:rPr>
          <w:rFonts w:ascii="Times New Roman" w:hAnsi="Times New Roman"/>
        </w:rPr>
        <w:fldChar w:fldCharType="separate"/>
      </w:r>
      <w:r w:rsidR="0094700F">
        <w:rPr>
          <w:rFonts w:ascii="Times New Roman" w:hAnsi="Times New Roman"/>
        </w:rPr>
        <w:t>[85]</w:t>
      </w:r>
      <w:r w:rsidR="003D6BA7">
        <w:rPr>
          <w:rFonts w:ascii="Times New Roman" w:hAnsi="Times New Roman"/>
        </w:rPr>
        <w:fldChar w:fldCharType="end"/>
      </w:r>
      <w:r w:rsidR="00583844">
        <w:rPr>
          <w:rFonts w:ascii="Times New Roman" w:hAnsi="Times New Roman"/>
        </w:rPr>
        <w:t xml:space="preserve">, and identify cells in G2/M phase effectively from a large population of cells </w:t>
      </w:r>
      <w:r w:rsidR="003D6BA7">
        <w:rPr>
          <w:rFonts w:ascii="Times New Roman" w:hAnsi="Times New Roman"/>
        </w:rPr>
        <w:fldChar w:fldCharType="begin">
          <w:fldData xml:space="preserve">PEVuZE5vdGU+PENpdGU+PEF1dGhvcj5GaWxieTwvQXV0aG9yPjxZZWFyPjIwMTE8L1llYXI+PFJl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</w:fldData>
        </w:fldChar>
      </w:r>
      <w:ins w:id="154" w:author="hong qin" w:date="2012-01-19T16:49:00Z">
        <w:r w:rsidR="002C6F92">
          <w:rPr>
            <w:rFonts w:ascii="Times New Roman" w:hAnsi="Times New Roman"/>
          </w:rPr>
          <w:instrText xml:space="preserve"> ADDIN EN.CITE </w:instrText>
        </w:r>
      </w:ins>
      <w:del w:id="155"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PEVuZE5vdGU+PENpdGU+PEF1dGhvcj5GaWxieTwvQXV0aG9yPjxZZWFyPjIwMTE8L1llYXI+PFJl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156" w:author="hong qin" w:date="2012-01-19T16:49:00Z">
        <w:r w:rsidR="002C6F92">
          <w:rPr>
            <w:rFonts w:ascii="Times New Roman" w:hAnsi="Times New Roman"/>
          </w:rPr>
          <w:fldChar w:fldCharType="begin">
            <w:fldData xml:space="preserve">PEVuZE5vdGU+PENpdGU+PEF1dGhvcj5GaWxieTwvQXV0aG9yPjxZZWFyPjIwMTE8L1llYXI+PFJl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94700F">
        <w:rPr>
          <w:rFonts w:ascii="Times New Roman" w:hAnsi="Times New Roman"/>
        </w:rPr>
        <w:t>[85-87]</w:t>
      </w:r>
      <w:r w:rsidR="003D6BA7">
        <w:rPr>
          <w:rFonts w:ascii="Times New Roman" w:hAnsi="Times New Roman"/>
        </w:rPr>
        <w:fldChar w:fldCharType="end"/>
      </w:r>
      <w:r w:rsidR="00583844">
        <w:rPr>
          <w:rFonts w:ascii="Times New Roman" w:hAnsi="Times New Roman"/>
          <w:noProof/>
        </w:rPr>
        <w:t>.</w:t>
      </w:r>
      <w:r w:rsidR="00141DB0">
        <w:rPr>
          <w:rFonts w:ascii="Times New Roman" w:hAnsi="Times New Roman"/>
          <w:noProof/>
        </w:rPr>
        <w:t xml:space="preserve"> </w:t>
      </w:r>
      <w:proofErr w:type="spellStart"/>
      <w:r w:rsidR="00141DB0">
        <w:rPr>
          <w:rFonts w:ascii="Times New Roman" w:hAnsi="Times New Roman"/>
        </w:rPr>
        <w:t>Morp</w:t>
      </w:r>
      <w:r w:rsidR="001127D6">
        <w:rPr>
          <w:rFonts w:ascii="Times New Roman" w:hAnsi="Times New Roman"/>
        </w:rPr>
        <w:t>hometric</w:t>
      </w:r>
      <w:proofErr w:type="spellEnd"/>
      <w:r w:rsidR="00141DB0">
        <w:rPr>
          <w:rFonts w:ascii="Times New Roman" w:hAnsi="Times New Roman"/>
        </w:rPr>
        <w:t xml:space="preserve"> measures</w:t>
      </w:r>
      <w:r w:rsidR="001127D6">
        <w:rPr>
          <w:rFonts w:ascii="Times New Roman" w:hAnsi="Times New Roman"/>
        </w:rPr>
        <w:t xml:space="preserve"> of yeast cells</w:t>
      </w:r>
      <w:r w:rsidR="00141DB0">
        <w:rPr>
          <w:rFonts w:ascii="Times New Roman" w:hAnsi="Times New Roman"/>
        </w:rPr>
        <w:t xml:space="preserve"> by ImageStream</w:t>
      </w:r>
      <w:r w:rsidR="00F27945" w:rsidRPr="00F27945">
        <w:rPr>
          <w:rFonts w:ascii="Times New Roman" w:hAnsi="Times New Roman"/>
          <w:vertAlign w:val="superscript"/>
        </w:rPr>
        <w:t>X</w:t>
      </w:r>
      <w:r w:rsidR="00141DB0">
        <w:rPr>
          <w:rFonts w:ascii="Times New Roman" w:hAnsi="Times New Roman"/>
        </w:rPr>
        <w:t xml:space="preserve"> have been found to correlate very well with nuclear staining patterns and cell cycles </w:t>
      </w:r>
      <w:r w:rsidR="003D6BA7">
        <w:rPr>
          <w:rFonts w:ascii="Times New Roman" w:hAnsi="Times New Roman"/>
        </w:rPr>
        <w:fldChar w:fldCharType="begin"/>
      </w:r>
      <w:ins w:id="157" w:author="hong qin" w:date="2012-01-19T16:49:00Z">
        <w:r w:rsidR="002C6F92">
          <w:rPr>
            <w:rFonts w:ascii="Times New Roman" w:hAnsi="Times New Roman"/>
          </w:rPr>
          <w:instrText xml:space="preserve"> ADDIN EN.CITE &lt;EndNote&gt;&lt;Cite&gt;&lt;Author&gt;Calvert&lt;/Author&gt;&lt;Year&gt;2008&lt;/Year&gt;&lt;RecNum&gt;1072&lt;/RecNum&gt;&lt;record&gt;&lt;rec-number&gt;1072&lt;/rec-number&gt;&lt;foreign-keys&gt;&lt;key app="EN" db-id="seezaperx2r9rmet92m5az2vezeppvta9ads"&gt;1072&lt;/key&gt;&lt;/foreign-keys&gt;&lt;ref-type name="Journal Article"&gt;17&lt;/ref-type&gt;&lt;contributors&gt;&lt;authors&gt;&lt;author&gt;Calvert, M. E.&lt;/author&gt;&lt;author&gt;Lannigan, J. A.&lt;/author&gt;&lt;author&gt;Pemberton, L. F.&lt;/author&gt;&lt;/authors&gt;&lt;/contributors&gt;&lt;auth-address&gt;Center for Cell Signaling, University of Virginia, Charlottesville, Virginia 22908, USA.&lt;/auth-address&gt;&lt;titles&gt;&lt;title&gt;Optimization of yeast cell cycle analysis and morphological characterization by multispectral imaging flow cytometry&lt;/title&gt;&lt;secondary-title&gt;Cytometry A&lt;/secondary-title&gt;&lt;/titles&gt;&lt;periodical&gt;&lt;full-title&gt;Cytometry A&lt;/full-title&gt;&lt;/periodical&gt;&lt;pages&gt;825-33&lt;/pages&gt;&lt;volume&gt;73&lt;/volume&gt;&lt;number&gt;9&lt;/number&gt;&lt;edition&gt;2008/07/10&lt;/edition&gt;&lt;keywords&gt;&lt;keyword&gt;*Cell Cycle&lt;/keyword&gt;&lt;keyword&gt;Cell Cycle Proteins/metabolism&lt;/keyword&gt;&lt;keyword&gt;Cytoskeletal Proteins/metabolism&lt;/keyword&gt;&lt;keyword&gt;Flow Cytometry/*methods&lt;/keyword&gt;&lt;keyword&gt;Image Cytometry/*methods&lt;/keyword&gt;&lt;keyword&gt;Nuclear Proteins/metabolism&lt;/keyword&gt;&lt;keyword&gt;Saccharomyces cerevisiae/*cytology/growth &amp;amp; development/metabolism&lt;/keyword&gt;&lt;keyword&gt;Saccharomyces cerevisiae Proteins/metabolism&lt;/keyword&gt;&lt;/keywords&gt;&lt;dates&gt;&lt;year&gt;2008&lt;/year&gt;&lt;pub-dates&gt;&lt;date&gt;Sep&lt;/date&gt;&lt;/pub-dates&gt;&lt;/dates&gt;&lt;isbn&gt;1552-4930 (Electronic)&amp;#xD;1552-4922 (Linking)&lt;/isbn&gt;&lt;accession-num&gt;18613038&lt;/accession-num&gt;&lt;urls&gt;&lt;related-urls&gt;&lt;url&gt;http://www.ncbi.nlm.nih.gov/entrez/query.fcgi?cmd=Retrieve&amp;amp;db=PubMed&amp;amp;dopt=Citation&amp;amp;list_uids=18613038&lt;/url&gt;&lt;/related-urls&gt;&lt;/urls&gt;&lt;custom2&gt;2586416&lt;/custom2&gt;&lt;electronic-resource-num&gt;10.1002/cyto.a.20609&lt;/electronic-resource-num&gt;&lt;language&gt;eng&lt;/language&gt;&lt;/record&gt;&lt;/Cite&gt;&lt;/EndNote&gt;</w:instrText>
        </w:r>
      </w:ins>
      <w:del w:id="158" w:author="hong qin" w:date="2012-01-19T16:49:00Z">
        <w:r w:rsidR="0094700F" w:rsidDel="002C6F92">
          <w:rPr>
            <w:rFonts w:ascii="Times New Roman" w:hAnsi="Times New Roman"/>
          </w:rPr>
          <w:delInstrText xml:space="preserve"> ADDIN EN.CITE &lt;EndNote&gt;&lt;Cite&gt;&lt;Author&gt;Calvert&lt;/Author&gt;&lt;Year&gt;2008&lt;/Year&gt;&lt;RecNum&gt;1072&lt;/RecNum&gt;&lt;record&gt;&lt;rec-number&gt;1072&lt;/rec-number&gt;&lt;foreign-keys&gt;&lt;key app="EN" db-id="seezaperx2r9rmet92m5az2vezeppvta9ads"&gt;1072&lt;/key&gt;&lt;/foreign-keys&gt;&lt;ref-type name="Journal Article"&gt;17&lt;/ref-type&gt;&lt;contributors&gt;&lt;authors&gt;&lt;author&gt;Calvert, M. E.&lt;/author&gt;&lt;author&gt;Lannigan, J. A.&lt;/author&gt;&lt;author&gt;Pemberton, L. F.&lt;/author&gt;&lt;/authors&gt;&lt;/contributors&gt;&lt;auth-address&gt;Center for Cell Signaling, University of Virginia, Charlottesville, Virginia 22908, USA.&lt;/auth-address&gt;&lt;titles&gt;&lt;title&gt;Optimization of yeast cell cycle analysis and morphological characterization by multispectral imaging flow cytometry&lt;/title&gt;&lt;secondary-title&gt;Cytometry A&lt;/secondary-title&gt;&lt;/titles&gt;&lt;periodical&gt;&lt;full-title&gt;Cytometry A&lt;/full-title&gt;&lt;/periodical&gt;&lt;pages&gt;825-33&lt;/pages&gt;&lt;volume&gt;73&lt;/volume&gt;&lt;number&gt;9&lt;/number&gt;&lt;edition&gt;2008/07/10&lt;/edition&gt;&lt;keywords&gt;&lt;keyword&gt;*Cell Cycle&lt;/keyword&gt;&lt;keyword&gt;Cell Cycle Proteins/metabolism&lt;/keyword&gt;&lt;keyword&gt;Cytoskeletal Proteins/metabolism&lt;/keyword&gt;&lt;keyword&gt;Flow Cytometry/*methods&lt;/keyword&gt;&lt;keyword&gt;Image Cytometry/*methods&lt;/keyword&gt;&lt;keyword&gt;Nuclear Proteins/metabolism&lt;/keyword&gt;&lt;keyword&gt;Saccharomyces cerevisiae/*cytology/growth &amp;amp; development/metabolism&lt;/keyword&gt;&lt;keyword&gt;Saccharomyces cerevisiae Proteins/metabolism&lt;/keyword&gt;&lt;/keywords&gt;&lt;dates&gt;&lt;year&gt;2008&lt;/year&gt;&lt;pub-dates&gt;&lt;date&gt;Sep&lt;/date&gt;&lt;/pub-dates&gt;&lt;/dates&gt;&lt;isbn&gt;1552-4930 (Electronic)&amp;#xD;1552-4922 (Linking)&lt;/isbn&gt;&lt;accession-num&gt;18613038&lt;/accession-num&gt;&lt;urls&gt;&lt;related-urls&gt;&lt;url&gt;http://www.ncbi.nlm.nih.gov/entrez/query.fcgi?cmd=Retrieve&amp;amp;db=PubMed&amp;amp;dopt=Citation&amp;amp;list_uids=18613038&lt;/url&gt;&lt;/related-urls&gt;&lt;/urls&gt;&lt;custom2&gt;2586416&lt;/custom2&gt;&lt;electronic-resource-num&gt;10.1002/cyto.a.20609&lt;/electronic-resource-num&gt;&lt;language&gt;eng&lt;/language&gt;&lt;/record&gt;&lt;/Cite&gt;&lt;/EndNote&gt;</w:delInstrText>
        </w:r>
      </w:del>
      <w:r w:rsidR="003D6BA7">
        <w:rPr>
          <w:rFonts w:ascii="Times New Roman" w:hAnsi="Times New Roman"/>
        </w:rPr>
        <w:fldChar w:fldCharType="separate"/>
      </w:r>
      <w:r w:rsidR="0094700F">
        <w:rPr>
          <w:rFonts w:ascii="Times New Roman" w:hAnsi="Times New Roman"/>
        </w:rPr>
        <w:t>[87]</w:t>
      </w:r>
      <w:r w:rsidR="003D6BA7">
        <w:rPr>
          <w:rFonts w:ascii="Times New Roman" w:hAnsi="Times New Roman"/>
        </w:rPr>
        <w:fldChar w:fldCharType="end"/>
      </w:r>
      <w:r w:rsidR="00141DB0">
        <w:rPr>
          <w:rFonts w:ascii="Times New Roman" w:hAnsi="Times New Roman"/>
        </w:rPr>
        <w:t xml:space="preserve">. </w:t>
      </w:r>
      <w:r w:rsidR="000E53E9">
        <w:rPr>
          <w:rFonts w:ascii="Times New Roman" w:hAnsi="Times New Roman"/>
        </w:rPr>
        <w:t>Budding morphology can be effectively studied at the population level with ImageStream</w:t>
      </w:r>
      <w:r w:rsidR="000E53E9">
        <w:rPr>
          <w:rFonts w:ascii="Times New Roman" w:hAnsi="Times New Roman"/>
          <w:vertAlign w:val="superscript"/>
        </w:rPr>
        <w:t>X</w:t>
      </w:r>
      <w:r w:rsidR="000E53E9">
        <w:rPr>
          <w:rFonts w:ascii="Times New Roman" w:hAnsi="Times New Roman"/>
        </w:rPr>
        <w:t xml:space="preserve"> , </w:t>
      </w:r>
      <w:r w:rsidR="007622F9">
        <w:rPr>
          <w:rFonts w:ascii="Times New Roman" w:hAnsi="Times New Roman"/>
        </w:rPr>
        <w:t xml:space="preserve">which includes </w:t>
      </w:r>
      <w:r w:rsidR="000E53E9">
        <w:rPr>
          <w:rFonts w:ascii="Times New Roman" w:hAnsi="Times New Roman"/>
        </w:rPr>
        <w:t xml:space="preserve">bud length, length ratio of bud and mother cells, </w:t>
      </w:r>
      <w:r w:rsidR="000E53E9">
        <w:rPr>
          <w:rFonts w:ascii="Times New Roman" w:hAnsi="Times New Roman"/>
        </w:rPr>
        <w:lastRenderedPageBreak/>
        <w:t xml:space="preserve">ratio of width versus length for both buds and total cells (Figure 2) </w:t>
      </w:r>
      <w:r w:rsidR="003D6BA7">
        <w:rPr>
          <w:rFonts w:ascii="Times New Roman" w:hAnsi="Times New Roman"/>
        </w:rPr>
        <w:fldChar w:fldCharType="begin">
          <w:fldData xml:space="preserve">PEVuZE5vdGU+PENpdGU+PEF1dGhvcj5DYWx2ZXJ0PC9BdXRob3I+PFllYXI+MjAxMDwvWWVhcj48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</w:fldData>
        </w:fldChar>
      </w:r>
      <w:ins w:id="159" w:author="hong qin" w:date="2012-01-19T16:49:00Z">
        <w:r w:rsidR="002C6F92">
          <w:rPr>
            <w:rFonts w:ascii="Times New Roman" w:hAnsi="Times New Roman"/>
          </w:rPr>
          <w:instrText xml:space="preserve"> ADDIN EN.CITE </w:instrText>
        </w:r>
      </w:ins>
      <w:del w:id="160"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PEVuZE5vdGU+PENpdGU+PEF1dGhvcj5DYWx2ZXJ0PC9BdXRob3I+PFllYXI+MjAxMDwvWWVhcj48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161" w:author="hong qin" w:date="2012-01-19T16:49:00Z">
        <w:r w:rsidR="002C6F92">
          <w:rPr>
            <w:rFonts w:ascii="Times New Roman" w:hAnsi="Times New Roman"/>
          </w:rPr>
          <w:fldChar w:fldCharType="begin">
            <w:fldData xml:space="preserve">PEVuZE5vdGU+PENpdGU+PEF1dGhvcj5DYWx2ZXJ0PC9BdXRob3I+PFllYXI+MjAxMDwvWWVhcj48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94700F">
        <w:rPr>
          <w:rFonts w:ascii="Times New Roman" w:hAnsi="Times New Roman"/>
        </w:rPr>
        <w:t>[86, 87]</w:t>
      </w:r>
      <w:r w:rsidR="003D6BA7">
        <w:rPr>
          <w:rFonts w:ascii="Times New Roman" w:hAnsi="Times New Roman"/>
        </w:rPr>
        <w:fldChar w:fldCharType="end"/>
      </w:r>
      <w:r w:rsidR="000E53E9">
        <w:rPr>
          <w:rFonts w:ascii="Times New Roman" w:hAnsi="Times New Roman"/>
        </w:rPr>
        <w:t xml:space="preserve">. </w:t>
      </w:r>
      <w:r w:rsidR="00583844">
        <w:rPr>
          <w:rFonts w:ascii="Times New Roman" w:hAnsi="Times New Roman"/>
        </w:rPr>
        <w:t xml:space="preserve">The </w:t>
      </w:r>
      <w:r w:rsidR="004252B1">
        <w:rPr>
          <w:rFonts w:ascii="Times New Roman" w:hAnsi="Times New Roman"/>
        </w:rPr>
        <w:t>role</w:t>
      </w:r>
      <w:r w:rsidR="00583844">
        <w:rPr>
          <w:rFonts w:ascii="Times New Roman" w:hAnsi="Times New Roman"/>
        </w:rPr>
        <w:t xml:space="preserve"> of cell morphology in the mitotic asymmetry is a recently discovered topic </w:t>
      </w:r>
      <w:r w:rsidR="003D6BA7">
        <w:rPr>
          <w:rFonts w:ascii="Times New Roman" w:hAnsi="Times New Roman"/>
        </w:rPr>
        <w:fldChar w:fldCharType="begin"/>
      </w:r>
      <w:ins w:id="162" w:author="hong qin" w:date="2012-01-19T16:49:00Z">
        <w:r w:rsidR="002C6F92">
          <w:rPr>
            <w:rFonts w:ascii="Times New Roman" w:hAnsi="Times New Roman"/>
          </w:rPr>
          <w:instrText xml:space="preserve"> ADDIN EN.CITE &lt;EndNote&gt;&lt;Cite&gt;&lt;Author&gt;Zhou&lt;/Author&gt;&lt;Year&gt;2011&lt;/Year&gt;&lt;RecNum&gt;1157&lt;/RecNum&gt;&lt;record&gt;&lt;rec-number&gt;1157&lt;/rec-number&gt;&lt;foreign-keys&gt;&lt;key app="EN" db-id="seezaperx2r9rmet92m5az2vezeppvta9ads"&gt;1157&lt;/key&gt;&lt;/foreign-keys&gt;&lt;ref-type name="Journal Article"&gt;17&lt;/ref-type&gt;&lt;contributors&gt;&lt;authors&gt;&lt;author&gt;Zhou, C.&lt;/author&gt;&lt;author&gt;Slaughter, B. D.&lt;/author&gt;&lt;author&gt;Unruh, J. R.&lt;/author&gt;&lt;author&gt;Eldakak, A.&lt;/author&gt;&lt;author&gt;Rubinstein, B.&lt;/author&gt;&lt;author&gt;Li, R.&lt;/author&gt;&lt;/authors&gt;&lt;/contributors&gt;&lt;auth-address&gt;Stowers Institute for Medical Research, 1000 East 50th Street, Kansas City, MO 64110, USA; Department of Molecular and Integrative Physiology, University of Kansas Medical Center, 3901 Rainbow Boulevard, Kansas City, KS 66160, USA.&lt;/auth-address&gt;&lt;titles&gt;&lt;title&gt;Motility and segregation of hsp104-associated protein aggregates in budding yeast&lt;/title&gt;&lt;secondary-title&gt;Cell&lt;/secondary-title&gt;&lt;/titles&gt;&lt;periodical&gt;&lt;full-title&gt;Cell&lt;/full-title&gt;&lt;/periodical&gt;&lt;pages&gt;1186-96&lt;/pages&gt;&lt;volume&gt;147&lt;/volume&gt;&lt;number&gt;5&lt;/number&gt;&lt;edition&gt;2011/11/29&lt;/edition&gt;&lt;dates&gt;&lt;year&gt;2011&lt;/year&gt;&lt;pub-dates&gt;&lt;date&gt;Nov 23&lt;/date&gt;&lt;/pub-dates&gt;&lt;/dates&gt;&lt;isbn&gt;1097-4172 (Electronic)&amp;#xD;0092-8674 (Linking)&lt;/isbn&gt;&lt;accession-num&gt;22118470&lt;/accession-num&gt;&lt;urls&gt;&lt;related-urls&gt;&lt;url&gt;http://www.ncbi.nlm.nih.gov/entrez/query.fcgi?cmd=Retrieve&amp;amp;db=PubMed&amp;amp;dopt=Citation&amp;amp;list_uids=22118470&lt;/url&gt;&lt;/related-urls&gt;&lt;/urls&gt;&lt;custom2&gt;3237388&lt;/custom2&gt;&lt;electronic-resource-num&gt;S0092-8674(11)01291-8 [pii]&amp;#xD;10.1016/j.cell.2011.11.002&lt;/electronic-resource-num&gt;&lt;research-notes&gt;*** morphology ~ assymetry in yeast&lt;/research-notes&gt;&lt;language&gt;eng&lt;/language&gt;&lt;/record&gt;&lt;/Cite&gt;&lt;/EndNote&gt;</w:instrText>
        </w:r>
      </w:ins>
      <w:del w:id="163" w:author="hong qin" w:date="2012-01-19T16:49:00Z">
        <w:r w:rsidR="0094700F" w:rsidDel="002C6F92">
          <w:rPr>
            <w:rFonts w:ascii="Times New Roman" w:hAnsi="Times New Roman"/>
          </w:rPr>
          <w:delInstrText xml:space="preserve"> ADDIN EN.CITE &lt;EndNote&gt;&lt;Cite&gt;&lt;Author&gt;Zhou&lt;/Author&gt;&lt;Year&gt;2011&lt;/Year&gt;&lt;RecNum&gt;1157&lt;/RecNum&gt;&lt;record&gt;&lt;rec-number&gt;1157&lt;/rec-number&gt;&lt;foreign-keys&gt;&lt;key app="EN" db-id="seezaperx2r9rmet92m5az2vezeppvta9ads"&gt;1157&lt;/key&gt;&lt;/foreign-keys&gt;&lt;ref-type name="Journal Article"&gt;17&lt;/ref-type&gt;&lt;contributors&gt;&lt;authors&gt;&lt;author&gt;Zhou, C.&lt;/author&gt;&lt;author&gt;Slaughter, B. D.&lt;/author&gt;&lt;author&gt;Unruh, J. R.&lt;/author&gt;&lt;author&gt;Eldakak, A.&lt;/author&gt;&lt;author&gt;Rubinstein, B.&lt;/author&gt;&lt;author&gt;Li, R.&lt;/author&gt;&lt;/authors&gt;&lt;/contributors&gt;&lt;auth-address&gt;Stowers Institute for Medical Research, 1000 East 50th Street, Kansas City, MO 64110, USA; Department of Molecular and Integrative Physiology, University of Kansas Medical Center, 3901 Rainbow Boulevard, Kansas City, KS 66160, USA.&lt;/auth-address&gt;&lt;titles&gt;&lt;title&gt;Motility and segregation of hsp104-associated protein aggregates in budding yeast&lt;/title&gt;&lt;secondary-title&gt;Cell&lt;/secondary-title&gt;&lt;/titles&gt;&lt;periodical&gt;&lt;full-title&gt;Cell&lt;/full-title&gt;&lt;/periodical&gt;&lt;pages&gt;1186-96&lt;/pages&gt;&lt;volume&gt;147&lt;/volume&gt;&lt;number&gt;5&lt;/number&gt;&lt;edition&gt;2011/11/29&lt;/edition&gt;&lt;dates&gt;&lt;year&gt;2011&lt;/year&gt;&lt;pub-dates&gt;&lt;date&gt;Nov 23&lt;/date&gt;&lt;/pub-dates&gt;&lt;/dates&gt;&lt;isbn&gt;1097-4172 (Electronic)&amp;#xD;0092-8674 (Linking)&lt;/isbn&gt;&lt;accession-num&gt;22118470&lt;/accession-num&gt;&lt;urls&gt;&lt;related-urls&gt;&lt;url&gt;http://www.ncbi.nlm.nih.gov/entrez/query.fcgi?cmd=Retrieve&amp;amp;db=PubMed&amp;amp;dopt=Citation&amp;amp;list_uids=22118470&lt;/url&gt;&lt;/related-urls&gt;&lt;/urls&gt;&lt;custom2&gt;3237388&lt;/custom2&gt;&lt;electronic-resource-num&gt;S0092-8674(11)01291-8 [pii]&amp;#xD;10.1016/j.cell.2011.11.002&lt;/electronic-resource-num&gt;&lt;research-notes&gt;*** morphology ~ assymetry in yeast&lt;/research-notes&gt;&lt;language&gt;eng&lt;/language&gt;&lt;/record&gt;&lt;/Cite&gt;&lt;/EndNote&gt;</w:delInstrText>
        </w:r>
      </w:del>
      <w:r w:rsidR="003D6BA7">
        <w:rPr>
          <w:rFonts w:ascii="Times New Roman" w:hAnsi="Times New Roman"/>
        </w:rPr>
        <w:fldChar w:fldCharType="separate"/>
      </w:r>
      <w:r w:rsidR="0094700F">
        <w:rPr>
          <w:rFonts w:ascii="Times New Roman" w:hAnsi="Times New Roman"/>
        </w:rPr>
        <w:t>[62]</w:t>
      </w:r>
      <w:r w:rsidR="003D6BA7">
        <w:rPr>
          <w:rFonts w:ascii="Times New Roman" w:hAnsi="Times New Roman"/>
        </w:rPr>
        <w:fldChar w:fldCharType="end"/>
      </w:r>
      <w:r w:rsidR="00583844">
        <w:rPr>
          <w:rFonts w:ascii="Times New Roman" w:hAnsi="Times New Roman"/>
        </w:rPr>
        <w:t xml:space="preserve">, and better understanding on this subject can be quickly gained by conducting statistical imaging studies in yeast cell populations. </w:t>
      </w:r>
      <w:r w:rsidR="00D81391" w:rsidRPr="00D81391">
        <w:rPr>
          <w:rFonts w:ascii="Times New Roman" w:hAnsi="Times New Roman"/>
          <w:u w:val="single"/>
        </w:rPr>
        <w:t>Using ImageStream</w:t>
      </w:r>
      <w:r w:rsidR="00F27945" w:rsidRPr="00F27945">
        <w:rPr>
          <w:rFonts w:ascii="Times New Roman" w:hAnsi="Times New Roman"/>
          <w:u w:val="single"/>
          <w:vertAlign w:val="superscript"/>
        </w:rPr>
        <w:t>X</w:t>
      </w:r>
      <w:r w:rsidR="00D81391" w:rsidRPr="00D81391">
        <w:rPr>
          <w:rFonts w:ascii="Times New Roman" w:hAnsi="Times New Roman"/>
          <w:u w:val="single"/>
        </w:rPr>
        <w:t xml:space="preserve">, </w:t>
      </w:r>
      <w:r w:rsidR="00407D78" w:rsidRPr="00C9484E">
        <w:rPr>
          <w:rFonts w:ascii="Times New Roman" w:hAnsi="Times New Roman"/>
          <w:u w:val="single"/>
        </w:rPr>
        <w:t>w</w:t>
      </w:r>
      <w:r w:rsidR="00D81391" w:rsidRPr="00D81391">
        <w:rPr>
          <w:rFonts w:ascii="Times New Roman" w:hAnsi="Times New Roman"/>
          <w:u w:val="single"/>
        </w:rPr>
        <w:t xml:space="preserve">e can address this question by simultaneously monitoring cell morphology and asymmetric distribution of ROS and dysfunctional mitochondria between mother and daughter cells in the subpopulations </w:t>
      </w:r>
      <w:r w:rsidR="00D64B1E">
        <w:rPr>
          <w:rFonts w:ascii="Times New Roman" w:hAnsi="Times New Roman"/>
          <w:u w:val="single"/>
        </w:rPr>
        <w:t xml:space="preserve">of </w:t>
      </w:r>
      <w:r w:rsidR="00FF249E">
        <w:rPr>
          <w:rFonts w:ascii="Times New Roman" w:hAnsi="Times New Roman"/>
          <w:u w:val="single"/>
        </w:rPr>
        <w:t xml:space="preserve">cells in </w:t>
      </w:r>
      <w:r w:rsidR="00D81391" w:rsidRPr="00D81391">
        <w:rPr>
          <w:rFonts w:ascii="Times New Roman" w:hAnsi="Times New Roman"/>
          <w:u w:val="single"/>
        </w:rPr>
        <w:t>G2/M phase</w:t>
      </w:r>
      <w:r w:rsidR="00FF249E">
        <w:rPr>
          <w:rFonts w:ascii="Times New Roman" w:hAnsi="Times New Roman"/>
          <w:u w:val="single"/>
        </w:rPr>
        <w:t>s</w:t>
      </w:r>
      <w:r w:rsidR="001127D6">
        <w:rPr>
          <w:rFonts w:ascii="Times New Roman" w:hAnsi="Times New Roman"/>
        </w:rPr>
        <w:t>.</w:t>
      </w:r>
    </w:p>
    <w:p w:rsidR="00FC416F" w:rsidRDefault="00373154">
      <w:pPr>
        <w:spacing w:line="240" w:lineRule="auto"/>
        <w:ind w:firstLine="720"/>
        <w:jc w:val="both"/>
        <w:rPr>
          <w:rFonts w:ascii="Times New Roman" w:hAnsi="Times New Roman"/>
        </w:rPr>
      </w:pPr>
      <w:r>
        <w:rPr>
          <w:rFonts w:ascii="Times New Roman" w:hAnsi="Times New Roman"/>
        </w:rPr>
        <w:t xml:space="preserve">It is worthwhile to mention that cell cycles can be synchronized in haploid yeast strains. However, </w:t>
      </w:r>
      <w:r w:rsidR="00CB700A">
        <w:rPr>
          <w:rFonts w:ascii="Times New Roman" w:hAnsi="Times New Roman"/>
        </w:rPr>
        <w:t xml:space="preserve">we are not aware of any methods </w:t>
      </w:r>
      <w:r>
        <w:rPr>
          <w:rFonts w:ascii="Times New Roman" w:hAnsi="Times New Roman"/>
        </w:rPr>
        <w:t>to synchronize cell cycles in wild isolates, which are mostly diploid</w:t>
      </w:r>
      <w:r w:rsidR="00CB700A">
        <w:rPr>
          <w:rFonts w:ascii="Times New Roman" w:hAnsi="Times New Roman"/>
        </w:rPr>
        <w:t xml:space="preserve"> with heterozygous mating types</w:t>
      </w:r>
      <w:r>
        <w:rPr>
          <w:rFonts w:ascii="Times New Roman" w:hAnsi="Times New Roman"/>
        </w:rPr>
        <w:t xml:space="preserve">.  </w:t>
      </w:r>
    </w:p>
    <w:p w:rsidR="00FC416F" w:rsidRDefault="00D848A0">
      <w:pPr>
        <w:spacing w:line="240" w:lineRule="auto"/>
        <w:ind w:firstLine="720"/>
        <w:jc w:val="both"/>
        <w:rPr>
          <w:rFonts w:ascii="Times New Roman" w:hAnsi="Times New Roman"/>
        </w:rPr>
      </w:pPr>
      <w:r>
        <w:rPr>
          <w:rFonts w:ascii="Times New Roman" w:hAnsi="Times New Roman"/>
        </w:rPr>
        <w:t xml:space="preserve">Second, </w:t>
      </w:r>
      <w:r w:rsidR="00455FAF" w:rsidRPr="00455FAF">
        <w:rPr>
          <w:rFonts w:ascii="Times New Roman" w:hAnsi="Times New Roman"/>
          <w:u w:val="single"/>
        </w:rPr>
        <w:t>age-structures of yeast cell populations</w:t>
      </w:r>
      <w:r>
        <w:rPr>
          <w:rFonts w:ascii="Times New Roman" w:hAnsi="Times New Roman"/>
        </w:rPr>
        <w:t xml:space="preserve"> </w:t>
      </w:r>
      <w:r w:rsidR="000E53E9">
        <w:rPr>
          <w:rFonts w:ascii="Times New Roman" w:hAnsi="Times New Roman"/>
        </w:rPr>
        <w:t xml:space="preserve">can be effectively studied </w:t>
      </w:r>
      <w:r>
        <w:rPr>
          <w:rFonts w:ascii="Times New Roman" w:hAnsi="Times New Roman"/>
        </w:rPr>
        <w:t>by ImageStream</w:t>
      </w:r>
      <w:r w:rsidR="00F27945" w:rsidRPr="00F27945">
        <w:rPr>
          <w:rFonts w:ascii="Times New Roman" w:hAnsi="Times New Roman"/>
          <w:vertAlign w:val="superscript"/>
        </w:rPr>
        <w:t>X</w:t>
      </w:r>
      <w:r>
        <w:rPr>
          <w:rFonts w:ascii="Times New Roman" w:hAnsi="Times New Roman"/>
        </w:rPr>
        <w:t xml:space="preserve">. </w:t>
      </w:r>
      <w:r w:rsidR="000E53E9">
        <w:rPr>
          <w:rFonts w:ascii="Times New Roman" w:hAnsi="Times New Roman"/>
        </w:rPr>
        <w:t xml:space="preserve">The replicative age of yeast cells can be monitored by various fluorescence probes (Table 2). Study aging structure by </w:t>
      </w:r>
      <w:proofErr w:type="spellStart"/>
      <w:r w:rsidR="000E53E9">
        <w:rPr>
          <w:rFonts w:ascii="Times New Roman" w:hAnsi="Times New Roman"/>
        </w:rPr>
        <w:t>confocal</w:t>
      </w:r>
      <w:proofErr w:type="spellEnd"/>
      <w:r w:rsidR="000E53E9">
        <w:rPr>
          <w:rFonts w:ascii="Times New Roman" w:hAnsi="Times New Roman"/>
        </w:rPr>
        <w:t xml:space="preserve"> fluorescence </w:t>
      </w:r>
      <w:r w:rsidR="007177EE">
        <w:rPr>
          <w:rFonts w:ascii="Times New Roman" w:hAnsi="Times New Roman"/>
        </w:rPr>
        <w:t>microscopy</w:t>
      </w:r>
      <w:r w:rsidR="000E53E9">
        <w:rPr>
          <w:rFonts w:ascii="Times New Roman" w:hAnsi="Times New Roman"/>
        </w:rPr>
        <w:t xml:space="preserve"> is tedious and could not be </w:t>
      </w:r>
      <w:r w:rsidR="007277C2">
        <w:rPr>
          <w:rFonts w:ascii="Times New Roman" w:hAnsi="Times New Roman"/>
        </w:rPr>
        <w:t xml:space="preserve">easily </w:t>
      </w:r>
      <w:r w:rsidR="000E53E9">
        <w:rPr>
          <w:rFonts w:ascii="Times New Roman" w:hAnsi="Times New Roman"/>
        </w:rPr>
        <w:t xml:space="preserve">done </w:t>
      </w:r>
      <w:r w:rsidR="007177EE">
        <w:rPr>
          <w:rFonts w:ascii="Times New Roman" w:hAnsi="Times New Roman"/>
        </w:rPr>
        <w:t>on</w:t>
      </w:r>
      <w:r w:rsidR="007277C2">
        <w:rPr>
          <w:rFonts w:ascii="Times New Roman" w:hAnsi="Times New Roman"/>
        </w:rPr>
        <w:t xml:space="preserve"> a large scale</w:t>
      </w:r>
      <w:r w:rsidR="000E53E9">
        <w:rPr>
          <w:rFonts w:ascii="Times New Roman" w:hAnsi="Times New Roman"/>
        </w:rPr>
        <w:t xml:space="preserve"> </w:t>
      </w:r>
      <w:r w:rsidR="003D6BA7">
        <w:rPr>
          <w:rFonts w:ascii="Times New Roman" w:hAnsi="Times New Roman"/>
        </w:rPr>
        <w:fldChar w:fldCharType="begin"/>
      </w:r>
      <w:ins w:id="164" w:author="hong qin" w:date="2012-01-19T16:49:00Z">
        <w:r w:rsidR="002C6F92">
          <w:rPr>
            <w:rFonts w:ascii="Times New Roman" w:hAnsi="Times New Roman"/>
          </w:rPr>
          <w:instrText xml:space="preserve"> ADDIN EN.CITE &lt;EndNote&gt;&lt;Cite&gt;&lt;Author&gt;Hagiwara&lt;/Author&gt;&lt;Year&gt;2011&lt;/Year&gt;&lt;RecNum&gt;1040&lt;/RecNum&gt;&lt;record&gt;&lt;rec-number&gt;1040&lt;/rec-number&gt;&lt;foreign-keys&gt;&lt;key app="EN" db-id="seezaperx2r9rmet92m5az2vezeppvta9ads"&gt;1040&lt;/key&gt;&lt;/foreign-keys&gt;&lt;ref-type name="Journal Article"&gt;17&lt;/ref-type&gt;&lt;contributors&gt;&lt;authors&gt;&lt;author&gt;Hagiwara, T.&lt;/author&gt;&lt;author&gt;Ushimaru, T.&lt;/author&gt;&lt;author&gt;Tainaka, K.&lt;/author&gt;&lt;author&gt;Kurachi, H.&lt;/author&gt;&lt;author&gt;Yoshimura, J.&lt;/author&gt;&lt;/authors&gt;&lt;/contributors&gt;&lt;auth-address&gt;Graduate School of Science and Technology, Shizuoka University, Hamamatsu, Japan.&lt;/auth-address&gt;&lt;titles&gt;&lt;title&gt;Apoptosis at inflection point in liquid culture of budding yeasts&lt;/title&gt;&lt;secondary-title&gt;PLoS One&lt;/secondary-title&gt;&lt;/titles&gt;&lt;periodical&gt;&lt;full-title&gt;PLoS One&lt;/full-title&gt;&lt;/periodical&gt;&lt;pages&gt;e19224&lt;/pages&gt;&lt;volume&gt;6&lt;/volume&gt;&lt;number&gt;4&lt;/number&gt;&lt;edition&gt;2011/05/11&lt;/edition&gt;&lt;keywords&gt;&lt;keyword&gt;*Apoptosis&lt;/keyword&gt;&lt;keyword&gt;Culture Media&lt;/keyword&gt;&lt;keyword&gt;Saccharomyces cerevisiae/*cytology&lt;/keyword&gt;&lt;/keywords&gt;&lt;dates&gt;&lt;year&gt;2011&lt;/year&gt;&lt;/dates&gt;&lt;isbn&gt;1932-6203 (Electronic)&amp;#xD;1932-6203 (Linking)&lt;/isbn&gt;&lt;accession-num&gt;21556367&lt;/accession-num&gt;&lt;urls&gt;&lt;related-urls&gt;&lt;url&gt;http://www.ncbi.nlm.nih.gov/entrez/query.fcgi?cmd=Retrieve&amp;amp;db=PubMed&amp;amp;dopt=Citation&amp;amp;list_uids=21556367&lt;/url&gt;&lt;/related-urls&gt;&lt;/urls&gt;&lt;custom2&gt;3083425&lt;/custom2&gt;&lt;electronic-resource-num&gt;10.1371/journal.pone.0019224&lt;/electronic-resource-num&gt;&lt;language&gt;eng&lt;/language&gt;&lt;/record&gt;&lt;/Cite&gt;&lt;/EndNote&gt;</w:instrText>
        </w:r>
      </w:ins>
      <w:del w:id="165" w:author="hong qin" w:date="2012-01-19T16:49:00Z">
        <w:r w:rsidR="0094700F" w:rsidDel="002C6F92">
          <w:rPr>
            <w:rFonts w:ascii="Times New Roman" w:hAnsi="Times New Roman"/>
          </w:rPr>
          <w:delInstrText xml:space="preserve"> ADDIN EN.CITE &lt;EndNote&gt;&lt;Cite&gt;&lt;Author&gt;Hagiwara&lt;/Author&gt;&lt;Year&gt;2011&lt;/Year&gt;&lt;RecNum&gt;1040&lt;/RecNum&gt;&lt;record&gt;&lt;rec-number&gt;1040&lt;/rec-number&gt;&lt;foreign-keys&gt;&lt;key app="EN" db-id="seezaperx2r9rmet92m5az2vezeppvta9ads"&gt;1040&lt;/key&gt;&lt;/foreign-keys&gt;&lt;ref-type name="Journal Article"&gt;17&lt;/ref-type&gt;&lt;contributors&gt;&lt;authors&gt;&lt;author&gt;Hagiwara, T.&lt;/author&gt;&lt;author&gt;Ushimaru, T.&lt;/author&gt;&lt;author&gt;Tainaka, K.&lt;/author&gt;&lt;author&gt;Kurachi, H.&lt;/author&gt;&lt;author&gt;Yoshimura, J.&lt;/author&gt;&lt;/authors&gt;&lt;/contributors&gt;&lt;auth-address&gt;Graduate School of Science and Technology, Shizuoka University, Hamamatsu, Japan.&lt;/auth-address&gt;&lt;titles&gt;&lt;title&gt;Apoptosis at inflection point in liquid culture of budding yeasts&lt;/title&gt;&lt;secondary-title&gt;PLoS One&lt;/secondary-title&gt;&lt;/titles&gt;&lt;periodical&gt;&lt;full-title&gt;PLoS One&lt;/full-title&gt;&lt;/periodical&gt;&lt;pages&gt;e19224&lt;/pages&gt;&lt;volume&gt;6&lt;/volume&gt;&lt;number&gt;4&lt;/number&gt;&lt;edition&gt;2011/05/11&lt;/edition&gt;&lt;keywords&gt;&lt;keyword&gt;*Apoptosis&lt;/keyword&gt;&lt;keyword&gt;Culture Media&lt;/keyword&gt;&lt;keyword&gt;Saccharomyces cerevisiae/*cytology&lt;/keyword&gt;&lt;/keywords&gt;&lt;dates&gt;&lt;year&gt;2011&lt;/year&gt;&lt;/dates&gt;&lt;isbn&gt;1932-6203 (Electronic)&amp;#xD;1932-6203 (Linking)&lt;/isbn&gt;&lt;accession-num&gt;21556367&lt;/accession-num&gt;&lt;urls&gt;&lt;related-urls&gt;&lt;url&gt;http://www.ncbi.nlm.nih.gov/entrez/query.fcgi?cmd=Retrieve&amp;amp;db=PubMed&amp;amp;dopt=Citation&amp;amp;list_uids=21556367&lt;/url&gt;&lt;/related-urls&gt;&lt;/urls&gt;&lt;custom2&gt;3083425&lt;/custom2&gt;&lt;electronic-resource-num&gt;10.1371/journal.pone.0019224&lt;/electronic-resource-num&gt;&lt;language&gt;eng&lt;/language&gt;&lt;/record&gt;&lt;/Cite&gt;&lt;/EndNote&gt;</w:delInstrText>
        </w:r>
      </w:del>
      <w:r w:rsidR="003D6BA7">
        <w:rPr>
          <w:rFonts w:ascii="Times New Roman" w:hAnsi="Times New Roman"/>
        </w:rPr>
        <w:fldChar w:fldCharType="separate"/>
      </w:r>
      <w:r w:rsidR="0094700F">
        <w:rPr>
          <w:rFonts w:ascii="Times New Roman" w:hAnsi="Times New Roman"/>
        </w:rPr>
        <w:t>[67]</w:t>
      </w:r>
      <w:r w:rsidR="003D6BA7">
        <w:rPr>
          <w:rFonts w:ascii="Times New Roman" w:hAnsi="Times New Roman"/>
        </w:rPr>
        <w:fldChar w:fldCharType="end"/>
      </w:r>
      <w:r w:rsidR="000E53E9">
        <w:rPr>
          <w:rFonts w:ascii="Times New Roman" w:hAnsi="Times New Roman"/>
        </w:rPr>
        <w:t>. Using ImageStream</w:t>
      </w:r>
      <w:r w:rsidR="00F27945" w:rsidRPr="00F27945">
        <w:rPr>
          <w:rFonts w:ascii="Times New Roman" w:hAnsi="Times New Roman"/>
          <w:vertAlign w:val="superscript"/>
        </w:rPr>
        <w:t>X</w:t>
      </w:r>
      <w:r w:rsidR="000E53E9">
        <w:rPr>
          <w:rFonts w:ascii="Times New Roman" w:hAnsi="Times New Roman"/>
        </w:rPr>
        <w:t xml:space="preserve"> and image analysis, replicative age can be estimated by counting fluorescence spots for bud scars.  </w:t>
      </w:r>
      <w:r w:rsidR="006B5F2D">
        <w:rPr>
          <w:rFonts w:ascii="Times New Roman" w:hAnsi="Times New Roman"/>
        </w:rPr>
        <w:t xml:space="preserve">In addition, </w:t>
      </w:r>
      <w:r w:rsidR="00C9484E">
        <w:rPr>
          <w:rFonts w:ascii="Times New Roman" w:hAnsi="Times New Roman"/>
        </w:rPr>
        <w:t xml:space="preserve">it is unclear whether budded and </w:t>
      </w:r>
      <w:proofErr w:type="spellStart"/>
      <w:r w:rsidR="00C9484E">
        <w:rPr>
          <w:rFonts w:ascii="Times New Roman" w:hAnsi="Times New Roman"/>
        </w:rPr>
        <w:t>unbudded</w:t>
      </w:r>
      <w:proofErr w:type="spellEnd"/>
      <w:r w:rsidR="00C9484E">
        <w:rPr>
          <w:rFonts w:ascii="Times New Roman" w:hAnsi="Times New Roman"/>
        </w:rPr>
        <w:t xml:space="preserve"> yeast cells die in different dynamics during chronological aging. Using ImageStream</w:t>
      </w:r>
      <w:r w:rsidR="00F27945" w:rsidRPr="00F27945">
        <w:rPr>
          <w:rFonts w:ascii="Times New Roman" w:hAnsi="Times New Roman"/>
          <w:vertAlign w:val="superscript"/>
        </w:rPr>
        <w:t>X</w:t>
      </w:r>
      <w:r w:rsidR="00C9484E">
        <w:rPr>
          <w:rFonts w:ascii="Times New Roman" w:hAnsi="Times New Roman"/>
        </w:rPr>
        <w:t xml:space="preserve">, </w:t>
      </w:r>
      <w:r w:rsidR="00455FAF" w:rsidRPr="00455FAF">
        <w:rPr>
          <w:rFonts w:ascii="Times New Roman" w:hAnsi="Times New Roman"/>
          <w:u w:val="single"/>
        </w:rPr>
        <w:t xml:space="preserve">the fate of budded and </w:t>
      </w:r>
      <w:proofErr w:type="spellStart"/>
      <w:r w:rsidR="00455FAF" w:rsidRPr="00455FAF">
        <w:rPr>
          <w:rFonts w:ascii="Times New Roman" w:hAnsi="Times New Roman"/>
          <w:u w:val="single"/>
        </w:rPr>
        <w:t>unbudded</w:t>
      </w:r>
      <w:proofErr w:type="spellEnd"/>
      <w:r w:rsidR="00455FAF" w:rsidRPr="00455FAF">
        <w:rPr>
          <w:rFonts w:ascii="Times New Roman" w:hAnsi="Times New Roman"/>
          <w:u w:val="single"/>
        </w:rPr>
        <w:t xml:space="preserve"> cells</w:t>
      </w:r>
      <w:r>
        <w:rPr>
          <w:rFonts w:ascii="Times New Roman" w:hAnsi="Times New Roman"/>
        </w:rPr>
        <w:t xml:space="preserve"> can be tracked </w:t>
      </w:r>
      <w:r w:rsidR="006B5F2D">
        <w:rPr>
          <w:rFonts w:ascii="Times New Roman" w:hAnsi="Times New Roman"/>
        </w:rPr>
        <w:t xml:space="preserve">by </w:t>
      </w:r>
      <w:r>
        <w:rPr>
          <w:rFonts w:ascii="Times New Roman" w:hAnsi="Times New Roman"/>
        </w:rPr>
        <w:t xml:space="preserve">combining </w:t>
      </w:r>
      <w:proofErr w:type="spellStart"/>
      <w:r>
        <w:rPr>
          <w:rFonts w:ascii="Times New Roman" w:hAnsi="Times New Roman"/>
        </w:rPr>
        <w:t>morphometric</w:t>
      </w:r>
      <w:proofErr w:type="spellEnd"/>
      <w:r>
        <w:rPr>
          <w:rFonts w:ascii="Times New Roman" w:hAnsi="Times New Roman"/>
        </w:rPr>
        <w:t xml:space="preserve"> and photometric features </w:t>
      </w:r>
      <w:r w:rsidR="003D6BA7">
        <w:rPr>
          <w:rFonts w:ascii="Times New Roman" w:hAnsi="Times New Roman"/>
        </w:rPr>
        <w:fldChar w:fldCharType="begin"/>
      </w:r>
      <w:ins w:id="166" w:author="hong qin" w:date="2012-01-19T16:49:00Z">
        <w:r w:rsidR="002C6F92">
          <w:rPr>
            <w:rFonts w:ascii="Times New Roman" w:hAnsi="Times New Roman"/>
          </w:rPr>
          <w:instrText xml:space="preserve"> ADDIN EN.CITE &lt;EndNote&gt;&lt;Cite&gt;&lt;Author&gt;Zuba-Surma&lt;/Author&gt;&lt;Year&gt;2007&lt;/Year&gt;&lt;RecNum&gt;826&lt;/RecNum&gt;&lt;record&gt;&lt;rec-number&gt;826&lt;/rec-number&gt;&lt;foreign-keys&gt;&lt;key app="EN" db-id="seezaperx2r9rmet92m5az2vezeppvta9ads"&gt;826&lt;/key&gt;&lt;/foreign-keys&gt;&lt;ref-type name="Journal Article"&gt;17&lt;/ref-type&gt;&lt;contributors&gt;&lt;authors&gt;&lt;author&gt;Zuba-Surma, Ewa K&lt;/author&gt;&lt;author&gt;Kucia, Magdalena&lt;/author&gt;&lt;author&gt;Abdel-Latif, Ahmed&lt;/author&gt;&lt;author&gt;Lillard, James W&lt;/author&gt;&lt;author&gt;Ratajczak, Mariusz Z&lt;/author&gt;&lt;/authors&gt;&lt;/contributors&gt;&lt;titles&gt;&lt;title&gt;The ImageStream System: a key step to a new era in imaging.&lt;/title&gt;&lt;secondary-title&gt;Folia histochemica et cytobiologica Polish Academy of Sciences Polish Histochemical and Cytochemical Society&lt;/secondary-title&gt;&lt;/titles&gt;&lt;pages&gt;279-290&lt;/pages&gt;&lt;volume&gt;45&lt;/volume&gt;&lt;dates&gt;&lt;year&gt;2007&lt;/year&gt;&lt;/dates&gt;&lt;urls&gt;&lt;/urls&gt;&lt;/record&gt;&lt;/Cite&gt;&lt;/EndNote&gt;</w:instrText>
        </w:r>
      </w:ins>
      <w:del w:id="167" w:author="hong qin" w:date="2012-01-19T16:49:00Z">
        <w:r w:rsidR="0094700F" w:rsidDel="002C6F92">
          <w:rPr>
            <w:rFonts w:ascii="Times New Roman" w:hAnsi="Times New Roman"/>
          </w:rPr>
          <w:delInstrText xml:space="preserve"> ADDIN EN.CITE &lt;EndNote&gt;&lt;Cite&gt;&lt;Author&gt;Zuba-Surma&lt;/Author&gt;&lt;Year&gt;2007&lt;/Year&gt;&lt;RecNum&gt;826&lt;/RecNum&gt;&lt;record&gt;&lt;rec-number&gt;826&lt;/rec-number&gt;&lt;foreign-keys&gt;&lt;key app="EN" db-id="seezaperx2r9rmet92m5az2vezeppvta9ads"&gt;826&lt;/key&gt;&lt;/foreign-keys&gt;&lt;ref-type name="Journal Article"&gt;17&lt;/ref-type&gt;&lt;contributors&gt;&lt;authors&gt;&lt;author&gt;Zuba-Surma, Ewa K&lt;/author&gt;&lt;author&gt;Kucia, Magdalena&lt;/author&gt;&lt;author&gt;Abdel-Latif, Ahmed&lt;/author&gt;&lt;author&gt;Lillard, James W&lt;/author&gt;&lt;author&gt;Ratajczak, Mariusz Z&lt;/author&gt;&lt;/authors&gt;&lt;/contributors&gt;&lt;titles&gt;&lt;title&gt;The ImageStream System: a key step to a new era in imaging.&lt;/title&gt;&lt;secondary-title&gt;Folia histochemica et cytobiologica Polish Academy of Sciences Polish Histochemical and Cytochemical Society&lt;/secondary-title&gt;&lt;/titles&gt;&lt;pages&gt;279-290&lt;/pages&gt;&lt;volume&gt;45&lt;/volume&gt;&lt;dates&gt;&lt;year&gt;2007&lt;/year&gt;&lt;/dates&gt;&lt;urls&gt;&lt;/urls&gt;&lt;/record&gt;&lt;/Cite&gt;&lt;/EndNote&gt;</w:delInstrText>
        </w:r>
      </w:del>
      <w:r w:rsidR="003D6BA7">
        <w:rPr>
          <w:rFonts w:ascii="Times New Roman" w:hAnsi="Times New Roman"/>
        </w:rPr>
        <w:fldChar w:fldCharType="separate"/>
      </w:r>
      <w:r w:rsidR="0094700F">
        <w:rPr>
          <w:rFonts w:ascii="Times New Roman" w:hAnsi="Times New Roman"/>
        </w:rPr>
        <w:t>[88]</w:t>
      </w:r>
      <w:r w:rsidR="003D6BA7">
        <w:rPr>
          <w:rFonts w:ascii="Times New Roman" w:hAnsi="Times New Roman"/>
        </w:rPr>
        <w:fldChar w:fldCharType="end"/>
      </w:r>
      <w:r>
        <w:rPr>
          <w:rFonts w:ascii="Times New Roman" w:hAnsi="Times New Roman"/>
        </w:rPr>
        <w:t xml:space="preserve">. </w:t>
      </w:r>
    </w:p>
    <w:tbl>
      <w:tblPr>
        <w:tblpPr w:leftFromText="180" w:rightFromText="180" w:vertAnchor="text" w:horzAnchor="margin" w:tblpXSpec="right" w:tblpY="267"/>
        <w:tblW w:w="0" w:type="auto"/>
        <w:tblBorders>
          <w:top w:val="single" w:sz="4" w:space="0" w:color="auto"/>
          <w:left w:val="single" w:sz="4" w:space="0" w:color="auto"/>
          <w:bottom w:val="single" w:sz="4" w:space="0" w:color="auto"/>
          <w:right w:val="single" w:sz="4" w:space="0" w:color="auto"/>
        </w:tblBorders>
        <w:tblLayout w:type="fixed"/>
        <w:tblLook w:val="04A0"/>
      </w:tblPr>
      <w:tblGrid>
        <w:gridCol w:w="3336"/>
      </w:tblGrid>
      <w:tr w:rsidR="00DD44BE" w:rsidTr="005171A7">
        <w:trPr>
          <w:trHeight w:val="1521"/>
        </w:trPr>
        <w:tc>
          <w:tcPr>
            <w:tcW w:w="3336" w:type="dxa"/>
          </w:tcPr>
          <w:p w:rsidR="00DD44BE" w:rsidRDefault="00FB79E9" w:rsidP="00DD44BE">
            <w:pPr>
              <w:spacing w:line="240" w:lineRule="auto"/>
              <w:jc w:val="both"/>
              <w:rPr>
                <w:rFonts w:ascii="Times New Roman" w:hAnsi="Times New Roman"/>
              </w:rPr>
            </w:pPr>
            <w:r>
              <w:rPr>
                <w:rFonts w:ascii="Times New Roman" w:hAnsi="Times New Roman"/>
                <w:noProof/>
              </w:rPr>
              <w:drawing>
                <wp:inline distT="0" distB="0" distL="0" distR="0">
                  <wp:extent cx="1981200" cy="939800"/>
                  <wp:effectExtent l="19050" t="0" r="0" b="0"/>
                  <wp:docPr id="3" name="Picture 2" descr="C:\Users\hqin\Dropbox\MRI.dropbox\sandboxMRI\figures\yeast.morphology\cellcycl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qin\Dropbox\MRI.dropbox\sandboxMRI\figures\yeast.morphology\cellcycle.tif"/>
                          <pic:cNvPicPr>
                            <a:picLocks noChangeAspect="1" noChangeArrowheads="1"/>
                          </pic:cNvPicPr>
                        </pic:nvPicPr>
                        <pic:blipFill>
                          <a:blip r:embed="rId9" cstate="print"/>
                          <a:srcRect/>
                          <a:stretch>
                            <a:fillRect/>
                          </a:stretch>
                        </pic:blipFill>
                        <pic:spPr bwMode="auto">
                          <a:xfrm>
                            <a:off x="0" y="0"/>
                            <a:ext cx="1981200" cy="939800"/>
                          </a:xfrm>
                          <a:prstGeom prst="rect">
                            <a:avLst/>
                          </a:prstGeom>
                          <a:noFill/>
                          <a:ln w="9525">
                            <a:noFill/>
                            <a:miter lim="800000"/>
                            <a:headEnd/>
                            <a:tailEnd/>
                          </a:ln>
                        </pic:spPr>
                      </pic:pic>
                    </a:graphicData>
                  </a:graphic>
                </wp:inline>
              </w:drawing>
            </w:r>
          </w:p>
        </w:tc>
      </w:tr>
      <w:tr w:rsidR="00DD44BE" w:rsidTr="005171A7">
        <w:trPr>
          <w:trHeight w:val="532"/>
        </w:trPr>
        <w:tc>
          <w:tcPr>
            <w:tcW w:w="3336" w:type="dxa"/>
          </w:tcPr>
          <w:p w:rsidR="00444A3F" w:rsidRDefault="00DD44BE" w:rsidP="002C6F92">
            <w:pPr>
              <w:spacing w:line="240" w:lineRule="auto"/>
              <w:rPr>
                <w:rFonts w:ascii="Times New Roman" w:hAnsi="Times New Roman"/>
                <w:sz w:val="20"/>
              </w:rPr>
              <w:pPrChange w:id="168" w:author="hong qin" w:date="2012-01-19T16:49:00Z">
                <w:pPr>
                  <w:framePr w:hSpace="180" w:wrap="around" w:vAnchor="text" w:hAnchor="margin" w:xAlign="right" w:y="267"/>
                  <w:spacing w:line="240" w:lineRule="auto"/>
                </w:pPr>
              </w:pPrChange>
            </w:pPr>
            <w:r>
              <w:rPr>
                <w:rFonts w:ascii="Times New Roman" w:hAnsi="Times New Roman"/>
                <w:sz w:val="20"/>
              </w:rPr>
              <w:t>Figure 2. Budding morphology and cell cycle can be effectively quantified by ImageStream</w:t>
            </w:r>
            <w:r w:rsidRPr="00F27945">
              <w:rPr>
                <w:rFonts w:ascii="Times New Roman" w:hAnsi="Times New Roman"/>
                <w:sz w:val="20"/>
                <w:vertAlign w:val="superscript"/>
              </w:rPr>
              <w:t>X</w:t>
            </w:r>
            <w:r>
              <w:rPr>
                <w:rFonts w:ascii="Times New Roman" w:hAnsi="Times New Roman"/>
                <w:sz w:val="20"/>
              </w:rPr>
              <w:t xml:space="preserve">. Dashed cross-lines the on the left can be measured, and their ratios indicate morphological changes.  Morphological ratios correlate very well with nuclear patterns during cell divisions. Adopted from </w:t>
            </w:r>
            <w:r w:rsidR="003D6BA7">
              <w:rPr>
                <w:rFonts w:ascii="Times New Roman" w:hAnsi="Times New Roman"/>
                <w:sz w:val="20"/>
              </w:rPr>
              <w:fldChar w:fldCharType="begin">
                <w:fldData xml:space="preserve">PEVuZE5vdGU+PENpdGU+PEF1dGhvcj5DYWx2ZXJ0PC9BdXRob3I+PFllYXI+MjAwODwvWWVhcj48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==
</w:fldData>
              </w:fldChar>
            </w:r>
            <w:ins w:id="169" w:author="hong qin" w:date="2012-01-19T16:49:00Z">
              <w:r w:rsidR="002C6F92">
                <w:rPr>
                  <w:rFonts w:ascii="Times New Roman" w:hAnsi="Times New Roman"/>
                  <w:sz w:val="20"/>
                </w:rPr>
                <w:instrText xml:space="preserve"> ADDIN EN.CITE </w:instrText>
              </w:r>
            </w:ins>
            <w:del w:id="170" w:author="hong qin" w:date="2012-01-19T16:49:00Z">
              <w:r w:rsidDel="002C6F92">
                <w:rPr>
                  <w:rFonts w:ascii="Times New Roman" w:hAnsi="Times New Roman"/>
                  <w:sz w:val="20"/>
                </w:rPr>
                <w:delInstrText xml:space="preserve"> ADDIN EN.CITE </w:delInstrText>
              </w:r>
              <w:r w:rsidR="003D6BA7" w:rsidDel="002C6F92">
                <w:rPr>
                  <w:rFonts w:ascii="Times New Roman" w:hAnsi="Times New Roman"/>
                  <w:sz w:val="20"/>
                </w:rPr>
                <w:fldChar w:fldCharType="begin">
                  <w:fldData xml:space="preserve">PEVuZE5vdGU+PENpdGU+PEF1dGhvcj5DYWx2ZXJ0PC9BdXRob3I+PFllYXI+MjAwODwvWWVhcj48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==
</w:fldData>
                </w:fldChar>
              </w:r>
              <w:r w:rsidDel="002C6F92">
                <w:rPr>
                  <w:rFonts w:ascii="Times New Roman" w:hAnsi="Times New Roman"/>
                  <w:sz w:val="20"/>
                </w:rPr>
                <w:delInstrText xml:space="preserve"> ADDIN EN.CITE.DATA </w:delInstrText>
              </w:r>
              <w:r w:rsidR="003D6BA7" w:rsidDel="002C6F92">
                <w:rPr>
                  <w:rFonts w:ascii="Times New Roman" w:hAnsi="Times New Roman"/>
                  <w:sz w:val="20"/>
                </w:rPr>
              </w:r>
              <w:r w:rsidR="003D6BA7" w:rsidDel="002C6F92">
                <w:rPr>
                  <w:rFonts w:ascii="Times New Roman" w:hAnsi="Times New Roman"/>
                  <w:sz w:val="20"/>
                </w:rPr>
                <w:fldChar w:fldCharType="end"/>
              </w:r>
              <w:r w:rsidR="003D6BA7" w:rsidDel="002C6F92">
                <w:rPr>
                  <w:rFonts w:ascii="Times New Roman" w:hAnsi="Times New Roman"/>
                  <w:sz w:val="20"/>
                </w:rPr>
              </w:r>
            </w:del>
            <w:ins w:id="171" w:author="hong qin" w:date="2012-01-19T16:49:00Z">
              <w:r w:rsidR="002C6F92">
                <w:rPr>
                  <w:rFonts w:ascii="Times New Roman" w:hAnsi="Times New Roman"/>
                  <w:sz w:val="20"/>
                </w:rPr>
                <w:fldChar w:fldCharType="begin">
                  <w:fldData xml:space="preserve">PEVuZE5vdGU+PENpdGU+PEF1dGhvcj5DYWx2ZXJ0PC9BdXRob3I+PFllYXI+MjAwODwvWWVhcj48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==
</w:fldData>
                </w:fldChar>
              </w:r>
              <w:r w:rsidR="002C6F92">
                <w:rPr>
                  <w:rFonts w:ascii="Times New Roman" w:hAnsi="Times New Roman"/>
                  <w:sz w:val="20"/>
                </w:rPr>
                <w:instrText xml:space="preserve"> ADDIN EN.CITE.DATA </w:instrText>
              </w:r>
              <w:r w:rsidR="002C6F92">
                <w:rPr>
                  <w:rFonts w:ascii="Times New Roman" w:hAnsi="Times New Roman"/>
                  <w:sz w:val="20"/>
                </w:rPr>
              </w:r>
              <w:r w:rsidR="002C6F92">
                <w:rPr>
                  <w:rFonts w:ascii="Times New Roman" w:hAnsi="Times New Roman"/>
                  <w:sz w:val="20"/>
                </w:rPr>
                <w:fldChar w:fldCharType="end"/>
              </w:r>
            </w:ins>
            <w:r w:rsidR="003D6BA7">
              <w:rPr>
                <w:rFonts w:ascii="Times New Roman" w:hAnsi="Times New Roman"/>
                <w:sz w:val="20"/>
              </w:rPr>
              <w:fldChar w:fldCharType="separate"/>
            </w:r>
            <w:ins w:id="172" w:author="hong qin" w:date="2012-01-19T16:49:00Z">
              <w:r w:rsidR="002C6F92">
                <w:rPr>
                  <w:rFonts w:ascii="Times New Roman" w:hAnsi="Times New Roman"/>
                  <w:sz w:val="20"/>
                </w:rPr>
                <w:t xml:space="preserve">[86, 87, 89, </w:t>
              </w:r>
              <w:proofErr w:type="gramStart"/>
              <w:r w:rsidR="002C6F92">
                <w:rPr>
                  <w:rFonts w:ascii="Times New Roman" w:hAnsi="Times New Roman"/>
                  <w:sz w:val="20"/>
                </w:rPr>
                <w:t>90</w:t>
              </w:r>
              <w:proofErr w:type="gramEnd"/>
              <w:r w:rsidR="002C6F92">
                <w:rPr>
                  <w:rFonts w:ascii="Times New Roman" w:hAnsi="Times New Roman"/>
                  <w:sz w:val="20"/>
                </w:rPr>
                <w:t>]</w:t>
              </w:r>
            </w:ins>
            <w:del w:id="173" w:author="hong qin" w:date="2012-01-19T16:49:00Z">
              <w:r w:rsidDel="002C6F92">
                <w:rPr>
                  <w:rFonts w:ascii="Times New Roman" w:hAnsi="Times New Roman"/>
                  <w:sz w:val="20"/>
                </w:rPr>
                <w:delText>[86, 87, 89, 122]</w:delText>
              </w:r>
            </w:del>
            <w:r w:rsidR="003D6BA7">
              <w:rPr>
                <w:rFonts w:ascii="Times New Roman" w:hAnsi="Times New Roman"/>
                <w:sz w:val="20"/>
              </w:rPr>
              <w:fldChar w:fldCharType="end"/>
            </w:r>
            <w:r w:rsidRPr="000615A9">
              <w:rPr>
                <w:rFonts w:ascii="Times New Roman" w:hAnsi="Times New Roman"/>
                <w:sz w:val="20"/>
              </w:rPr>
              <w:t xml:space="preserve">. </w:t>
            </w:r>
          </w:p>
        </w:tc>
      </w:tr>
    </w:tbl>
    <w:p w:rsidR="00FC416F" w:rsidRDefault="0055331F">
      <w:pPr>
        <w:spacing w:line="240" w:lineRule="auto"/>
        <w:ind w:firstLine="720"/>
        <w:jc w:val="both"/>
        <w:rPr>
          <w:rFonts w:ascii="Times New Roman" w:hAnsi="Times New Roman"/>
        </w:rPr>
      </w:pPr>
      <w:r>
        <w:rPr>
          <w:rFonts w:ascii="Times New Roman" w:hAnsi="Times New Roman"/>
        </w:rPr>
        <w:t xml:space="preserve">Third, </w:t>
      </w:r>
      <w:r w:rsidR="00455FAF" w:rsidRPr="00455FAF">
        <w:rPr>
          <w:rFonts w:ascii="Times New Roman" w:hAnsi="Times New Roman"/>
          <w:u w:val="single"/>
        </w:rPr>
        <w:t xml:space="preserve">many technical challenges </w:t>
      </w:r>
      <w:r w:rsidRPr="00DA6343">
        <w:rPr>
          <w:rFonts w:ascii="Times New Roman" w:hAnsi="Times New Roman"/>
        </w:rPr>
        <w:t>in studying</w:t>
      </w:r>
      <w:r>
        <w:rPr>
          <w:rFonts w:ascii="Times New Roman" w:hAnsi="Times New Roman"/>
        </w:rPr>
        <w:t xml:space="preserve"> yeast aging can be effectively addressed by ImageStream</w:t>
      </w:r>
      <w:r w:rsidR="00F27945" w:rsidRPr="00F27945">
        <w:rPr>
          <w:rFonts w:ascii="Times New Roman" w:hAnsi="Times New Roman"/>
          <w:vertAlign w:val="superscript"/>
        </w:rPr>
        <w:t>X</w:t>
      </w:r>
      <w:r>
        <w:rPr>
          <w:rFonts w:ascii="Times New Roman" w:hAnsi="Times New Roman"/>
        </w:rPr>
        <w:t xml:space="preserve">. </w:t>
      </w:r>
      <w:r w:rsidR="00102B61">
        <w:rPr>
          <w:rFonts w:ascii="Times New Roman" w:hAnsi="Times New Roman"/>
        </w:rPr>
        <w:t xml:space="preserve"> </w:t>
      </w:r>
      <w:r w:rsidR="00AD032B">
        <w:rPr>
          <w:rFonts w:ascii="Times New Roman" w:hAnsi="Times New Roman"/>
        </w:rPr>
        <w:t>For example, y</w:t>
      </w:r>
      <w:r w:rsidR="00BB1558">
        <w:rPr>
          <w:rFonts w:ascii="Times New Roman" w:hAnsi="Times New Roman"/>
        </w:rPr>
        <w:t xml:space="preserve">east cells, especially </w:t>
      </w:r>
      <w:r w:rsidR="009B6E4C">
        <w:rPr>
          <w:rFonts w:ascii="Times New Roman" w:hAnsi="Times New Roman"/>
        </w:rPr>
        <w:t xml:space="preserve">those of </w:t>
      </w:r>
      <w:r w:rsidR="00BB1558">
        <w:rPr>
          <w:rFonts w:ascii="Times New Roman" w:hAnsi="Times New Roman"/>
        </w:rPr>
        <w:t xml:space="preserve">natural isolates, often </w:t>
      </w:r>
      <w:del w:id="174" w:author="hong qin" w:date="2012-01-19T16:57:00Z">
        <w:r w:rsidR="00BB1558" w:rsidDel="00C844D1">
          <w:rPr>
            <w:rFonts w:ascii="Times New Roman" w:hAnsi="Times New Roman"/>
          </w:rPr>
          <w:delText xml:space="preserve">stuck </w:delText>
        </w:r>
      </w:del>
      <w:ins w:id="175" w:author="hong qin" w:date="2012-01-19T16:57:00Z">
        <w:r w:rsidR="00C844D1">
          <w:rPr>
            <w:rFonts w:ascii="Times New Roman" w:hAnsi="Times New Roman"/>
          </w:rPr>
          <w:t>stick</w:t>
        </w:r>
        <w:r w:rsidR="00C844D1">
          <w:rPr>
            <w:rFonts w:ascii="Times New Roman" w:hAnsi="Times New Roman"/>
          </w:rPr>
          <w:t xml:space="preserve"> </w:t>
        </w:r>
      </w:ins>
      <w:r w:rsidR="00BB1558">
        <w:rPr>
          <w:rFonts w:ascii="Times New Roman" w:hAnsi="Times New Roman"/>
        </w:rPr>
        <w:t xml:space="preserve">to each other, which can complicate the interpretation of conventional flow </w:t>
      </w:r>
      <w:proofErr w:type="spellStart"/>
      <w:r w:rsidR="00BB1558">
        <w:rPr>
          <w:rFonts w:ascii="Times New Roman" w:hAnsi="Times New Roman"/>
        </w:rPr>
        <w:t>cytometry</w:t>
      </w:r>
      <w:proofErr w:type="spellEnd"/>
      <w:r w:rsidR="00BB1558">
        <w:rPr>
          <w:rFonts w:ascii="Times New Roman" w:hAnsi="Times New Roman"/>
        </w:rPr>
        <w:t xml:space="preserve">. With </w:t>
      </w:r>
      <w:proofErr w:type="spellStart"/>
      <w:r w:rsidR="00BB1558">
        <w:rPr>
          <w:rFonts w:ascii="Times New Roman" w:hAnsi="Times New Roman"/>
        </w:rPr>
        <w:t>ImageSteam</w:t>
      </w:r>
      <w:r w:rsidR="00F27945" w:rsidRPr="00F27945">
        <w:rPr>
          <w:rFonts w:ascii="Times New Roman" w:hAnsi="Times New Roman"/>
          <w:vertAlign w:val="superscript"/>
        </w:rPr>
        <w:t>X</w:t>
      </w:r>
      <w:proofErr w:type="spellEnd"/>
      <w:r w:rsidR="00BB1558">
        <w:rPr>
          <w:rFonts w:ascii="Times New Roman" w:hAnsi="Times New Roman"/>
        </w:rPr>
        <w:t xml:space="preserve">, attached cells can be distinguished from </w:t>
      </w:r>
      <w:r w:rsidR="00F270C9">
        <w:rPr>
          <w:rFonts w:ascii="Times New Roman" w:hAnsi="Times New Roman"/>
        </w:rPr>
        <w:t xml:space="preserve">cells in </w:t>
      </w:r>
      <w:r w:rsidR="00BB1558">
        <w:rPr>
          <w:rFonts w:ascii="Times New Roman" w:hAnsi="Times New Roman"/>
        </w:rPr>
        <w:t>S</w:t>
      </w:r>
      <w:r w:rsidR="00F270C9">
        <w:rPr>
          <w:rFonts w:ascii="Times New Roman" w:hAnsi="Times New Roman"/>
        </w:rPr>
        <w:t xml:space="preserve"> or </w:t>
      </w:r>
      <w:r w:rsidR="00BB1558">
        <w:rPr>
          <w:rFonts w:ascii="Times New Roman" w:hAnsi="Times New Roman"/>
        </w:rPr>
        <w:t>G2</w:t>
      </w:r>
      <w:r w:rsidR="00F270C9">
        <w:rPr>
          <w:rFonts w:ascii="Times New Roman" w:hAnsi="Times New Roman"/>
        </w:rPr>
        <w:t xml:space="preserve"> </w:t>
      </w:r>
      <w:commentRangeStart w:id="176"/>
      <w:r w:rsidR="00BB1558">
        <w:rPr>
          <w:rFonts w:ascii="Times New Roman" w:hAnsi="Times New Roman"/>
        </w:rPr>
        <w:t>phase</w:t>
      </w:r>
      <w:r w:rsidR="00F270C9">
        <w:rPr>
          <w:rFonts w:ascii="Times New Roman" w:hAnsi="Times New Roman"/>
        </w:rPr>
        <w:t>s</w:t>
      </w:r>
      <w:r w:rsidR="00BB1558">
        <w:rPr>
          <w:rFonts w:ascii="Times New Roman" w:hAnsi="Times New Roman"/>
        </w:rPr>
        <w:t xml:space="preserve"> </w:t>
      </w:r>
      <w:r w:rsidR="00DA6343">
        <w:rPr>
          <w:rFonts w:ascii="Times New Roman" w:hAnsi="Times New Roman"/>
        </w:rPr>
        <w:t>based on nuclear morphology</w:t>
      </w:r>
      <w:r w:rsidR="00BB1558">
        <w:rPr>
          <w:rFonts w:ascii="Times New Roman" w:hAnsi="Times New Roman"/>
        </w:rPr>
        <w:t xml:space="preserve">. Abnormal morphology can also be monitored </w:t>
      </w:r>
      <w:r w:rsidR="003D6BA7">
        <w:rPr>
          <w:rFonts w:ascii="Times New Roman" w:hAnsi="Times New Roman"/>
        </w:rPr>
        <w:fldChar w:fldCharType="begin">
          <w:fldData xml:space="preserve">PEVuZE5vdGU+PENpdGU+PEF1dGhvcj5DYWx2ZXJ0PC9BdXRob3I+PFllYXI+MjAwODwvWWVhcj48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</w:fldData>
        </w:fldChar>
      </w:r>
      <w:ins w:id="177" w:author="hong qin" w:date="2012-01-19T16:49:00Z">
        <w:r w:rsidR="002C6F92">
          <w:rPr>
            <w:rFonts w:ascii="Times New Roman" w:hAnsi="Times New Roman"/>
          </w:rPr>
          <w:instrText xml:space="preserve"> ADDIN EN.CITE </w:instrText>
        </w:r>
      </w:ins>
      <w:del w:id="178"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PEVuZE5vdGU+PENpdGU+PEF1dGhvcj5DYWx2ZXJ0PC9BdXRob3I+PFllYXI+MjAwODwvWWVhcj48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179" w:author="hong qin" w:date="2012-01-19T16:49:00Z">
        <w:r w:rsidR="002C6F92">
          <w:rPr>
            <w:rFonts w:ascii="Times New Roman" w:hAnsi="Times New Roman"/>
          </w:rPr>
          <w:fldChar w:fldCharType="begin">
            <w:fldData xml:space="preserve">PEVuZE5vdGU+PENpdGU+PEF1dGhvcj5DYWx2ZXJ0PC9BdXRob3I+PFllYXI+MjAwODwvWWVhcj48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94700F">
        <w:rPr>
          <w:rFonts w:ascii="Times New Roman" w:hAnsi="Times New Roman"/>
        </w:rPr>
        <w:t>[86, 87, 89]</w:t>
      </w:r>
      <w:r w:rsidR="003D6BA7">
        <w:rPr>
          <w:rFonts w:ascii="Times New Roman" w:hAnsi="Times New Roman"/>
        </w:rPr>
        <w:fldChar w:fldCharType="end"/>
      </w:r>
      <w:r w:rsidR="00BB1558">
        <w:rPr>
          <w:rFonts w:ascii="Times New Roman" w:hAnsi="Times New Roman"/>
        </w:rPr>
        <w:t>. Many yeast strains show different levels of background staining</w:t>
      </w:r>
      <w:r w:rsidR="006B6D20">
        <w:rPr>
          <w:rFonts w:ascii="Times New Roman" w:hAnsi="Times New Roman"/>
        </w:rPr>
        <w:t xml:space="preserve"> by </w:t>
      </w:r>
      <w:proofErr w:type="spellStart"/>
      <w:r w:rsidR="006B6D20">
        <w:rPr>
          <w:rFonts w:ascii="Times New Roman" w:hAnsi="Times New Roman"/>
        </w:rPr>
        <w:t>propidium</w:t>
      </w:r>
      <w:proofErr w:type="spellEnd"/>
      <w:r w:rsidR="006B6D20">
        <w:rPr>
          <w:rFonts w:ascii="Times New Roman" w:hAnsi="Times New Roman"/>
        </w:rPr>
        <w:t xml:space="preserve"> iodide</w:t>
      </w:r>
      <w:r w:rsidR="00BF6613">
        <w:rPr>
          <w:rFonts w:ascii="Times New Roman" w:hAnsi="Times New Roman"/>
        </w:rPr>
        <w:t xml:space="preserve"> (</w:t>
      </w:r>
      <w:proofErr w:type="spellStart"/>
      <w:r w:rsidR="00BF6613">
        <w:rPr>
          <w:rFonts w:ascii="Times New Roman" w:hAnsi="Times New Roman"/>
        </w:rPr>
        <w:t>PrI</w:t>
      </w:r>
      <w:proofErr w:type="spellEnd"/>
      <w:r w:rsidR="00BF6613">
        <w:rPr>
          <w:rFonts w:ascii="Times New Roman" w:hAnsi="Times New Roman"/>
        </w:rPr>
        <w:t>)</w:t>
      </w:r>
      <w:r w:rsidR="006B6D20">
        <w:rPr>
          <w:rFonts w:ascii="Times New Roman" w:hAnsi="Times New Roman"/>
        </w:rPr>
        <w:t xml:space="preserve"> during live/dead assays</w:t>
      </w:r>
      <w:r w:rsidR="00BB1558">
        <w:rPr>
          <w:rFonts w:ascii="Times New Roman" w:hAnsi="Times New Roman"/>
        </w:rPr>
        <w:t xml:space="preserve">.  </w:t>
      </w:r>
      <w:r w:rsidR="00BF6613">
        <w:rPr>
          <w:rFonts w:ascii="Times New Roman" w:hAnsi="Times New Roman"/>
        </w:rPr>
        <w:t>ImageStream</w:t>
      </w:r>
      <w:r w:rsidR="00F27945" w:rsidRPr="00F27945">
        <w:rPr>
          <w:rFonts w:ascii="Times New Roman" w:hAnsi="Times New Roman"/>
          <w:vertAlign w:val="superscript"/>
        </w:rPr>
        <w:t>X</w:t>
      </w:r>
      <w:r w:rsidR="00BF6613">
        <w:rPr>
          <w:rFonts w:ascii="Times New Roman" w:hAnsi="Times New Roman"/>
        </w:rPr>
        <w:t xml:space="preserve"> can distinguish the large </w:t>
      </w:r>
      <w:proofErr w:type="spellStart"/>
      <w:r w:rsidR="00BF6613">
        <w:rPr>
          <w:rFonts w:ascii="Times New Roman" w:hAnsi="Times New Roman"/>
        </w:rPr>
        <w:t>PrI</w:t>
      </w:r>
      <w:proofErr w:type="spellEnd"/>
      <w:r w:rsidR="00BF6613">
        <w:rPr>
          <w:rFonts w:ascii="Times New Roman" w:hAnsi="Times New Roman"/>
        </w:rPr>
        <w:t xml:space="preserve"> nuclear DNA staining from the more diffused </w:t>
      </w:r>
      <w:proofErr w:type="spellStart"/>
      <w:r w:rsidR="00BF6613">
        <w:rPr>
          <w:rFonts w:ascii="Times New Roman" w:hAnsi="Times New Roman"/>
        </w:rPr>
        <w:t>PrI</w:t>
      </w:r>
      <w:proofErr w:type="spellEnd"/>
      <w:r w:rsidR="00BF6613">
        <w:rPr>
          <w:rFonts w:ascii="Times New Roman" w:hAnsi="Times New Roman"/>
        </w:rPr>
        <w:t xml:space="preserve"> staining of RNA and mitochondrial DNA</w:t>
      </w:r>
      <w:commentRangeEnd w:id="176"/>
      <w:r w:rsidR="003B79AC">
        <w:rPr>
          <w:rStyle w:val="CommentReference"/>
          <w:rFonts w:ascii="Cambria" w:eastAsia="Cambria" w:hAnsi="Cambria" w:cs="Times New Roman"/>
          <w:color w:val="auto"/>
          <w:lang w:eastAsia="en-US"/>
        </w:rPr>
        <w:commentReference w:id="176"/>
      </w:r>
      <w:r w:rsidR="00BF6613">
        <w:rPr>
          <w:rFonts w:ascii="Times New Roman" w:hAnsi="Times New Roman"/>
        </w:rPr>
        <w:t xml:space="preserve">. </w:t>
      </w:r>
    </w:p>
    <w:p w:rsidR="00FC416F" w:rsidRDefault="000F626D">
      <w:pPr>
        <w:spacing w:line="240" w:lineRule="auto"/>
        <w:ind w:firstLine="720"/>
        <w:jc w:val="both"/>
        <w:rPr>
          <w:rFonts w:ascii="Times New Roman" w:hAnsi="Times New Roman"/>
        </w:rPr>
      </w:pPr>
      <w:r>
        <w:rPr>
          <w:rFonts w:ascii="Times New Roman" w:hAnsi="Times New Roman"/>
        </w:rPr>
        <w:t>Overall, ImageStream</w:t>
      </w:r>
      <w:r w:rsidR="00F27945" w:rsidRPr="00F27945">
        <w:rPr>
          <w:rFonts w:ascii="Times New Roman" w:hAnsi="Times New Roman"/>
          <w:vertAlign w:val="superscript"/>
        </w:rPr>
        <w:t>X</w:t>
      </w:r>
      <w:r>
        <w:rPr>
          <w:rFonts w:ascii="Times New Roman" w:hAnsi="Times New Roman"/>
        </w:rPr>
        <w:t xml:space="preserve"> can greatly advance our knowledge </w:t>
      </w:r>
      <w:r w:rsidR="003E227E">
        <w:rPr>
          <w:rFonts w:ascii="Times New Roman" w:hAnsi="Times New Roman"/>
        </w:rPr>
        <w:t xml:space="preserve">of </w:t>
      </w:r>
      <w:r>
        <w:rPr>
          <w:rFonts w:ascii="Times New Roman" w:hAnsi="Times New Roman"/>
        </w:rPr>
        <w:t xml:space="preserve">the </w:t>
      </w:r>
      <w:proofErr w:type="spellStart"/>
      <w:r w:rsidR="00D81391" w:rsidRPr="00D81391">
        <w:rPr>
          <w:rFonts w:ascii="Times New Roman" w:hAnsi="Times New Roman"/>
          <w:b/>
          <w:i/>
          <w:u w:val="single"/>
        </w:rPr>
        <w:t>morphometric</w:t>
      </w:r>
      <w:proofErr w:type="spellEnd"/>
      <w:r w:rsidR="00D81391" w:rsidRPr="00D81391">
        <w:rPr>
          <w:rFonts w:ascii="Times New Roman" w:hAnsi="Times New Roman"/>
          <w:u w:val="single"/>
        </w:rPr>
        <w:t xml:space="preserve"> and </w:t>
      </w:r>
      <w:r w:rsidR="00D81391" w:rsidRPr="00D81391">
        <w:rPr>
          <w:rFonts w:ascii="Times New Roman" w:hAnsi="Times New Roman"/>
          <w:b/>
          <w:i/>
          <w:u w:val="single"/>
        </w:rPr>
        <w:t>population</w:t>
      </w:r>
      <w:r w:rsidR="00D81391" w:rsidRPr="00D81391">
        <w:rPr>
          <w:rFonts w:ascii="Times New Roman" w:hAnsi="Times New Roman"/>
          <w:u w:val="single"/>
        </w:rPr>
        <w:t xml:space="preserve"> aspects of yeast aging</w:t>
      </w:r>
      <w:r w:rsidR="00B0209A">
        <w:rPr>
          <w:rFonts w:ascii="Times New Roman" w:hAnsi="Times New Roman"/>
        </w:rPr>
        <w:t>, especially</w:t>
      </w:r>
      <w:r>
        <w:rPr>
          <w:rFonts w:ascii="Times New Roman" w:hAnsi="Times New Roman"/>
        </w:rPr>
        <w:t xml:space="preserve"> </w:t>
      </w:r>
      <w:r w:rsidR="00D81391" w:rsidRPr="00D81391">
        <w:rPr>
          <w:rFonts w:ascii="Times New Roman" w:hAnsi="Times New Roman"/>
        </w:rPr>
        <w:t xml:space="preserve">cell morphology variation, asymmetric </w:t>
      </w:r>
      <w:r w:rsidR="007277C2">
        <w:rPr>
          <w:rFonts w:ascii="Times New Roman" w:hAnsi="Times New Roman"/>
        </w:rPr>
        <w:t xml:space="preserve">mitotic </w:t>
      </w:r>
      <w:r w:rsidR="00D81391" w:rsidRPr="00D81391">
        <w:rPr>
          <w:rFonts w:ascii="Times New Roman" w:hAnsi="Times New Roman"/>
        </w:rPr>
        <w:t xml:space="preserve">partition of aging factors (such as various ROS), and age-structure of cell populations. </w:t>
      </w:r>
      <w:r w:rsidR="00670AAC" w:rsidRPr="0092387E">
        <w:rPr>
          <w:rFonts w:ascii="Times New Roman" w:hAnsi="Times New Roman"/>
        </w:rPr>
        <w:t>These</w:t>
      </w:r>
      <w:r w:rsidR="00670AAC">
        <w:rPr>
          <w:rFonts w:ascii="Times New Roman" w:hAnsi="Times New Roman"/>
        </w:rPr>
        <w:t xml:space="preserve"> aspects of cellular aging cannot be studied by conventional flow </w:t>
      </w:r>
      <w:proofErr w:type="spellStart"/>
      <w:r w:rsidR="00670AAC">
        <w:rPr>
          <w:rFonts w:ascii="Times New Roman" w:hAnsi="Times New Roman"/>
        </w:rPr>
        <w:t>cytometry</w:t>
      </w:r>
      <w:proofErr w:type="spellEnd"/>
      <w:r w:rsidR="00670AAC">
        <w:rPr>
          <w:rFonts w:ascii="Times New Roman" w:hAnsi="Times New Roman"/>
        </w:rPr>
        <w:t xml:space="preserve">, and </w:t>
      </w:r>
      <w:r w:rsidR="00102B61">
        <w:rPr>
          <w:rFonts w:ascii="Times New Roman" w:hAnsi="Times New Roman"/>
        </w:rPr>
        <w:t xml:space="preserve">are difficult </w:t>
      </w:r>
      <w:r w:rsidR="00670AAC">
        <w:rPr>
          <w:rFonts w:ascii="Times New Roman" w:hAnsi="Times New Roman"/>
        </w:rPr>
        <w:t>to quantif</w:t>
      </w:r>
      <w:r w:rsidR="00102B61">
        <w:rPr>
          <w:rFonts w:ascii="Times New Roman" w:hAnsi="Times New Roman"/>
        </w:rPr>
        <w:t xml:space="preserve">y </w:t>
      </w:r>
      <w:r w:rsidR="00670AAC">
        <w:rPr>
          <w:rFonts w:ascii="Times New Roman" w:hAnsi="Times New Roman"/>
        </w:rPr>
        <w:t xml:space="preserve">at population levels by </w:t>
      </w:r>
      <w:proofErr w:type="spellStart"/>
      <w:r w:rsidR="00670AAC">
        <w:rPr>
          <w:rFonts w:ascii="Times New Roman" w:hAnsi="Times New Roman"/>
        </w:rPr>
        <w:t>confocal</w:t>
      </w:r>
      <w:proofErr w:type="spellEnd"/>
      <w:r w:rsidR="00670AAC">
        <w:rPr>
          <w:rFonts w:ascii="Times New Roman" w:hAnsi="Times New Roman"/>
        </w:rPr>
        <w:t xml:space="preserve"> microscopic methods. </w:t>
      </w:r>
    </w:p>
    <w:p w:rsidR="00FC416F" w:rsidRDefault="00FC416F">
      <w:pPr>
        <w:spacing w:line="240" w:lineRule="auto"/>
        <w:ind w:firstLine="720"/>
        <w:jc w:val="both"/>
        <w:rPr>
          <w:rFonts w:ascii="Times New Roman" w:hAnsi="Times New Roman"/>
        </w:rPr>
      </w:pPr>
    </w:p>
    <w:p w:rsidR="00FC416F" w:rsidRDefault="00AD032B">
      <w:pPr>
        <w:pStyle w:val="Heading3"/>
        <w:spacing w:before="0" w:after="0"/>
        <w:jc w:val="both"/>
        <w:rPr>
          <w:rFonts w:ascii="Times New Roman" w:hAnsi="Times New Roman"/>
          <w:i/>
          <w:sz w:val="22"/>
        </w:rPr>
      </w:pPr>
      <w:r>
        <w:rPr>
          <w:rFonts w:ascii="Times New Roman" w:hAnsi="Times New Roman"/>
          <w:i/>
          <w:sz w:val="22"/>
        </w:rPr>
        <w:t>The impact of ImageStream</w:t>
      </w:r>
      <w:r>
        <w:rPr>
          <w:rFonts w:ascii="Times New Roman" w:hAnsi="Times New Roman"/>
          <w:i/>
          <w:sz w:val="22"/>
          <w:vertAlign w:val="superscript"/>
        </w:rPr>
        <w:t>X</w:t>
      </w:r>
      <w:r>
        <w:rPr>
          <w:rFonts w:ascii="Times New Roman" w:hAnsi="Times New Roman"/>
          <w:i/>
          <w:sz w:val="22"/>
        </w:rPr>
        <w:t xml:space="preserve"> on yeast aging research </w:t>
      </w:r>
    </w:p>
    <w:p w:rsidR="00FC416F" w:rsidRDefault="00E8132B">
      <w:pPr>
        <w:spacing w:line="240" w:lineRule="auto"/>
        <w:ind w:firstLine="720"/>
        <w:jc w:val="both"/>
        <w:rPr>
          <w:rFonts w:ascii="Times New Roman" w:hAnsi="Times New Roman"/>
        </w:rPr>
      </w:pPr>
      <w:r>
        <w:rPr>
          <w:rFonts w:ascii="Times New Roman" w:hAnsi="Times New Roman"/>
        </w:rPr>
        <w:t xml:space="preserve">Understanding </w:t>
      </w:r>
      <w:r w:rsidR="00D81391" w:rsidRPr="00D81391">
        <w:rPr>
          <w:rFonts w:ascii="Times New Roman" w:hAnsi="Times New Roman"/>
          <w:u w:val="single"/>
        </w:rPr>
        <w:t>distribution and heterogeneity</w:t>
      </w:r>
      <w:r>
        <w:rPr>
          <w:rFonts w:ascii="Times New Roman" w:hAnsi="Times New Roman"/>
        </w:rPr>
        <w:t xml:space="preserve"> is </w:t>
      </w:r>
      <w:r w:rsidR="00353D2A">
        <w:rPr>
          <w:rFonts w:ascii="Times New Roman" w:hAnsi="Times New Roman"/>
        </w:rPr>
        <w:t xml:space="preserve">critical for us to understand </w:t>
      </w:r>
      <w:r>
        <w:rPr>
          <w:rFonts w:ascii="Times New Roman" w:hAnsi="Times New Roman"/>
        </w:rPr>
        <w:t xml:space="preserve">dynamic behavior of cells as systems. </w:t>
      </w:r>
      <w:r w:rsidR="00265B28">
        <w:rPr>
          <w:rFonts w:ascii="Times New Roman" w:hAnsi="Times New Roman"/>
        </w:rPr>
        <w:t xml:space="preserve"> Aging is clearly a dynamic process </w:t>
      </w:r>
      <w:r w:rsidR="009255AC">
        <w:rPr>
          <w:rFonts w:ascii="Times New Roman" w:hAnsi="Times New Roman"/>
        </w:rPr>
        <w:t xml:space="preserve">and </w:t>
      </w:r>
      <w:r w:rsidR="00265B28">
        <w:rPr>
          <w:rFonts w:ascii="Times New Roman" w:hAnsi="Times New Roman"/>
        </w:rPr>
        <w:t xml:space="preserve">is greatly influenced by </w:t>
      </w:r>
      <w:proofErr w:type="spellStart"/>
      <w:r w:rsidR="00265B28">
        <w:rPr>
          <w:rFonts w:ascii="Times New Roman" w:hAnsi="Times New Roman"/>
        </w:rPr>
        <w:t>nongenic</w:t>
      </w:r>
      <w:proofErr w:type="spellEnd"/>
      <w:r w:rsidR="00265B28">
        <w:rPr>
          <w:rFonts w:ascii="Times New Roman" w:hAnsi="Times New Roman"/>
        </w:rPr>
        <w:t xml:space="preserve"> factors</w:t>
      </w:r>
      <w:r w:rsidR="00540361">
        <w:rPr>
          <w:rFonts w:ascii="Times New Roman" w:hAnsi="Times New Roman"/>
        </w:rPr>
        <w:t xml:space="preserve"> - </w:t>
      </w:r>
      <w:r w:rsidR="00265B28">
        <w:rPr>
          <w:rFonts w:ascii="Times New Roman" w:hAnsi="Times New Roman"/>
        </w:rPr>
        <w:t xml:space="preserve">A homogenous population of cells with the same genotype will inevitably live to different ages. </w:t>
      </w:r>
      <w:r w:rsidR="00353D2A">
        <w:rPr>
          <w:rFonts w:ascii="Times New Roman" w:hAnsi="Times New Roman"/>
        </w:rPr>
        <w:t xml:space="preserve">Population heterogeneity, such as age structure, cell cycles, and physiological states, can be influenced by genotypic variation, </w:t>
      </w:r>
      <w:commentRangeStart w:id="180"/>
      <w:r w:rsidR="00353D2A">
        <w:rPr>
          <w:rFonts w:ascii="Times New Roman" w:hAnsi="Times New Roman"/>
        </w:rPr>
        <w:t xml:space="preserve">stochastic variation </w:t>
      </w:r>
      <w:commentRangeEnd w:id="180"/>
      <w:r w:rsidR="00353D2A">
        <w:rPr>
          <w:rStyle w:val="CommentReference"/>
          <w:rFonts w:ascii="Times New Roman" w:eastAsia="Cambria" w:hAnsi="Times New Roman"/>
          <w:vanish/>
          <w:color w:val="auto"/>
          <w:sz w:val="22"/>
          <w:lang w:eastAsia="en-US"/>
        </w:rPr>
        <w:commentReference w:id="180"/>
      </w:r>
      <w:r w:rsidR="003D6BA7">
        <w:rPr>
          <w:rFonts w:ascii="Times New Roman" w:hAnsi="Times New Roman"/>
        </w:rPr>
        <w:fldChar w:fldCharType="begin">
          <w:fldData xml:space="preserve">PEVuZE5vdGU+PENpdGU+PEF1dGhvcj5IdWg8L0F1dGhvcj48WWVhcj4yMDEwPC9ZZWFyPjxSZWNO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==
</w:fldData>
        </w:fldChar>
      </w:r>
      <w:ins w:id="181" w:author="hong qin" w:date="2012-01-19T16:49:00Z">
        <w:r w:rsidR="002C6F92">
          <w:rPr>
            <w:rFonts w:ascii="Times New Roman" w:hAnsi="Times New Roman"/>
          </w:rPr>
          <w:instrText xml:space="preserve"> ADDIN EN.CITE </w:instrText>
        </w:r>
      </w:ins>
      <w:del w:id="182"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PEVuZE5vdGU+PENpdGU+PEF1dGhvcj5IdWg8L0F1dGhvcj48WWVhcj4yMDEwPC9ZZWFyPjxSZWNO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==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183" w:author="hong qin" w:date="2012-01-19T16:49:00Z">
        <w:r w:rsidR="002C6F92">
          <w:rPr>
            <w:rFonts w:ascii="Times New Roman" w:hAnsi="Times New Roman"/>
          </w:rPr>
          <w:fldChar w:fldCharType="begin">
            <w:fldData xml:space="preserve">PEVuZE5vdGU+PENpdGU+PEF1dGhvcj5IdWg8L0F1dGhvcj48WWVhcj4yMDEwPC9ZZWFyPjxSZWNO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==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ins w:id="184" w:author="hong qin" w:date="2012-01-19T16:49:00Z">
        <w:r w:rsidR="002C6F92">
          <w:rPr>
            <w:rFonts w:ascii="Times New Roman" w:hAnsi="Times New Roman"/>
          </w:rPr>
          <w:t>[91-94]</w:t>
        </w:r>
      </w:ins>
      <w:del w:id="185" w:author="hong qin" w:date="2012-01-19T16:49:00Z">
        <w:r w:rsidR="0094700F" w:rsidDel="002C6F92">
          <w:rPr>
            <w:rFonts w:ascii="Times New Roman" w:hAnsi="Times New Roman"/>
          </w:rPr>
          <w:delText>[90-93]</w:delText>
        </w:r>
      </w:del>
      <w:r w:rsidR="003D6BA7">
        <w:rPr>
          <w:rFonts w:ascii="Times New Roman" w:hAnsi="Times New Roman"/>
        </w:rPr>
        <w:fldChar w:fldCharType="end"/>
      </w:r>
      <w:r w:rsidR="00353D2A">
        <w:rPr>
          <w:rFonts w:ascii="Times New Roman" w:hAnsi="Times New Roman"/>
        </w:rPr>
        <w:t xml:space="preserve">, network dynamics, and environmental cues and noises. Therefore, quantification of </w:t>
      </w:r>
      <w:r w:rsidR="00353D2A" w:rsidRPr="00E54FDD">
        <w:rPr>
          <w:rFonts w:ascii="Times New Roman" w:hAnsi="Times New Roman"/>
          <w:u w:val="single"/>
        </w:rPr>
        <w:t>population heterogeneity</w:t>
      </w:r>
      <w:r w:rsidR="00353D2A">
        <w:rPr>
          <w:rFonts w:ascii="Times New Roman" w:hAnsi="Times New Roman"/>
        </w:rPr>
        <w:t xml:space="preserve"> in </w:t>
      </w:r>
      <w:r w:rsidR="00D81391" w:rsidRPr="00D81391">
        <w:rPr>
          <w:rFonts w:ascii="Times New Roman" w:hAnsi="Times New Roman"/>
          <w:u w:val="single"/>
        </w:rPr>
        <w:t>natural isolates and deletion strains of yeast</w:t>
      </w:r>
      <w:r w:rsidR="004234E3">
        <w:rPr>
          <w:rFonts w:ascii="Times New Roman" w:hAnsi="Times New Roman"/>
        </w:rPr>
        <w:t xml:space="preserve"> </w:t>
      </w:r>
      <w:r w:rsidR="00353D2A">
        <w:rPr>
          <w:rFonts w:ascii="Times New Roman" w:hAnsi="Times New Roman"/>
        </w:rPr>
        <w:t>can advance our knowledge on these interacting factors.</w:t>
      </w:r>
    </w:p>
    <w:p w:rsidR="00FC416F" w:rsidRDefault="00570D2B">
      <w:pPr>
        <w:spacing w:line="240" w:lineRule="auto"/>
        <w:ind w:firstLine="720"/>
        <w:jc w:val="both"/>
        <w:rPr>
          <w:rFonts w:ascii="Times New Roman" w:hAnsi="Times New Roman"/>
        </w:rPr>
      </w:pPr>
      <w:r>
        <w:rPr>
          <w:rFonts w:ascii="Times New Roman" w:hAnsi="Times New Roman"/>
        </w:rPr>
        <w:t>PI Qin recently proposed a mathematic model for cellular aging based on gene interaction network</w:t>
      </w:r>
      <w:r w:rsidR="00042F21">
        <w:rPr>
          <w:rFonts w:ascii="Times New Roman" w:hAnsi="Times New Roman"/>
        </w:rPr>
        <w:t>s</w:t>
      </w:r>
      <w:r w:rsidR="00122441">
        <w:rPr>
          <w:rFonts w:ascii="Times New Roman" w:hAnsi="Times New Roman"/>
        </w:rPr>
        <w:t xml:space="preserve"> and the reliability model of aging </w:t>
      </w:r>
      <w:r w:rsidR="003D6BA7">
        <w:rPr>
          <w:rFonts w:ascii="Times New Roman" w:hAnsi="Times New Roman"/>
        </w:rPr>
        <w:fldChar w:fldCharType="begin"/>
      </w:r>
      <w:ins w:id="186" w:author="hong qin" w:date="2012-01-19T16:49:00Z">
        <w:r w:rsidR="002C6F92">
          <w:rPr>
            <w:rFonts w:ascii="Times New Roman" w:hAnsi="Times New Roman"/>
          </w:rPr>
          <w:instrText xml:space="preserve"> ADDIN EN.CITE &lt;EndNote&gt;&lt;Cite&gt;&lt;Author&gt;Gavrilov&lt;/Author&gt;&lt;Year&gt;2001&lt;/Year&gt;&lt;RecNum&gt;397&lt;/RecNum&gt;&lt;record&gt;&lt;rec-number&gt;397&lt;/rec-number&gt;&lt;foreign-keys&gt;&lt;key app="EN" db-id="seezaperx2r9rmet92m5az2vezeppvta9ads"&gt;397&lt;/key&gt;&lt;/foreign-keys&gt;&lt;ref-type name="Journal Article"&gt;17&lt;/ref-type&gt;&lt;contributors&gt;&lt;authors&gt;&lt;author&gt;Gavrilov, L. A.&lt;/author&gt;&lt;author&gt;Gavrilova, N. S.&lt;/author&gt;&lt;/authors&gt;&lt;/contributors&gt;&lt;auth-address&gt;Center on Aging, NORC/University of Chicago, 1155 East 60th Street, Chicago, IL 60637, USA. lagavril@midway.uchicago.edu&lt;/auth-address&gt;&lt;titles&gt;&lt;title&gt;The reliability theory of aging and longevity&lt;/title&gt;&lt;secondary-title&gt;J Theor Biol&lt;/secondary-title&gt;&lt;/titles&gt;&lt;periodical&gt;&lt;full-title&gt;J Theor Biol&lt;/full-title&gt;&lt;/periodical&gt;&lt;pages&gt;527-45&lt;/pages&gt;&lt;volume&gt;213&lt;/volume&gt;&lt;number&gt;4&lt;/number&gt;&lt;keywords&gt;&lt;keyword&gt;Adult&lt;/keyword&gt;&lt;keyword&gt;Aged&lt;/keyword&gt;&lt;keyword&gt;Aging/*physiology&lt;/keyword&gt;&lt;keyword&gt;Animals&lt;/keyword&gt;&lt;keyword&gt;Humans&lt;/keyword&gt;&lt;keyword&gt;Longevity/physiology&lt;/keyword&gt;&lt;keyword&gt;Middle Aged&lt;/keyword&gt;&lt;keyword&gt;*Models, Biological&lt;/keyword&gt;&lt;keyword&gt;Research Support, U.S. Gov&amp;apos;t, P.H.S.&lt;/keyword&gt;&lt;keyword&gt;Survival Rate&lt;/keyword&gt;&lt;keyword&gt;*Systems Theory&lt;/keyword&gt;&lt;/keywords&gt;&lt;dates&gt;&lt;year&gt;2001&lt;/year&gt;&lt;pub-dates&gt;&lt;date&gt;Dec 21&lt;/date&gt;&lt;/pub-dates&gt;&lt;/dates&gt;&lt;accession-num&gt;11742523&lt;/accession-num&gt;&lt;urls&gt;&lt;related-urls&gt;&lt;url&gt;http://www.ncbi.nlm.nih.gov/entrez/query.fcgi?cmd=Retrieve&amp;amp;db=PubMed&amp;amp;dopt=Citation&amp;amp;list_uids=11742523 &lt;/url&gt;&lt;/related-urls&gt;&lt;/urls&gt;&lt;/record&gt;&lt;/Cite&gt;&lt;/EndNote&gt;</w:instrText>
        </w:r>
      </w:ins>
      <w:del w:id="187" w:author="hong qin" w:date="2012-01-19T16:49:00Z">
        <w:r w:rsidR="0094700F" w:rsidDel="002C6F92">
          <w:rPr>
            <w:rFonts w:ascii="Times New Roman" w:hAnsi="Times New Roman"/>
          </w:rPr>
          <w:delInstrText xml:space="preserve"> ADDIN EN.CITE &lt;EndNote&gt;&lt;Cite&gt;&lt;Author&gt;Gavrilov&lt;/Author&gt;&lt;Year&gt;2001&lt;/Year&gt;&lt;RecNum&gt;397&lt;/RecNum&gt;&lt;record&gt;&lt;rec-number&gt;397&lt;/rec-number&gt;&lt;foreign-keys&gt;&lt;key app="EN" db-id="seezaperx2r9rmet92m5az2vezeppvta9ads"&gt;397&lt;/key&gt;&lt;/foreign-keys&gt;&lt;ref-type name="Journal Article"&gt;17&lt;/ref-type&gt;&lt;contributors&gt;&lt;authors&gt;&lt;author&gt;Gavrilov, L. A.&lt;/author&gt;&lt;author&gt;Gavrilova, N. S.&lt;/author&gt;&lt;/authors&gt;&lt;/contributors&gt;&lt;auth-address&gt;Center on Aging, NORC/University of Chicago, 1155 East 60th Street, Chicago, IL 60637, USA. lagavril@midway.uchicago.edu&lt;/auth-address&gt;&lt;titles&gt;&lt;title&gt;The reliability theory of aging and longevity&lt;/title&gt;&lt;secondary-title&gt;J Theor Biol&lt;/secondary-title&gt;&lt;/titles&gt;&lt;periodical&gt;&lt;full-title&gt;J Theor Biol&lt;/full-title&gt;&lt;/periodical&gt;&lt;pages&gt;527-45&lt;/pages&gt;&lt;volume&gt;213&lt;/volume&gt;&lt;number&gt;4&lt;/number&gt;&lt;keywords&gt;&lt;keyword&gt;Adult&lt;/keyword&gt;&lt;keyword&gt;Aged&lt;/keyword&gt;&lt;keyword&gt;Aging/*physiology&lt;/keyword&gt;&lt;keyword&gt;Animals&lt;/keyword&gt;&lt;keyword&gt;Humans&lt;/keyword&gt;&lt;keyword&gt;Longevity/physiology&lt;/keyword&gt;&lt;keyword&gt;Middle Aged&lt;/keyword&gt;&lt;keyword&gt;*Models, Biological&lt;/keyword&gt;&lt;keyword&gt;Research Support, U.S. Gov&amp;apos;t, P.H.S.&lt;/keyword&gt;&lt;keyword&gt;Survival Rate&lt;/keyword&gt;&lt;keyword&gt;*Systems Theory&lt;/keyword&gt;&lt;/keywords&gt;&lt;dates&gt;&lt;year&gt;2001&lt;/year&gt;&lt;pub-dates&gt;&lt;date&gt;Dec 21&lt;/date&gt;&lt;/pub-dates&gt;&lt;/dates&gt;&lt;accession-num&gt;11742523&lt;/accession-num&gt;&lt;urls&gt;&lt;related-urls&gt;&lt;url&gt;http://www.ncbi.nlm.nih.gov/entrez/query.fcgi?cmd=Retrieve&amp;amp;db=PubMed&amp;amp;dopt=Citation&amp;amp;list_uids=11742523 &lt;/url&gt;&lt;/related-urls&gt;&lt;/urls&gt;&lt;/record&gt;&lt;/Cite&gt;&lt;/EndNote&gt;</w:delInstrText>
        </w:r>
      </w:del>
      <w:r w:rsidR="003D6BA7">
        <w:rPr>
          <w:rFonts w:ascii="Times New Roman" w:hAnsi="Times New Roman"/>
        </w:rPr>
        <w:fldChar w:fldCharType="separate"/>
      </w:r>
      <w:ins w:id="188" w:author="hong qin" w:date="2012-01-19T16:49:00Z">
        <w:r w:rsidR="002C6F92">
          <w:rPr>
            <w:rFonts w:ascii="Times New Roman" w:hAnsi="Times New Roman"/>
          </w:rPr>
          <w:t>[95]</w:t>
        </w:r>
      </w:ins>
      <w:del w:id="189" w:author="hong qin" w:date="2012-01-19T16:49:00Z">
        <w:r w:rsidR="0094700F" w:rsidDel="002C6F92">
          <w:rPr>
            <w:rFonts w:ascii="Times New Roman" w:hAnsi="Times New Roman"/>
          </w:rPr>
          <w:delText>[94]</w:delText>
        </w:r>
      </w:del>
      <w:r w:rsidR="003D6BA7">
        <w:rPr>
          <w:rFonts w:ascii="Times New Roman" w:hAnsi="Times New Roman"/>
        </w:rPr>
        <w:fldChar w:fldCharType="end"/>
      </w:r>
      <w:r>
        <w:rPr>
          <w:rFonts w:ascii="Times New Roman" w:hAnsi="Times New Roman"/>
        </w:rPr>
        <w:t xml:space="preserve">. </w:t>
      </w:r>
      <w:r w:rsidR="00AF6ACD">
        <w:rPr>
          <w:rFonts w:ascii="Times New Roman" w:hAnsi="Times New Roman"/>
        </w:rPr>
        <w:t>C</w:t>
      </w:r>
      <w:r>
        <w:rPr>
          <w:rFonts w:ascii="Times New Roman" w:hAnsi="Times New Roman"/>
        </w:rPr>
        <w:t xml:space="preserve">ellular aging is an emergent property of </w:t>
      </w:r>
      <w:r w:rsidR="00260C35">
        <w:rPr>
          <w:rFonts w:ascii="Times New Roman" w:hAnsi="Times New Roman"/>
        </w:rPr>
        <w:t xml:space="preserve">these </w:t>
      </w:r>
      <w:r>
        <w:rPr>
          <w:rFonts w:ascii="Times New Roman" w:hAnsi="Times New Roman"/>
        </w:rPr>
        <w:t>gene networks</w:t>
      </w:r>
      <w:r w:rsidR="00260C35">
        <w:rPr>
          <w:rFonts w:ascii="Times New Roman" w:hAnsi="Times New Roman"/>
        </w:rPr>
        <w:t xml:space="preserve"> models</w:t>
      </w:r>
      <w:r w:rsidR="00AF6ACD">
        <w:rPr>
          <w:rFonts w:ascii="Times New Roman" w:hAnsi="Times New Roman"/>
        </w:rPr>
        <w:t>,</w:t>
      </w:r>
      <w:r w:rsidR="00042F21">
        <w:rPr>
          <w:rFonts w:ascii="Times New Roman" w:hAnsi="Times New Roman"/>
        </w:rPr>
        <w:t xml:space="preserve"> and stochastic noise is a key factor for this emergence</w:t>
      </w:r>
      <w:r w:rsidR="00122441">
        <w:rPr>
          <w:rFonts w:ascii="Times New Roman" w:hAnsi="Times New Roman"/>
        </w:rPr>
        <w:t>.</w:t>
      </w:r>
      <w:r w:rsidR="00042F21">
        <w:rPr>
          <w:rFonts w:ascii="Times New Roman" w:hAnsi="Times New Roman"/>
        </w:rPr>
        <w:t xml:space="preserve"> </w:t>
      </w:r>
      <w:r w:rsidR="00122441">
        <w:rPr>
          <w:rFonts w:ascii="Times New Roman" w:hAnsi="Times New Roman"/>
        </w:rPr>
        <w:t xml:space="preserve">This work was presented at the CSHL meeting on Computational Cell Biology, and a </w:t>
      </w:r>
      <w:r w:rsidR="00260C35">
        <w:rPr>
          <w:rFonts w:ascii="Times New Roman" w:hAnsi="Times New Roman"/>
        </w:rPr>
        <w:t xml:space="preserve">manuscript </w:t>
      </w:r>
      <w:r w:rsidR="00122441">
        <w:rPr>
          <w:rFonts w:ascii="Times New Roman" w:hAnsi="Times New Roman"/>
        </w:rPr>
        <w:t xml:space="preserve">is </w:t>
      </w:r>
      <w:r w:rsidR="00260C35">
        <w:rPr>
          <w:rFonts w:ascii="Times New Roman" w:hAnsi="Times New Roman"/>
        </w:rPr>
        <w:t>in preparation.</w:t>
      </w:r>
      <w:r w:rsidR="00E45520">
        <w:rPr>
          <w:rFonts w:ascii="Times New Roman" w:hAnsi="Times New Roman"/>
        </w:rPr>
        <w:t xml:space="preserve"> </w:t>
      </w:r>
      <w:r w:rsidR="00A9142B">
        <w:rPr>
          <w:rFonts w:ascii="Times New Roman" w:hAnsi="Times New Roman"/>
        </w:rPr>
        <w:t xml:space="preserve">This </w:t>
      </w:r>
      <w:r w:rsidR="00122441">
        <w:rPr>
          <w:rFonts w:ascii="Times New Roman" w:hAnsi="Times New Roman"/>
        </w:rPr>
        <w:t xml:space="preserve">emergence </w:t>
      </w:r>
      <w:r w:rsidR="00A9142B">
        <w:rPr>
          <w:rFonts w:ascii="Times New Roman" w:hAnsi="Times New Roman"/>
        </w:rPr>
        <w:t>model is consistent with fact that aging is a complex trait and are influenced by many genes</w:t>
      </w:r>
      <w:r w:rsidR="003A73AD">
        <w:rPr>
          <w:rFonts w:ascii="Times New Roman" w:hAnsi="Times New Roman"/>
        </w:rPr>
        <w:t xml:space="preserve">. </w:t>
      </w:r>
      <w:r w:rsidR="002E0EB8">
        <w:rPr>
          <w:rFonts w:ascii="Times New Roman" w:hAnsi="Times New Roman"/>
        </w:rPr>
        <w:t xml:space="preserve">Quantified </w:t>
      </w:r>
      <w:r w:rsidR="009B7487">
        <w:rPr>
          <w:rFonts w:ascii="Times New Roman" w:hAnsi="Times New Roman"/>
        </w:rPr>
        <w:t xml:space="preserve">natural variations (differences between populations) </w:t>
      </w:r>
      <w:r w:rsidR="002E0EB8">
        <w:rPr>
          <w:rFonts w:ascii="Times New Roman" w:hAnsi="Times New Roman"/>
        </w:rPr>
        <w:t xml:space="preserve">can be </w:t>
      </w:r>
      <w:r w:rsidR="00AF5244">
        <w:rPr>
          <w:rFonts w:ascii="Times New Roman" w:hAnsi="Times New Roman"/>
        </w:rPr>
        <w:t>used to infer gene interaction networks through genome wide association study or quantitative trait analyses. Q</w:t>
      </w:r>
      <w:r w:rsidR="005374B9">
        <w:rPr>
          <w:rFonts w:ascii="Times New Roman" w:hAnsi="Times New Roman"/>
        </w:rPr>
        <w:t>uantified</w:t>
      </w:r>
      <w:r w:rsidR="00AF5244">
        <w:rPr>
          <w:rFonts w:ascii="Times New Roman" w:hAnsi="Times New Roman"/>
        </w:rPr>
        <w:t xml:space="preserve"> </w:t>
      </w:r>
      <w:r w:rsidR="002E0EB8">
        <w:rPr>
          <w:rFonts w:ascii="Times New Roman" w:hAnsi="Times New Roman"/>
        </w:rPr>
        <w:t xml:space="preserve">population </w:t>
      </w:r>
      <w:r w:rsidR="00A47434">
        <w:rPr>
          <w:rFonts w:ascii="Times New Roman" w:hAnsi="Times New Roman"/>
        </w:rPr>
        <w:t xml:space="preserve">heterogeneity </w:t>
      </w:r>
      <w:r w:rsidR="009B7487">
        <w:rPr>
          <w:rFonts w:ascii="Times New Roman" w:hAnsi="Times New Roman"/>
        </w:rPr>
        <w:lastRenderedPageBreak/>
        <w:t xml:space="preserve">(differences within populations) </w:t>
      </w:r>
      <w:r w:rsidR="00AF5244">
        <w:rPr>
          <w:rFonts w:ascii="Times New Roman" w:hAnsi="Times New Roman"/>
        </w:rPr>
        <w:t xml:space="preserve">can be used to infer </w:t>
      </w:r>
      <w:r w:rsidR="005374B9">
        <w:rPr>
          <w:rFonts w:ascii="Times New Roman" w:hAnsi="Times New Roman"/>
        </w:rPr>
        <w:t xml:space="preserve">the </w:t>
      </w:r>
      <w:r w:rsidR="00A47434">
        <w:rPr>
          <w:rFonts w:ascii="Times New Roman" w:hAnsi="Times New Roman"/>
        </w:rPr>
        <w:t xml:space="preserve">effect of stochastic noises </w:t>
      </w:r>
      <w:r w:rsidR="00AF5244">
        <w:rPr>
          <w:rFonts w:ascii="Times New Roman" w:hAnsi="Times New Roman"/>
        </w:rPr>
        <w:t xml:space="preserve">and environmental cues on </w:t>
      </w:r>
      <w:r w:rsidR="00122441">
        <w:rPr>
          <w:rFonts w:ascii="Times New Roman" w:hAnsi="Times New Roman"/>
        </w:rPr>
        <w:t xml:space="preserve">the determination of </w:t>
      </w:r>
      <w:r w:rsidR="00AF5244">
        <w:rPr>
          <w:rFonts w:ascii="Times New Roman" w:hAnsi="Times New Roman"/>
        </w:rPr>
        <w:t>steady states</w:t>
      </w:r>
      <w:r w:rsidR="002E0EB8">
        <w:rPr>
          <w:rFonts w:ascii="Times New Roman" w:hAnsi="Times New Roman"/>
        </w:rPr>
        <w:t xml:space="preserve"> of cellular systems</w:t>
      </w:r>
      <w:r w:rsidR="00AF5244">
        <w:rPr>
          <w:rFonts w:ascii="Times New Roman" w:hAnsi="Times New Roman"/>
        </w:rPr>
        <w:t xml:space="preserve">. </w:t>
      </w:r>
    </w:p>
    <w:p w:rsidR="00FC416F" w:rsidRDefault="00B17362">
      <w:pPr>
        <w:spacing w:line="240" w:lineRule="auto"/>
        <w:ind w:firstLine="720"/>
        <w:jc w:val="both"/>
        <w:rPr>
          <w:rFonts w:ascii="Times New Roman" w:hAnsi="Times New Roman"/>
        </w:rPr>
      </w:pPr>
      <w:r>
        <w:rPr>
          <w:rFonts w:ascii="Times New Roman" w:hAnsi="Times New Roman"/>
        </w:rPr>
        <w:t>Currently</w:t>
      </w:r>
      <w:r w:rsidR="007323F8">
        <w:rPr>
          <w:rFonts w:ascii="Times New Roman" w:hAnsi="Times New Roman"/>
        </w:rPr>
        <w:t>, most studies on yeast aging focus on the average life span, a simple statistic that does not adequately describe the dynamics of aging process</w:t>
      </w:r>
      <w:r w:rsidR="006A5F8C">
        <w:rPr>
          <w:rFonts w:ascii="Times New Roman" w:hAnsi="Times New Roman"/>
        </w:rPr>
        <w:t>es</w:t>
      </w:r>
      <w:r w:rsidR="007323F8">
        <w:rPr>
          <w:rFonts w:ascii="Times New Roman" w:hAnsi="Times New Roman"/>
        </w:rPr>
        <w:t xml:space="preserve">. </w:t>
      </w:r>
      <w:r w:rsidR="002759C1">
        <w:rPr>
          <w:rFonts w:ascii="Times New Roman" w:hAnsi="Times New Roman"/>
        </w:rPr>
        <w:t xml:space="preserve">This limitation is </w:t>
      </w:r>
      <w:r w:rsidR="001F32E4">
        <w:rPr>
          <w:rFonts w:ascii="Times New Roman" w:hAnsi="Times New Roman"/>
        </w:rPr>
        <w:t xml:space="preserve">in </w:t>
      </w:r>
      <w:r w:rsidR="002759C1">
        <w:rPr>
          <w:rFonts w:ascii="Times New Roman" w:hAnsi="Times New Roman"/>
        </w:rPr>
        <w:t xml:space="preserve">part due to </w:t>
      </w:r>
      <w:r w:rsidR="00420BFE">
        <w:rPr>
          <w:rFonts w:ascii="Times New Roman" w:hAnsi="Times New Roman"/>
        </w:rPr>
        <w:t xml:space="preserve">the </w:t>
      </w:r>
      <w:r w:rsidR="002759C1">
        <w:rPr>
          <w:rFonts w:ascii="Times New Roman" w:hAnsi="Times New Roman"/>
        </w:rPr>
        <w:t xml:space="preserve">lack of effective methods to </w:t>
      </w:r>
      <w:r w:rsidR="00732A65">
        <w:rPr>
          <w:rFonts w:ascii="Times New Roman" w:hAnsi="Times New Roman"/>
        </w:rPr>
        <w:t xml:space="preserve">monitor </w:t>
      </w:r>
      <w:r w:rsidR="00420BFE">
        <w:rPr>
          <w:rFonts w:ascii="Times New Roman" w:hAnsi="Times New Roman"/>
        </w:rPr>
        <w:t xml:space="preserve">aging </w:t>
      </w:r>
      <w:r w:rsidR="00732A65">
        <w:rPr>
          <w:rFonts w:ascii="Times New Roman" w:hAnsi="Times New Roman"/>
        </w:rPr>
        <w:t xml:space="preserve">characteristics </w:t>
      </w:r>
      <w:r w:rsidR="00420BFE">
        <w:rPr>
          <w:rFonts w:ascii="Times New Roman" w:hAnsi="Times New Roman"/>
        </w:rPr>
        <w:t xml:space="preserve">in large </w:t>
      </w:r>
      <w:r w:rsidR="00732A65">
        <w:rPr>
          <w:rFonts w:ascii="Times New Roman" w:hAnsi="Times New Roman"/>
        </w:rPr>
        <w:t xml:space="preserve">yeast </w:t>
      </w:r>
      <w:r w:rsidR="00420BFE">
        <w:rPr>
          <w:rFonts w:ascii="Times New Roman" w:hAnsi="Times New Roman"/>
        </w:rPr>
        <w:t xml:space="preserve">cell populations. </w:t>
      </w:r>
      <w:r w:rsidR="005374B9">
        <w:rPr>
          <w:rFonts w:ascii="Times New Roman" w:hAnsi="Times New Roman"/>
        </w:rPr>
        <w:t xml:space="preserve">With </w:t>
      </w:r>
      <w:proofErr w:type="spellStart"/>
      <w:r w:rsidR="005374B9">
        <w:rPr>
          <w:rFonts w:ascii="Times New Roman" w:hAnsi="Times New Roman"/>
        </w:rPr>
        <w:t>ImageSream</w:t>
      </w:r>
      <w:r w:rsidR="00F27945" w:rsidRPr="00F27945">
        <w:rPr>
          <w:rFonts w:ascii="Times New Roman" w:hAnsi="Times New Roman"/>
          <w:vertAlign w:val="superscript"/>
        </w:rPr>
        <w:t>X</w:t>
      </w:r>
      <w:proofErr w:type="spellEnd"/>
      <w:r w:rsidR="005374B9">
        <w:rPr>
          <w:rFonts w:ascii="Times New Roman" w:hAnsi="Times New Roman"/>
        </w:rPr>
        <w:t xml:space="preserve">, we can advance the current field of yeast aging research to a new level of systems biology. </w:t>
      </w:r>
    </w:p>
    <w:p w:rsidR="00FC416F" w:rsidRDefault="00FC416F">
      <w:pPr>
        <w:spacing w:line="240" w:lineRule="auto"/>
        <w:ind w:firstLine="720"/>
        <w:jc w:val="both"/>
        <w:rPr>
          <w:rFonts w:ascii="Times New Roman" w:hAnsi="Times New Roman"/>
        </w:rPr>
      </w:pPr>
    </w:p>
    <w:p w:rsidR="00C05B3C" w:rsidRDefault="00C05B3C">
      <w:pPr>
        <w:spacing w:line="240" w:lineRule="auto"/>
        <w:ind w:firstLine="720"/>
        <w:jc w:val="both"/>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Change w:id="190" w:author="hong qin" w:date="2012-01-19T17:0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tblPr>
        </w:tblPrChange>
      </w:tblPr>
      <w:tblGrid>
        <w:gridCol w:w="2430"/>
        <w:gridCol w:w="2070"/>
        <w:gridCol w:w="3600"/>
        <w:gridCol w:w="1170"/>
        <w:tblGridChange w:id="191">
          <w:tblGrid>
            <w:gridCol w:w="2538"/>
            <w:gridCol w:w="2160"/>
            <w:gridCol w:w="2700"/>
            <w:gridCol w:w="1374"/>
          </w:tblGrid>
        </w:tblGridChange>
      </w:tblGrid>
      <w:tr w:rsidR="00A23974" w:rsidTr="00B172A9">
        <w:tc>
          <w:tcPr>
            <w:tcW w:w="9270" w:type="dxa"/>
            <w:gridSpan w:val="4"/>
            <w:tcBorders>
              <w:top w:val="nil"/>
              <w:left w:val="nil"/>
              <w:bottom w:val="single" w:sz="4" w:space="0" w:color="auto"/>
              <w:right w:val="nil"/>
            </w:tcBorders>
            <w:tcPrChange w:id="192" w:author="hong qin" w:date="2012-01-19T17:04:00Z">
              <w:tcPr>
                <w:tcW w:w="8772" w:type="dxa"/>
                <w:gridSpan w:val="4"/>
                <w:tcBorders>
                  <w:top w:val="nil"/>
                  <w:left w:val="nil"/>
                  <w:bottom w:val="single" w:sz="4" w:space="0" w:color="auto"/>
                  <w:right w:val="nil"/>
                </w:tcBorders>
              </w:tcPr>
            </w:tcPrChange>
          </w:tcPr>
          <w:p w:rsidR="00FC416F" w:rsidRDefault="00A23974">
            <w:pPr>
              <w:spacing w:line="240" w:lineRule="auto"/>
              <w:jc w:val="both"/>
              <w:rPr>
                <w:rFonts w:ascii="Times New Roman" w:eastAsia="Times New Roman" w:hAnsi="Times New Roman"/>
                <w:b/>
                <w:sz w:val="20"/>
              </w:rPr>
            </w:pPr>
            <w:commentRangeStart w:id="193"/>
            <w:commentRangeStart w:id="194"/>
            <w:r>
              <w:rPr>
                <w:rFonts w:ascii="Times New Roman" w:hAnsi="Times New Roman"/>
                <w:b/>
                <w:sz w:val="20"/>
              </w:rPr>
              <w:t xml:space="preserve">Table 2.  Key fluorescent probes/detection methods available for the yeast aging </w:t>
            </w:r>
            <w:r>
              <w:rPr>
                <w:rFonts w:ascii="Times New Roman" w:eastAsia="Times New Roman" w:hAnsi="Times New Roman"/>
                <w:b/>
                <w:sz w:val="20"/>
              </w:rPr>
              <w:t xml:space="preserve">project </w:t>
            </w:r>
            <w:commentRangeEnd w:id="193"/>
            <w:r>
              <w:rPr>
                <w:rStyle w:val="CommentReference"/>
                <w:rFonts w:ascii="Times New Roman" w:eastAsia="Cambria" w:hAnsi="Times New Roman"/>
                <w:color w:val="auto"/>
                <w:sz w:val="20"/>
                <w:lang w:eastAsia="en-US"/>
              </w:rPr>
              <w:commentReference w:id="193"/>
            </w:r>
            <w:commentRangeEnd w:id="194"/>
            <w:r>
              <w:rPr>
                <w:rStyle w:val="CommentReference"/>
                <w:rFonts w:ascii="Times New Roman" w:eastAsia="Cambria" w:hAnsi="Times New Roman"/>
                <w:color w:val="auto"/>
                <w:lang w:eastAsia="en-US"/>
              </w:rPr>
              <w:commentReference w:id="194"/>
            </w:r>
          </w:p>
        </w:tc>
      </w:tr>
      <w:tr w:rsidR="00A23974" w:rsidTr="00B172A9">
        <w:tc>
          <w:tcPr>
            <w:tcW w:w="2430" w:type="dxa"/>
            <w:tcBorders>
              <w:top w:val="single" w:sz="4" w:space="0" w:color="auto"/>
            </w:tcBorders>
            <w:tcPrChange w:id="195" w:author="hong qin" w:date="2012-01-19T17:04:00Z">
              <w:tcPr>
                <w:tcW w:w="2538" w:type="dxa"/>
                <w:tcBorders>
                  <w:top w:val="single" w:sz="4" w:space="0" w:color="auto"/>
                </w:tcBorders>
              </w:tcPr>
            </w:tcPrChange>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 xml:space="preserve">Probes/Methods </w:t>
            </w:r>
          </w:p>
        </w:tc>
        <w:tc>
          <w:tcPr>
            <w:tcW w:w="2070" w:type="dxa"/>
            <w:tcBorders>
              <w:top w:val="single" w:sz="4" w:space="0" w:color="auto"/>
            </w:tcBorders>
            <w:tcPrChange w:id="196" w:author="hong qin" w:date="2012-01-19T17:04:00Z">
              <w:tcPr>
                <w:tcW w:w="2160" w:type="dxa"/>
                <w:tcBorders>
                  <w:top w:val="single" w:sz="4" w:space="0" w:color="auto"/>
                </w:tcBorders>
              </w:tcPr>
            </w:tcPrChange>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Features</w:t>
            </w:r>
          </w:p>
        </w:tc>
        <w:tc>
          <w:tcPr>
            <w:tcW w:w="3600" w:type="dxa"/>
            <w:tcBorders>
              <w:top w:val="single" w:sz="4" w:space="0" w:color="auto"/>
            </w:tcBorders>
            <w:tcPrChange w:id="197" w:author="hong qin" w:date="2012-01-19T17:04:00Z">
              <w:tcPr>
                <w:tcW w:w="2700" w:type="dxa"/>
                <w:tcBorders>
                  <w:top w:val="single" w:sz="4" w:space="0" w:color="auto"/>
                </w:tcBorders>
              </w:tcPr>
            </w:tcPrChange>
          </w:tcPr>
          <w:p w:rsidR="00C234EC" w:rsidRDefault="00A23974" w:rsidP="00C234EC">
            <w:pPr>
              <w:pStyle w:val="Heading3"/>
              <w:spacing w:before="0" w:after="0"/>
              <w:rPr>
                <w:rFonts w:ascii="Times New Roman" w:eastAsia="Times New Roman" w:hAnsi="Times New Roman"/>
                <w:b w:val="0"/>
                <w:sz w:val="16"/>
              </w:rPr>
            </w:pPr>
            <w:r>
              <w:rPr>
                <w:rFonts w:ascii="Times New Roman" w:eastAsia="Times New Roman" w:hAnsi="Times New Roman"/>
                <w:b w:val="0"/>
                <w:sz w:val="16"/>
              </w:rPr>
              <w:t>Excitation peak (laser)/Emission peak</w:t>
            </w:r>
          </w:p>
        </w:tc>
        <w:tc>
          <w:tcPr>
            <w:tcW w:w="1170" w:type="dxa"/>
            <w:tcBorders>
              <w:top w:val="single" w:sz="4" w:space="0" w:color="auto"/>
            </w:tcBorders>
            <w:tcPrChange w:id="198" w:author="hong qin" w:date="2012-01-19T17:04:00Z">
              <w:tcPr>
                <w:tcW w:w="1374" w:type="dxa"/>
                <w:tcBorders>
                  <w:top w:val="single" w:sz="4" w:space="0" w:color="auto"/>
                </w:tcBorders>
              </w:tcPr>
            </w:tcPrChange>
          </w:tcPr>
          <w:p w:rsidR="00FC416F" w:rsidRDefault="00A23974">
            <w:pPr>
              <w:pStyle w:val="Heading3"/>
              <w:spacing w:before="0" w:after="0"/>
              <w:jc w:val="both"/>
              <w:rPr>
                <w:rFonts w:ascii="Times New Roman" w:eastAsia="Times New Roman" w:hAnsi="Times New Roman"/>
                <w:b w:val="0"/>
                <w:sz w:val="16"/>
              </w:rPr>
            </w:pPr>
            <w:r>
              <w:rPr>
                <w:rFonts w:ascii="Times New Roman" w:eastAsia="Times New Roman" w:hAnsi="Times New Roman"/>
                <w:b w:val="0"/>
                <w:sz w:val="16"/>
              </w:rPr>
              <w:t>References</w:t>
            </w:r>
          </w:p>
        </w:tc>
      </w:tr>
      <w:tr w:rsidR="00A23974" w:rsidTr="00B172A9">
        <w:tc>
          <w:tcPr>
            <w:tcW w:w="2430" w:type="dxa"/>
            <w:tcPrChange w:id="199" w:author="hong qin" w:date="2012-01-19T17:04:00Z">
              <w:tcPr>
                <w:tcW w:w="2538" w:type="dxa"/>
              </w:tcPr>
            </w:tcPrChange>
          </w:tcPr>
          <w:p w:rsidR="00444A3F" w:rsidRDefault="00A23974" w:rsidP="00444A3F">
            <w:pPr>
              <w:pStyle w:val="Heading3"/>
              <w:spacing w:before="0" w:after="0"/>
              <w:rPr>
                <w:rFonts w:ascii="Times New Roman" w:eastAsia="Times New Roman" w:hAnsi="Times New Roman"/>
                <w:b w:val="0"/>
                <w:sz w:val="16"/>
              </w:rPr>
            </w:pPr>
            <w:r>
              <w:rPr>
                <w:rFonts w:ascii="Times New Roman" w:eastAsia="Times New Roman" w:hAnsi="Times New Roman"/>
                <w:b w:val="0"/>
                <w:sz w:val="16"/>
              </w:rPr>
              <w:t xml:space="preserve">Bright-field images </w:t>
            </w:r>
          </w:p>
        </w:tc>
        <w:tc>
          <w:tcPr>
            <w:tcW w:w="2070" w:type="dxa"/>
            <w:tcPrChange w:id="200" w:author="hong qin" w:date="2012-01-19T17:04:00Z">
              <w:tcPr>
                <w:tcW w:w="2160" w:type="dxa"/>
              </w:tcPr>
            </w:tcPrChange>
          </w:tcPr>
          <w:p w:rsidR="00C234EC" w:rsidRDefault="00A23974" w:rsidP="006507B5">
            <w:pPr>
              <w:pStyle w:val="Heading3"/>
              <w:spacing w:before="0" w:after="0"/>
              <w:rPr>
                <w:rFonts w:ascii="Times New Roman" w:eastAsia="Times New Roman" w:hAnsi="Times New Roman"/>
                <w:b w:val="0"/>
                <w:sz w:val="16"/>
              </w:rPr>
            </w:pPr>
            <w:r>
              <w:rPr>
                <w:rFonts w:ascii="Times New Roman" w:eastAsia="Times New Roman" w:hAnsi="Times New Roman"/>
                <w:b w:val="0"/>
                <w:sz w:val="16"/>
              </w:rPr>
              <w:t>Cell shapes, bud orientation.</w:t>
            </w:r>
          </w:p>
        </w:tc>
        <w:tc>
          <w:tcPr>
            <w:tcW w:w="3600" w:type="dxa"/>
            <w:tcPrChange w:id="201" w:author="hong qin" w:date="2012-01-19T17:04:00Z">
              <w:tcPr>
                <w:tcW w:w="2700" w:type="dxa"/>
              </w:tcPr>
            </w:tcPrChange>
          </w:tcPr>
          <w:p w:rsidR="00C234EC" w:rsidRDefault="00A23974" w:rsidP="006507B5">
            <w:pPr>
              <w:pStyle w:val="Heading3"/>
              <w:spacing w:before="0" w:after="0"/>
              <w:rPr>
                <w:rFonts w:ascii="Times New Roman" w:eastAsia="Times New Roman" w:hAnsi="Times New Roman"/>
                <w:b w:val="0"/>
                <w:sz w:val="16"/>
              </w:rPr>
            </w:pPr>
            <w:r>
              <w:rPr>
                <w:rFonts w:ascii="Times New Roman" w:eastAsia="Times New Roman" w:hAnsi="Times New Roman"/>
                <w:b w:val="0"/>
                <w:sz w:val="16"/>
              </w:rPr>
              <w:t>Non-fluorescent stains can be monitored through red, green, and blue channels.</w:t>
            </w:r>
          </w:p>
        </w:tc>
        <w:tc>
          <w:tcPr>
            <w:tcW w:w="1170" w:type="dxa"/>
            <w:tcPrChange w:id="202" w:author="hong qin" w:date="2012-01-19T17:04:00Z">
              <w:tcPr>
                <w:tcW w:w="1374" w:type="dxa"/>
              </w:tcPr>
            </w:tcPrChange>
          </w:tcPr>
          <w:p w:rsidR="00444A3F" w:rsidRDefault="00A23974" w:rsidP="00444A3F">
            <w:pPr>
              <w:pStyle w:val="Heading3"/>
              <w:spacing w:before="0" w:after="0"/>
              <w:rPr>
                <w:rFonts w:ascii="Times New Roman" w:eastAsia="Times New Roman" w:hAnsi="Times New Roman"/>
                <w:b w:val="0"/>
                <w:sz w:val="16"/>
              </w:rPr>
            </w:pPr>
            <w:r>
              <w:rPr>
                <w:rFonts w:ascii="Times New Roman" w:eastAsia="Times New Roman" w:hAnsi="Times New Roman"/>
                <w:b w:val="0"/>
                <w:sz w:val="16"/>
              </w:rPr>
              <w:t>ImageStream</w:t>
            </w:r>
            <w:r w:rsidR="00F27945" w:rsidRPr="00F27945">
              <w:rPr>
                <w:rFonts w:ascii="Times New Roman" w:eastAsia="Times New Roman" w:hAnsi="Times New Roman"/>
                <w:b w:val="0"/>
                <w:sz w:val="16"/>
                <w:vertAlign w:val="superscript"/>
              </w:rPr>
              <w:t>X</w:t>
            </w:r>
            <w:r>
              <w:rPr>
                <w:rFonts w:ascii="Times New Roman" w:eastAsia="Times New Roman" w:hAnsi="Times New Roman"/>
                <w:b w:val="0"/>
                <w:sz w:val="16"/>
              </w:rPr>
              <w:t xml:space="preserve"> specification</w:t>
            </w:r>
          </w:p>
        </w:tc>
      </w:tr>
      <w:tr w:rsidR="00A23974" w:rsidTr="00B172A9">
        <w:tc>
          <w:tcPr>
            <w:tcW w:w="2430" w:type="dxa"/>
            <w:tcPrChange w:id="203" w:author="hong qin" w:date="2012-01-19T17:04:00Z">
              <w:tcPr>
                <w:tcW w:w="2538" w:type="dxa"/>
              </w:tcPr>
            </w:tcPrChange>
          </w:tcPr>
          <w:p w:rsidR="00444A3F" w:rsidRDefault="00A23974" w:rsidP="00444A3F">
            <w:pPr>
              <w:pStyle w:val="Heading3"/>
              <w:spacing w:before="0" w:after="0"/>
              <w:rPr>
                <w:rFonts w:ascii="Times New Roman" w:eastAsia="Times New Roman" w:hAnsi="Times New Roman"/>
                <w:b w:val="0"/>
                <w:sz w:val="16"/>
              </w:rPr>
            </w:pPr>
            <w:commentRangeStart w:id="204"/>
            <w:proofErr w:type="spellStart"/>
            <w:r>
              <w:rPr>
                <w:rFonts w:ascii="Times New Roman" w:eastAsia="Times New Roman" w:hAnsi="Times New Roman"/>
                <w:b w:val="0"/>
                <w:sz w:val="16"/>
              </w:rPr>
              <w:t>Propidium</w:t>
            </w:r>
            <w:proofErr w:type="spellEnd"/>
            <w:r>
              <w:rPr>
                <w:rFonts w:ascii="Times New Roman" w:eastAsia="Times New Roman" w:hAnsi="Times New Roman"/>
                <w:b w:val="0"/>
                <w:sz w:val="16"/>
              </w:rPr>
              <w:t xml:space="preserve"> iodide</w:t>
            </w:r>
            <w:commentRangeEnd w:id="204"/>
            <w:r>
              <w:rPr>
                <w:rStyle w:val="CommentReference"/>
                <w:rFonts w:ascii="Times New Roman" w:eastAsia="Cambria" w:hAnsi="Times New Roman"/>
                <w:b w:val="0"/>
                <w:vanish/>
                <w:color w:val="auto"/>
                <w:lang w:eastAsia="en-US"/>
              </w:rPr>
              <w:commentReference w:id="204"/>
            </w:r>
            <w:r>
              <w:rPr>
                <w:rFonts w:ascii="Times New Roman" w:eastAsia="Times New Roman" w:hAnsi="Times New Roman"/>
                <w:b w:val="0"/>
                <w:sz w:val="16"/>
              </w:rPr>
              <w:t xml:space="preserve"> (</w:t>
            </w:r>
            <w:proofErr w:type="spellStart"/>
            <w:r>
              <w:rPr>
                <w:rFonts w:ascii="Times New Roman" w:eastAsia="Times New Roman" w:hAnsi="Times New Roman"/>
                <w:b w:val="0"/>
                <w:sz w:val="16"/>
              </w:rPr>
              <w:t>PrI</w:t>
            </w:r>
            <w:proofErr w:type="spellEnd"/>
            <w:r>
              <w:rPr>
                <w:rFonts w:ascii="Times New Roman" w:eastAsia="Times New Roman" w:hAnsi="Times New Roman"/>
                <w:b w:val="0"/>
                <w:sz w:val="16"/>
              </w:rPr>
              <w:t>)</w:t>
            </w:r>
          </w:p>
        </w:tc>
        <w:tc>
          <w:tcPr>
            <w:tcW w:w="2070" w:type="dxa"/>
            <w:tcPrChange w:id="205" w:author="hong qin" w:date="2012-01-19T17:04:00Z">
              <w:tcPr>
                <w:tcW w:w="2160" w:type="dxa"/>
              </w:tcPr>
            </w:tcPrChange>
          </w:tcPr>
          <w:p w:rsidR="00C234EC" w:rsidRDefault="00A23974" w:rsidP="006507B5">
            <w:pPr>
              <w:pStyle w:val="Heading3"/>
              <w:spacing w:before="0" w:after="0"/>
              <w:rPr>
                <w:rFonts w:ascii="Times New Roman" w:eastAsia="Times New Roman" w:hAnsi="Times New Roman"/>
                <w:b w:val="0"/>
                <w:sz w:val="16"/>
              </w:rPr>
            </w:pPr>
            <w:r>
              <w:rPr>
                <w:rFonts w:ascii="Times New Roman" w:eastAsia="Times New Roman" w:hAnsi="Times New Roman"/>
                <w:b w:val="0"/>
                <w:sz w:val="16"/>
              </w:rPr>
              <w:t xml:space="preserve">Membrane permeability, nucleic acid content </w:t>
            </w:r>
          </w:p>
        </w:tc>
        <w:tc>
          <w:tcPr>
            <w:tcW w:w="3600" w:type="dxa"/>
            <w:tcPrChange w:id="206" w:author="hong qin" w:date="2012-01-19T17:04:00Z">
              <w:tcPr>
                <w:tcW w:w="2700" w:type="dxa"/>
              </w:tcPr>
            </w:tcPrChange>
          </w:tcPr>
          <w:p w:rsidR="00C234EC" w:rsidRPr="0092207D" w:rsidRDefault="00444A3F" w:rsidP="006507B5">
            <w:pPr>
              <w:pStyle w:val="Heading3"/>
              <w:spacing w:before="0" w:after="0"/>
              <w:rPr>
                <w:rFonts w:ascii="Times New Roman" w:eastAsia="Times New Roman" w:hAnsi="Times New Roman"/>
                <w:b w:val="0"/>
                <w:sz w:val="16"/>
                <w:lang w:val="es-ES"/>
              </w:rPr>
            </w:pPr>
            <w:r w:rsidRPr="00444A3F">
              <w:rPr>
                <w:rFonts w:ascii="Times New Roman" w:eastAsia="Times New Roman" w:hAnsi="Times New Roman"/>
                <w:b w:val="0"/>
                <w:sz w:val="16"/>
                <w:lang w:val="es-ES"/>
              </w:rPr>
              <w:t xml:space="preserve">Ex 536nm (488nm laser), </w:t>
            </w:r>
            <w:proofErr w:type="spellStart"/>
            <w:r w:rsidRPr="00444A3F">
              <w:rPr>
                <w:rFonts w:ascii="Times New Roman" w:eastAsia="Times New Roman" w:hAnsi="Times New Roman"/>
                <w:b w:val="0"/>
                <w:sz w:val="16"/>
                <w:lang w:val="es-ES"/>
              </w:rPr>
              <w:t>Em</w:t>
            </w:r>
            <w:proofErr w:type="spellEnd"/>
            <w:r w:rsidRPr="00444A3F">
              <w:rPr>
                <w:rFonts w:ascii="Times New Roman" w:eastAsia="Times New Roman" w:hAnsi="Times New Roman"/>
                <w:b w:val="0"/>
                <w:sz w:val="16"/>
                <w:lang w:val="es-ES"/>
              </w:rPr>
              <w:t xml:space="preserve"> 617nm</w:t>
            </w:r>
          </w:p>
        </w:tc>
        <w:tc>
          <w:tcPr>
            <w:tcW w:w="1170" w:type="dxa"/>
            <w:tcPrChange w:id="207" w:author="hong qin" w:date="2012-01-19T17:04:00Z">
              <w:tcPr>
                <w:tcW w:w="1374" w:type="dxa"/>
              </w:tcPr>
            </w:tcPrChange>
          </w:tcPr>
          <w:p w:rsidR="00444A3F" w:rsidRDefault="003D6BA7" w:rsidP="002C6F92">
            <w:pPr>
              <w:pStyle w:val="Heading3"/>
              <w:spacing w:before="0" w:after="0"/>
              <w:rPr>
                <w:rFonts w:ascii="Times New Roman" w:eastAsia="Times New Roman" w:hAnsi="Times New Roman"/>
                <w:b w:val="0"/>
                <w:sz w:val="16"/>
              </w:rPr>
              <w:pPrChange w:id="208" w:author="hong qin" w:date="2012-01-19T16:49:00Z">
                <w:pPr>
                  <w:pStyle w:val="Heading3"/>
                  <w:spacing w:before="0" w:after="0"/>
                </w:pPr>
              </w:pPrChange>
            </w:pPr>
            <w:r>
              <w:rPr>
                <w:rFonts w:ascii="Times New Roman" w:eastAsia="Times New Roman" w:hAnsi="Times New Roman"/>
                <w:b w:val="0"/>
                <w:sz w:val="16"/>
              </w:rPr>
              <w:fldChar w:fldCharType="begin">
                <w:fldData xml:space="preserve">PEVuZE5vdGU+PENpdGU+PEF1dGhvcj5TaG91PC9BdXRob3I+PFllYXI+MjAwNzwvWWVhcj48UmVj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</w:fldData>
              </w:fldChar>
            </w:r>
            <w:ins w:id="209" w:author="hong qin" w:date="2012-01-19T16:49:00Z">
              <w:r w:rsidR="002C6F92">
                <w:rPr>
                  <w:rFonts w:ascii="Times New Roman" w:eastAsia="Times New Roman" w:hAnsi="Times New Roman"/>
                  <w:b w:val="0"/>
                  <w:sz w:val="16"/>
                </w:rPr>
                <w:instrText xml:space="preserve"> ADDIN EN.CITE </w:instrText>
              </w:r>
            </w:ins>
            <w:del w:id="210" w:author="hong qin" w:date="2012-01-19T16:49:00Z">
              <w:r w:rsidR="0094700F" w:rsidDel="002C6F92">
                <w:rPr>
                  <w:rFonts w:ascii="Times New Roman" w:eastAsia="Times New Roman" w:hAnsi="Times New Roman"/>
                  <w:b w:val="0"/>
                  <w:sz w:val="16"/>
                </w:rPr>
                <w:delInstrText xml:space="preserve"> ADDIN EN.CITE </w:delInstrText>
              </w:r>
              <w:r w:rsidDel="002C6F92">
                <w:rPr>
                  <w:rFonts w:ascii="Times New Roman" w:eastAsia="Times New Roman" w:hAnsi="Times New Roman"/>
                  <w:b w:val="0"/>
                  <w:sz w:val="16"/>
                </w:rPr>
                <w:fldChar w:fldCharType="begin">
                  <w:fldData xml:space="preserve">PEVuZE5vdGU+PENpdGU+PEF1dGhvcj5TaG91PC9BdXRob3I+PFllYXI+MjAwNzwvWWVhcj48UmVj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</w:fldData>
                </w:fldChar>
              </w:r>
              <w:r w:rsidR="0094700F" w:rsidDel="002C6F92">
                <w:rPr>
                  <w:rFonts w:ascii="Times New Roman" w:eastAsia="Times New Roman" w:hAnsi="Times New Roman"/>
                  <w:b w:val="0"/>
                  <w:sz w:val="16"/>
                </w:rPr>
                <w:delInstrText xml:space="preserve"> ADDIN EN.CITE.DATA </w:delInstrText>
              </w:r>
              <w:r w:rsidDel="002C6F92">
                <w:rPr>
                  <w:rFonts w:ascii="Times New Roman" w:eastAsia="Times New Roman" w:hAnsi="Times New Roman"/>
                  <w:b w:val="0"/>
                  <w:sz w:val="16"/>
                </w:rPr>
              </w:r>
              <w:r w:rsidDel="002C6F92">
                <w:rPr>
                  <w:rFonts w:ascii="Times New Roman" w:eastAsia="Times New Roman" w:hAnsi="Times New Roman"/>
                  <w:b w:val="0"/>
                  <w:sz w:val="16"/>
                </w:rPr>
                <w:fldChar w:fldCharType="end"/>
              </w:r>
              <w:r w:rsidDel="002C6F92">
                <w:rPr>
                  <w:rFonts w:ascii="Times New Roman" w:eastAsia="Times New Roman" w:hAnsi="Times New Roman"/>
                  <w:b w:val="0"/>
                  <w:sz w:val="16"/>
                </w:rPr>
              </w:r>
            </w:del>
            <w:ins w:id="211" w:author="hong qin" w:date="2012-01-19T16:49:00Z">
              <w:r w:rsidR="002C6F92">
                <w:rPr>
                  <w:rFonts w:ascii="Times New Roman" w:eastAsia="Times New Roman" w:hAnsi="Times New Roman"/>
                  <w:b w:val="0"/>
                  <w:sz w:val="16"/>
                </w:rPr>
                <w:fldChar w:fldCharType="begin">
                  <w:fldData xml:space="preserve">PEVuZE5vdGU+PENpdGU+PEF1dGhvcj5TaG91PC9BdXRob3I+PFllYXI+MjAwNzwvWWVhcj48UmVj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</w:fldData>
                </w:fldChar>
              </w:r>
              <w:r w:rsidR="002C6F92">
                <w:rPr>
                  <w:rFonts w:ascii="Times New Roman" w:eastAsia="Times New Roman" w:hAnsi="Times New Roman"/>
                  <w:b w:val="0"/>
                  <w:sz w:val="16"/>
                </w:rPr>
                <w:instrText xml:space="preserve"> ADDIN EN.CITE.DATA </w:instrText>
              </w:r>
              <w:r w:rsidR="002C6F92">
                <w:rPr>
                  <w:rFonts w:ascii="Times New Roman" w:eastAsia="Times New Roman" w:hAnsi="Times New Roman"/>
                  <w:b w:val="0"/>
                  <w:sz w:val="16"/>
                </w:rPr>
              </w:r>
              <w:r w:rsidR="002C6F92">
                <w:rPr>
                  <w:rFonts w:ascii="Times New Roman" w:eastAsia="Times New Roman" w:hAnsi="Times New Roman"/>
                  <w:b w:val="0"/>
                  <w:sz w:val="16"/>
                </w:rPr>
                <w:fldChar w:fldCharType="end"/>
              </w:r>
            </w:ins>
            <w:r>
              <w:rPr>
                <w:rFonts w:ascii="Times New Roman" w:eastAsia="Times New Roman" w:hAnsi="Times New Roman"/>
                <w:b w:val="0"/>
                <w:sz w:val="16"/>
              </w:rPr>
              <w:fldChar w:fldCharType="separate"/>
            </w:r>
            <w:ins w:id="212" w:author="hong qin" w:date="2012-01-19T16:49:00Z">
              <w:r w:rsidR="002C6F92">
                <w:rPr>
                  <w:rFonts w:ascii="Times New Roman" w:eastAsia="Times New Roman" w:hAnsi="Times New Roman"/>
                  <w:b w:val="0"/>
                  <w:sz w:val="16"/>
                </w:rPr>
                <w:t>[85, 96, 97]</w:t>
              </w:r>
            </w:ins>
            <w:del w:id="213" w:author="hong qin" w:date="2012-01-19T16:49:00Z">
              <w:r w:rsidR="0094700F" w:rsidDel="002C6F92">
                <w:rPr>
                  <w:rFonts w:ascii="Times New Roman" w:eastAsia="Times New Roman" w:hAnsi="Times New Roman"/>
                  <w:b w:val="0"/>
                  <w:sz w:val="16"/>
                </w:rPr>
                <w:delText>[85, 95, 96]</w:delText>
              </w:r>
            </w:del>
            <w:r>
              <w:rPr>
                <w:rFonts w:ascii="Times New Roman" w:eastAsia="Times New Roman" w:hAnsi="Times New Roman"/>
                <w:b w:val="0"/>
                <w:sz w:val="16"/>
              </w:rPr>
              <w:fldChar w:fldCharType="end"/>
            </w:r>
          </w:p>
        </w:tc>
      </w:tr>
      <w:tr w:rsidR="00A23974" w:rsidTr="00B172A9">
        <w:tc>
          <w:tcPr>
            <w:tcW w:w="2430" w:type="dxa"/>
            <w:tcPrChange w:id="214" w:author="hong qin" w:date="2012-01-19T17:04:00Z">
              <w:tcPr>
                <w:tcW w:w="2538" w:type="dxa"/>
              </w:tcPr>
            </w:tcPrChange>
          </w:tcPr>
          <w:p w:rsidR="00444A3F" w:rsidRDefault="00A23974" w:rsidP="00444A3F">
            <w:pPr>
              <w:pStyle w:val="Heading3"/>
              <w:spacing w:before="0" w:after="0"/>
              <w:rPr>
                <w:rFonts w:ascii="Times New Roman" w:eastAsia="Times New Roman" w:hAnsi="Times New Roman"/>
                <w:b w:val="0"/>
                <w:sz w:val="16"/>
              </w:rPr>
            </w:pPr>
            <w:r>
              <w:rPr>
                <w:rFonts w:ascii="Times New Roman" w:eastAsia="Times New Roman" w:hAnsi="Times New Roman"/>
                <w:b w:val="0"/>
                <w:sz w:val="16"/>
              </w:rPr>
              <w:t>TO-PRO 3 iodide</w:t>
            </w:r>
          </w:p>
        </w:tc>
        <w:tc>
          <w:tcPr>
            <w:tcW w:w="2070" w:type="dxa"/>
            <w:tcPrChange w:id="215" w:author="hong qin" w:date="2012-01-19T17:04:00Z">
              <w:tcPr>
                <w:tcW w:w="2160" w:type="dxa"/>
              </w:tcPr>
            </w:tcPrChange>
          </w:tcPr>
          <w:p w:rsidR="00C234EC" w:rsidRDefault="00A23974" w:rsidP="006507B5">
            <w:pPr>
              <w:pStyle w:val="Heading3"/>
              <w:spacing w:before="0" w:after="0"/>
              <w:rPr>
                <w:rFonts w:ascii="Times New Roman" w:eastAsia="Times New Roman" w:hAnsi="Times New Roman"/>
                <w:b w:val="0"/>
                <w:sz w:val="16"/>
              </w:rPr>
            </w:pPr>
            <w:r>
              <w:rPr>
                <w:rFonts w:ascii="Times New Roman" w:eastAsia="Times New Roman" w:hAnsi="Times New Roman"/>
                <w:b w:val="0"/>
                <w:sz w:val="16"/>
              </w:rPr>
              <w:t>Membrane permeability, nucleic acid content</w:t>
            </w:r>
          </w:p>
        </w:tc>
        <w:tc>
          <w:tcPr>
            <w:tcW w:w="3600" w:type="dxa"/>
            <w:tcPrChange w:id="216" w:author="hong qin" w:date="2012-01-19T17:04:00Z">
              <w:tcPr>
                <w:tcW w:w="2700" w:type="dxa"/>
              </w:tcPr>
            </w:tcPrChange>
          </w:tcPr>
          <w:p w:rsidR="00C234EC" w:rsidRPr="0092207D" w:rsidRDefault="00444A3F" w:rsidP="006507B5">
            <w:pPr>
              <w:pStyle w:val="Heading3"/>
              <w:spacing w:before="0" w:after="0"/>
              <w:rPr>
                <w:rFonts w:ascii="Times New Roman" w:eastAsia="Times New Roman" w:hAnsi="Times New Roman"/>
                <w:b w:val="0"/>
                <w:sz w:val="16"/>
                <w:lang w:val="es-ES"/>
              </w:rPr>
            </w:pPr>
            <w:r w:rsidRPr="00444A3F">
              <w:rPr>
                <w:rFonts w:ascii="Times New Roman" w:eastAsia="Times New Roman" w:hAnsi="Times New Roman"/>
                <w:b w:val="0"/>
                <w:sz w:val="16"/>
                <w:lang w:val="es-ES"/>
              </w:rPr>
              <w:t xml:space="preserve">Ex 642nm (658nm laser), </w:t>
            </w:r>
            <w:proofErr w:type="spellStart"/>
            <w:r w:rsidRPr="00444A3F">
              <w:rPr>
                <w:rFonts w:ascii="Times New Roman" w:eastAsia="Times New Roman" w:hAnsi="Times New Roman"/>
                <w:b w:val="0"/>
                <w:sz w:val="16"/>
                <w:lang w:val="es-ES"/>
              </w:rPr>
              <w:t>Em</w:t>
            </w:r>
            <w:proofErr w:type="spellEnd"/>
            <w:r w:rsidRPr="00444A3F">
              <w:rPr>
                <w:rFonts w:ascii="Times New Roman" w:eastAsia="Times New Roman" w:hAnsi="Times New Roman"/>
                <w:b w:val="0"/>
                <w:sz w:val="16"/>
                <w:lang w:val="es-ES"/>
              </w:rPr>
              <w:t xml:space="preserve"> 661nm</w:t>
            </w:r>
          </w:p>
        </w:tc>
        <w:tc>
          <w:tcPr>
            <w:tcW w:w="1170" w:type="dxa"/>
            <w:tcPrChange w:id="217" w:author="hong qin" w:date="2012-01-19T17:04:00Z">
              <w:tcPr>
                <w:tcW w:w="1374" w:type="dxa"/>
              </w:tcPr>
            </w:tcPrChange>
          </w:tcPr>
          <w:p w:rsidR="00444A3F" w:rsidRDefault="003D6BA7" w:rsidP="002C6F92">
            <w:pPr>
              <w:pStyle w:val="Heading3"/>
              <w:spacing w:before="0" w:after="0"/>
              <w:rPr>
                <w:rFonts w:ascii="Times New Roman" w:eastAsia="Times New Roman" w:hAnsi="Times New Roman"/>
                <w:b w:val="0"/>
                <w:sz w:val="16"/>
              </w:rPr>
              <w:pPrChange w:id="218" w:author="hong qin" w:date="2012-01-19T16:49:00Z">
                <w:pPr>
                  <w:pStyle w:val="Heading3"/>
                  <w:spacing w:before="0" w:after="0"/>
                </w:pPr>
              </w:pPrChange>
            </w:pPr>
            <w:r>
              <w:rPr>
                <w:rFonts w:ascii="Times New Roman" w:eastAsia="Times New Roman" w:hAnsi="Times New Roman"/>
                <w:b w:val="0"/>
                <w:sz w:val="16"/>
              </w:rPr>
              <w:fldChar w:fldCharType="begin"/>
            </w:r>
            <w:ins w:id="219" w:author="hong qin" w:date="2012-01-19T16:49:00Z">
              <w:r w:rsidR="002C6F92">
                <w:rPr>
                  <w:rFonts w:ascii="Times New Roman" w:eastAsia="Times New Roman" w:hAnsi="Times New Roman"/>
                  <w:b w:val="0"/>
                  <w:sz w:val="16"/>
                </w:rPr>
                <w:instrText xml:space="preserve"> ADDIN EN.CITE &lt;EndNote&gt;&lt;Cite&gt;&lt;Author&gt;Cossarizza&lt;/Author&gt;&lt;Year&gt;2009&lt;/Year&gt;&lt;RecNum&gt;1288&lt;/RecNum&gt;&lt;record&gt;&lt;rec-number&gt;1288&lt;/rec-number&gt;&lt;foreign-keys&gt;&lt;key app="EN" db-id="seezaperx2r9rmet92m5az2vezeppvta9ads"&gt;1288&lt;/key&gt;&lt;/foreign-keys&gt;&lt;ref-type name="Journal Article"&gt;17&lt;/ref-type&gt;&lt;contributors&gt;&lt;authors&gt;&lt;author&gt;Cossarizza, A.&lt;/author&gt;&lt;author&gt;Ferraresi, R.&lt;/author&gt;&lt;author&gt;Troiano, L.&lt;/author&gt;&lt;author&gt;Roat, E.&lt;/author&gt;&lt;author&gt;Gibellini, L.&lt;/author&gt;&lt;author&gt;Bertoncelli, L.&lt;/author&gt;&lt;author&gt;Nasi, M.&lt;/author&gt;&lt;author&gt;Pinti, M.&lt;/author&gt;&lt;/authors&gt;&lt;/contributors&gt;&lt;auth-address&gt;Department of Biomedical Sciences, University of Modena and Reggio Emilia, Modena, Italy. andrea.cossarizza@unimore.it&lt;/auth-address&gt;&lt;titles&gt;&lt;title&gt;Simultaneous analysis of reactive oxygen species and reduced glutathione content in living cells by polychromatic flow cytometry&lt;/title&gt;&lt;secondary-title&gt;Nat Protoc&lt;/secondary-title&gt;&lt;/titles&gt;&lt;periodical&gt;&lt;full-title&gt;Nat Protoc&lt;/full-title&gt;&lt;/periodical&gt;&lt;pages&gt;1790-7&lt;/pages&gt;&lt;volume&gt;4&lt;/volume&gt;&lt;number&gt;12&lt;/number&gt;&lt;edition&gt;2009/12/17&lt;/edition&gt;&lt;keywords&gt;&lt;keyword&gt;Cell Line&lt;/keyword&gt;&lt;keyword&gt;Flow Cytometry/instrumentation/*methods&lt;/keyword&gt;&lt;keyword&gt;Fluorescent Dyes/analysis&lt;/keyword&gt;&lt;keyword&gt;Glutathione/*metabolism&lt;/keyword&gt;&lt;keyword&gt;Humans&lt;/keyword&gt;&lt;keyword&gt;Hydrogen Peroxide/metabolism&lt;/keyword&gt;&lt;keyword&gt;Oxidation-Reduction&lt;/keyword&gt;&lt;keyword&gt;Reactive Oxygen Species/*metabolism&lt;/keyword&gt;&lt;keyword&gt;Superoxides/metabolism&lt;/keyword&gt;&lt;/keywords&gt;&lt;dates&gt;&lt;year&gt;2009&lt;/year&gt;&lt;/dates&gt;&lt;isbn&gt;1750-2799 (Electronic)&amp;#xD;1750-2799 (Linking)&lt;/isbn&gt;&lt;accession-num&gt;20010930&lt;/accession-num&gt;&lt;urls&gt;&lt;related-urls&gt;&lt;url&gt;http://www.ncbi.nlm.nih.gov/entrez/query.fcgi?cmd=Retrieve&amp;amp;db=PubMed&amp;amp;dopt=Citation&amp;amp;list_uids=20010930&lt;/url&gt;&lt;/related-urls&gt;&lt;/urls&gt;&lt;electronic-resource-num&gt;nprot.2009.189 [pii]&amp;#xD;10.1038/nprot.2009.189&lt;/electronic-resource-num&gt;&lt;language&gt;eng&lt;/language&gt;&lt;/record&gt;&lt;/Cite&gt;&lt;/EndNote&gt;</w:instrText>
              </w:r>
            </w:ins>
            <w:del w:id="220" w:author="hong qin" w:date="2012-01-19T16:49:00Z">
              <w:r w:rsidR="0094700F" w:rsidDel="002C6F92">
                <w:rPr>
                  <w:rFonts w:ascii="Times New Roman" w:eastAsia="Times New Roman" w:hAnsi="Times New Roman"/>
                  <w:b w:val="0"/>
                  <w:sz w:val="16"/>
                </w:rPr>
                <w:delInstrText xml:space="preserve"> ADDIN EN.CITE &lt;EndNote&gt;&lt;Cite&gt;&lt;Author&gt;Cossarizza&lt;/Author&gt;&lt;Year&gt;2009&lt;/Year&gt;&lt;RecNum&gt;1288&lt;/RecNum&gt;&lt;record&gt;&lt;rec-number&gt;1288&lt;/rec-number&gt;&lt;foreign-keys&gt;&lt;key app="EN" db-id="seezaperx2r9rmet92m5az2vezeppvta9ads"&gt;1288&lt;/key&gt;&lt;/foreign-keys&gt;&lt;ref-type name="Journal Article"&gt;17&lt;/ref-type&gt;&lt;contributors&gt;&lt;authors&gt;&lt;author&gt;Cossarizza, A.&lt;/author&gt;&lt;author&gt;Ferraresi, R.&lt;/author&gt;&lt;author&gt;Troiano, L.&lt;/author&gt;&lt;author&gt;Roat, E.&lt;/author&gt;&lt;author&gt;Gibellini, L.&lt;/author&gt;&lt;author&gt;Bertoncelli, L.&lt;/author&gt;&lt;author&gt;Nasi, M.&lt;/author&gt;&lt;author&gt;Pinti, M.&lt;/author&gt;&lt;/authors&gt;&lt;/contributors&gt;&lt;auth-address&gt;Department of Biomedical Sciences, University of Modena and Reggio Emilia, Modena, Italy. andrea.cossarizza@unimore.it&lt;/auth-address&gt;&lt;titles&gt;&lt;title&gt;Simultaneous analysis of reactive oxygen species and reduced glutathione content in living cells by polychromatic flow cytometry&lt;/title&gt;&lt;secondary-title&gt;Nat Protoc&lt;/secondary-title&gt;&lt;/titles&gt;&lt;periodical&gt;&lt;full-title&gt;Nat Protoc&lt;/full-title&gt;&lt;/periodical&gt;&lt;pages&gt;1790-7&lt;/pages&gt;&lt;volume&gt;4&lt;/volume&gt;&lt;number&gt;12&lt;/number&gt;&lt;edition&gt;2009/12/17&lt;/edition&gt;&lt;keywords&gt;&lt;keyword&gt;Cell Line&lt;/keyword&gt;&lt;keyword&gt;Flow Cytometry/instrumentation/*methods&lt;/keyword&gt;&lt;keyword&gt;Fluorescent Dyes/analysis&lt;/keyword&gt;&lt;keyword&gt;Glutathione/*metabolism&lt;/keyword&gt;&lt;keyword&gt;Humans&lt;/keyword&gt;&lt;keyword&gt;Hydrogen Peroxide/metabolism&lt;/keyword&gt;&lt;keyword&gt;Oxidation-Reduction&lt;/keyword&gt;&lt;keyword&gt;Reactive Oxygen Species/*metabolism&lt;/keyword&gt;&lt;keyword&gt;Superoxides/metabolism&lt;/keyword&gt;&lt;/keywords&gt;&lt;dates&gt;&lt;year&gt;2009&lt;/year&gt;&lt;/dates&gt;&lt;isbn&gt;1750-2799 (Electronic)&amp;#xD;1750-2799 (Linking)&lt;/isbn&gt;&lt;accession-num&gt;20010930&lt;/accession-num&gt;&lt;urls&gt;&lt;related-urls&gt;&lt;url&gt;http://www.ncbi.nlm.nih.gov/entrez/query.fcgi?cmd=Retrieve&amp;amp;db=PubMed&amp;amp;dopt=Citation&amp;amp;list_uids=20010930&lt;/url&gt;&lt;/related-urls&gt;&lt;/urls&gt;&lt;electronic-resource-num&gt;nprot.2009.189 [pii]&amp;#xD;10.1038/nprot.2009.189&lt;/electronic-resource-num&gt;&lt;language&gt;eng&lt;/language&gt;&lt;/record&gt;&lt;/Cite&gt;&lt;/EndNote&gt;</w:delInstrText>
              </w:r>
            </w:del>
            <w:r>
              <w:rPr>
                <w:rFonts w:ascii="Times New Roman" w:eastAsia="Times New Roman" w:hAnsi="Times New Roman"/>
                <w:b w:val="0"/>
                <w:sz w:val="16"/>
              </w:rPr>
              <w:fldChar w:fldCharType="separate"/>
            </w:r>
            <w:ins w:id="221" w:author="hong qin" w:date="2012-01-19T16:49:00Z">
              <w:r w:rsidR="002C6F92">
                <w:rPr>
                  <w:rFonts w:ascii="Times New Roman" w:eastAsia="Times New Roman" w:hAnsi="Times New Roman"/>
                  <w:b w:val="0"/>
                  <w:sz w:val="16"/>
                </w:rPr>
                <w:t>[98]</w:t>
              </w:r>
            </w:ins>
            <w:del w:id="222" w:author="hong qin" w:date="2012-01-19T16:49:00Z">
              <w:r w:rsidR="0094700F" w:rsidDel="002C6F92">
                <w:rPr>
                  <w:rFonts w:ascii="Times New Roman" w:eastAsia="Times New Roman" w:hAnsi="Times New Roman"/>
                  <w:b w:val="0"/>
                  <w:sz w:val="16"/>
                </w:rPr>
                <w:delText>[97]</w:delText>
              </w:r>
            </w:del>
            <w:r>
              <w:rPr>
                <w:rFonts w:ascii="Times New Roman" w:eastAsia="Times New Roman" w:hAnsi="Times New Roman"/>
                <w:b w:val="0"/>
                <w:sz w:val="16"/>
              </w:rPr>
              <w:fldChar w:fldCharType="end"/>
            </w:r>
          </w:p>
        </w:tc>
      </w:tr>
      <w:tr w:rsidR="00A23974" w:rsidTr="00B172A9">
        <w:tc>
          <w:tcPr>
            <w:tcW w:w="2430" w:type="dxa"/>
            <w:tcPrChange w:id="223" w:author="hong qin" w:date="2012-01-19T17:04:00Z">
              <w:tcPr>
                <w:tcW w:w="2538" w:type="dxa"/>
              </w:tcPr>
            </w:tcPrChange>
          </w:tcPr>
          <w:p w:rsidR="00444A3F" w:rsidRDefault="00A23974" w:rsidP="00444A3F">
            <w:pPr>
              <w:pStyle w:val="Heading3"/>
              <w:spacing w:before="0" w:after="0"/>
              <w:rPr>
                <w:rFonts w:ascii="Times New Roman" w:eastAsia="Times New Roman" w:hAnsi="Times New Roman"/>
                <w:b w:val="0"/>
                <w:sz w:val="16"/>
              </w:rPr>
            </w:pPr>
            <w:r>
              <w:rPr>
                <w:rFonts w:ascii="Times New Roman" w:eastAsia="Times New Roman" w:hAnsi="Times New Roman"/>
                <w:b w:val="0"/>
                <w:sz w:val="16"/>
              </w:rPr>
              <w:t>7-Aminoactinomycin D (7-AAD)</w:t>
            </w:r>
          </w:p>
        </w:tc>
        <w:tc>
          <w:tcPr>
            <w:tcW w:w="2070" w:type="dxa"/>
            <w:tcPrChange w:id="224" w:author="hong qin" w:date="2012-01-19T17:04:00Z">
              <w:tcPr>
                <w:tcW w:w="2160" w:type="dxa"/>
              </w:tcPr>
            </w:tcPrChange>
          </w:tcPr>
          <w:p w:rsidR="00C234EC" w:rsidRDefault="00A23974" w:rsidP="006507B5">
            <w:pPr>
              <w:pStyle w:val="Heading3"/>
              <w:spacing w:before="0" w:after="0"/>
              <w:rPr>
                <w:rFonts w:ascii="Times New Roman" w:eastAsia="Times New Roman" w:hAnsi="Times New Roman"/>
                <w:b w:val="0"/>
                <w:sz w:val="16"/>
              </w:rPr>
            </w:pPr>
            <w:r>
              <w:rPr>
                <w:rFonts w:ascii="Times New Roman" w:eastAsia="Times New Roman" w:hAnsi="Times New Roman"/>
                <w:b w:val="0"/>
                <w:sz w:val="16"/>
              </w:rPr>
              <w:t>Membrane permeability, nucleic acid content</w:t>
            </w:r>
          </w:p>
        </w:tc>
        <w:tc>
          <w:tcPr>
            <w:tcW w:w="3600" w:type="dxa"/>
            <w:tcPrChange w:id="225" w:author="hong qin" w:date="2012-01-19T17:04:00Z">
              <w:tcPr>
                <w:tcW w:w="2700" w:type="dxa"/>
              </w:tcPr>
            </w:tcPrChange>
          </w:tcPr>
          <w:p w:rsidR="00C234EC" w:rsidRPr="0092207D" w:rsidRDefault="00444A3F" w:rsidP="006507B5">
            <w:pPr>
              <w:pStyle w:val="Heading3"/>
              <w:spacing w:before="0" w:after="0"/>
              <w:rPr>
                <w:rFonts w:ascii="Times New Roman" w:eastAsia="Times New Roman" w:hAnsi="Times New Roman"/>
                <w:b w:val="0"/>
                <w:sz w:val="16"/>
                <w:lang w:val="es-ES"/>
              </w:rPr>
            </w:pPr>
            <w:r w:rsidRPr="00444A3F">
              <w:rPr>
                <w:rFonts w:ascii="Times New Roman" w:eastAsia="Times New Roman" w:hAnsi="Times New Roman"/>
                <w:b w:val="0"/>
                <w:sz w:val="16"/>
                <w:lang w:val="es-ES"/>
              </w:rPr>
              <w:t xml:space="preserve">Ex ~540nm (488nm laser), </w:t>
            </w:r>
            <w:proofErr w:type="spellStart"/>
            <w:r w:rsidRPr="00444A3F">
              <w:rPr>
                <w:rFonts w:ascii="Times New Roman" w:eastAsia="Times New Roman" w:hAnsi="Times New Roman"/>
                <w:b w:val="0"/>
                <w:sz w:val="16"/>
                <w:lang w:val="es-ES"/>
              </w:rPr>
              <w:t>Em</w:t>
            </w:r>
            <w:proofErr w:type="spellEnd"/>
            <w:r w:rsidRPr="00444A3F">
              <w:rPr>
                <w:rFonts w:ascii="Times New Roman" w:eastAsia="Times New Roman" w:hAnsi="Times New Roman"/>
                <w:b w:val="0"/>
                <w:sz w:val="16"/>
                <w:lang w:val="es-ES"/>
              </w:rPr>
              <w:t xml:space="preserve"> 647nm</w:t>
            </w:r>
          </w:p>
        </w:tc>
        <w:tc>
          <w:tcPr>
            <w:tcW w:w="1170" w:type="dxa"/>
            <w:tcPrChange w:id="226" w:author="hong qin" w:date="2012-01-19T17:04:00Z">
              <w:tcPr>
                <w:tcW w:w="1374" w:type="dxa"/>
              </w:tcPr>
            </w:tcPrChange>
          </w:tcPr>
          <w:p w:rsidR="00444A3F" w:rsidRDefault="003D6BA7" w:rsidP="002C6F92">
            <w:pPr>
              <w:pStyle w:val="Heading3"/>
              <w:spacing w:before="0" w:after="0"/>
              <w:rPr>
                <w:rFonts w:ascii="Times New Roman" w:eastAsia="Times New Roman" w:hAnsi="Times New Roman"/>
                <w:b w:val="0"/>
                <w:sz w:val="16"/>
              </w:rPr>
              <w:pPrChange w:id="227" w:author="hong qin" w:date="2012-01-19T16:49:00Z">
                <w:pPr>
                  <w:pStyle w:val="Heading3"/>
                  <w:spacing w:before="0" w:after="0"/>
                </w:pPr>
              </w:pPrChange>
            </w:pPr>
            <w:r>
              <w:rPr>
                <w:rFonts w:ascii="Times New Roman" w:eastAsia="Times New Roman" w:hAnsi="Times New Roman"/>
                <w:b w:val="0"/>
                <w:sz w:val="16"/>
              </w:rPr>
              <w:fldChar w:fldCharType="begin"/>
            </w:r>
            <w:ins w:id="228" w:author="hong qin" w:date="2012-01-19T16:49:00Z">
              <w:r w:rsidR="002C6F92">
                <w:rPr>
                  <w:rFonts w:ascii="Times New Roman" w:eastAsia="Times New Roman" w:hAnsi="Times New Roman"/>
                  <w:b w:val="0"/>
                  <w:sz w:val="16"/>
                </w:rPr>
                <w:instrText xml:space="preserve"> ADDIN EN.CITE &lt;EndNote&gt;&lt;Cite ExcludeYear="1"&gt;&lt;Author&gt;Babiskin&lt;/Author&gt;&lt;RecNum&gt;1299&lt;/RecNum&gt;&lt;record&gt;&lt;rec-number&gt;1299&lt;/rec-number&gt;&lt;foreign-keys&gt;&lt;key app="EN" db-id="seezaperx2r9rmet92m5az2vezeppvta9ads"&gt;1299&lt;/key&gt;&lt;/foreign-keys&gt;&lt;ref-type name="Journal Article"&gt;17&lt;/ref-type&gt;&lt;contributors&gt;&lt;authors&gt;&lt;author&gt;Babiskin, A. H.&lt;/author&gt;&lt;author&gt;Smolke, C. D.&lt;/author&gt;&lt;/authors&gt;&lt;/contributors&gt;&lt;auth-address&gt;Division of Chemistry and Chemical Engineering, 1200 E. California Blvd., MC 210-41, California Institute of Technology, Pasadena, CA 91125, USA.&lt;/auth-address&gt;&lt;titles&gt;&lt;title&gt;Synthetic RNA modules for fine-tuning gene expression levels in yeast by modulating RNase III activity&lt;/title&gt;&lt;secondary-title&gt;Nucleic Acids Res&lt;/secondary-title&gt;&lt;/titles&gt;&lt;periodical&gt;&lt;full-title&gt;Nucleic Acids Res&lt;/full-title&gt;&lt;/periodical&gt;&lt;pages&gt;8651-64&lt;/pages&gt;&lt;volume&gt;39&lt;/volume&gt;&lt;number&gt;19&lt;/number&gt;&lt;edition&gt;2011/07/09&lt;/edition&gt;&lt;dates&gt;&lt;year&gt;2011&lt;/year&gt;&lt;pub-dates&gt;&lt;date&gt;Oct&lt;/date&gt;&lt;/pub-dates&gt;&lt;/dates&gt;&lt;isbn&gt;1362-4962 (Electronic)&amp;#xD;0305-1048 (Linking)&lt;/isbn&gt;&lt;accession-num&gt;21737428&lt;/accession-num&gt;&lt;urls&gt;&lt;related-urls&gt;&lt;url&gt;http://www.ncbi.nlm.nih.gov/entrez/query.fcgi?cmd=Retrieve&amp;amp;db=PubMed&amp;amp;dopt=Citation&amp;amp;list_uids=21737428&lt;/url&gt;&lt;/related-urls&gt;&lt;/urls&gt;&lt;custom2&gt;3201855&lt;/custom2&gt;&lt;electronic-resource-num&gt;gkr445 [pii]&amp;#xD;10.1093/nar/gkr445&lt;/electronic-resource-num&gt;&lt;language&gt;eng&lt;/language&gt;&lt;/record&gt;&lt;/Cite&gt;&lt;/EndNote&gt;</w:instrText>
              </w:r>
            </w:ins>
            <w:del w:id="229" w:author="hong qin" w:date="2012-01-19T16:49:00Z">
              <w:r w:rsidR="0094700F" w:rsidDel="002C6F92">
                <w:rPr>
                  <w:rFonts w:ascii="Times New Roman" w:eastAsia="Times New Roman" w:hAnsi="Times New Roman"/>
                  <w:b w:val="0"/>
                  <w:sz w:val="16"/>
                </w:rPr>
                <w:delInstrText xml:space="preserve"> ADDIN EN.CITE &lt;EndNote&gt;&lt;Cite ExcludeYear="1"&gt;&lt;Author&gt;Babiskin&lt;/Author&gt;&lt;RecNum&gt;1299&lt;/RecNum&gt;&lt;record&gt;&lt;rec-number&gt;1299&lt;/rec-number&gt;&lt;foreign-keys&gt;&lt;key app="EN" db-id="seezaperx2r9rmet92m5az2vezeppvta9ads"&gt;1299&lt;/key&gt;&lt;/foreign-keys&gt;&lt;ref-type name="Journal Article"&gt;17&lt;/ref-type&gt;&lt;contributors&gt;&lt;authors&gt;&lt;author&gt;Babiskin, A. H.&lt;/author&gt;&lt;author&gt;Smolke, C. D.&lt;/author&gt;&lt;/authors&gt;&lt;/contributors&gt;&lt;auth-address&gt;Division of Chemistry and Chemical Engineering, 1200 E. California Blvd., MC 210-41, California Institute of Technology, Pasadena, CA 91125, USA.&lt;/auth-address&gt;&lt;titles&gt;&lt;title&gt;Synthetic RNA modules for fine-tuning gene expression levels in yeast by modulating RNase III activity&lt;/title&gt;&lt;secondary-title&gt;Nucleic Acids Res&lt;/secondary-title&gt;&lt;/titles&gt;&lt;periodical&gt;&lt;full-title&gt;Nucleic Acids Res&lt;/full-title&gt;&lt;/periodical&gt;&lt;pages&gt;8651-64&lt;/pages&gt;&lt;volume&gt;39&lt;/volume&gt;&lt;number&gt;19&lt;/number&gt;&lt;edition&gt;2011/07/09&lt;/edition&gt;&lt;dates&gt;&lt;year&gt;2011&lt;/year&gt;&lt;pub-dates&gt;&lt;date&gt;Oct&lt;/date&gt;&lt;/pub-dates&gt;&lt;/dates&gt;&lt;isbn&gt;1362-4962 (Electronic)&amp;#xD;0305-1048 (Linking)&lt;/isbn&gt;&lt;accession-num&gt;21737428&lt;/accession-num&gt;&lt;urls&gt;&lt;related-urls&gt;&lt;url&gt;http://www.ncbi.nlm.nih.gov/entrez/query.fcgi?cmd=Retrieve&amp;amp;db=PubMed&amp;amp;dopt=Citation&amp;amp;list_uids=21737428&lt;/url&gt;&lt;/related-urls&gt;&lt;/urls&gt;&lt;custom2&gt;3201855&lt;/custom2&gt;&lt;electronic-resource-num&gt;gkr445 [pii]&amp;#xD;10.1093/nar/gkr445&lt;/electronic-resource-num&gt;&lt;language&gt;eng&lt;/language&gt;&lt;/record&gt;&lt;/Cite&gt;&lt;/EndNote&gt;</w:delInstrText>
              </w:r>
            </w:del>
            <w:r>
              <w:rPr>
                <w:rFonts w:ascii="Times New Roman" w:eastAsia="Times New Roman" w:hAnsi="Times New Roman"/>
                <w:b w:val="0"/>
                <w:sz w:val="16"/>
              </w:rPr>
              <w:fldChar w:fldCharType="separate"/>
            </w:r>
            <w:ins w:id="230" w:author="hong qin" w:date="2012-01-19T16:49:00Z">
              <w:r w:rsidR="002C6F92">
                <w:rPr>
                  <w:rFonts w:ascii="Times New Roman" w:eastAsia="Times New Roman" w:hAnsi="Times New Roman"/>
                  <w:b w:val="0"/>
                  <w:sz w:val="16"/>
                </w:rPr>
                <w:t>[99]</w:t>
              </w:r>
            </w:ins>
            <w:del w:id="231" w:author="hong qin" w:date="2012-01-19T16:49:00Z">
              <w:r w:rsidR="0094700F" w:rsidDel="002C6F92">
                <w:rPr>
                  <w:rFonts w:ascii="Times New Roman" w:eastAsia="Times New Roman" w:hAnsi="Times New Roman"/>
                  <w:b w:val="0"/>
                  <w:sz w:val="16"/>
                </w:rPr>
                <w:delText>[98]</w:delText>
              </w:r>
            </w:del>
            <w:r>
              <w:rPr>
                <w:rFonts w:ascii="Times New Roman" w:eastAsia="Times New Roman" w:hAnsi="Times New Roman"/>
                <w:b w:val="0"/>
                <w:sz w:val="16"/>
              </w:rPr>
              <w:fldChar w:fldCharType="end"/>
            </w:r>
          </w:p>
        </w:tc>
      </w:tr>
      <w:tr w:rsidR="00A23974" w:rsidTr="00B172A9">
        <w:tc>
          <w:tcPr>
            <w:tcW w:w="2430" w:type="dxa"/>
            <w:tcPrChange w:id="232" w:author="hong qin" w:date="2012-01-19T17:04:00Z">
              <w:tcPr>
                <w:tcW w:w="2538" w:type="dxa"/>
              </w:tcPr>
            </w:tcPrChange>
          </w:tcPr>
          <w:p w:rsidR="00444A3F" w:rsidRDefault="00A23974" w:rsidP="00444A3F">
            <w:pPr>
              <w:pStyle w:val="Heading3"/>
              <w:spacing w:before="0" w:after="0"/>
              <w:rPr>
                <w:rFonts w:ascii="Times New Roman" w:eastAsia="Times New Roman" w:hAnsi="Times New Roman"/>
                <w:b w:val="0"/>
                <w:sz w:val="16"/>
              </w:rPr>
            </w:pPr>
            <w:commentRangeStart w:id="233"/>
            <w:r>
              <w:rPr>
                <w:rFonts w:ascii="Times New Roman" w:eastAsia="Times New Roman" w:hAnsi="Times New Roman"/>
                <w:b w:val="0"/>
                <w:sz w:val="16"/>
              </w:rPr>
              <w:t xml:space="preserve">SYTOX </w:t>
            </w:r>
            <w:proofErr w:type="spellStart"/>
            <w:r>
              <w:rPr>
                <w:rFonts w:ascii="Times New Roman" w:eastAsia="Times New Roman" w:hAnsi="Times New Roman"/>
                <w:b w:val="0"/>
                <w:sz w:val="16"/>
              </w:rPr>
              <w:t>AADvanced</w:t>
            </w:r>
            <w:proofErr w:type="spellEnd"/>
            <w:r>
              <w:rPr>
                <w:rFonts w:ascii="Times New Roman" w:eastAsia="Times New Roman" w:hAnsi="Times New Roman"/>
                <w:b w:val="0"/>
                <w:sz w:val="16"/>
              </w:rPr>
              <w:t xml:space="preserve"> Dead cell stain</w:t>
            </w:r>
            <w:commentRangeEnd w:id="233"/>
            <w:r>
              <w:rPr>
                <w:rStyle w:val="CommentReference"/>
                <w:rFonts w:ascii="Times New Roman" w:eastAsia="Cambria" w:hAnsi="Times New Roman"/>
                <w:b w:val="0"/>
                <w:vanish/>
                <w:color w:val="auto"/>
                <w:lang w:eastAsia="en-US"/>
              </w:rPr>
              <w:commentReference w:id="233"/>
            </w:r>
            <w:r>
              <w:rPr>
                <w:rFonts w:ascii="Times New Roman" w:eastAsia="Times New Roman" w:hAnsi="Times New Roman"/>
                <w:b w:val="0"/>
                <w:sz w:val="16"/>
              </w:rPr>
              <w:t xml:space="preserve"> </w:t>
            </w:r>
          </w:p>
        </w:tc>
        <w:tc>
          <w:tcPr>
            <w:tcW w:w="2070" w:type="dxa"/>
            <w:tcPrChange w:id="234" w:author="hong qin" w:date="2012-01-19T17:04:00Z">
              <w:tcPr>
                <w:tcW w:w="2160" w:type="dxa"/>
              </w:tcPr>
            </w:tcPrChange>
          </w:tcPr>
          <w:p w:rsidR="00C234EC" w:rsidRDefault="00A23974" w:rsidP="006507B5">
            <w:pPr>
              <w:pStyle w:val="Heading3"/>
              <w:spacing w:before="0" w:after="0"/>
              <w:rPr>
                <w:rFonts w:ascii="Times New Roman" w:eastAsia="Times New Roman" w:hAnsi="Times New Roman"/>
                <w:b w:val="0"/>
                <w:sz w:val="16"/>
              </w:rPr>
            </w:pPr>
            <w:r>
              <w:rPr>
                <w:rFonts w:ascii="Times New Roman" w:eastAsia="Times New Roman" w:hAnsi="Times New Roman"/>
                <w:b w:val="0"/>
                <w:sz w:val="16"/>
              </w:rPr>
              <w:t>Membrane permeability, nucleic acid content</w:t>
            </w:r>
          </w:p>
        </w:tc>
        <w:tc>
          <w:tcPr>
            <w:tcW w:w="3600" w:type="dxa"/>
            <w:tcPrChange w:id="235" w:author="hong qin" w:date="2012-01-19T17:04:00Z">
              <w:tcPr>
                <w:tcW w:w="2700" w:type="dxa"/>
              </w:tcPr>
            </w:tcPrChange>
          </w:tcPr>
          <w:p w:rsidR="00C234EC" w:rsidRPr="0092207D" w:rsidRDefault="00444A3F" w:rsidP="006507B5">
            <w:pPr>
              <w:pStyle w:val="Heading3"/>
              <w:spacing w:before="0" w:after="0"/>
              <w:rPr>
                <w:rFonts w:ascii="Times New Roman" w:eastAsia="Times New Roman" w:hAnsi="Times New Roman"/>
                <w:b w:val="0"/>
                <w:sz w:val="16"/>
                <w:lang w:val="es-ES"/>
              </w:rPr>
            </w:pPr>
            <w:r w:rsidRPr="00444A3F">
              <w:rPr>
                <w:rFonts w:ascii="Times New Roman" w:eastAsia="Times New Roman" w:hAnsi="Times New Roman"/>
                <w:b w:val="0"/>
                <w:sz w:val="16"/>
                <w:lang w:val="es-ES"/>
              </w:rPr>
              <w:t xml:space="preserve">Ex ~540nm (488nm laser), </w:t>
            </w:r>
            <w:proofErr w:type="spellStart"/>
            <w:r w:rsidRPr="00444A3F">
              <w:rPr>
                <w:rFonts w:ascii="Times New Roman" w:eastAsia="Times New Roman" w:hAnsi="Times New Roman"/>
                <w:b w:val="0"/>
                <w:sz w:val="16"/>
                <w:lang w:val="es-ES"/>
              </w:rPr>
              <w:t>Em</w:t>
            </w:r>
            <w:proofErr w:type="spellEnd"/>
            <w:r w:rsidRPr="00444A3F">
              <w:rPr>
                <w:rFonts w:ascii="Times New Roman" w:eastAsia="Times New Roman" w:hAnsi="Times New Roman"/>
                <w:b w:val="0"/>
                <w:sz w:val="16"/>
                <w:lang w:val="es-ES"/>
              </w:rPr>
              <w:t xml:space="preserve"> 647nm</w:t>
            </w:r>
          </w:p>
          <w:p w:rsidR="00C234EC" w:rsidRDefault="00A23974" w:rsidP="006507B5">
            <w:pPr>
              <w:spacing w:line="240" w:lineRule="auto"/>
              <w:rPr>
                <w:rFonts w:ascii="Times New Roman" w:hAnsi="Times New Roman"/>
              </w:rPr>
            </w:pPr>
            <w:r>
              <w:rPr>
                <w:rFonts w:ascii="Times New Roman" w:eastAsia="Times New Roman" w:hAnsi="Times New Roman"/>
                <w:sz w:val="16"/>
              </w:rPr>
              <w:t>(Also available in other colors)</w:t>
            </w:r>
          </w:p>
        </w:tc>
        <w:tc>
          <w:tcPr>
            <w:tcW w:w="1170" w:type="dxa"/>
            <w:tcPrChange w:id="236" w:author="hong qin" w:date="2012-01-19T17:04:00Z">
              <w:tcPr>
                <w:tcW w:w="1374" w:type="dxa"/>
              </w:tcPr>
            </w:tcPrChange>
          </w:tcPr>
          <w:p w:rsidR="00444A3F" w:rsidRDefault="00A23974" w:rsidP="00444A3F">
            <w:pPr>
              <w:pStyle w:val="Heading3"/>
              <w:spacing w:before="0" w:after="0"/>
              <w:rPr>
                <w:rFonts w:ascii="Times New Roman" w:eastAsia="Times New Roman" w:hAnsi="Times New Roman"/>
                <w:b w:val="0"/>
                <w:sz w:val="16"/>
              </w:rPr>
            </w:pPr>
            <w:proofErr w:type="spellStart"/>
            <w:r>
              <w:rPr>
                <w:rFonts w:ascii="Times New Roman" w:eastAsia="Times New Roman" w:hAnsi="Times New Roman"/>
                <w:b w:val="0"/>
                <w:sz w:val="16"/>
              </w:rPr>
              <w:t>Invitrogen</w:t>
            </w:r>
            <w:proofErr w:type="spellEnd"/>
          </w:p>
        </w:tc>
      </w:tr>
      <w:tr w:rsidR="00A23974" w:rsidTr="00B172A9">
        <w:tc>
          <w:tcPr>
            <w:tcW w:w="2430" w:type="dxa"/>
            <w:tcPrChange w:id="237" w:author="hong qin" w:date="2012-01-19T17:04:00Z">
              <w:tcPr>
                <w:tcW w:w="2538" w:type="dxa"/>
              </w:tcPr>
            </w:tcPrChange>
          </w:tcPr>
          <w:p w:rsidR="00444A3F" w:rsidRDefault="00A23974" w:rsidP="00444A3F">
            <w:pPr>
              <w:pStyle w:val="Heading3"/>
              <w:spacing w:before="0" w:after="0"/>
              <w:rPr>
                <w:rFonts w:ascii="Times New Roman" w:eastAsia="Times New Roman" w:hAnsi="Times New Roman"/>
                <w:b w:val="0"/>
                <w:sz w:val="16"/>
              </w:rPr>
            </w:pPr>
            <w:commentRangeStart w:id="238"/>
            <w:r>
              <w:rPr>
                <w:rFonts w:ascii="Times New Roman" w:eastAsia="Times New Roman" w:hAnsi="Times New Roman"/>
                <w:b w:val="0"/>
                <w:sz w:val="16"/>
              </w:rPr>
              <w:t>FUN1</w:t>
            </w:r>
            <w:commentRangeEnd w:id="238"/>
            <w:r>
              <w:rPr>
                <w:rStyle w:val="CommentReference"/>
                <w:rFonts w:ascii="Times New Roman" w:eastAsia="Cambria" w:hAnsi="Times New Roman"/>
                <w:b w:val="0"/>
                <w:vanish/>
                <w:color w:val="auto"/>
                <w:lang w:eastAsia="en-US"/>
              </w:rPr>
              <w:commentReference w:id="238"/>
            </w:r>
          </w:p>
        </w:tc>
        <w:tc>
          <w:tcPr>
            <w:tcW w:w="2070" w:type="dxa"/>
            <w:tcPrChange w:id="239" w:author="hong qin" w:date="2012-01-19T17:04:00Z">
              <w:tcPr>
                <w:tcW w:w="2160" w:type="dxa"/>
              </w:tcPr>
            </w:tcPrChange>
          </w:tcPr>
          <w:p w:rsidR="00C234EC" w:rsidRDefault="00A23974" w:rsidP="006507B5">
            <w:pPr>
              <w:pStyle w:val="Heading3"/>
              <w:spacing w:before="0" w:after="0"/>
              <w:rPr>
                <w:rFonts w:ascii="Times New Roman" w:eastAsia="Times New Roman" w:hAnsi="Times New Roman"/>
                <w:b w:val="0"/>
                <w:sz w:val="16"/>
              </w:rPr>
            </w:pPr>
            <w:r>
              <w:rPr>
                <w:rFonts w:ascii="Times New Roman" w:eastAsia="Times New Roman" w:hAnsi="Times New Roman"/>
                <w:b w:val="0"/>
                <w:sz w:val="16"/>
              </w:rPr>
              <w:t>Vacuole function and viability</w:t>
            </w:r>
          </w:p>
        </w:tc>
        <w:tc>
          <w:tcPr>
            <w:tcW w:w="3600" w:type="dxa"/>
            <w:tcPrChange w:id="240" w:author="hong qin" w:date="2012-01-19T17:04:00Z">
              <w:tcPr>
                <w:tcW w:w="2700" w:type="dxa"/>
              </w:tcPr>
            </w:tcPrChange>
          </w:tcPr>
          <w:p w:rsidR="00C234EC" w:rsidRDefault="00A23974" w:rsidP="006507B5">
            <w:pPr>
              <w:pStyle w:val="Heading3"/>
              <w:spacing w:before="0" w:after="0"/>
              <w:rPr>
                <w:rFonts w:ascii="Times New Roman" w:eastAsia="Times New Roman" w:hAnsi="Times New Roman"/>
                <w:b w:val="0"/>
                <w:sz w:val="16"/>
              </w:rPr>
            </w:pPr>
            <w:r>
              <w:rPr>
                <w:rFonts w:ascii="Times New Roman" w:eastAsia="Times New Roman" w:hAnsi="Times New Roman"/>
                <w:b w:val="0"/>
                <w:sz w:val="16"/>
              </w:rPr>
              <w:t xml:space="preserve">Ex ~480nm (488nm laser), </w:t>
            </w:r>
            <w:proofErr w:type="spellStart"/>
            <w:r>
              <w:rPr>
                <w:rFonts w:ascii="Times New Roman" w:eastAsia="Times New Roman" w:hAnsi="Times New Roman"/>
                <w:b w:val="0"/>
                <w:sz w:val="16"/>
              </w:rPr>
              <w:t>Em</w:t>
            </w:r>
            <w:proofErr w:type="spellEnd"/>
            <w:r>
              <w:rPr>
                <w:rFonts w:ascii="Times New Roman" w:eastAsia="Times New Roman" w:hAnsi="Times New Roman"/>
                <w:b w:val="0"/>
                <w:sz w:val="16"/>
              </w:rPr>
              <w:t>: ~540nm (green in dead cells) and ~ 590nm (orange red in live cells)</w:t>
            </w:r>
          </w:p>
        </w:tc>
        <w:tc>
          <w:tcPr>
            <w:tcW w:w="1170" w:type="dxa"/>
            <w:tcPrChange w:id="241" w:author="hong qin" w:date="2012-01-19T17:04:00Z">
              <w:tcPr>
                <w:tcW w:w="1374" w:type="dxa"/>
              </w:tcPr>
            </w:tcPrChange>
          </w:tcPr>
          <w:p w:rsidR="00444A3F" w:rsidRDefault="00A23974" w:rsidP="00444A3F">
            <w:pPr>
              <w:pStyle w:val="Heading3"/>
              <w:spacing w:before="0" w:after="0"/>
              <w:rPr>
                <w:rFonts w:ascii="Times New Roman" w:eastAsia="Times New Roman" w:hAnsi="Times New Roman"/>
                <w:b w:val="0"/>
                <w:sz w:val="16"/>
              </w:rPr>
            </w:pPr>
            <w:proofErr w:type="spellStart"/>
            <w:r>
              <w:rPr>
                <w:rFonts w:ascii="Times New Roman" w:eastAsia="Times New Roman" w:hAnsi="Times New Roman"/>
                <w:b w:val="0"/>
                <w:sz w:val="16"/>
              </w:rPr>
              <w:t>Invitrogen</w:t>
            </w:r>
            <w:proofErr w:type="spellEnd"/>
          </w:p>
        </w:tc>
      </w:tr>
      <w:tr w:rsidR="00A23974" w:rsidTr="00B172A9">
        <w:tc>
          <w:tcPr>
            <w:tcW w:w="2430" w:type="dxa"/>
            <w:tcPrChange w:id="242" w:author="hong qin" w:date="2012-01-19T17:04:00Z">
              <w:tcPr>
                <w:tcW w:w="2538" w:type="dxa"/>
              </w:tcPr>
            </w:tcPrChange>
          </w:tcPr>
          <w:p w:rsidR="00444A3F" w:rsidRDefault="00A23974" w:rsidP="00444A3F">
            <w:pPr>
              <w:pStyle w:val="Heading3"/>
              <w:spacing w:before="0" w:after="0"/>
              <w:rPr>
                <w:rFonts w:ascii="Times New Roman" w:eastAsia="Times New Roman" w:hAnsi="Times New Roman"/>
                <w:b w:val="0"/>
                <w:sz w:val="16"/>
              </w:rPr>
            </w:pPr>
            <w:r>
              <w:rPr>
                <w:rFonts w:ascii="Times New Roman" w:eastAsia="Times New Roman" w:hAnsi="Times New Roman"/>
                <w:b w:val="0"/>
                <w:sz w:val="16"/>
              </w:rPr>
              <w:t>FM4-64</w:t>
            </w:r>
          </w:p>
        </w:tc>
        <w:tc>
          <w:tcPr>
            <w:tcW w:w="2070" w:type="dxa"/>
            <w:tcPrChange w:id="243" w:author="hong qin" w:date="2012-01-19T17:04:00Z">
              <w:tcPr>
                <w:tcW w:w="2160" w:type="dxa"/>
              </w:tcPr>
            </w:tcPrChange>
          </w:tcPr>
          <w:p w:rsidR="00C234EC" w:rsidRDefault="00A23974" w:rsidP="006507B5">
            <w:pPr>
              <w:pStyle w:val="Heading3"/>
              <w:spacing w:before="0" w:after="0"/>
              <w:rPr>
                <w:rFonts w:ascii="Times New Roman" w:eastAsia="Times New Roman" w:hAnsi="Times New Roman"/>
                <w:b w:val="0"/>
                <w:sz w:val="16"/>
              </w:rPr>
            </w:pPr>
            <w:r>
              <w:rPr>
                <w:rFonts w:ascii="Times New Roman" w:eastAsia="Times New Roman" w:hAnsi="Times New Roman"/>
                <w:b w:val="0"/>
                <w:sz w:val="16"/>
              </w:rPr>
              <w:t>Vacuole function and viability</w:t>
            </w:r>
          </w:p>
        </w:tc>
        <w:tc>
          <w:tcPr>
            <w:tcW w:w="3600" w:type="dxa"/>
            <w:tcPrChange w:id="244" w:author="hong qin" w:date="2012-01-19T17:04:00Z">
              <w:tcPr>
                <w:tcW w:w="2700" w:type="dxa"/>
              </w:tcPr>
            </w:tcPrChange>
          </w:tcPr>
          <w:p w:rsidR="00C234EC" w:rsidRDefault="00A23974" w:rsidP="006507B5">
            <w:pPr>
              <w:pStyle w:val="Heading3"/>
              <w:spacing w:before="0" w:after="0"/>
              <w:rPr>
                <w:rFonts w:ascii="Times New Roman" w:eastAsia="Times New Roman" w:hAnsi="Times New Roman"/>
                <w:b w:val="0"/>
                <w:sz w:val="16"/>
              </w:rPr>
            </w:pPr>
            <w:r>
              <w:rPr>
                <w:rFonts w:ascii="Times New Roman" w:eastAsia="Times New Roman" w:hAnsi="Times New Roman"/>
                <w:b w:val="0"/>
                <w:sz w:val="16"/>
              </w:rPr>
              <w:t xml:space="preserve">Ex ~480nm (488nm laser), </w:t>
            </w:r>
            <w:proofErr w:type="spellStart"/>
            <w:r>
              <w:rPr>
                <w:rFonts w:ascii="Times New Roman" w:eastAsia="Times New Roman" w:hAnsi="Times New Roman"/>
                <w:b w:val="0"/>
                <w:sz w:val="16"/>
              </w:rPr>
              <w:t>Em</w:t>
            </w:r>
            <w:proofErr w:type="spellEnd"/>
            <w:r>
              <w:rPr>
                <w:rFonts w:ascii="Times New Roman" w:eastAsia="Times New Roman" w:hAnsi="Times New Roman"/>
                <w:b w:val="0"/>
                <w:sz w:val="16"/>
              </w:rPr>
              <w:t>: ~740nm (broad peak down to 650nm)</w:t>
            </w:r>
          </w:p>
        </w:tc>
        <w:tc>
          <w:tcPr>
            <w:tcW w:w="1170" w:type="dxa"/>
            <w:tcPrChange w:id="245" w:author="hong qin" w:date="2012-01-19T17:04:00Z">
              <w:tcPr>
                <w:tcW w:w="1374" w:type="dxa"/>
              </w:tcPr>
            </w:tcPrChange>
          </w:tcPr>
          <w:p w:rsidR="00444A3F" w:rsidRDefault="003D6BA7" w:rsidP="002C6F92">
            <w:pPr>
              <w:pStyle w:val="Heading3"/>
              <w:spacing w:before="0" w:after="0"/>
              <w:rPr>
                <w:rFonts w:ascii="Times New Roman" w:eastAsia="Times New Roman" w:hAnsi="Times New Roman"/>
                <w:b w:val="0"/>
                <w:sz w:val="16"/>
              </w:rPr>
              <w:pPrChange w:id="246" w:author="hong qin" w:date="2012-01-19T16:49:00Z">
                <w:pPr>
                  <w:pStyle w:val="Heading3"/>
                  <w:spacing w:before="0" w:after="0"/>
                </w:pPr>
              </w:pPrChange>
            </w:pPr>
            <w:r>
              <w:rPr>
                <w:rFonts w:ascii="Times New Roman" w:eastAsia="Times New Roman" w:hAnsi="Times New Roman"/>
                <w:b w:val="0"/>
                <w:sz w:val="16"/>
              </w:rPr>
              <w:fldChar w:fldCharType="begin">
                <w:fldData xml:space="preserve">PEVuZE5vdGU+PENpdGU+PEF1dGhvcj5LdmFtPC9BdXRob3I+PFllYXI+MjAwNjwvWWVhcj48UmVj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</w:fldData>
              </w:fldChar>
            </w:r>
            <w:ins w:id="247" w:author="hong qin" w:date="2012-01-19T16:49:00Z">
              <w:r w:rsidR="002C6F92">
                <w:rPr>
                  <w:rFonts w:ascii="Times New Roman" w:eastAsia="Times New Roman" w:hAnsi="Times New Roman"/>
                  <w:b w:val="0"/>
                  <w:sz w:val="16"/>
                </w:rPr>
                <w:instrText xml:space="preserve"> ADDIN EN.CITE </w:instrText>
              </w:r>
            </w:ins>
            <w:del w:id="248" w:author="hong qin" w:date="2012-01-19T16:49:00Z">
              <w:r w:rsidR="0094700F" w:rsidDel="002C6F92">
                <w:rPr>
                  <w:rFonts w:ascii="Times New Roman" w:eastAsia="Times New Roman" w:hAnsi="Times New Roman"/>
                  <w:b w:val="0"/>
                  <w:sz w:val="16"/>
                </w:rPr>
                <w:delInstrText xml:space="preserve"> ADDIN EN.CITE </w:delInstrText>
              </w:r>
              <w:r w:rsidDel="002C6F92">
                <w:rPr>
                  <w:rFonts w:ascii="Times New Roman" w:eastAsia="Times New Roman" w:hAnsi="Times New Roman"/>
                  <w:b w:val="0"/>
                  <w:sz w:val="16"/>
                </w:rPr>
                <w:fldChar w:fldCharType="begin">
                  <w:fldData xml:space="preserve">PEVuZE5vdGU+PENpdGU+PEF1dGhvcj5LdmFtPC9BdXRob3I+PFllYXI+MjAwNjwvWWVhcj48UmVj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</w:fldData>
                </w:fldChar>
              </w:r>
              <w:r w:rsidR="0094700F" w:rsidDel="002C6F92">
                <w:rPr>
                  <w:rFonts w:ascii="Times New Roman" w:eastAsia="Times New Roman" w:hAnsi="Times New Roman"/>
                  <w:b w:val="0"/>
                  <w:sz w:val="16"/>
                </w:rPr>
                <w:delInstrText xml:space="preserve"> ADDIN EN.CITE.DATA </w:delInstrText>
              </w:r>
              <w:r w:rsidDel="002C6F92">
                <w:rPr>
                  <w:rFonts w:ascii="Times New Roman" w:eastAsia="Times New Roman" w:hAnsi="Times New Roman"/>
                  <w:b w:val="0"/>
                  <w:sz w:val="16"/>
                </w:rPr>
              </w:r>
              <w:r w:rsidDel="002C6F92">
                <w:rPr>
                  <w:rFonts w:ascii="Times New Roman" w:eastAsia="Times New Roman" w:hAnsi="Times New Roman"/>
                  <w:b w:val="0"/>
                  <w:sz w:val="16"/>
                </w:rPr>
                <w:fldChar w:fldCharType="end"/>
              </w:r>
              <w:r w:rsidDel="002C6F92">
                <w:rPr>
                  <w:rFonts w:ascii="Times New Roman" w:eastAsia="Times New Roman" w:hAnsi="Times New Roman"/>
                  <w:b w:val="0"/>
                  <w:sz w:val="16"/>
                </w:rPr>
              </w:r>
            </w:del>
            <w:ins w:id="249" w:author="hong qin" w:date="2012-01-19T16:49:00Z">
              <w:r w:rsidR="002C6F92">
                <w:rPr>
                  <w:rFonts w:ascii="Times New Roman" w:eastAsia="Times New Roman" w:hAnsi="Times New Roman"/>
                  <w:b w:val="0"/>
                  <w:sz w:val="16"/>
                </w:rPr>
                <w:fldChar w:fldCharType="begin">
                  <w:fldData xml:space="preserve">PEVuZE5vdGU+PENpdGU+PEF1dGhvcj5LdmFtPC9BdXRob3I+PFllYXI+MjAwNjwvWWVhcj48UmVj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</w:fldData>
                </w:fldChar>
              </w:r>
              <w:r w:rsidR="002C6F92">
                <w:rPr>
                  <w:rFonts w:ascii="Times New Roman" w:eastAsia="Times New Roman" w:hAnsi="Times New Roman"/>
                  <w:b w:val="0"/>
                  <w:sz w:val="16"/>
                </w:rPr>
                <w:instrText xml:space="preserve"> ADDIN EN.CITE.DATA </w:instrText>
              </w:r>
              <w:r w:rsidR="002C6F92">
                <w:rPr>
                  <w:rFonts w:ascii="Times New Roman" w:eastAsia="Times New Roman" w:hAnsi="Times New Roman"/>
                  <w:b w:val="0"/>
                  <w:sz w:val="16"/>
                </w:rPr>
              </w:r>
              <w:r w:rsidR="002C6F92">
                <w:rPr>
                  <w:rFonts w:ascii="Times New Roman" w:eastAsia="Times New Roman" w:hAnsi="Times New Roman"/>
                  <w:b w:val="0"/>
                  <w:sz w:val="16"/>
                </w:rPr>
                <w:fldChar w:fldCharType="end"/>
              </w:r>
            </w:ins>
            <w:r>
              <w:rPr>
                <w:rFonts w:ascii="Times New Roman" w:eastAsia="Times New Roman" w:hAnsi="Times New Roman"/>
                <w:b w:val="0"/>
                <w:sz w:val="16"/>
              </w:rPr>
              <w:fldChar w:fldCharType="separate"/>
            </w:r>
            <w:ins w:id="250" w:author="hong qin" w:date="2012-01-19T16:49:00Z">
              <w:r w:rsidR="002C6F92">
                <w:rPr>
                  <w:rFonts w:ascii="Times New Roman" w:eastAsia="Times New Roman" w:hAnsi="Times New Roman"/>
                  <w:b w:val="0"/>
                  <w:sz w:val="16"/>
                </w:rPr>
                <w:t>[100, 101]</w:t>
              </w:r>
            </w:ins>
            <w:del w:id="251" w:author="hong qin" w:date="2012-01-19T16:49:00Z">
              <w:r w:rsidR="0094700F" w:rsidDel="002C6F92">
                <w:rPr>
                  <w:rFonts w:ascii="Times New Roman" w:eastAsia="Times New Roman" w:hAnsi="Times New Roman"/>
                  <w:b w:val="0"/>
                  <w:sz w:val="16"/>
                </w:rPr>
                <w:delText>[99, 100]</w:delText>
              </w:r>
            </w:del>
            <w:r>
              <w:rPr>
                <w:rFonts w:ascii="Times New Roman" w:eastAsia="Times New Roman" w:hAnsi="Times New Roman"/>
                <w:b w:val="0"/>
                <w:sz w:val="16"/>
              </w:rPr>
              <w:fldChar w:fldCharType="end"/>
            </w:r>
          </w:p>
        </w:tc>
      </w:tr>
      <w:tr w:rsidR="00A23974" w:rsidTr="00B172A9">
        <w:tc>
          <w:tcPr>
            <w:tcW w:w="2430" w:type="dxa"/>
            <w:tcBorders>
              <w:top w:val="single" w:sz="4" w:space="0" w:color="auto"/>
              <w:left w:val="single" w:sz="4" w:space="0" w:color="auto"/>
              <w:bottom w:val="single" w:sz="4" w:space="0" w:color="auto"/>
              <w:right w:val="single" w:sz="4" w:space="0" w:color="auto"/>
            </w:tcBorders>
            <w:tcPrChange w:id="252" w:author="hong qin" w:date="2012-01-19T17:04:00Z">
              <w:tcPr>
                <w:tcW w:w="2538" w:type="dxa"/>
                <w:tcBorders>
                  <w:top w:val="single" w:sz="4" w:space="0" w:color="auto"/>
                  <w:left w:val="single" w:sz="4" w:space="0" w:color="auto"/>
                  <w:bottom w:val="single" w:sz="4" w:space="0" w:color="auto"/>
                  <w:right w:val="single" w:sz="4" w:space="0" w:color="auto"/>
                </w:tcBorders>
              </w:tcPr>
            </w:tcPrChange>
          </w:tcPr>
          <w:p w:rsidR="00444A3F" w:rsidRDefault="00A23974" w:rsidP="00444A3F">
            <w:pPr>
              <w:spacing w:line="240" w:lineRule="auto"/>
              <w:rPr>
                <w:rFonts w:ascii="Times New Roman" w:hAnsi="Times New Roman"/>
                <w:sz w:val="16"/>
              </w:rPr>
            </w:pPr>
            <w:r>
              <w:rPr>
                <w:rFonts w:ascii="Times New Roman" w:hAnsi="Times New Roman"/>
                <w:sz w:val="16"/>
              </w:rPr>
              <w:t>SYTOX Green</w:t>
            </w:r>
          </w:p>
        </w:tc>
        <w:tc>
          <w:tcPr>
            <w:tcW w:w="2070" w:type="dxa"/>
            <w:tcBorders>
              <w:top w:val="single" w:sz="4" w:space="0" w:color="auto"/>
              <w:left w:val="single" w:sz="4" w:space="0" w:color="auto"/>
              <w:bottom w:val="single" w:sz="4" w:space="0" w:color="auto"/>
              <w:right w:val="single" w:sz="4" w:space="0" w:color="auto"/>
            </w:tcBorders>
            <w:tcPrChange w:id="253" w:author="hong qin" w:date="2012-01-19T17:04:00Z">
              <w:tcPr>
                <w:tcW w:w="2160" w:type="dxa"/>
                <w:tcBorders>
                  <w:top w:val="single" w:sz="4" w:space="0" w:color="auto"/>
                  <w:left w:val="single" w:sz="4" w:space="0" w:color="auto"/>
                  <w:bottom w:val="single" w:sz="4" w:space="0" w:color="auto"/>
                  <w:right w:val="single" w:sz="4" w:space="0" w:color="auto"/>
                </w:tcBorders>
              </w:tcPr>
            </w:tcPrChange>
          </w:tcPr>
          <w:p w:rsidR="00C234EC" w:rsidRDefault="00A23974" w:rsidP="006507B5">
            <w:pPr>
              <w:pStyle w:val="Heading3"/>
              <w:spacing w:before="0" w:after="0"/>
              <w:rPr>
                <w:rFonts w:ascii="Times New Roman" w:hAnsi="Times New Roman"/>
                <w:b w:val="0"/>
                <w:sz w:val="16"/>
              </w:rPr>
            </w:pPr>
            <w:r>
              <w:rPr>
                <w:rFonts w:ascii="Times New Roman" w:hAnsi="Times New Roman"/>
                <w:b w:val="0"/>
                <w:sz w:val="16"/>
              </w:rPr>
              <w:t>Nucleic acids in dead cells (cell cycle and viability)</w:t>
            </w:r>
          </w:p>
        </w:tc>
        <w:tc>
          <w:tcPr>
            <w:tcW w:w="3600" w:type="dxa"/>
            <w:tcBorders>
              <w:top w:val="single" w:sz="4" w:space="0" w:color="auto"/>
              <w:left w:val="single" w:sz="4" w:space="0" w:color="auto"/>
              <w:bottom w:val="single" w:sz="4" w:space="0" w:color="auto"/>
              <w:right w:val="single" w:sz="4" w:space="0" w:color="auto"/>
            </w:tcBorders>
            <w:tcPrChange w:id="254" w:author="hong qin" w:date="2012-01-19T17:04:00Z">
              <w:tcPr>
                <w:tcW w:w="2700" w:type="dxa"/>
                <w:tcBorders>
                  <w:top w:val="single" w:sz="4" w:space="0" w:color="auto"/>
                  <w:left w:val="single" w:sz="4" w:space="0" w:color="auto"/>
                  <w:bottom w:val="single" w:sz="4" w:space="0" w:color="auto"/>
                  <w:right w:val="single" w:sz="4" w:space="0" w:color="auto"/>
                </w:tcBorders>
              </w:tcPr>
            </w:tcPrChange>
          </w:tcPr>
          <w:p w:rsidR="00C234EC" w:rsidRPr="0092207D" w:rsidRDefault="00444A3F" w:rsidP="006507B5">
            <w:pPr>
              <w:pStyle w:val="Heading3"/>
              <w:spacing w:before="0" w:after="0"/>
              <w:rPr>
                <w:rFonts w:ascii="Times New Roman" w:eastAsia="Times New Roman" w:hAnsi="Times New Roman"/>
                <w:b w:val="0"/>
                <w:sz w:val="16"/>
                <w:lang w:val="es-ES"/>
              </w:rPr>
            </w:pPr>
            <w:r w:rsidRPr="00444A3F">
              <w:rPr>
                <w:rFonts w:ascii="Times New Roman" w:eastAsia="Times New Roman" w:hAnsi="Times New Roman"/>
                <w:b w:val="0"/>
                <w:sz w:val="16"/>
                <w:lang w:val="es-ES"/>
              </w:rPr>
              <w:t xml:space="preserve">Ex 504nm (488nm laser), </w:t>
            </w:r>
            <w:proofErr w:type="spellStart"/>
            <w:r w:rsidRPr="00444A3F">
              <w:rPr>
                <w:rFonts w:ascii="Times New Roman" w:eastAsia="Times New Roman" w:hAnsi="Times New Roman"/>
                <w:b w:val="0"/>
                <w:sz w:val="16"/>
                <w:lang w:val="es-ES"/>
              </w:rPr>
              <w:t>Em</w:t>
            </w:r>
            <w:proofErr w:type="spellEnd"/>
            <w:r w:rsidRPr="00444A3F">
              <w:rPr>
                <w:rFonts w:ascii="Times New Roman" w:eastAsia="Times New Roman" w:hAnsi="Times New Roman"/>
                <w:b w:val="0"/>
                <w:sz w:val="16"/>
                <w:lang w:val="es-ES"/>
              </w:rPr>
              <w:t xml:space="preserve"> 523nm</w:t>
            </w:r>
          </w:p>
        </w:tc>
        <w:tc>
          <w:tcPr>
            <w:tcW w:w="1170" w:type="dxa"/>
            <w:tcBorders>
              <w:top w:val="single" w:sz="4" w:space="0" w:color="auto"/>
              <w:left w:val="single" w:sz="4" w:space="0" w:color="auto"/>
              <w:bottom w:val="single" w:sz="4" w:space="0" w:color="auto"/>
              <w:right w:val="single" w:sz="4" w:space="0" w:color="auto"/>
            </w:tcBorders>
            <w:tcPrChange w:id="255" w:author="hong qin" w:date="2012-01-19T17:04:00Z">
              <w:tcPr>
                <w:tcW w:w="1374" w:type="dxa"/>
                <w:tcBorders>
                  <w:top w:val="single" w:sz="4" w:space="0" w:color="auto"/>
                  <w:left w:val="single" w:sz="4" w:space="0" w:color="auto"/>
                  <w:bottom w:val="single" w:sz="4" w:space="0" w:color="auto"/>
                  <w:right w:val="single" w:sz="4" w:space="0" w:color="auto"/>
                </w:tcBorders>
              </w:tcPr>
            </w:tcPrChange>
          </w:tcPr>
          <w:p w:rsidR="00444A3F" w:rsidRDefault="003D6BA7" w:rsidP="002C6F92">
            <w:pPr>
              <w:pStyle w:val="Heading3"/>
              <w:spacing w:before="0" w:after="0"/>
              <w:rPr>
                <w:rFonts w:ascii="Times New Roman" w:hAnsi="Times New Roman"/>
                <w:b w:val="0"/>
                <w:sz w:val="16"/>
              </w:rPr>
              <w:pPrChange w:id="256" w:author="hong qin" w:date="2012-01-19T16:49:00Z">
                <w:pPr>
                  <w:pStyle w:val="Heading3"/>
                  <w:spacing w:before="0" w:after="0"/>
                </w:pPr>
              </w:pPrChange>
            </w:pPr>
            <w:r>
              <w:rPr>
                <w:rFonts w:ascii="Times New Roman" w:hAnsi="Times New Roman"/>
                <w:b w:val="0"/>
                <w:sz w:val="16"/>
              </w:rPr>
              <w:fldChar w:fldCharType="begin">
                <w:fldData xml:space="preserve">PEVuZE5vdGU+PENpdGU+PEF1dGhvcj5EYXZleTwvQXV0aG9yPjxZZWFyPjIwMDQ8L1llYXI+PFJl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</w:fldData>
              </w:fldChar>
            </w:r>
            <w:ins w:id="257" w:author="hong qin" w:date="2012-01-19T16:49:00Z">
              <w:r w:rsidR="002C6F92">
                <w:rPr>
                  <w:rFonts w:ascii="Times New Roman" w:hAnsi="Times New Roman"/>
                  <w:b w:val="0"/>
                  <w:sz w:val="16"/>
                </w:rPr>
                <w:instrText xml:space="preserve"> ADDIN EN.CITE </w:instrText>
              </w:r>
            </w:ins>
            <w:del w:id="258" w:author="hong qin" w:date="2012-01-19T16:49:00Z">
              <w:r w:rsidR="0094700F" w:rsidDel="002C6F92">
                <w:rPr>
                  <w:rFonts w:ascii="Times New Roman" w:hAnsi="Times New Roman"/>
                  <w:b w:val="0"/>
                  <w:sz w:val="16"/>
                </w:rPr>
                <w:delInstrText xml:space="preserve"> ADDIN EN.CITE </w:delInstrText>
              </w:r>
              <w:r w:rsidDel="002C6F92">
                <w:rPr>
                  <w:rFonts w:ascii="Times New Roman" w:hAnsi="Times New Roman"/>
                  <w:b w:val="0"/>
                  <w:sz w:val="16"/>
                </w:rPr>
                <w:fldChar w:fldCharType="begin">
                  <w:fldData xml:space="preserve">PEVuZE5vdGU+PENpdGU+PEF1dGhvcj5EYXZleTwvQXV0aG9yPjxZZWFyPjIwMDQ8L1llYXI+PFJl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</w:fldData>
                </w:fldChar>
              </w:r>
              <w:r w:rsidR="0094700F" w:rsidDel="002C6F92">
                <w:rPr>
                  <w:rFonts w:ascii="Times New Roman" w:hAnsi="Times New Roman"/>
                  <w:b w:val="0"/>
                  <w:sz w:val="16"/>
                </w:rPr>
                <w:delInstrText xml:space="preserve"> ADDIN EN.CITE.DATA </w:delInstrText>
              </w:r>
              <w:r w:rsidDel="002C6F92">
                <w:rPr>
                  <w:rFonts w:ascii="Times New Roman" w:hAnsi="Times New Roman"/>
                  <w:b w:val="0"/>
                  <w:sz w:val="16"/>
                </w:rPr>
              </w:r>
              <w:r w:rsidDel="002C6F92">
                <w:rPr>
                  <w:rFonts w:ascii="Times New Roman" w:hAnsi="Times New Roman"/>
                  <w:b w:val="0"/>
                  <w:sz w:val="16"/>
                </w:rPr>
                <w:fldChar w:fldCharType="end"/>
              </w:r>
              <w:r w:rsidDel="002C6F92">
                <w:rPr>
                  <w:rFonts w:ascii="Times New Roman" w:hAnsi="Times New Roman"/>
                  <w:b w:val="0"/>
                  <w:sz w:val="16"/>
                </w:rPr>
              </w:r>
            </w:del>
            <w:ins w:id="259" w:author="hong qin" w:date="2012-01-19T16:49:00Z">
              <w:r w:rsidR="002C6F92">
                <w:rPr>
                  <w:rFonts w:ascii="Times New Roman" w:hAnsi="Times New Roman"/>
                  <w:b w:val="0"/>
                  <w:sz w:val="16"/>
                </w:rPr>
                <w:fldChar w:fldCharType="begin">
                  <w:fldData xml:space="preserve">PEVuZE5vdGU+PENpdGU+PEF1dGhvcj5EYXZleTwvQXV0aG9yPjxZZWFyPjIwMDQ8L1llYXI+PFJl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</w:fldData>
                </w:fldChar>
              </w:r>
              <w:r w:rsidR="002C6F92">
                <w:rPr>
                  <w:rFonts w:ascii="Times New Roman" w:hAnsi="Times New Roman"/>
                  <w:b w:val="0"/>
                  <w:sz w:val="16"/>
                </w:rPr>
                <w:instrText xml:space="preserve"> ADDIN EN.CITE.DATA </w:instrText>
              </w:r>
              <w:r w:rsidR="002C6F92">
                <w:rPr>
                  <w:rFonts w:ascii="Times New Roman" w:hAnsi="Times New Roman"/>
                  <w:b w:val="0"/>
                  <w:sz w:val="16"/>
                </w:rPr>
              </w:r>
              <w:r w:rsidR="002C6F92">
                <w:rPr>
                  <w:rFonts w:ascii="Times New Roman" w:hAnsi="Times New Roman"/>
                  <w:b w:val="0"/>
                  <w:sz w:val="16"/>
                </w:rPr>
                <w:fldChar w:fldCharType="end"/>
              </w:r>
            </w:ins>
            <w:r>
              <w:rPr>
                <w:rFonts w:ascii="Times New Roman" w:hAnsi="Times New Roman"/>
                <w:b w:val="0"/>
                <w:sz w:val="16"/>
              </w:rPr>
              <w:fldChar w:fldCharType="separate"/>
            </w:r>
            <w:ins w:id="260" w:author="hong qin" w:date="2012-01-19T16:49:00Z">
              <w:r w:rsidR="002C6F92">
                <w:rPr>
                  <w:rFonts w:ascii="Times New Roman" w:hAnsi="Times New Roman"/>
                  <w:b w:val="0"/>
                  <w:sz w:val="16"/>
                </w:rPr>
                <w:t>[102, 103]</w:t>
              </w:r>
            </w:ins>
            <w:del w:id="261" w:author="hong qin" w:date="2012-01-19T16:49:00Z">
              <w:r w:rsidR="0094700F" w:rsidDel="002C6F92">
                <w:rPr>
                  <w:rFonts w:ascii="Times New Roman" w:hAnsi="Times New Roman"/>
                  <w:b w:val="0"/>
                  <w:sz w:val="16"/>
                </w:rPr>
                <w:delText>[101, 102]</w:delText>
              </w:r>
            </w:del>
            <w:r>
              <w:rPr>
                <w:rFonts w:ascii="Times New Roman" w:hAnsi="Times New Roman"/>
                <w:b w:val="0"/>
                <w:sz w:val="16"/>
              </w:rPr>
              <w:fldChar w:fldCharType="end"/>
            </w:r>
          </w:p>
        </w:tc>
      </w:tr>
      <w:tr w:rsidR="00A23974" w:rsidTr="00B172A9">
        <w:tc>
          <w:tcPr>
            <w:tcW w:w="2430" w:type="dxa"/>
            <w:tcPrChange w:id="262" w:author="hong qin" w:date="2012-01-19T17:04:00Z">
              <w:tcPr>
                <w:tcW w:w="2538" w:type="dxa"/>
              </w:tcPr>
            </w:tcPrChange>
          </w:tcPr>
          <w:p w:rsidR="00444A3F" w:rsidRDefault="00A23974" w:rsidP="00444A3F">
            <w:pPr>
              <w:pStyle w:val="Heading3"/>
              <w:spacing w:before="0" w:after="0"/>
              <w:rPr>
                <w:rFonts w:ascii="Times New Roman" w:eastAsia="Times New Roman" w:hAnsi="Times New Roman"/>
                <w:b w:val="0"/>
                <w:sz w:val="16"/>
              </w:rPr>
            </w:pPr>
            <w:commentRangeStart w:id="263"/>
            <w:commentRangeStart w:id="264"/>
            <w:proofErr w:type="spellStart"/>
            <w:r>
              <w:rPr>
                <w:rFonts w:ascii="Times New Roman" w:eastAsia="Times New Roman" w:hAnsi="Times New Roman"/>
                <w:b w:val="0"/>
                <w:color w:val="auto"/>
                <w:sz w:val="16"/>
              </w:rPr>
              <w:t>Calcofluor</w:t>
            </w:r>
            <w:proofErr w:type="spellEnd"/>
            <w:r>
              <w:rPr>
                <w:rFonts w:ascii="Times New Roman" w:eastAsia="Times New Roman" w:hAnsi="Times New Roman"/>
                <w:b w:val="0"/>
                <w:color w:val="auto"/>
                <w:sz w:val="16"/>
              </w:rPr>
              <w:t xml:space="preserve"> White M2R</w:t>
            </w:r>
            <w:commentRangeEnd w:id="263"/>
            <w:r>
              <w:rPr>
                <w:rStyle w:val="CommentReference"/>
                <w:rFonts w:ascii="Times New Roman" w:eastAsia="Cambria" w:hAnsi="Times New Roman"/>
                <w:b w:val="0"/>
                <w:vanish/>
                <w:color w:val="auto"/>
                <w:lang w:eastAsia="en-US"/>
              </w:rPr>
              <w:commentReference w:id="263"/>
            </w:r>
          </w:p>
        </w:tc>
        <w:tc>
          <w:tcPr>
            <w:tcW w:w="2070" w:type="dxa"/>
            <w:tcPrChange w:id="265" w:author="hong qin" w:date="2012-01-19T17:04:00Z">
              <w:tcPr>
                <w:tcW w:w="2160" w:type="dxa"/>
              </w:tcPr>
            </w:tcPrChange>
          </w:tcPr>
          <w:p w:rsidR="00C234EC" w:rsidRDefault="00A23974" w:rsidP="006507B5">
            <w:pPr>
              <w:pStyle w:val="Heading3"/>
              <w:spacing w:before="0" w:after="0"/>
              <w:rPr>
                <w:rFonts w:ascii="Times New Roman" w:eastAsia="Times New Roman" w:hAnsi="Times New Roman"/>
                <w:b w:val="0"/>
                <w:sz w:val="16"/>
              </w:rPr>
            </w:pPr>
            <w:r>
              <w:rPr>
                <w:rFonts w:ascii="Times New Roman" w:eastAsia="Times New Roman" w:hAnsi="Times New Roman"/>
                <w:b w:val="0"/>
                <w:sz w:val="16"/>
              </w:rPr>
              <w:t>Bud scars (replicative age)</w:t>
            </w:r>
          </w:p>
        </w:tc>
        <w:tc>
          <w:tcPr>
            <w:tcW w:w="3600" w:type="dxa"/>
            <w:tcPrChange w:id="266" w:author="hong qin" w:date="2012-01-19T17:04:00Z">
              <w:tcPr>
                <w:tcW w:w="2700" w:type="dxa"/>
              </w:tcPr>
            </w:tcPrChange>
          </w:tcPr>
          <w:p w:rsidR="00C234EC" w:rsidRPr="0092207D" w:rsidRDefault="00444A3F" w:rsidP="006507B5">
            <w:pPr>
              <w:pStyle w:val="Heading3"/>
              <w:spacing w:before="0" w:after="0"/>
              <w:rPr>
                <w:rFonts w:ascii="Times New Roman" w:eastAsia="Times New Roman" w:hAnsi="Times New Roman"/>
                <w:b w:val="0"/>
                <w:sz w:val="16"/>
                <w:lang w:val="es-ES"/>
              </w:rPr>
            </w:pPr>
            <w:r w:rsidRPr="00444A3F">
              <w:rPr>
                <w:rFonts w:ascii="Times New Roman" w:eastAsia="Times New Roman" w:hAnsi="Times New Roman"/>
                <w:b w:val="0"/>
                <w:sz w:val="16"/>
                <w:lang w:val="es-ES"/>
              </w:rPr>
              <w:t xml:space="preserve">E365nm (405nm laser), </w:t>
            </w:r>
            <w:proofErr w:type="spellStart"/>
            <w:r w:rsidRPr="00444A3F">
              <w:rPr>
                <w:rFonts w:ascii="Times New Roman" w:eastAsia="Times New Roman" w:hAnsi="Times New Roman"/>
                <w:b w:val="0"/>
                <w:sz w:val="16"/>
                <w:lang w:val="es-ES"/>
              </w:rPr>
              <w:t>Em</w:t>
            </w:r>
            <w:proofErr w:type="spellEnd"/>
            <w:r w:rsidRPr="00444A3F">
              <w:rPr>
                <w:rFonts w:ascii="Times New Roman" w:eastAsia="Times New Roman" w:hAnsi="Times New Roman"/>
                <w:b w:val="0"/>
                <w:sz w:val="16"/>
                <w:lang w:val="es-ES"/>
              </w:rPr>
              <w:t xml:space="preserve"> 435nm </w:t>
            </w:r>
          </w:p>
        </w:tc>
        <w:tc>
          <w:tcPr>
            <w:tcW w:w="1170" w:type="dxa"/>
            <w:tcPrChange w:id="267" w:author="hong qin" w:date="2012-01-19T17:04:00Z">
              <w:tcPr>
                <w:tcW w:w="1374" w:type="dxa"/>
              </w:tcPr>
            </w:tcPrChange>
          </w:tcPr>
          <w:p w:rsidR="00444A3F" w:rsidRDefault="003D6BA7" w:rsidP="002C6F92">
            <w:pPr>
              <w:pStyle w:val="Heading3"/>
              <w:spacing w:before="0" w:after="0"/>
              <w:rPr>
                <w:rFonts w:ascii="Times New Roman" w:eastAsia="Times New Roman" w:hAnsi="Times New Roman"/>
                <w:b w:val="0"/>
                <w:sz w:val="16"/>
              </w:rPr>
              <w:pPrChange w:id="268" w:author="hong qin" w:date="2012-01-19T16:49:00Z">
                <w:pPr>
                  <w:pStyle w:val="Heading3"/>
                  <w:spacing w:before="0" w:after="0"/>
                </w:pPr>
              </w:pPrChange>
            </w:pPr>
            <w:r>
              <w:rPr>
                <w:rFonts w:ascii="Times New Roman" w:eastAsia="Times New Roman" w:hAnsi="Times New Roman"/>
                <w:b w:val="0"/>
                <w:sz w:val="16"/>
              </w:rPr>
              <w:fldChar w:fldCharType="begin">
                <w:fldData xml:space="preserve">PEVuZE5vdGU+PENpdGU+PEF1dGhvcj5EYXZleTwvQXV0aG9yPjxZZWFyPjIwMDQ8L1llYXI+PFJl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==
</w:fldData>
              </w:fldChar>
            </w:r>
            <w:ins w:id="269" w:author="hong qin" w:date="2012-01-19T16:49:00Z">
              <w:r w:rsidR="002C6F92">
                <w:rPr>
                  <w:rFonts w:ascii="Times New Roman" w:eastAsia="Times New Roman" w:hAnsi="Times New Roman"/>
                  <w:b w:val="0"/>
                  <w:sz w:val="16"/>
                </w:rPr>
                <w:instrText xml:space="preserve"> ADDIN EN.CITE </w:instrText>
              </w:r>
            </w:ins>
            <w:del w:id="270" w:author="hong qin" w:date="2012-01-19T16:49:00Z">
              <w:r w:rsidR="0094700F" w:rsidDel="002C6F92">
                <w:rPr>
                  <w:rFonts w:ascii="Times New Roman" w:eastAsia="Times New Roman" w:hAnsi="Times New Roman"/>
                  <w:b w:val="0"/>
                  <w:sz w:val="16"/>
                </w:rPr>
                <w:delInstrText xml:space="preserve"> ADDIN EN.CITE </w:delInstrText>
              </w:r>
              <w:r w:rsidDel="002C6F92">
                <w:rPr>
                  <w:rFonts w:ascii="Times New Roman" w:eastAsia="Times New Roman" w:hAnsi="Times New Roman"/>
                  <w:b w:val="0"/>
                  <w:sz w:val="16"/>
                </w:rPr>
                <w:fldChar w:fldCharType="begin">
                  <w:fldData xml:space="preserve">PEVuZE5vdGU+PENpdGU+PEF1dGhvcj5EYXZleTwvQXV0aG9yPjxZZWFyPjIwMDQ8L1llYXI+PFJl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==
</w:fldData>
                </w:fldChar>
              </w:r>
              <w:r w:rsidR="0094700F" w:rsidDel="002C6F92">
                <w:rPr>
                  <w:rFonts w:ascii="Times New Roman" w:eastAsia="Times New Roman" w:hAnsi="Times New Roman"/>
                  <w:b w:val="0"/>
                  <w:sz w:val="16"/>
                </w:rPr>
                <w:delInstrText xml:space="preserve"> ADDIN EN.CITE.DATA </w:delInstrText>
              </w:r>
              <w:r w:rsidDel="002C6F92">
                <w:rPr>
                  <w:rFonts w:ascii="Times New Roman" w:eastAsia="Times New Roman" w:hAnsi="Times New Roman"/>
                  <w:b w:val="0"/>
                  <w:sz w:val="16"/>
                </w:rPr>
              </w:r>
              <w:r w:rsidDel="002C6F92">
                <w:rPr>
                  <w:rFonts w:ascii="Times New Roman" w:eastAsia="Times New Roman" w:hAnsi="Times New Roman"/>
                  <w:b w:val="0"/>
                  <w:sz w:val="16"/>
                </w:rPr>
                <w:fldChar w:fldCharType="end"/>
              </w:r>
              <w:r w:rsidDel="002C6F92">
                <w:rPr>
                  <w:rFonts w:ascii="Times New Roman" w:eastAsia="Times New Roman" w:hAnsi="Times New Roman"/>
                  <w:b w:val="0"/>
                  <w:sz w:val="16"/>
                </w:rPr>
              </w:r>
            </w:del>
            <w:ins w:id="271" w:author="hong qin" w:date="2012-01-19T16:49:00Z">
              <w:r w:rsidR="002C6F92">
                <w:rPr>
                  <w:rFonts w:ascii="Times New Roman" w:eastAsia="Times New Roman" w:hAnsi="Times New Roman"/>
                  <w:b w:val="0"/>
                  <w:sz w:val="16"/>
                </w:rPr>
                <w:fldChar w:fldCharType="begin">
                  <w:fldData xml:space="preserve">PEVuZE5vdGU+PENpdGU+PEF1dGhvcj5EYXZleTwvQXV0aG9yPjxZZWFyPjIwMDQ8L1llYXI+PFJl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==
</w:fldData>
                </w:fldChar>
              </w:r>
              <w:r w:rsidR="002C6F92">
                <w:rPr>
                  <w:rFonts w:ascii="Times New Roman" w:eastAsia="Times New Roman" w:hAnsi="Times New Roman"/>
                  <w:b w:val="0"/>
                  <w:sz w:val="16"/>
                </w:rPr>
                <w:instrText xml:space="preserve"> ADDIN EN.CITE.DATA </w:instrText>
              </w:r>
              <w:r w:rsidR="002C6F92">
                <w:rPr>
                  <w:rFonts w:ascii="Times New Roman" w:eastAsia="Times New Roman" w:hAnsi="Times New Roman"/>
                  <w:b w:val="0"/>
                  <w:sz w:val="16"/>
                </w:rPr>
              </w:r>
              <w:r w:rsidR="002C6F92">
                <w:rPr>
                  <w:rFonts w:ascii="Times New Roman" w:eastAsia="Times New Roman" w:hAnsi="Times New Roman"/>
                  <w:b w:val="0"/>
                  <w:sz w:val="16"/>
                </w:rPr>
                <w:fldChar w:fldCharType="end"/>
              </w:r>
            </w:ins>
            <w:r>
              <w:rPr>
                <w:rFonts w:ascii="Times New Roman" w:eastAsia="Times New Roman" w:hAnsi="Times New Roman"/>
                <w:b w:val="0"/>
                <w:sz w:val="16"/>
              </w:rPr>
              <w:fldChar w:fldCharType="separate"/>
            </w:r>
            <w:ins w:id="272" w:author="hong qin" w:date="2012-01-19T16:49:00Z">
              <w:r w:rsidR="002C6F92">
                <w:rPr>
                  <w:rFonts w:ascii="Times New Roman" w:eastAsia="Times New Roman" w:hAnsi="Times New Roman"/>
                  <w:b w:val="0"/>
                  <w:sz w:val="16"/>
                </w:rPr>
                <w:t>[41, 58, 67, 102, 104-106]</w:t>
              </w:r>
            </w:ins>
            <w:del w:id="273" w:author="hong qin" w:date="2012-01-19T16:49:00Z">
              <w:r w:rsidR="0094700F" w:rsidDel="002C6F92">
                <w:rPr>
                  <w:rFonts w:ascii="Times New Roman" w:eastAsia="Times New Roman" w:hAnsi="Times New Roman"/>
                  <w:b w:val="0"/>
                  <w:sz w:val="16"/>
                </w:rPr>
                <w:delText>[41, 58, 67, 101, 103-105]</w:delText>
              </w:r>
            </w:del>
            <w:r>
              <w:rPr>
                <w:rFonts w:ascii="Times New Roman" w:eastAsia="Times New Roman" w:hAnsi="Times New Roman"/>
                <w:b w:val="0"/>
                <w:sz w:val="16"/>
              </w:rPr>
              <w:fldChar w:fldCharType="end"/>
            </w:r>
          </w:p>
        </w:tc>
      </w:tr>
      <w:tr w:rsidR="00A23974" w:rsidTr="00B172A9">
        <w:tc>
          <w:tcPr>
            <w:tcW w:w="2430" w:type="dxa"/>
            <w:tcPrChange w:id="274" w:author="hong qin" w:date="2012-01-19T17:04:00Z">
              <w:tcPr>
                <w:tcW w:w="2538" w:type="dxa"/>
              </w:tcPr>
            </w:tcPrChange>
          </w:tcPr>
          <w:p w:rsidR="00444A3F" w:rsidRDefault="00A23974" w:rsidP="00444A3F">
            <w:pPr>
              <w:pStyle w:val="Heading3"/>
              <w:spacing w:before="0" w:after="0"/>
              <w:rPr>
                <w:rFonts w:ascii="Times New Roman" w:eastAsia="Times New Roman" w:hAnsi="Times New Roman"/>
                <w:b w:val="0"/>
                <w:sz w:val="16"/>
              </w:rPr>
            </w:pPr>
            <w:proofErr w:type="spellStart"/>
            <w:r>
              <w:rPr>
                <w:rFonts w:ascii="Times New Roman" w:eastAsia="Times New Roman" w:hAnsi="Times New Roman"/>
                <w:b w:val="0"/>
                <w:color w:val="auto"/>
                <w:sz w:val="16"/>
              </w:rPr>
              <w:t>Solophenyl</w:t>
            </w:r>
            <w:proofErr w:type="spellEnd"/>
            <w:r>
              <w:rPr>
                <w:rFonts w:ascii="Times New Roman" w:eastAsia="Times New Roman" w:hAnsi="Times New Roman"/>
                <w:b w:val="0"/>
                <w:color w:val="auto"/>
                <w:sz w:val="16"/>
              </w:rPr>
              <w:t xml:space="preserve"> </w:t>
            </w:r>
            <w:proofErr w:type="spellStart"/>
            <w:r>
              <w:rPr>
                <w:rFonts w:ascii="Times New Roman" w:eastAsia="Times New Roman" w:hAnsi="Times New Roman"/>
                <w:b w:val="0"/>
                <w:color w:val="auto"/>
                <w:sz w:val="16"/>
              </w:rPr>
              <w:t>Flavine</w:t>
            </w:r>
            <w:proofErr w:type="spellEnd"/>
            <w:r>
              <w:rPr>
                <w:rFonts w:ascii="Times New Roman" w:eastAsia="Times New Roman" w:hAnsi="Times New Roman"/>
                <w:b w:val="0"/>
                <w:color w:val="auto"/>
                <w:sz w:val="16"/>
              </w:rPr>
              <w:t xml:space="preserve"> 7GFE 500</w:t>
            </w:r>
          </w:p>
        </w:tc>
        <w:tc>
          <w:tcPr>
            <w:tcW w:w="2070" w:type="dxa"/>
            <w:tcPrChange w:id="275" w:author="hong qin" w:date="2012-01-19T17:04:00Z">
              <w:tcPr>
                <w:tcW w:w="2160" w:type="dxa"/>
              </w:tcPr>
            </w:tcPrChange>
          </w:tcPr>
          <w:p w:rsidR="00C234EC" w:rsidRDefault="00A23974" w:rsidP="006507B5">
            <w:pPr>
              <w:pStyle w:val="Heading3"/>
              <w:spacing w:before="0" w:after="0"/>
              <w:rPr>
                <w:rFonts w:ascii="Times New Roman" w:eastAsia="Times New Roman" w:hAnsi="Times New Roman"/>
                <w:b w:val="0"/>
                <w:sz w:val="16"/>
              </w:rPr>
            </w:pPr>
            <w:r>
              <w:rPr>
                <w:rFonts w:ascii="Times New Roman" w:eastAsia="Times New Roman" w:hAnsi="Times New Roman"/>
                <w:b w:val="0"/>
                <w:sz w:val="16"/>
              </w:rPr>
              <w:t>Bud scars (replicative age)</w:t>
            </w:r>
          </w:p>
        </w:tc>
        <w:tc>
          <w:tcPr>
            <w:tcW w:w="3600" w:type="dxa"/>
            <w:tcPrChange w:id="276" w:author="hong qin" w:date="2012-01-19T17:04:00Z">
              <w:tcPr>
                <w:tcW w:w="2700" w:type="dxa"/>
              </w:tcPr>
            </w:tcPrChange>
          </w:tcPr>
          <w:p w:rsidR="00C234EC" w:rsidRDefault="00A23974" w:rsidP="006507B5">
            <w:pPr>
              <w:pStyle w:val="Heading3"/>
              <w:spacing w:before="0" w:after="0"/>
              <w:rPr>
                <w:rFonts w:ascii="Times New Roman" w:eastAsia="Times New Roman" w:hAnsi="Times New Roman"/>
                <w:b w:val="0"/>
                <w:sz w:val="16"/>
              </w:rPr>
            </w:pPr>
            <w:r>
              <w:rPr>
                <w:rFonts w:ascii="Times New Roman" w:eastAsia="Times New Roman" w:hAnsi="Times New Roman"/>
                <w:b w:val="0"/>
                <w:sz w:val="16"/>
              </w:rPr>
              <w:t>Ex ~</w:t>
            </w:r>
            <w:proofErr w:type="gramStart"/>
            <w:r>
              <w:rPr>
                <w:rFonts w:ascii="Times New Roman" w:eastAsia="Times New Roman" w:hAnsi="Times New Roman"/>
                <w:b w:val="0"/>
                <w:sz w:val="16"/>
              </w:rPr>
              <w:t>390nm(</w:t>
            </w:r>
            <w:proofErr w:type="gramEnd"/>
            <w:r>
              <w:rPr>
                <w:rFonts w:ascii="Times New Roman" w:eastAsia="Times New Roman" w:hAnsi="Times New Roman"/>
                <w:b w:val="0"/>
                <w:sz w:val="16"/>
              </w:rPr>
              <w:t xml:space="preserve">405nm laser), </w:t>
            </w:r>
            <w:proofErr w:type="spellStart"/>
            <w:r>
              <w:rPr>
                <w:rFonts w:ascii="Times New Roman" w:eastAsia="Times New Roman" w:hAnsi="Times New Roman"/>
                <w:b w:val="0"/>
                <w:sz w:val="16"/>
              </w:rPr>
              <w:t>Em</w:t>
            </w:r>
            <w:proofErr w:type="spellEnd"/>
            <w:r>
              <w:rPr>
                <w:rFonts w:ascii="Times New Roman" w:eastAsia="Times New Roman" w:hAnsi="Times New Roman"/>
                <w:b w:val="0"/>
                <w:sz w:val="16"/>
              </w:rPr>
              <w:t xml:space="preserve">  ~500nm (broad peak, blue-green)</w:t>
            </w:r>
          </w:p>
        </w:tc>
        <w:tc>
          <w:tcPr>
            <w:tcW w:w="1170" w:type="dxa"/>
            <w:tcPrChange w:id="277" w:author="hong qin" w:date="2012-01-19T17:04:00Z">
              <w:tcPr>
                <w:tcW w:w="1374" w:type="dxa"/>
              </w:tcPr>
            </w:tcPrChange>
          </w:tcPr>
          <w:p w:rsidR="00444A3F" w:rsidRDefault="003D6BA7" w:rsidP="002C6F92">
            <w:pPr>
              <w:pStyle w:val="Heading3"/>
              <w:spacing w:before="0" w:after="0"/>
              <w:rPr>
                <w:rFonts w:ascii="Times New Roman" w:eastAsia="Times New Roman" w:hAnsi="Times New Roman"/>
                <w:b w:val="0"/>
                <w:sz w:val="16"/>
              </w:rPr>
              <w:pPrChange w:id="278" w:author="hong qin" w:date="2012-01-19T16:49:00Z">
                <w:pPr>
                  <w:pStyle w:val="Heading3"/>
                  <w:spacing w:before="0" w:after="0"/>
                </w:pPr>
              </w:pPrChange>
            </w:pPr>
            <w:r>
              <w:rPr>
                <w:rFonts w:ascii="Times New Roman" w:hAnsi="Times New Roman"/>
                <w:b w:val="0"/>
                <w:sz w:val="16"/>
              </w:rPr>
              <w:fldChar w:fldCharType="begin"/>
            </w:r>
            <w:ins w:id="279" w:author="hong qin" w:date="2012-01-19T16:49:00Z">
              <w:r w:rsidR="002C6F92">
                <w:rPr>
                  <w:rFonts w:ascii="Times New Roman" w:hAnsi="Times New Roman"/>
                  <w:b w:val="0"/>
                  <w:sz w:val="16"/>
                </w:rPr>
                <w:instrText xml:space="preserve"> ADDIN EN.CITE &lt;EndNote&gt;&lt;Cite&gt;&lt;Author&gt;Hoch&lt;/Author&gt;&lt;Year&gt;2005&lt;/Year&gt;&lt;RecNum&gt;852&lt;/RecNum&gt;&lt;record&gt;&lt;rec-number&gt;852&lt;/rec-number&gt;&lt;foreign-keys&gt;&lt;key app="EN" db-id="seezaperx2r9rmet92m5az2vezeppvta9ads"&gt;852&lt;/key&gt;&lt;/foreign-keys&gt;&lt;ref-type name="Journal Article"&gt;17&lt;/ref-type&gt;&lt;contributors&gt;&lt;authors&gt;&lt;author&gt;Hoch, H. C.&lt;/author&gt;&lt;author&gt;Galvani, C. D.&lt;/author&gt;&lt;author&gt;Szarowski, D. H.&lt;/author&gt;&lt;author&gt;Turner, J. N.&lt;/author&gt;&lt;/authors&gt;&lt;/contributors&gt;&lt;auth-address&gt;Department of Plant Pathology, Cornell University, New York State Agricultural Experiment Station, Geneva, New York 14456, USA. hch1@cornell.edu&lt;/auth-address&gt;&lt;titles&gt;&lt;title&gt;Two new fluorescent dyes applicable for visualization of fungal cell walls&lt;/title&gt;&lt;secondary-title&gt;Mycologia&lt;/secondary-title&gt;&lt;/titles&gt;&lt;pages&gt;580-8&lt;/pages&gt;&lt;volume&gt;97&lt;/volume&gt;&lt;number&gt;3&lt;/number&gt;&lt;edition&gt;2006/01/06&lt;/edition&gt;&lt;keywords&gt;&lt;keyword&gt;Cell Wall/*chemistry&lt;/keyword&gt;&lt;keyword&gt;*Fluorescent Dyes&lt;/keyword&gt;&lt;keyword&gt;Fungi/*cytology&lt;/keyword&gt;&lt;keyword&gt;Microscopy, Confocal&lt;/keyword&gt;&lt;keyword&gt;Microscopy, Fluorescence&lt;/keyword&gt;&lt;keyword&gt;Organelles/chemistry&lt;/keyword&gt;&lt;keyword&gt;Spectrum Analysis&lt;/keyword&gt;&lt;keyword&gt;Staining and Labeling/*methods&lt;/keyword&gt;&lt;/keywords&gt;&lt;dates&gt;&lt;year&gt;2005&lt;/year&gt;&lt;pub-dates&gt;&lt;date&gt;May-Jun&lt;/date&gt;&lt;/pub-dates&gt;&lt;/dates&gt;&lt;isbn&gt;0027-5514 (Print)&amp;#xD;0027-5514 (Linking)&lt;/isbn&gt;&lt;accession-num&gt;16392246&lt;/accession-num&gt;&lt;urls&gt;&lt;related-urls&gt;&lt;url&gt;http://www.ncbi.nlm.nih.gov/entrez/query.fcgi?cmd=Retrieve&amp;amp;db=PubMed&amp;amp;dopt=Citation&amp;amp;list_uids=16392246&lt;/url&gt;&lt;/related-urls&gt;&lt;/urls&gt;&lt;research-notes&gt;**  two new fluophores for bud scars, Solophenyl Flavine 7GFE 500 and Pontamine Fast Scarlet 4B&lt;/research-notes&gt;&lt;language&gt;eng&lt;/language&gt;&lt;/record&gt;&lt;/Cite&gt;&lt;/EndNote&gt;</w:instrText>
              </w:r>
            </w:ins>
            <w:del w:id="280" w:author="hong qin" w:date="2012-01-19T16:49:00Z">
              <w:r w:rsidR="0094700F" w:rsidDel="002C6F92">
                <w:rPr>
                  <w:rFonts w:ascii="Times New Roman" w:hAnsi="Times New Roman"/>
                  <w:b w:val="0"/>
                  <w:sz w:val="16"/>
                </w:rPr>
                <w:delInstrText xml:space="preserve"> ADDIN EN.CITE &lt;EndNote&gt;&lt;Cite&gt;&lt;Author&gt;Hoch&lt;/Author&gt;&lt;Year&gt;2005&lt;/Year&gt;&lt;RecNum&gt;852&lt;/RecNum&gt;&lt;record&gt;&lt;rec-number&gt;852&lt;/rec-number&gt;&lt;foreign-keys&gt;&lt;key app="EN" db-id="seezaperx2r9rmet92m5az2vezeppvta9ads"&gt;852&lt;/key&gt;&lt;/foreign-keys&gt;&lt;ref-type name="Journal Article"&gt;17&lt;/ref-type&gt;&lt;contributors&gt;&lt;authors&gt;&lt;author&gt;Hoch, H. C.&lt;/author&gt;&lt;author&gt;Galvani, C. D.&lt;/author&gt;&lt;author&gt;Szarowski, D. H.&lt;/author&gt;&lt;author&gt;Turner, J. N.&lt;/author&gt;&lt;/authors&gt;&lt;/contributors&gt;&lt;auth-address&gt;Department of Plant Pathology, Cornell University, New York State Agricultural Experiment Station, Geneva, New York 14456, USA. hch1@cornell.edu&lt;/auth-address&gt;&lt;titles&gt;&lt;title&gt;Two new fluorescent dyes applicable for visualization of fungal cell walls&lt;/title&gt;&lt;secondary-title&gt;Mycologia&lt;/secondary-title&gt;&lt;/titles&gt;&lt;pages&gt;580-8&lt;/pages&gt;&lt;volume&gt;97&lt;/volume&gt;&lt;number&gt;3&lt;/number&gt;&lt;edition&gt;2006/01/06&lt;/edition&gt;&lt;keywords&gt;&lt;keyword&gt;Cell Wall/*chemistry&lt;/keyword&gt;&lt;keyword&gt;*Fluorescent Dyes&lt;/keyword&gt;&lt;keyword&gt;Fungi/*cytology&lt;/keyword&gt;&lt;keyword&gt;Microscopy, Confocal&lt;/keyword&gt;&lt;keyword&gt;Microscopy, Fluorescence&lt;/keyword&gt;&lt;keyword&gt;Organelles/chemistry&lt;/keyword&gt;&lt;keyword&gt;Spectrum Analysis&lt;/keyword&gt;&lt;keyword&gt;Staining and Labeling/*methods&lt;/keyword&gt;&lt;/keywords&gt;&lt;dates&gt;&lt;year&gt;2005&lt;/year&gt;&lt;pub-dates&gt;&lt;date&gt;May-Jun&lt;/date&gt;&lt;/pub-dates&gt;&lt;/dates&gt;&lt;isbn&gt;0027-5514 (Print)&amp;#xD;0027-5514 (Linking)&lt;/isbn&gt;&lt;accession-num&gt;16392246&lt;/accession-num&gt;&lt;urls&gt;&lt;related-urls&gt;&lt;url&gt;http://www.ncbi.nlm.nih.gov/entrez/query.fcgi?cmd=Retrieve&amp;amp;db=PubMed&amp;amp;dopt=Citation&amp;amp;list_uids=16392246&lt;/url&gt;&lt;/related-urls&gt;&lt;/urls&gt;&lt;research-notes&gt;**  two new fluophores for bud scars, Solophenyl Flavine 7GFE 500 and Pontamine Fast Scarlet 4B&lt;/research-notes&gt;&lt;language&gt;eng&lt;/language&gt;&lt;/record&gt;&lt;/Cite&gt;&lt;/EndNote&gt;</w:delInstrText>
              </w:r>
            </w:del>
            <w:r>
              <w:rPr>
                <w:rFonts w:ascii="Times New Roman" w:hAnsi="Times New Roman"/>
                <w:b w:val="0"/>
                <w:sz w:val="16"/>
              </w:rPr>
              <w:fldChar w:fldCharType="separate"/>
            </w:r>
            <w:ins w:id="281" w:author="hong qin" w:date="2012-01-19T16:49:00Z">
              <w:r w:rsidR="002C6F92">
                <w:rPr>
                  <w:rFonts w:ascii="Times New Roman" w:hAnsi="Times New Roman"/>
                  <w:b w:val="0"/>
                  <w:sz w:val="16"/>
                </w:rPr>
                <w:t>[107]</w:t>
              </w:r>
            </w:ins>
            <w:del w:id="282" w:author="hong qin" w:date="2012-01-19T16:49:00Z">
              <w:r w:rsidR="0094700F" w:rsidDel="002C6F92">
                <w:rPr>
                  <w:rFonts w:ascii="Times New Roman" w:hAnsi="Times New Roman"/>
                  <w:b w:val="0"/>
                  <w:sz w:val="16"/>
                </w:rPr>
                <w:delText>[106]</w:delText>
              </w:r>
            </w:del>
            <w:r>
              <w:rPr>
                <w:rFonts w:ascii="Times New Roman" w:hAnsi="Times New Roman"/>
                <w:b w:val="0"/>
                <w:sz w:val="16"/>
              </w:rPr>
              <w:fldChar w:fldCharType="end"/>
            </w:r>
            <w:r w:rsidR="00A23974">
              <w:rPr>
                <w:rFonts w:ascii="Times New Roman" w:hAnsi="Times New Roman"/>
                <w:b w:val="0"/>
                <w:sz w:val="16"/>
              </w:rPr>
              <w:t>.</w:t>
            </w:r>
          </w:p>
        </w:tc>
      </w:tr>
      <w:tr w:rsidR="00A23974" w:rsidTr="00B172A9">
        <w:tc>
          <w:tcPr>
            <w:tcW w:w="2430" w:type="dxa"/>
            <w:tcPrChange w:id="283" w:author="hong qin" w:date="2012-01-19T17:04:00Z">
              <w:tcPr>
                <w:tcW w:w="2538" w:type="dxa"/>
              </w:tcPr>
            </w:tcPrChange>
          </w:tcPr>
          <w:p w:rsidR="00444A3F" w:rsidRDefault="00A23974" w:rsidP="00444A3F">
            <w:pPr>
              <w:pStyle w:val="Heading3"/>
              <w:spacing w:before="0" w:after="0"/>
              <w:rPr>
                <w:rFonts w:ascii="Times New Roman" w:eastAsia="Times New Roman" w:hAnsi="Times New Roman"/>
                <w:b w:val="0"/>
                <w:sz w:val="16"/>
              </w:rPr>
            </w:pPr>
            <w:proofErr w:type="spellStart"/>
            <w:r>
              <w:rPr>
                <w:rFonts w:ascii="Times New Roman" w:eastAsia="Times New Roman" w:hAnsi="Times New Roman"/>
                <w:b w:val="0"/>
                <w:color w:val="auto"/>
                <w:sz w:val="16"/>
              </w:rPr>
              <w:t>Pontamine</w:t>
            </w:r>
            <w:proofErr w:type="spellEnd"/>
            <w:r>
              <w:rPr>
                <w:rFonts w:ascii="Times New Roman" w:eastAsia="Times New Roman" w:hAnsi="Times New Roman"/>
                <w:b w:val="0"/>
                <w:color w:val="auto"/>
                <w:sz w:val="16"/>
              </w:rPr>
              <w:t xml:space="preserve"> Fast Scarlet 4B</w:t>
            </w:r>
          </w:p>
        </w:tc>
        <w:tc>
          <w:tcPr>
            <w:tcW w:w="2070" w:type="dxa"/>
            <w:tcPrChange w:id="284" w:author="hong qin" w:date="2012-01-19T17:04:00Z">
              <w:tcPr>
                <w:tcW w:w="2160" w:type="dxa"/>
              </w:tcPr>
            </w:tcPrChange>
          </w:tcPr>
          <w:p w:rsidR="00C234EC" w:rsidRDefault="00A23974" w:rsidP="006507B5">
            <w:pPr>
              <w:pStyle w:val="Heading3"/>
              <w:spacing w:before="0" w:after="0"/>
              <w:rPr>
                <w:rFonts w:ascii="Times New Roman" w:eastAsia="Times New Roman" w:hAnsi="Times New Roman"/>
                <w:b w:val="0"/>
                <w:sz w:val="16"/>
              </w:rPr>
            </w:pPr>
            <w:r>
              <w:rPr>
                <w:rFonts w:ascii="Times New Roman" w:eastAsia="Times New Roman" w:hAnsi="Times New Roman"/>
                <w:b w:val="0"/>
                <w:sz w:val="16"/>
              </w:rPr>
              <w:t>Bud scars (replicative age)</w:t>
            </w:r>
          </w:p>
        </w:tc>
        <w:tc>
          <w:tcPr>
            <w:tcW w:w="3600" w:type="dxa"/>
            <w:tcPrChange w:id="285" w:author="hong qin" w:date="2012-01-19T17:04:00Z">
              <w:tcPr>
                <w:tcW w:w="2700" w:type="dxa"/>
              </w:tcPr>
            </w:tcPrChange>
          </w:tcPr>
          <w:p w:rsidR="00C234EC" w:rsidRDefault="00A23974" w:rsidP="006507B5">
            <w:pPr>
              <w:pStyle w:val="Heading3"/>
              <w:spacing w:before="0" w:after="0"/>
              <w:rPr>
                <w:rFonts w:ascii="Times New Roman" w:eastAsia="Times New Roman" w:hAnsi="Times New Roman"/>
                <w:b w:val="0"/>
                <w:sz w:val="16"/>
              </w:rPr>
            </w:pPr>
            <w:r>
              <w:rPr>
                <w:rFonts w:ascii="Times New Roman" w:eastAsia="Times New Roman" w:hAnsi="Times New Roman"/>
                <w:b w:val="0"/>
                <w:sz w:val="16"/>
              </w:rPr>
              <w:t>Ex ~</w:t>
            </w:r>
            <w:proofErr w:type="gramStart"/>
            <w:r>
              <w:rPr>
                <w:rFonts w:ascii="Times New Roman" w:eastAsia="Times New Roman" w:hAnsi="Times New Roman"/>
                <w:b w:val="0"/>
                <w:sz w:val="16"/>
              </w:rPr>
              <w:t>510nm(</w:t>
            </w:r>
            <w:proofErr w:type="gramEnd"/>
            <w:r>
              <w:rPr>
                <w:rFonts w:ascii="Times New Roman" w:eastAsia="Times New Roman" w:hAnsi="Times New Roman"/>
                <w:b w:val="0"/>
                <w:sz w:val="16"/>
              </w:rPr>
              <w:t xml:space="preserve">488nm laser), </w:t>
            </w:r>
            <w:proofErr w:type="spellStart"/>
            <w:r>
              <w:rPr>
                <w:rFonts w:ascii="Times New Roman" w:eastAsia="Times New Roman" w:hAnsi="Times New Roman"/>
                <w:b w:val="0"/>
                <w:sz w:val="16"/>
              </w:rPr>
              <w:t>Em</w:t>
            </w:r>
            <w:proofErr w:type="spellEnd"/>
            <w:r>
              <w:rPr>
                <w:rFonts w:ascii="Times New Roman" w:eastAsia="Times New Roman" w:hAnsi="Times New Roman"/>
                <w:b w:val="0"/>
                <w:sz w:val="16"/>
              </w:rPr>
              <w:t xml:space="preserve"> ~580nm (broad peak, yellow-red) </w:t>
            </w:r>
            <w:commentRangeEnd w:id="264"/>
            <w:r>
              <w:rPr>
                <w:rStyle w:val="CommentReference"/>
                <w:rFonts w:ascii="Times New Roman" w:eastAsia="Cambria" w:hAnsi="Times New Roman"/>
                <w:b w:val="0"/>
                <w:vanish/>
                <w:color w:val="auto"/>
                <w:lang w:eastAsia="en-US"/>
              </w:rPr>
              <w:commentReference w:id="264"/>
            </w:r>
          </w:p>
        </w:tc>
        <w:tc>
          <w:tcPr>
            <w:tcW w:w="1170" w:type="dxa"/>
            <w:tcPrChange w:id="286" w:author="hong qin" w:date="2012-01-19T17:04:00Z">
              <w:tcPr>
                <w:tcW w:w="1374" w:type="dxa"/>
              </w:tcPr>
            </w:tcPrChange>
          </w:tcPr>
          <w:p w:rsidR="00444A3F" w:rsidRDefault="003D6BA7" w:rsidP="002C6F92">
            <w:pPr>
              <w:pStyle w:val="Heading3"/>
              <w:spacing w:before="0" w:after="0"/>
              <w:rPr>
                <w:rFonts w:ascii="Times New Roman" w:eastAsia="Times New Roman" w:hAnsi="Times New Roman"/>
                <w:b w:val="0"/>
                <w:sz w:val="16"/>
              </w:rPr>
              <w:pPrChange w:id="287" w:author="hong qin" w:date="2012-01-19T16:49:00Z">
                <w:pPr>
                  <w:pStyle w:val="Heading3"/>
                  <w:spacing w:before="0" w:after="0"/>
                </w:pPr>
              </w:pPrChange>
            </w:pPr>
            <w:r>
              <w:rPr>
                <w:rFonts w:ascii="Times New Roman" w:hAnsi="Times New Roman"/>
                <w:b w:val="0"/>
                <w:sz w:val="16"/>
              </w:rPr>
              <w:fldChar w:fldCharType="begin"/>
            </w:r>
            <w:ins w:id="288" w:author="hong qin" w:date="2012-01-19T16:49:00Z">
              <w:r w:rsidR="002C6F92">
                <w:rPr>
                  <w:rFonts w:ascii="Times New Roman" w:hAnsi="Times New Roman"/>
                  <w:b w:val="0"/>
                  <w:sz w:val="16"/>
                </w:rPr>
                <w:instrText xml:space="preserve"> ADDIN EN.CITE &lt;EndNote&gt;&lt;Cite&gt;&lt;Author&gt;Hoch&lt;/Author&gt;&lt;Year&gt;2005&lt;/Year&gt;&lt;RecNum&gt;852&lt;/RecNum&gt;&lt;record&gt;&lt;rec-number&gt;852&lt;/rec-number&gt;&lt;foreign-keys&gt;&lt;key app="EN" db-id="seezaperx2r9rmet92m5az2vezeppvta9ads"&gt;852&lt;/key&gt;&lt;/foreign-keys&gt;&lt;ref-type name="Journal Article"&gt;17&lt;/ref-type&gt;&lt;contributors&gt;&lt;authors&gt;&lt;author&gt;Hoch, H. C.&lt;/author&gt;&lt;author&gt;Galvani, C. D.&lt;/author&gt;&lt;author&gt;Szarowski, D. H.&lt;/author&gt;&lt;author&gt;Turner, J. N.&lt;/author&gt;&lt;/authors&gt;&lt;/contributors&gt;&lt;auth-address&gt;Department of Plant Pathology, Cornell University, New York State Agricultural Experiment Station, Geneva, New York 14456, USA. hch1@cornell.edu&lt;/auth-address&gt;&lt;titles&gt;&lt;title&gt;Two new fluorescent dyes applicable for visualization of fungal cell walls&lt;/title&gt;&lt;secondary-title&gt;Mycologia&lt;/secondary-title&gt;&lt;/titles&gt;&lt;pages&gt;580-8&lt;/pages&gt;&lt;volume&gt;97&lt;/volume&gt;&lt;number&gt;3&lt;/number&gt;&lt;edition&gt;2006/01/06&lt;/edition&gt;&lt;keywords&gt;&lt;keyword&gt;Cell Wall/*chemistry&lt;/keyword&gt;&lt;keyword&gt;*Fluorescent Dyes&lt;/keyword&gt;&lt;keyword&gt;Fungi/*cytology&lt;/keyword&gt;&lt;keyword&gt;Microscopy, Confocal&lt;/keyword&gt;&lt;keyword&gt;Microscopy, Fluorescence&lt;/keyword&gt;&lt;keyword&gt;Organelles/chemistry&lt;/keyword&gt;&lt;keyword&gt;Spectrum Analysis&lt;/keyword&gt;&lt;keyword&gt;Staining and Labeling/*methods&lt;/keyword&gt;&lt;/keywords&gt;&lt;dates&gt;&lt;year&gt;2005&lt;/year&gt;&lt;pub-dates&gt;&lt;date&gt;May-Jun&lt;/date&gt;&lt;/pub-dates&gt;&lt;/dates&gt;&lt;isbn&gt;0027-5514 (Print)&amp;#xD;0027-5514 (Linking)&lt;/isbn&gt;&lt;accession-num&gt;16392246&lt;/accession-num&gt;&lt;urls&gt;&lt;related-urls&gt;&lt;url&gt;http://www.ncbi.nlm.nih.gov/entrez/query.fcgi?cmd=Retrieve&amp;amp;db=PubMed&amp;amp;dopt=Citation&amp;amp;list_uids=16392246&lt;/url&gt;&lt;/related-urls&gt;&lt;/urls&gt;&lt;research-notes&gt;**  two new fluophores for bud scars, Solophenyl Flavine 7GFE 500 and Pontamine Fast Scarlet 4B&lt;/research-notes&gt;&lt;language&gt;eng&lt;/language&gt;&lt;/record&gt;&lt;/Cite&gt;&lt;/EndNote&gt;</w:instrText>
              </w:r>
            </w:ins>
            <w:del w:id="289" w:author="hong qin" w:date="2012-01-19T16:49:00Z">
              <w:r w:rsidR="0094700F" w:rsidDel="002C6F92">
                <w:rPr>
                  <w:rFonts w:ascii="Times New Roman" w:hAnsi="Times New Roman"/>
                  <w:b w:val="0"/>
                  <w:sz w:val="16"/>
                </w:rPr>
                <w:delInstrText xml:space="preserve"> ADDIN EN.CITE &lt;EndNote&gt;&lt;Cite&gt;&lt;Author&gt;Hoch&lt;/Author&gt;&lt;Year&gt;2005&lt;/Year&gt;&lt;RecNum&gt;852&lt;/RecNum&gt;&lt;record&gt;&lt;rec-number&gt;852&lt;/rec-number&gt;&lt;foreign-keys&gt;&lt;key app="EN" db-id="seezaperx2r9rmet92m5az2vezeppvta9ads"&gt;852&lt;/key&gt;&lt;/foreign-keys&gt;&lt;ref-type name="Journal Article"&gt;17&lt;/ref-type&gt;&lt;contributors&gt;&lt;authors&gt;&lt;author&gt;Hoch, H. C.&lt;/author&gt;&lt;author&gt;Galvani, C. D.&lt;/author&gt;&lt;author&gt;Szarowski, D. H.&lt;/author&gt;&lt;author&gt;Turner, J. N.&lt;/author&gt;&lt;/authors&gt;&lt;/contributors&gt;&lt;auth-address&gt;Department of Plant Pathology, Cornell University, New York State Agricultural Experiment Station, Geneva, New York 14456, USA. hch1@cornell.edu&lt;/auth-address&gt;&lt;titles&gt;&lt;title&gt;Two new fluorescent dyes applicable for visualization of fungal cell walls&lt;/title&gt;&lt;secondary-title&gt;Mycologia&lt;/secondary-title&gt;&lt;/titles&gt;&lt;pages&gt;580-8&lt;/pages&gt;&lt;volume&gt;97&lt;/volume&gt;&lt;number&gt;3&lt;/number&gt;&lt;edition&gt;2006/01/06&lt;/edition&gt;&lt;keywords&gt;&lt;keyword&gt;Cell Wall/*chemistry&lt;/keyword&gt;&lt;keyword&gt;*Fluorescent Dyes&lt;/keyword&gt;&lt;keyword&gt;Fungi/*cytology&lt;/keyword&gt;&lt;keyword&gt;Microscopy, Confocal&lt;/keyword&gt;&lt;keyword&gt;Microscopy, Fluorescence&lt;/keyword&gt;&lt;keyword&gt;Organelles/chemistry&lt;/keyword&gt;&lt;keyword&gt;Spectrum Analysis&lt;/keyword&gt;&lt;keyword&gt;Staining and Labeling/*methods&lt;/keyword&gt;&lt;/keywords&gt;&lt;dates&gt;&lt;year&gt;2005&lt;/year&gt;&lt;pub-dates&gt;&lt;date&gt;May-Jun&lt;/date&gt;&lt;/pub-dates&gt;&lt;/dates&gt;&lt;isbn&gt;0027-5514 (Print)&amp;#xD;0027-5514 (Linking)&lt;/isbn&gt;&lt;accession-num&gt;16392246&lt;/accession-num&gt;&lt;urls&gt;&lt;related-urls&gt;&lt;url&gt;http://www.ncbi.nlm.nih.gov/entrez/query.fcgi?cmd=Retrieve&amp;amp;db=PubMed&amp;amp;dopt=Citation&amp;amp;list_uids=16392246&lt;/url&gt;&lt;/related-urls&gt;&lt;/urls&gt;&lt;research-notes&gt;**  two new fluophores for bud scars, Solophenyl Flavine 7GFE 500 and Pontamine Fast Scarlet 4B&lt;/research-notes&gt;&lt;language&gt;eng&lt;/language&gt;&lt;/record&gt;&lt;/Cite&gt;&lt;/EndNote&gt;</w:delInstrText>
              </w:r>
            </w:del>
            <w:r>
              <w:rPr>
                <w:rFonts w:ascii="Times New Roman" w:hAnsi="Times New Roman"/>
                <w:b w:val="0"/>
                <w:sz w:val="16"/>
              </w:rPr>
              <w:fldChar w:fldCharType="separate"/>
            </w:r>
            <w:ins w:id="290" w:author="hong qin" w:date="2012-01-19T16:49:00Z">
              <w:r w:rsidR="002C6F92">
                <w:rPr>
                  <w:rFonts w:ascii="Times New Roman" w:hAnsi="Times New Roman"/>
                  <w:b w:val="0"/>
                  <w:sz w:val="16"/>
                </w:rPr>
                <w:t>[107]</w:t>
              </w:r>
            </w:ins>
            <w:del w:id="291" w:author="hong qin" w:date="2012-01-19T16:49:00Z">
              <w:r w:rsidR="0094700F" w:rsidDel="002C6F92">
                <w:rPr>
                  <w:rFonts w:ascii="Times New Roman" w:hAnsi="Times New Roman"/>
                  <w:b w:val="0"/>
                  <w:sz w:val="16"/>
                </w:rPr>
                <w:delText>[106]</w:delText>
              </w:r>
            </w:del>
            <w:r>
              <w:rPr>
                <w:rFonts w:ascii="Times New Roman" w:hAnsi="Times New Roman"/>
                <w:b w:val="0"/>
                <w:sz w:val="16"/>
              </w:rPr>
              <w:fldChar w:fldCharType="end"/>
            </w:r>
            <w:r w:rsidR="00A23974">
              <w:rPr>
                <w:rFonts w:ascii="Times New Roman" w:hAnsi="Times New Roman"/>
                <w:b w:val="0"/>
                <w:sz w:val="16"/>
              </w:rPr>
              <w:t>.</w:t>
            </w:r>
          </w:p>
        </w:tc>
      </w:tr>
      <w:tr w:rsidR="00A23974" w:rsidTr="00B172A9">
        <w:tc>
          <w:tcPr>
            <w:tcW w:w="2430" w:type="dxa"/>
            <w:tcPrChange w:id="292" w:author="hong qin" w:date="2012-01-19T17:04:00Z">
              <w:tcPr>
                <w:tcW w:w="2538" w:type="dxa"/>
              </w:tcPr>
            </w:tcPrChange>
          </w:tcPr>
          <w:p w:rsidR="00444A3F" w:rsidRPr="00444A3F" w:rsidRDefault="00444A3F" w:rsidP="00444A3F">
            <w:pPr>
              <w:pStyle w:val="Heading3"/>
              <w:spacing w:before="0" w:after="0"/>
              <w:rPr>
                <w:rFonts w:ascii="Times New Roman" w:eastAsia="Times New Roman" w:hAnsi="Times New Roman"/>
                <w:b w:val="0"/>
                <w:sz w:val="16"/>
                <w:lang w:val="es-ES"/>
              </w:rPr>
            </w:pPr>
            <w:r w:rsidRPr="00444A3F">
              <w:rPr>
                <w:rFonts w:ascii="Times New Roman" w:eastAsia="Times New Roman" w:hAnsi="Times New Roman"/>
                <w:b w:val="0"/>
                <w:sz w:val="16"/>
                <w:lang w:val="es-ES"/>
              </w:rPr>
              <w:t xml:space="preserve">2’,7’-dichlorodihydro-fluorescein </w:t>
            </w:r>
            <w:proofErr w:type="spellStart"/>
            <w:r w:rsidRPr="00444A3F">
              <w:rPr>
                <w:rFonts w:ascii="Times New Roman" w:eastAsia="Times New Roman" w:hAnsi="Times New Roman"/>
                <w:b w:val="0"/>
                <w:sz w:val="16"/>
                <w:lang w:val="es-ES"/>
              </w:rPr>
              <w:t>diacetate</w:t>
            </w:r>
            <w:proofErr w:type="spellEnd"/>
            <w:r w:rsidRPr="00444A3F">
              <w:rPr>
                <w:rFonts w:ascii="Times New Roman" w:eastAsia="Times New Roman" w:hAnsi="Times New Roman"/>
                <w:b w:val="0"/>
                <w:sz w:val="16"/>
                <w:lang w:val="es-ES"/>
              </w:rPr>
              <w:t xml:space="preserve"> (H2DCF-DA) </w:t>
            </w:r>
          </w:p>
        </w:tc>
        <w:tc>
          <w:tcPr>
            <w:tcW w:w="2070" w:type="dxa"/>
            <w:tcPrChange w:id="293" w:author="hong qin" w:date="2012-01-19T17:04:00Z">
              <w:tcPr>
                <w:tcW w:w="2160" w:type="dxa"/>
              </w:tcPr>
            </w:tcPrChange>
          </w:tcPr>
          <w:p w:rsidR="00C234EC" w:rsidRDefault="00A23974" w:rsidP="006507B5">
            <w:pPr>
              <w:pStyle w:val="Heading3"/>
              <w:spacing w:before="0" w:after="0"/>
              <w:rPr>
                <w:rFonts w:ascii="Times New Roman" w:eastAsia="Times New Roman" w:hAnsi="Times New Roman"/>
                <w:b w:val="0"/>
                <w:sz w:val="16"/>
              </w:rPr>
            </w:pPr>
            <w:r>
              <w:rPr>
                <w:rFonts w:ascii="Times New Roman" w:eastAsia="Times New Roman" w:hAnsi="Times New Roman"/>
                <w:b w:val="0"/>
                <w:sz w:val="16"/>
              </w:rPr>
              <w:t xml:space="preserve">Mainly H2O2 but there are disagreements. </w:t>
            </w:r>
          </w:p>
        </w:tc>
        <w:tc>
          <w:tcPr>
            <w:tcW w:w="3600" w:type="dxa"/>
            <w:tcPrChange w:id="294" w:author="hong qin" w:date="2012-01-19T17:04:00Z">
              <w:tcPr>
                <w:tcW w:w="2700" w:type="dxa"/>
              </w:tcPr>
            </w:tcPrChange>
          </w:tcPr>
          <w:p w:rsidR="00C234EC" w:rsidRDefault="00A23974" w:rsidP="006507B5">
            <w:pPr>
              <w:pStyle w:val="Heading3"/>
              <w:spacing w:before="0" w:after="0"/>
              <w:rPr>
                <w:rFonts w:ascii="Times New Roman" w:eastAsia="Times New Roman" w:hAnsi="Times New Roman"/>
                <w:b w:val="0"/>
                <w:sz w:val="16"/>
              </w:rPr>
            </w:pPr>
            <w:proofErr w:type="gramStart"/>
            <w:r>
              <w:rPr>
                <w:rFonts w:ascii="Times New Roman" w:eastAsia="Times New Roman" w:hAnsi="Times New Roman"/>
                <w:b w:val="0"/>
                <w:sz w:val="16"/>
              </w:rPr>
              <w:t xml:space="preserve">Ex 490nm (488nm laser), </w:t>
            </w:r>
            <w:proofErr w:type="spellStart"/>
            <w:r>
              <w:rPr>
                <w:rFonts w:ascii="Times New Roman" w:eastAsia="Times New Roman" w:hAnsi="Times New Roman"/>
                <w:b w:val="0"/>
                <w:sz w:val="16"/>
              </w:rPr>
              <w:t>Em</w:t>
            </w:r>
            <w:proofErr w:type="spellEnd"/>
            <w:r>
              <w:rPr>
                <w:rFonts w:ascii="Times New Roman" w:eastAsia="Times New Roman" w:hAnsi="Times New Roman"/>
                <w:b w:val="0"/>
                <w:sz w:val="16"/>
              </w:rPr>
              <w:t xml:space="preserve"> 530nm (sharp peak).</w:t>
            </w:r>
            <w:proofErr w:type="gramEnd"/>
            <w:r>
              <w:rPr>
                <w:rFonts w:ascii="Times New Roman" w:eastAsia="Times New Roman" w:hAnsi="Times New Roman"/>
                <w:b w:val="0"/>
                <w:sz w:val="16"/>
              </w:rPr>
              <w:t xml:space="preserve"> </w:t>
            </w:r>
          </w:p>
        </w:tc>
        <w:tc>
          <w:tcPr>
            <w:tcW w:w="1170" w:type="dxa"/>
            <w:tcPrChange w:id="295" w:author="hong qin" w:date="2012-01-19T17:04:00Z">
              <w:tcPr>
                <w:tcW w:w="1374" w:type="dxa"/>
              </w:tcPr>
            </w:tcPrChange>
          </w:tcPr>
          <w:p w:rsidR="00444A3F" w:rsidRDefault="003D6BA7" w:rsidP="002C6F92">
            <w:pPr>
              <w:pStyle w:val="Heading3"/>
              <w:spacing w:before="0" w:after="0"/>
              <w:rPr>
                <w:rFonts w:ascii="Times New Roman" w:eastAsia="Times New Roman" w:hAnsi="Times New Roman"/>
                <w:b w:val="0"/>
                <w:sz w:val="16"/>
              </w:rPr>
              <w:pPrChange w:id="296" w:author="hong qin" w:date="2012-01-19T16:49:00Z">
                <w:pPr>
                  <w:pStyle w:val="Heading3"/>
                  <w:spacing w:before="0" w:after="0"/>
                </w:pPr>
              </w:pPrChange>
            </w:pPr>
            <w:r>
              <w:rPr>
                <w:rFonts w:ascii="Times New Roman" w:eastAsia="Times New Roman" w:hAnsi="Times New Roman"/>
                <w:b w:val="0"/>
                <w:sz w:val="16"/>
              </w:rPr>
              <w:fldChar w:fldCharType="begin">
                <w:fldData xml:space="preserve">PEVuZE5vdGU+PENpdGU+PEF1dGhvcj5Db3NzYXJpenphPC9BdXRob3I+PFllYXI+MjAwOTwvWWVh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</w:fldData>
              </w:fldChar>
            </w:r>
            <w:ins w:id="297" w:author="hong qin" w:date="2012-01-19T16:49:00Z">
              <w:r w:rsidR="002C6F92">
                <w:rPr>
                  <w:rFonts w:ascii="Times New Roman" w:eastAsia="Times New Roman" w:hAnsi="Times New Roman"/>
                  <w:b w:val="0"/>
                  <w:sz w:val="16"/>
                </w:rPr>
                <w:instrText xml:space="preserve"> ADDIN EN.CITE </w:instrText>
              </w:r>
            </w:ins>
            <w:del w:id="298" w:author="hong qin" w:date="2012-01-19T16:49:00Z">
              <w:r w:rsidR="0094700F" w:rsidDel="002C6F92">
                <w:rPr>
                  <w:rFonts w:ascii="Times New Roman" w:eastAsia="Times New Roman" w:hAnsi="Times New Roman"/>
                  <w:b w:val="0"/>
                  <w:sz w:val="16"/>
                </w:rPr>
                <w:delInstrText xml:space="preserve"> ADDIN EN.CITE </w:delInstrText>
              </w:r>
              <w:r w:rsidDel="002C6F92">
                <w:rPr>
                  <w:rFonts w:ascii="Times New Roman" w:eastAsia="Times New Roman" w:hAnsi="Times New Roman"/>
                  <w:b w:val="0"/>
                  <w:sz w:val="16"/>
                </w:rPr>
                <w:fldChar w:fldCharType="begin">
                  <w:fldData xml:space="preserve">PEVuZE5vdGU+PENpdGU+PEF1dGhvcj5Db3NzYXJpenphPC9BdXRob3I+PFllYXI+MjAwOTwvWWVh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</w:fldData>
                </w:fldChar>
              </w:r>
              <w:r w:rsidR="0094700F" w:rsidDel="002C6F92">
                <w:rPr>
                  <w:rFonts w:ascii="Times New Roman" w:eastAsia="Times New Roman" w:hAnsi="Times New Roman"/>
                  <w:b w:val="0"/>
                  <w:sz w:val="16"/>
                </w:rPr>
                <w:delInstrText xml:space="preserve"> ADDIN EN.CITE.DATA </w:delInstrText>
              </w:r>
              <w:r w:rsidDel="002C6F92">
                <w:rPr>
                  <w:rFonts w:ascii="Times New Roman" w:eastAsia="Times New Roman" w:hAnsi="Times New Roman"/>
                  <w:b w:val="0"/>
                  <w:sz w:val="16"/>
                </w:rPr>
              </w:r>
              <w:r w:rsidDel="002C6F92">
                <w:rPr>
                  <w:rFonts w:ascii="Times New Roman" w:eastAsia="Times New Roman" w:hAnsi="Times New Roman"/>
                  <w:b w:val="0"/>
                  <w:sz w:val="16"/>
                </w:rPr>
                <w:fldChar w:fldCharType="end"/>
              </w:r>
              <w:r w:rsidDel="002C6F92">
                <w:rPr>
                  <w:rFonts w:ascii="Times New Roman" w:eastAsia="Times New Roman" w:hAnsi="Times New Roman"/>
                  <w:b w:val="0"/>
                  <w:sz w:val="16"/>
                </w:rPr>
              </w:r>
            </w:del>
            <w:ins w:id="299" w:author="hong qin" w:date="2012-01-19T16:49:00Z">
              <w:r w:rsidR="002C6F92">
                <w:rPr>
                  <w:rFonts w:ascii="Times New Roman" w:eastAsia="Times New Roman" w:hAnsi="Times New Roman"/>
                  <w:b w:val="0"/>
                  <w:sz w:val="16"/>
                </w:rPr>
                <w:fldChar w:fldCharType="begin">
                  <w:fldData xml:space="preserve">PEVuZE5vdGU+PENpdGU+PEF1dGhvcj5Db3NzYXJpenphPC9BdXRob3I+PFllYXI+MjAwOTwvWWVh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</w:fldData>
                </w:fldChar>
              </w:r>
              <w:r w:rsidR="002C6F92">
                <w:rPr>
                  <w:rFonts w:ascii="Times New Roman" w:eastAsia="Times New Roman" w:hAnsi="Times New Roman"/>
                  <w:b w:val="0"/>
                  <w:sz w:val="16"/>
                </w:rPr>
                <w:instrText xml:space="preserve"> ADDIN EN.CITE.DATA </w:instrText>
              </w:r>
              <w:r w:rsidR="002C6F92">
                <w:rPr>
                  <w:rFonts w:ascii="Times New Roman" w:eastAsia="Times New Roman" w:hAnsi="Times New Roman"/>
                  <w:b w:val="0"/>
                  <w:sz w:val="16"/>
                </w:rPr>
              </w:r>
              <w:r w:rsidR="002C6F92">
                <w:rPr>
                  <w:rFonts w:ascii="Times New Roman" w:eastAsia="Times New Roman" w:hAnsi="Times New Roman"/>
                  <w:b w:val="0"/>
                  <w:sz w:val="16"/>
                </w:rPr>
                <w:fldChar w:fldCharType="end"/>
              </w:r>
            </w:ins>
            <w:r>
              <w:rPr>
                <w:rFonts w:ascii="Times New Roman" w:eastAsia="Times New Roman" w:hAnsi="Times New Roman"/>
                <w:b w:val="0"/>
                <w:sz w:val="16"/>
              </w:rPr>
              <w:fldChar w:fldCharType="separate"/>
            </w:r>
            <w:ins w:id="300" w:author="hong qin" w:date="2012-01-19T16:49:00Z">
              <w:r w:rsidR="002C6F92">
                <w:rPr>
                  <w:rFonts w:ascii="Times New Roman" w:eastAsia="Times New Roman" w:hAnsi="Times New Roman"/>
                  <w:b w:val="0"/>
                  <w:sz w:val="16"/>
                </w:rPr>
                <w:t>[57, 98, 108, 109]</w:t>
              </w:r>
            </w:ins>
            <w:del w:id="301" w:author="hong qin" w:date="2012-01-19T16:49:00Z">
              <w:r w:rsidR="0094700F" w:rsidDel="002C6F92">
                <w:rPr>
                  <w:rFonts w:ascii="Times New Roman" w:eastAsia="Times New Roman" w:hAnsi="Times New Roman"/>
                  <w:b w:val="0"/>
                  <w:sz w:val="16"/>
                </w:rPr>
                <w:delText>[57, 97, 107, 108]</w:delText>
              </w:r>
            </w:del>
            <w:r>
              <w:rPr>
                <w:rFonts w:ascii="Times New Roman" w:eastAsia="Times New Roman" w:hAnsi="Times New Roman"/>
                <w:b w:val="0"/>
                <w:sz w:val="16"/>
              </w:rPr>
              <w:fldChar w:fldCharType="end"/>
            </w:r>
          </w:p>
        </w:tc>
      </w:tr>
      <w:tr w:rsidR="00A23974" w:rsidTr="00B172A9">
        <w:tc>
          <w:tcPr>
            <w:tcW w:w="2430" w:type="dxa"/>
            <w:tcPrChange w:id="302" w:author="hong qin" w:date="2012-01-19T17:04:00Z">
              <w:tcPr>
                <w:tcW w:w="2538" w:type="dxa"/>
              </w:tcPr>
            </w:tcPrChange>
          </w:tcPr>
          <w:p w:rsidR="00444A3F" w:rsidRDefault="00A23974" w:rsidP="00444A3F">
            <w:pPr>
              <w:pStyle w:val="Heading3"/>
              <w:spacing w:before="0" w:after="0"/>
              <w:rPr>
                <w:rFonts w:ascii="Times New Roman" w:eastAsia="Times New Roman" w:hAnsi="Times New Roman"/>
                <w:b w:val="0"/>
                <w:sz w:val="16"/>
              </w:rPr>
            </w:pPr>
            <w:proofErr w:type="spellStart"/>
            <w:r>
              <w:rPr>
                <w:rFonts w:ascii="Times New Roman" w:hAnsi="Times New Roman"/>
                <w:b w:val="0"/>
                <w:sz w:val="16"/>
              </w:rPr>
              <w:t>Dihydrorhodamine</w:t>
            </w:r>
            <w:proofErr w:type="spellEnd"/>
            <w:r>
              <w:rPr>
                <w:rFonts w:ascii="Times New Roman" w:hAnsi="Times New Roman"/>
                <w:b w:val="0"/>
                <w:sz w:val="16"/>
              </w:rPr>
              <w:t xml:space="preserve"> 123 (DHR)</w:t>
            </w:r>
          </w:p>
        </w:tc>
        <w:tc>
          <w:tcPr>
            <w:tcW w:w="2070" w:type="dxa"/>
            <w:tcPrChange w:id="303" w:author="hong qin" w:date="2012-01-19T17:04:00Z">
              <w:tcPr>
                <w:tcW w:w="2160" w:type="dxa"/>
              </w:tcPr>
            </w:tcPrChange>
          </w:tcPr>
          <w:p w:rsidR="00C234EC" w:rsidRDefault="00A23974" w:rsidP="006507B5">
            <w:pPr>
              <w:pStyle w:val="Heading3"/>
              <w:spacing w:before="0" w:after="0"/>
              <w:rPr>
                <w:rFonts w:ascii="Times New Roman" w:hAnsi="Times New Roman"/>
                <w:b w:val="0"/>
                <w:sz w:val="16"/>
              </w:rPr>
            </w:pPr>
            <w:r>
              <w:rPr>
                <w:rFonts w:ascii="Times New Roman" w:eastAsia="Times New Roman" w:hAnsi="Times New Roman"/>
                <w:b w:val="0"/>
                <w:sz w:val="16"/>
              </w:rPr>
              <w:t>Mainly H2O2 and mitochondrial potential</w:t>
            </w:r>
          </w:p>
        </w:tc>
        <w:tc>
          <w:tcPr>
            <w:tcW w:w="3600" w:type="dxa"/>
            <w:tcPrChange w:id="304" w:author="hong qin" w:date="2012-01-19T17:04:00Z">
              <w:tcPr>
                <w:tcW w:w="2700" w:type="dxa"/>
              </w:tcPr>
            </w:tcPrChange>
          </w:tcPr>
          <w:p w:rsidR="00C234EC" w:rsidRDefault="00A23974" w:rsidP="006507B5">
            <w:pPr>
              <w:pStyle w:val="Heading3"/>
              <w:spacing w:before="0" w:after="0"/>
              <w:rPr>
                <w:rFonts w:ascii="Times New Roman" w:eastAsia="Times New Roman" w:hAnsi="Times New Roman"/>
                <w:b w:val="0"/>
                <w:sz w:val="16"/>
              </w:rPr>
            </w:pPr>
            <w:r>
              <w:rPr>
                <w:rFonts w:ascii="Times New Roman" w:eastAsia="Times New Roman" w:hAnsi="Times New Roman"/>
                <w:b w:val="0"/>
                <w:sz w:val="16"/>
              </w:rPr>
              <w:t xml:space="preserve">Ex 511nm (488nm laser) </w:t>
            </w:r>
            <w:proofErr w:type="spellStart"/>
            <w:r>
              <w:rPr>
                <w:rFonts w:ascii="Times New Roman" w:eastAsia="Times New Roman" w:hAnsi="Times New Roman"/>
                <w:b w:val="0"/>
                <w:sz w:val="16"/>
              </w:rPr>
              <w:t>Em</w:t>
            </w:r>
            <w:proofErr w:type="spellEnd"/>
            <w:r>
              <w:rPr>
                <w:rFonts w:ascii="Times New Roman" w:eastAsia="Times New Roman" w:hAnsi="Times New Roman"/>
                <w:b w:val="0"/>
                <w:sz w:val="16"/>
              </w:rPr>
              <w:t xml:space="preserve"> 534nm (green) </w:t>
            </w:r>
          </w:p>
        </w:tc>
        <w:tc>
          <w:tcPr>
            <w:tcW w:w="1170" w:type="dxa"/>
            <w:tcPrChange w:id="305" w:author="hong qin" w:date="2012-01-19T17:04:00Z">
              <w:tcPr>
                <w:tcW w:w="1374" w:type="dxa"/>
              </w:tcPr>
            </w:tcPrChange>
          </w:tcPr>
          <w:p w:rsidR="00444A3F" w:rsidRDefault="003D6BA7" w:rsidP="002C6F92">
            <w:pPr>
              <w:pStyle w:val="Heading3"/>
              <w:spacing w:before="0" w:after="0"/>
              <w:rPr>
                <w:rFonts w:ascii="Times New Roman" w:eastAsia="Times New Roman" w:hAnsi="Times New Roman"/>
                <w:b w:val="0"/>
                <w:sz w:val="16"/>
              </w:rPr>
              <w:pPrChange w:id="306" w:author="hong qin" w:date="2012-01-19T16:49:00Z">
                <w:pPr>
                  <w:pStyle w:val="Heading3"/>
                  <w:spacing w:before="0" w:after="0"/>
                </w:pPr>
              </w:pPrChange>
            </w:pPr>
            <w:r>
              <w:rPr>
                <w:rFonts w:ascii="Times New Roman" w:eastAsia="Times New Roman" w:hAnsi="Times New Roman"/>
                <w:b w:val="0"/>
                <w:sz w:val="16"/>
              </w:rPr>
              <w:fldChar w:fldCharType="begin">
                <w:fldData xml:space="preserve">PEVuZE5vdGU+PENpdGU+PEF1dGhvcj5NZXNxdWl0YTwvQXV0aG9yPjxZZWFyPjIwMTA8L1llYXI+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</w:fldData>
              </w:fldChar>
            </w:r>
            <w:ins w:id="307" w:author="hong qin" w:date="2012-01-19T16:49:00Z">
              <w:r w:rsidR="002C6F92">
                <w:rPr>
                  <w:rFonts w:ascii="Times New Roman" w:eastAsia="Times New Roman" w:hAnsi="Times New Roman"/>
                  <w:b w:val="0"/>
                  <w:sz w:val="16"/>
                </w:rPr>
                <w:instrText xml:space="preserve"> ADDIN EN.CITE </w:instrText>
              </w:r>
            </w:ins>
            <w:del w:id="308" w:author="hong qin" w:date="2012-01-19T16:49:00Z">
              <w:r w:rsidR="0094700F" w:rsidDel="002C6F92">
                <w:rPr>
                  <w:rFonts w:ascii="Times New Roman" w:eastAsia="Times New Roman" w:hAnsi="Times New Roman"/>
                  <w:b w:val="0"/>
                  <w:sz w:val="16"/>
                </w:rPr>
                <w:delInstrText xml:space="preserve"> ADDIN EN.CITE </w:delInstrText>
              </w:r>
              <w:r w:rsidDel="002C6F92">
                <w:rPr>
                  <w:rFonts w:ascii="Times New Roman" w:eastAsia="Times New Roman" w:hAnsi="Times New Roman"/>
                  <w:b w:val="0"/>
                  <w:sz w:val="16"/>
                </w:rPr>
                <w:fldChar w:fldCharType="begin">
                  <w:fldData xml:space="preserve">PEVuZE5vdGU+PENpdGU+PEF1dGhvcj5NZXNxdWl0YTwvQXV0aG9yPjxZZWFyPjIwMTA8L1llYXI+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</w:fldData>
                </w:fldChar>
              </w:r>
              <w:r w:rsidR="0094700F" w:rsidDel="002C6F92">
                <w:rPr>
                  <w:rFonts w:ascii="Times New Roman" w:eastAsia="Times New Roman" w:hAnsi="Times New Roman"/>
                  <w:b w:val="0"/>
                  <w:sz w:val="16"/>
                </w:rPr>
                <w:delInstrText xml:space="preserve"> ADDIN EN.CITE.DATA </w:delInstrText>
              </w:r>
              <w:r w:rsidDel="002C6F92">
                <w:rPr>
                  <w:rFonts w:ascii="Times New Roman" w:eastAsia="Times New Roman" w:hAnsi="Times New Roman"/>
                  <w:b w:val="0"/>
                  <w:sz w:val="16"/>
                </w:rPr>
              </w:r>
              <w:r w:rsidDel="002C6F92">
                <w:rPr>
                  <w:rFonts w:ascii="Times New Roman" w:eastAsia="Times New Roman" w:hAnsi="Times New Roman"/>
                  <w:b w:val="0"/>
                  <w:sz w:val="16"/>
                </w:rPr>
                <w:fldChar w:fldCharType="end"/>
              </w:r>
              <w:r w:rsidDel="002C6F92">
                <w:rPr>
                  <w:rFonts w:ascii="Times New Roman" w:eastAsia="Times New Roman" w:hAnsi="Times New Roman"/>
                  <w:b w:val="0"/>
                  <w:sz w:val="16"/>
                </w:rPr>
              </w:r>
            </w:del>
            <w:ins w:id="309" w:author="hong qin" w:date="2012-01-19T16:49:00Z">
              <w:r w:rsidR="002C6F92">
                <w:rPr>
                  <w:rFonts w:ascii="Times New Roman" w:eastAsia="Times New Roman" w:hAnsi="Times New Roman"/>
                  <w:b w:val="0"/>
                  <w:sz w:val="16"/>
                </w:rPr>
                <w:fldChar w:fldCharType="begin">
                  <w:fldData xml:space="preserve">PEVuZE5vdGU+PENpdGU+PEF1dGhvcj5NZXNxdWl0YTwvQXV0aG9yPjxZZWFyPjIwMTA8L1llYXI+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</w:fldData>
                </w:fldChar>
              </w:r>
              <w:r w:rsidR="002C6F92">
                <w:rPr>
                  <w:rFonts w:ascii="Times New Roman" w:eastAsia="Times New Roman" w:hAnsi="Times New Roman"/>
                  <w:b w:val="0"/>
                  <w:sz w:val="16"/>
                </w:rPr>
                <w:instrText xml:space="preserve"> ADDIN EN.CITE.DATA </w:instrText>
              </w:r>
              <w:r w:rsidR="002C6F92">
                <w:rPr>
                  <w:rFonts w:ascii="Times New Roman" w:eastAsia="Times New Roman" w:hAnsi="Times New Roman"/>
                  <w:b w:val="0"/>
                  <w:sz w:val="16"/>
                </w:rPr>
              </w:r>
              <w:r w:rsidR="002C6F92">
                <w:rPr>
                  <w:rFonts w:ascii="Times New Roman" w:eastAsia="Times New Roman" w:hAnsi="Times New Roman"/>
                  <w:b w:val="0"/>
                  <w:sz w:val="16"/>
                </w:rPr>
                <w:fldChar w:fldCharType="end"/>
              </w:r>
            </w:ins>
            <w:r>
              <w:rPr>
                <w:rFonts w:ascii="Times New Roman" w:eastAsia="Times New Roman" w:hAnsi="Times New Roman"/>
                <w:b w:val="0"/>
                <w:sz w:val="16"/>
              </w:rPr>
              <w:fldChar w:fldCharType="separate"/>
            </w:r>
            <w:ins w:id="310" w:author="hong qin" w:date="2012-01-19T16:49:00Z">
              <w:r w:rsidR="002C6F92">
                <w:rPr>
                  <w:rFonts w:ascii="Times New Roman" w:eastAsia="Times New Roman" w:hAnsi="Times New Roman"/>
                  <w:b w:val="0"/>
                  <w:sz w:val="16"/>
                </w:rPr>
                <w:t>[56, 57, 97, 108]</w:t>
              </w:r>
            </w:ins>
            <w:del w:id="311" w:author="hong qin" w:date="2012-01-19T16:49:00Z">
              <w:r w:rsidR="0094700F" w:rsidDel="002C6F92">
                <w:rPr>
                  <w:rFonts w:ascii="Times New Roman" w:eastAsia="Times New Roman" w:hAnsi="Times New Roman"/>
                  <w:b w:val="0"/>
                  <w:sz w:val="16"/>
                </w:rPr>
                <w:delText>[56, 57, 96, 107]</w:delText>
              </w:r>
            </w:del>
            <w:r>
              <w:rPr>
                <w:rFonts w:ascii="Times New Roman" w:eastAsia="Times New Roman" w:hAnsi="Times New Roman"/>
                <w:b w:val="0"/>
                <w:sz w:val="16"/>
              </w:rPr>
              <w:fldChar w:fldCharType="end"/>
            </w:r>
          </w:p>
        </w:tc>
      </w:tr>
      <w:tr w:rsidR="00A23974" w:rsidTr="00B172A9">
        <w:tc>
          <w:tcPr>
            <w:tcW w:w="2430" w:type="dxa"/>
            <w:tcPrChange w:id="312" w:author="hong qin" w:date="2012-01-19T17:04:00Z">
              <w:tcPr>
                <w:tcW w:w="2538" w:type="dxa"/>
              </w:tcPr>
            </w:tcPrChange>
          </w:tcPr>
          <w:p w:rsidR="00444A3F" w:rsidRDefault="00A23974" w:rsidP="00444A3F">
            <w:pPr>
              <w:pStyle w:val="Heading3"/>
              <w:spacing w:before="0" w:after="0"/>
              <w:rPr>
                <w:rFonts w:ascii="Times New Roman" w:eastAsia="Times New Roman" w:hAnsi="Times New Roman"/>
                <w:b w:val="0"/>
                <w:sz w:val="16"/>
              </w:rPr>
            </w:pPr>
            <w:commentRangeStart w:id="313"/>
            <w:proofErr w:type="spellStart"/>
            <w:r>
              <w:rPr>
                <w:rFonts w:ascii="Times New Roman" w:eastAsia="Times New Roman" w:hAnsi="Times New Roman"/>
                <w:b w:val="0"/>
                <w:sz w:val="16"/>
              </w:rPr>
              <w:t>Didydroethidium</w:t>
            </w:r>
            <w:proofErr w:type="spellEnd"/>
            <w:r>
              <w:rPr>
                <w:rFonts w:ascii="Times New Roman" w:eastAsia="Times New Roman" w:hAnsi="Times New Roman"/>
                <w:b w:val="0"/>
                <w:sz w:val="16"/>
              </w:rPr>
              <w:t xml:space="preserve"> (DHE)</w:t>
            </w:r>
            <w:commentRangeEnd w:id="313"/>
            <w:r>
              <w:rPr>
                <w:rStyle w:val="CommentReference"/>
                <w:rFonts w:ascii="Times New Roman" w:eastAsia="Cambria" w:hAnsi="Times New Roman"/>
                <w:b w:val="0"/>
                <w:vanish/>
                <w:color w:val="auto"/>
                <w:lang w:eastAsia="en-US"/>
              </w:rPr>
              <w:commentReference w:id="313"/>
            </w:r>
          </w:p>
        </w:tc>
        <w:tc>
          <w:tcPr>
            <w:tcW w:w="2070" w:type="dxa"/>
            <w:tcPrChange w:id="314" w:author="hong qin" w:date="2012-01-19T17:04:00Z">
              <w:tcPr>
                <w:tcW w:w="2160" w:type="dxa"/>
              </w:tcPr>
            </w:tcPrChange>
          </w:tcPr>
          <w:p w:rsidR="00C234EC" w:rsidRDefault="00A23974" w:rsidP="006507B5">
            <w:pPr>
              <w:pStyle w:val="Heading3"/>
              <w:spacing w:before="0" w:after="0"/>
              <w:rPr>
                <w:rFonts w:ascii="Times New Roman" w:hAnsi="Times New Roman"/>
                <w:b w:val="0"/>
                <w:sz w:val="16"/>
              </w:rPr>
            </w:pPr>
            <w:r>
              <w:rPr>
                <w:rFonts w:ascii="Times New Roman" w:eastAsia="Times New Roman" w:hAnsi="Times New Roman"/>
                <w:b w:val="0"/>
                <w:sz w:val="16"/>
              </w:rPr>
              <w:t xml:space="preserve">Mainly superoxide anion </w:t>
            </w:r>
            <w:r>
              <w:rPr>
                <w:rFonts w:ascii="Times New Roman" w:hAnsi="Times New Roman"/>
                <w:b w:val="0"/>
                <w:sz w:val="16"/>
              </w:rPr>
              <w:t>(DNA content)</w:t>
            </w:r>
          </w:p>
        </w:tc>
        <w:tc>
          <w:tcPr>
            <w:tcW w:w="3600" w:type="dxa"/>
            <w:tcPrChange w:id="315" w:author="hong qin" w:date="2012-01-19T17:04:00Z">
              <w:tcPr>
                <w:tcW w:w="2700" w:type="dxa"/>
              </w:tcPr>
            </w:tcPrChange>
          </w:tcPr>
          <w:p w:rsidR="00C234EC" w:rsidRDefault="00A23974" w:rsidP="006507B5">
            <w:pPr>
              <w:pStyle w:val="Heading3"/>
              <w:spacing w:before="0" w:after="0"/>
              <w:rPr>
                <w:rFonts w:ascii="Times New Roman" w:eastAsia="Times New Roman" w:hAnsi="Times New Roman"/>
                <w:b w:val="0"/>
                <w:sz w:val="16"/>
              </w:rPr>
            </w:pPr>
            <w:commentRangeStart w:id="316"/>
            <w:r>
              <w:rPr>
                <w:rFonts w:ascii="Times New Roman" w:eastAsia="Times New Roman" w:hAnsi="Times New Roman"/>
                <w:b w:val="0"/>
                <w:sz w:val="16"/>
              </w:rPr>
              <w:t xml:space="preserve">Ex 510nm (488nm laser), </w:t>
            </w:r>
            <w:proofErr w:type="spellStart"/>
            <w:r>
              <w:rPr>
                <w:rFonts w:ascii="Times New Roman" w:eastAsia="Times New Roman" w:hAnsi="Times New Roman"/>
                <w:b w:val="0"/>
                <w:sz w:val="16"/>
              </w:rPr>
              <w:t>Em</w:t>
            </w:r>
            <w:proofErr w:type="spellEnd"/>
            <w:r>
              <w:rPr>
                <w:rFonts w:ascii="Times New Roman" w:eastAsia="Times New Roman" w:hAnsi="Times New Roman"/>
                <w:b w:val="0"/>
                <w:sz w:val="16"/>
              </w:rPr>
              <w:t xml:space="preserve"> 570nm with broad peak </w:t>
            </w:r>
            <w:commentRangeEnd w:id="316"/>
            <w:r>
              <w:rPr>
                <w:rStyle w:val="CommentReference"/>
                <w:rFonts w:ascii="Times New Roman" w:eastAsia="Cambria" w:hAnsi="Times New Roman"/>
                <w:b w:val="0"/>
                <w:color w:val="auto"/>
                <w:lang w:eastAsia="en-US"/>
              </w:rPr>
              <w:commentReference w:id="316"/>
            </w:r>
          </w:p>
        </w:tc>
        <w:tc>
          <w:tcPr>
            <w:tcW w:w="1170" w:type="dxa"/>
            <w:tcPrChange w:id="317" w:author="hong qin" w:date="2012-01-19T17:04:00Z">
              <w:tcPr>
                <w:tcW w:w="1374" w:type="dxa"/>
              </w:tcPr>
            </w:tcPrChange>
          </w:tcPr>
          <w:p w:rsidR="00444A3F" w:rsidRDefault="003D6BA7" w:rsidP="002C6F92">
            <w:pPr>
              <w:pStyle w:val="Heading3"/>
              <w:spacing w:before="0" w:after="0"/>
              <w:rPr>
                <w:rFonts w:ascii="Times New Roman" w:eastAsia="Times New Roman" w:hAnsi="Times New Roman"/>
                <w:b w:val="0"/>
                <w:sz w:val="16"/>
              </w:rPr>
              <w:pPrChange w:id="318" w:author="hong qin" w:date="2012-01-19T16:49:00Z">
                <w:pPr>
                  <w:pStyle w:val="Heading3"/>
                  <w:spacing w:before="0" w:after="0"/>
                </w:pPr>
              </w:pPrChange>
            </w:pPr>
            <w:r>
              <w:rPr>
                <w:rFonts w:ascii="Times New Roman" w:eastAsia="Times New Roman" w:hAnsi="Times New Roman"/>
                <w:b w:val="0"/>
                <w:sz w:val="16"/>
              </w:rPr>
              <w:fldChar w:fldCharType="begin">
                <w:fldData xml:space="preserve">PEVuZE5vdGU+PENpdGU+PEF1dGhvcj5NZXNxdWl0YTwvQXV0aG9yPjxZZWFyPjIwMTA8L1llYXI+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</w:fldData>
              </w:fldChar>
            </w:r>
            <w:ins w:id="319" w:author="hong qin" w:date="2012-01-19T16:49:00Z">
              <w:r w:rsidR="002C6F92">
                <w:rPr>
                  <w:rFonts w:ascii="Times New Roman" w:eastAsia="Times New Roman" w:hAnsi="Times New Roman"/>
                  <w:b w:val="0"/>
                  <w:sz w:val="16"/>
                </w:rPr>
                <w:instrText xml:space="preserve"> ADDIN EN.CITE </w:instrText>
              </w:r>
            </w:ins>
            <w:del w:id="320" w:author="hong qin" w:date="2012-01-19T16:49:00Z">
              <w:r w:rsidR="0094700F" w:rsidDel="002C6F92">
                <w:rPr>
                  <w:rFonts w:ascii="Times New Roman" w:eastAsia="Times New Roman" w:hAnsi="Times New Roman"/>
                  <w:b w:val="0"/>
                  <w:sz w:val="16"/>
                </w:rPr>
                <w:delInstrText xml:space="preserve"> ADDIN EN.CITE </w:delInstrText>
              </w:r>
              <w:r w:rsidDel="002C6F92">
                <w:rPr>
                  <w:rFonts w:ascii="Times New Roman" w:eastAsia="Times New Roman" w:hAnsi="Times New Roman"/>
                  <w:b w:val="0"/>
                  <w:sz w:val="16"/>
                </w:rPr>
                <w:fldChar w:fldCharType="begin">
                  <w:fldData xml:space="preserve">PEVuZE5vdGU+PENpdGU+PEF1dGhvcj5NZXNxdWl0YTwvQXV0aG9yPjxZZWFyPjIwMTA8L1llYXI+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</w:fldData>
                </w:fldChar>
              </w:r>
              <w:r w:rsidR="0094700F" w:rsidDel="002C6F92">
                <w:rPr>
                  <w:rFonts w:ascii="Times New Roman" w:eastAsia="Times New Roman" w:hAnsi="Times New Roman"/>
                  <w:b w:val="0"/>
                  <w:sz w:val="16"/>
                </w:rPr>
                <w:delInstrText xml:space="preserve"> ADDIN EN.CITE.DATA </w:delInstrText>
              </w:r>
              <w:r w:rsidDel="002C6F92">
                <w:rPr>
                  <w:rFonts w:ascii="Times New Roman" w:eastAsia="Times New Roman" w:hAnsi="Times New Roman"/>
                  <w:b w:val="0"/>
                  <w:sz w:val="16"/>
                </w:rPr>
              </w:r>
              <w:r w:rsidDel="002C6F92">
                <w:rPr>
                  <w:rFonts w:ascii="Times New Roman" w:eastAsia="Times New Roman" w:hAnsi="Times New Roman"/>
                  <w:b w:val="0"/>
                  <w:sz w:val="16"/>
                </w:rPr>
                <w:fldChar w:fldCharType="end"/>
              </w:r>
              <w:r w:rsidDel="002C6F92">
                <w:rPr>
                  <w:rFonts w:ascii="Times New Roman" w:eastAsia="Times New Roman" w:hAnsi="Times New Roman"/>
                  <w:b w:val="0"/>
                  <w:sz w:val="16"/>
                </w:rPr>
              </w:r>
            </w:del>
            <w:ins w:id="321" w:author="hong qin" w:date="2012-01-19T16:49:00Z">
              <w:r w:rsidR="002C6F92">
                <w:rPr>
                  <w:rFonts w:ascii="Times New Roman" w:eastAsia="Times New Roman" w:hAnsi="Times New Roman"/>
                  <w:b w:val="0"/>
                  <w:sz w:val="16"/>
                </w:rPr>
                <w:fldChar w:fldCharType="begin">
                  <w:fldData xml:space="preserve">PEVuZE5vdGU+PENpdGU+PEF1dGhvcj5NZXNxdWl0YTwvQXV0aG9yPjxZZWFyPjIwMTA8L1llYXI+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</w:fldData>
                </w:fldChar>
              </w:r>
              <w:r w:rsidR="002C6F92">
                <w:rPr>
                  <w:rFonts w:ascii="Times New Roman" w:eastAsia="Times New Roman" w:hAnsi="Times New Roman"/>
                  <w:b w:val="0"/>
                  <w:sz w:val="16"/>
                </w:rPr>
                <w:instrText xml:space="preserve"> ADDIN EN.CITE.DATA </w:instrText>
              </w:r>
              <w:r w:rsidR="002C6F92">
                <w:rPr>
                  <w:rFonts w:ascii="Times New Roman" w:eastAsia="Times New Roman" w:hAnsi="Times New Roman"/>
                  <w:b w:val="0"/>
                  <w:sz w:val="16"/>
                </w:rPr>
              </w:r>
              <w:r w:rsidR="002C6F92">
                <w:rPr>
                  <w:rFonts w:ascii="Times New Roman" w:eastAsia="Times New Roman" w:hAnsi="Times New Roman"/>
                  <w:b w:val="0"/>
                  <w:sz w:val="16"/>
                </w:rPr>
                <w:fldChar w:fldCharType="end"/>
              </w:r>
            </w:ins>
            <w:r>
              <w:rPr>
                <w:rFonts w:ascii="Times New Roman" w:eastAsia="Times New Roman" w:hAnsi="Times New Roman"/>
                <w:b w:val="0"/>
                <w:sz w:val="16"/>
              </w:rPr>
              <w:fldChar w:fldCharType="separate"/>
            </w:r>
            <w:ins w:id="322" w:author="hong qin" w:date="2012-01-19T16:49:00Z">
              <w:r w:rsidR="002C6F92">
                <w:rPr>
                  <w:rFonts w:ascii="Times New Roman" w:eastAsia="Times New Roman" w:hAnsi="Times New Roman"/>
                  <w:b w:val="0"/>
                  <w:sz w:val="16"/>
                </w:rPr>
                <w:t>[56, 57, 98, 108, 110, 111]</w:t>
              </w:r>
            </w:ins>
            <w:del w:id="323" w:author="hong qin" w:date="2012-01-19T16:49:00Z">
              <w:r w:rsidR="0094700F" w:rsidDel="002C6F92">
                <w:rPr>
                  <w:rFonts w:ascii="Times New Roman" w:eastAsia="Times New Roman" w:hAnsi="Times New Roman"/>
                  <w:b w:val="0"/>
                  <w:sz w:val="16"/>
                </w:rPr>
                <w:delText>[56, 57, 97, 107, 109, 110]</w:delText>
              </w:r>
            </w:del>
            <w:r>
              <w:rPr>
                <w:rFonts w:ascii="Times New Roman" w:eastAsia="Times New Roman" w:hAnsi="Times New Roman"/>
                <w:b w:val="0"/>
                <w:sz w:val="16"/>
              </w:rPr>
              <w:fldChar w:fldCharType="end"/>
            </w:r>
          </w:p>
        </w:tc>
      </w:tr>
      <w:tr w:rsidR="00A23974" w:rsidTr="00B172A9">
        <w:tc>
          <w:tcPr>
            <w:tcW w:w="2430" w:type="dxa"/>
            <w:tcPrChange w:id="324" w:author="hong qin" w:date="2012-01-19T17:04:00Z">
              <w:tcPr>
                <w:tcW w:w="2538" w:type="dxa"/>
              </w:tcPr>
            </w:tcPrChange>
          </w:tcPr>
          <w:p w:rsidR="00444A3F" w:rsidRDefault="00A23974" w:rsidP="00444A3F">
            <w:pPr>
              <w:pStyle w:val="Heading3"/>
              <w:spacing w:before="0" w:after="0"/>
              <w:rPr>
                <w:rFonts w:ascii="Times New Roman" w:eastAsia="Times New Roman" w:hAnsi="Times New Roman"/>
                <w:b w:val="0"/>
                <w:sz w:val="16"/>
              </w:rPr>
            </w:pPr>
            <w:r>
              <w:rPr>
                <w:rFonts w:ascii="Times New Roman" w:eastAsia="Times New Roman" w:hAnsi="Times New Roman"/>
                <w:b w:val="0"/>
                <w:sz w:val="16"/>
              </w:rPr>
              <w:t>JC1</w:t>
            </w:r>
          </w:p>
        </w:tc>
        <w:tc>
          <w:tcPr>
            <w:tcW w:w="2070" w:type="dxa"/>
            <w:tcPrChange w:id="325" w:author="hong qin" w:date="2012-01-19T17:04:00Z">
              <w:tcPr>
                <w:tcW w:w="2160" w:type="dxa"/>
              </w:tcPr>
            </w:tcPrChange>
          </w:tcPr>
          <w:p w:rsidR="00C234EC" w:rsidRDefault="00A23974" w:rsidP="006507B5">
            <w:pPr>
              <w:pStyle w:val="Heading3"/>
              <w:spacing w:before="0" w:after="0"/>
              <w:rPr>
                <w:rFonts w:ascii="Times New Roman" w:eastAsia="Times New Roman" w:hAnsi="Times New Roman"/>
                <w:b w:val="0"/>
                <w:sz w:val="16"/>
              </w:rPr>
            </w:pPr>
            <w:r>
              <w:rPr>
                <w:rFonts w:ascii="Times New Roman" w:eastAsia="Times New Roman" w:hAnsi="Times New Roman"/>
                <w:b w:val="0"/>
                <w:sz w:val="16"/>
              </w:rPr>
              <w:t>Mitochondrial potential</w:t>
            </w:r>
          </w:p>
        </w:tc>
        <w:tc>
          <w:tcPr>
            <w:tcW w:w="3600" w:type="dxa"/>
            <w:tcPrChange w:id="326" w:author="hong qin" w:date="2012-01-19T17:04:00Z">
              <w:tcPr>
                <w:tcW w:w="2700" w:type="dxa"/>
              </w:tcPr>
            </w:tcPrChange>
          </w:tcPr>
          <w:p w:rsidR="00C234EC" w:rsidRPr="0092207D" w:rsidRDefault="00444A3F" w:rsidP="006507B5">
            <w:pPr>
              <w:pStyle w:val="Heading3"/>
              <w:spacing w:before="0" w:after="0"/>
              <w:rPr>
                <w:rFonts w:ascii="Times New Roman" w:eastAsia="Times New Roman" w:hAnsi="Times New Roman"/>
                <w:b w:val="0"/>
                <w:sz w:val="16"/>
                <w:lang w:val="es-ES"/>
              </w:rPr>
            </w:pPr>
            <w:r w:rsidRPr="00444A3F">
              <w:rPr>
                <w:rFonts w:ascii="Times New Roman" w:eastAsia="Times New Roman" w:hAnsi="Times New Roman"/>
                <w:b w:val="0"/>
                <w:sz w:val="16"/>
                <w:lang w:val="es-ES"/>
              </w:rPr>
              <w:t xml:space="preserve">Ex 488nm laser, </w:t>
            </w:r>
            <w:proofErr w:type="spellStart"/>
            <w:r w:rsidRPr="00444A3F">
              <w:rPr>
                <w:rFonts w:ascii="Times New Roman" w:eastAsia="Times New Roman" w:hAnsi="Times New Roman"/>
                <w:b w:val="0"/>
                <w:sz w:val="16"/>
                <w:lang w:val="es-ES"/>
              </w:rPr>
              <w:t>Em</w:t>
            </w:r>
            <w:proofErr w:type="spellEnd"/>
            <w:r w:rsidRPr="00444A3F">
              <w:rPr>
                <w:rFonts w:ascii="Times New Roman" w:eastAsia="Times New Roman" w:hAnsi="Times New Roman"/>
                <w:b w:val="0"/>
                <w:sz w:val="16"/>
                <w:lang w:val="es-ES"/>
              </w:rPr>
              <w:t xml:space="preserve"> 527/590nm</w:t>
            </w:r>
          </w:p>
        </w:tc>
        <w:tc>
          <w:tcPr>
            <w:tcW w:w="1170" w:type="dxa"/>
            <w:tcPrChange w:id="327" w:author="hong qin" w:date="2012-01-19T17:04:00Z">
              <w:tcPr>
                <w:tcW w:w="1374" w:type="dxa"/>
              </w:tcPr>
            </w:tcPrChange>
          </w:tcPr>
          <w:p w:rsidR="00444A3F" w:rsidRDefault="003D6BA7" w:rsidP="002C6F92">
            <w:pPr>
              <w:pStyle w:val="Heading3"/>
              <w:spacing w:before="0" w:after="0"/>
              <w:rPr>
                <w:rFonts w:ascii="Times New Roman" w:eastAsia="Times New Roman" w:hAnsi="Times New Roman"/>
                <w:b w:val="0"/>
                <w:sz w:val="16"/>
              </w:rPr>
              <w:pPrChange w:id="328" w:author="hong qin" w:date="2012-01-19T16:49:00Z">
                <w:pPr>
                  <w:pStyle w:val="Heading3"/>
                  <w:spacing w:before="0" w:after="0"/>
                </w:pPr>
              </w:pPrChange>
            </w:pPr>
            <w:r>
              <w:rPr>
                <w:rFonts w:ascii="Times New Roman" w:eastAsia="Times New Roman" w:hAnsi="Times New Roman"/>
                <w:b w:val="0"/>
                <w:sz w:val="16"/>
              </w:rPr>
              <w:fldChar w:fldCharType="begin"/>
            </w:r>
            <w:ins w:id="329" w:author="hong qin" w:date="2012-01-19T16:49:00Z">
              <w:r w:rsidR="002C6F92">
                <w:rPr>
                  <w:rFonts w:ascii="Times New Roman" w:eastAsia="Times New Roman" w:hAnsi="Times New Roman"/>
                  <w:b w:val="0"/>
                  <w:sz w:val="16"/>
                </w:rPr>
                <w:instrText xml:space="preserve"> ADDIN EN.CITE &lt;EndNote&gt;&lt;Cite&gt;&lt;Author&gt;Cossarizza&lt;/Author&gt;&lt;Year&gt;2001&lt;/Year&gt;&lt;RecNum&gt;1303&lt;/RecNum&gt;&lt;record&gt;&lt;rec-number&gt;1303&lt;/rec-number&gt;&lt;foreign-keys&gt;&lt;key app="EN" db-id="seezaperx2r9rmet92m5az2vezeppvta9ads"&gt;1303&lt;/key&gt;&lt;/foreign-keys&gt;&lt;ref-type name="Journal Article"&gt;17&lt;/ref-type&gt;&lt;contributors&gt;&lt;authors&gt;&lt;author&gt;Cossarizza, A.&lt;/author&gt;&lt;author&gt;Salvioli, S.&lt;/author&gt;&lt;/authors&gt;&lt;/contributors&gt;&lt;auth-address&gt;University of Modena, Modena, Italy.&lt;/auth-address&gt;&lt;titles&gt;&lt;title&gt;Flow cytometric analysis of mitochondrial membrane potential using JC-1&lt;/title&gt;&lt;secondary-title&gt;Curr Protoc Cytom&lt;/secondary-title&gt;&lt;/titles&gt;&lt;periodical&gt;&lt;full-title&gt;Curr Protoc Cytom&lt;/full-title&gt;&lt;/periodical&gt;&lt;pages&gt;Unit 9 14&lt;/pages&gt;&lt;volume&gt;Chapter 9&lt;/volume&gt;&lt;edition&gt;2008/09/05&lt;/edition&gt;&lt;keywords&gt;&lt;keyword&gt;Animals&lt;/keyword&gt;&lt;keyword&gt;Apoptosis&lt;/keyword&gt;&lt;keyword&gt;Benzimidazoles/*pharmacology&lt;/keyword&gt;&lt;keyword&gt;Carbocyanines/*pharmacology&lt;/keyword&gt;&lt;keyword&gt;Cell Line, Tumor&lt;/keyword&gt;&lt;keyword&gt;Cell Separation/*methods&lt;/keyword&gt;&lt;keyword&gt;Flow Cytometry/*methods&lt;/keyword&gt;&lt;keyword&gt;Fluorescent Dyes/pharmacology&lt;/keyword&gt;&lt;keyword&gt;Humans&lt;/keyword&gt;&lt;keyword&gt;*Membrane Potential, Mitochondrial&lt;/keyword&gt;&lt;keyword&gt;Mitochondria/metabolism&lt;/keyword&gt;&lt;/keywords&gt;&lt;dates&gt;&lt;year&gt;2001&lt;/year&gt;&lt;pub-dates&gt;&lt;date&gt;May&lt;/date&gt;&lt;/pub-dates&gt;&lt;/dates&gt;&lt;isbn&gt;1934-9300 (Electronic)&amp;#xD;1934-9297 (Linking)&lt;/isbn&gt;&lt;accession-num&gt;18770751&lt;/accession-num&gt;&lt;urls&gt;&lt;related-urls&gt;&lt;url&gt;http://www.ncbi.nlm.nih.gov/entrez/query.fcgi?cmd=Retrieve&amp;amp;db=PubMed&amp;amp;dopt=Citation&amp;amp;list_uids=18770751&lt;/url&gt;&lt;/related-urls&gt;&lt;/urls&gt;&lt;electronic-resource-num&gt;10.1002/0471142956.cy0914s13&lt;/electronic-resource-num&gt;&lt;language&gt;eng&lt;/language&gt;&lt;/record&gt;&lt;/Cite&gt;&lt;/EndNote&gt;</w:instrText>
              </w:r>
            </w:ins>
            <w:del w:id="330" w:author="hong qin" w:date="2012-01-19T16:49:00Z">
              <w:r w:rsidR="0094700F" w:rsidDel="002C6F92">
                <w:rPr>
                  <w:rFonts w:ascii="Times New Roman" w:eastAsia="Times New Roman" w:hAnsi="Times New Roman"/>
                  <w:b w:val="0"/>
                  <w:sz w:val="16"/>
                </w:rPr>
                <w:delInstrText xml:space="preserve"> ADDIN EN.CITE &lt;EndNote&gt;&lt;Cite&gt;&lt;Author&gt;Cossarizza&lt;/Author&gt;&lt;Year&gt;2001&lt;/Year&gt;&lt;RecNum&gt;1303&lt;/RecNum&gt;&lt;record&gt;&lt;rec-number&gt;1303&lt;/rec-number&gt;&lt;foreign-keys&gt;&lt;key app="EN" db-id="seezaperx2r9rmet92m5az2vezeppvta9ads"&gt;1303&lt;/key&gt;&lt;/foreign-keys&gt;&lt;ref-type name="Journal Article"&gt;17&lt;/ref-type&gt;&lt;contributors&gt;&lt;authors&gt;&lt;author&gt;Cossarizza, A.&lt;/author&gt;&lt;author&gt;Salvioli, S.&lt;/author&gt;&lt;/authors&gt;&lt;/contributors&gt;&lt;auth-address&gt;University of Modena, Modena, Italy.&lt;/auth-address&gt;&lt;titles&gt;&lt;title&gt;Flow cytometric analysis of mitochondrial membrane potential using JC-1&lt;/title&gt;&lt;secondary-title&gt;Curr Protoc Cytom&lt;/secondary-title&gt;&lt;/titles&gt;&lt;periodical&gt;&lt;full-title&gt;Curr Protoc Cytom&lt;/full-title&gt;&lt;/periodical&gt;&lt;pages&gt;Unit 9 14&lt;/pages&gt;&lt;volume&gt;Chapter 9&lt;/volume&gt;&lt;edition&gt;2008/09/05&lt;/edition&gt;&lt;keywords&gt;&lt;keyword&gt;Animals&lt;/keyword&gt;&lt;keyword&gt;Apoptosis&lt;/keyword&gt;&lt;keyword&gt;Benzimidazoles/*pharmacology&lt;/keyword&gt;&lt;keyword&gt;Carbocyanines/*pharmacology&lt;/keyword&gt;&lt;keyword&gt;Cell Line, Tumor&lt;/keyword&gt;&lt;keyword&gt;Cell Separation/*methods&lt;/keyword&gt;&lt;keyword&gt;Flow Cytometry/*methods&lt;/keyword&gt;&lt;keyword&gt;Fluorescent Dyes/pharmacology&lt;/keyword&gt;&lt;keyword&gt;Humans&lt;/keyword&gt;&lt;keyword&gt;*Membrane Potential, Mitochondrial&lt;/keyword&gt;&lt;keyword&gt;Mitochondria/metabolism&lt;/keyword&gt;&lt;/keywords&gt;&lt;dates&gt;&lt;year&gt;2001&lt;/year&gt;&lt;pub-dates&gt;&lt;date&gt;May&lt;/date&gt;&lt;/pub-dates&gt;&lt;/dates&gt;&lt;isbn&gt;1934-9300 (Electronic)&amp;#xD;1934-9297 (Linking)&lt;/isbn&gt;&lt;accession-num&gt;18770751&lt;/accession-num&gt;&lt;urls&gt;&lt;related-urls&gt;&lt;url&gt;http://www.ncbi.nlm.nih.gov/entrez/query.fcgi?cmd=Retrieve&amp;amp;db=PubMed&amp;amp;dopt=Citation&amp;amp;list_uids=18770751&lt;/url&gt;&lt;/related-urls&gt;&lt;/urls&gt;&lt;electronic-resource-num&gt;10.1002/0471142956.cy0914s13&lt;/electronic-resource-num&gt;&lt;language&gt;eng&lt;/language&gt;&lt;/record&gt;&lt;/Cite&gt;&lt;/EndNote&gt;</w:delInstrText>
              </w:r>
            </w:del>
            <w:r>
              <w:rPr>
                <w:rFonts w:ascii="Times New Roman" w:eastAsia="Times New Roman" w:hAnsi="Times New Roman"/>
                <w:b w:val="0"/>
                <w:sz w:val="16"/>
              </w:rPr>
              <w:fldChar w:fldCharType="separate"/>
            </w:r>
            <w:ins w:id="331" w:author="hong qin" w:date="2012-01-19T16:49:00Z">
              <w:r w:rsidR="002C6F92">
                <w:rPr>
                  <w:rFonts w:ascii="Times New Roman" w:eastAsia="Times New Roman" w:hAnsi="Times New Roman"/>
                  <w:b w:val="0"/>
                  <w:sz w:val="16"/>
                </w:rPr>
                <w:t>[112]</w:t>
              </w:r>
            </w:ins>
            <w:del w:id="332" w:author="hong qin" w:date="2012-01-19T16:49:00Z">
              <w:r w:rsidR="0094700F" w:rsidDel="002C6F92">
                <w:rPr>
                  <w:rFonts w:ascii="Times New Roman" w:eastAsia="Times New Roman" w:hAnsi="Times New Roman"/>
                  <w:b w:val="0"/>
                  <w:sz w:val="16"/>
                </w:rPr>
                <w:delText>[111]</w:delText>
              </w:r>
            </w:del>
            <w:r>
              <w:rPr>
                <w:rFonts w:ascii="Times New Roman" w:eastAsia="Times New Roman" w:hAnsi="Times New Roman"/>
                <w:b w:val="0"/>
                <w:sz w:val="16"/>
              </w:rPr>
              <w:fldChar w:fldCharType="end"/>
            </w:r>
          </w:p>
        </w:tc>
      </w:tr>
      <w:tr w:rsidR="00A23974" w:rsidTr="00B172A9">
        <w:tc>
          <w:tcPr>
            <w:tcW w:w="2430" w:type="dxa"/>
            <w:tcPrChange w:id="333" w:author="hong qin" w:date="2012-01-19T17:04:00Z">
              <w:tcPr>
                <w:tcW w:w="2538" w:type="dxa"/>
              </w:tcPr>
            </w:tcPrChange>
          </w:tcPr>
          <w:p w:rsidR="00444A3F" w:rsidRDefault="00A23974" w:rsidP="00444A3F">
            <w:pPr>
              <w:autoSpaceDE w:val="0"/>
              <w:autoSpaceDN w:val="0"/>
              <w:adjustRightInd w:val="0"/>
              <w:spacing w:line="240" w:lineRule="auto"/>
              <w:rPr>
                <w:rFonts w:ascii="Times New Roman" w:eastAsia="Times New Roman" w:hAnsi="Times New Roman"/>
                <w:color w:val="auto"/>
                <w:sz w:val="16"/>
              </w:rPr>
            </w:pPr>
            <w:proofErr w:type="spellStart"/>
            <w:r>
              <w:rPr>
                <w:rFonts w:ascii="Times New Roman" w:eastAsia="Times New Roman" w:hAnsi="Times New Roman"/>
                <w:color w:val="auto"/>
                <w:sz w:val="16"/>
              </w:rPr>
              <w:t>N</w:t>
            </w:r>
            <w:commentRangeStart w:id="334"/>
            <w:r>
              <w:rPr>
                <w:rFonts w:ascii="Times New Roman" w:eastAsia="Times New Roman" w:hAnsi="Times New Roman"/>
                <w:color w:val="auto"/>
                <w:sz w:val="16"/>
              </w:rPr>
              <w:t>onyl</w:t>
            </w:r>
            <w:proofErr w:type="spellEnd"/>
            <w:r>
              <w:rPr>
                <w:rFonts w:ascii="Times New Roman" w:eastAsia="Times New Roman" w:hAnsi="Times New Roman"/>
                <w:color w:val="auto"/>
                <w:sz w:val="16"/>
              </w:rPr>
              <w:t xml:space="preserve"> </w:t>
            </w:r>
            <w:proofErr w:type="spellStart"/>
            <w:r>
              <w:rPr>
                <w:rFonts w:ascii="Times New Roman" w:eastAsia="Times New Roman" w:hAnsi="Times New Roman"/>
                <w:color w:val="auto"/>
                <w:sz w:val="16"/>
              </w:rPr>
              <w:t>acridine</w:t>
            </w:r>
            <w:proofErr w:type="spellEnd"/>
            <w:r>
              <w:rPr>
                <w:rFonts w:ascii="Times New Roman" w:eastAsia="Times New Roman" w:hAnsi="Times New Roman"/>
                <w:color w:val="auto"/>
                <w:sz w:val="16"/>
              </w:rPr>
              <w:t xml:space="preserve"> orange (NAO) </w:t>
            </w:r>
            <w:commentRangeEnd w:id="334"/>
            <w:r>
              <w:rPr>
                <w:rStyle w:val="CommentReference"/>
                <w:rFonts w:ascii="Times New Roman" w:eastAsia="Cambria" w:hAnsi="Times New Roman"/>
                <w:vanish/>
                <w:color w:val="auto"/>
                <w:lang w:eastAsia="en-US"/>
              </w:rPr>
              <w:commentReference w:id="334"/>
            </w:r>
          </w:p>
          <w:p w:rsidR="00444A3F" w:rsidRDefault="00444A3F" w:rsidP="00444A3F">
            <w:pPr>
              <w:pStyle w:val="Heading3"/>
              <w:spacing w:before="0" w:after="0"/>
              <w:rPr>
                <w:rFonts w:ascii="Times New Roman" w:eastAsia="Times New Roman" w:hAnsi="Times New Roman"/>
                <w:b w:val="0"/>
                <w:sz w:val="16"/>
              </w:rPr>
            </w:pPr>
          </w:p>
        </w:tc>
        <w:tc>
          <w:tcPr>
            <w:tcW w:w="2070" w:type="dxa"/>
            <w:tcPrChange w:id="335" w:author="hong qin" w:date="2012-01-19T17:04:00Z">
              <w:tcPr>
                <w:tcW w:w="2160" w:type="dxa"/>
              </w:tcPr>
            </w:tcPrChange>
          </w:tcPr>
          <w:p w:rsidR="00C234EC" w:rsidRDefault="00A23974" w:rsidP="006507B5">
            <w:pPr>
              <w:pStyle w:val="Heading3"/>
              <w:spacing w:before="0" w:after="0"/>
              <w:rPr>
                <w:rFonts w:ascii="Times New Roman" w:eastAsia="Times New Roman" w:hAnsi="Times New Roman"/>
                <w:b w:val="0"/>
                <w:sz w:val="16"/>
              </w:rPr>
            </w:pPr>
            <w:proofErr w:type="spellStart"/>
            <w:r>
              <w:rPr>
                <w:rFonts w:ascii="Times New Roman" w:eastAsia="Times New Roman" w:hAnsi="Times New Roman"/>
                <w:b w:val="0"/>
                <w:sz w:val="16"/>
              </w:rPr>
              <w:t>Cardiolipin</w:t>
            </w:r>
            <w:proofErr w:type="spellEnd"/>
            <w:r>
              <w:rPr>
                <w:rFonts w:ascii="Times New Roman" w:eastAsia="Times New Roman" w:hAnsi="Times New Roman"/>
                <w:b w:val="0"/>
                <w:sz w:val="16"/>
              </w:rPr>
              <w:t xml:space="preserve"> levels (Mitochondrial mass)</w:t>
            </w:r>
          </w:p>
        </w:tc>
        <w:tc>
          <w:tcPr>
            <w:tcW w:w="3600" w:type="dxa"/>
            <w:tcPrChange w:id="336" w:author="hong qin" w:date="2012-01-19T17:04:00Z">
              <w:tcPr>
                <w:tcW w:w="2700" w:type="dxa"/>
              </w:tcPr>
            </w:tcPrChange>
          </w:tcPr>
          <w:p w:rsidR="00C234EC" w:rsidRDefault="00A23974" w:rsidP="006507B5">
            <w:pPr>
              <w:pStyle w:val="Heading3"/>
              <w:spacing w:before="0" w:after="0"/>
              <w:rPr>
                <w:rFonts w:ascii="Times New Roman" w:eastAsia="Times New Roman" w:hAnsi="Times New Roman"/>
                <w:b w:val="0"/>
                <w:sz w:val="16"/>
              </w:rPr>
            </w:pPr>
            <w:r>
              <w:rPr>
                <w:rFonts w:ascii="Times New Roman" w:eastAsia="Times New Roman" w:hAnsi="Times New Roman"/>
                <w:b w:val="0"/>
                <w:sz w:val="16"/>
              </w:rPr>
              <w:t xml:space="preserve">Ex 490nm, </w:t>
            </w:r>
            <w:proofErr w:type="spellStart"/>
            <w:r>
              <w:rPr>
                <w:rFonts w:ascii="Times New Roman" w:eastAsia="Times New Roman" w:hAnsi="Times New Roman"/>
                <w:b w:val="0"/>
                <w:sz w:val="16"/>
              </w:rPr>
              <w:t>Em</w:t>
            </w:r>
            <w:proofErr w:type="spellEnd"/>
            <w:r>
              <w:rPr>
                <w:rFonts w:ascii="Times New Roman" w:eastAsia="Times New Roman" w:hAnsi="Times New Roman"/>
                <w:b w:val="0"/>
                <w:sz w:val="16"/>
              </w:rPr>
              <w:t xml:space="preserve"> 518nm</w:t>
            </w:r>
          </w:p>
        </w:tc>
        <w:tc>
          <w:tcPr>
            <w:tcW w:w="1170" w:type="dxa"/>
            <w:tcPrChange w:id="337" w:author="hong qin" w:date="2012-01-19T17:04:00Z">
              <w:tcPr>
                <w:tcW w:w="1374" w:type="dxa"/>
              </w:tcPr>
            </w:tcPrChange>
          </w:tcPr>
          <w:p w:rsidR="00444A3F" w:rsidRDefault="003D6BA7" w:rsidP="002C6F92">
            <w:pPr>
              <w:autoSpaceDE w:val="0"/>
              <w:autoSpaceDN w:val="0"/>
              <w:adjustRightInd w:val="0"/>
              <w:spacing w:line="240" w:lineRule="auto"/>
              <w:rPr>
                <w:rFonts w:ascii="Times New Roman" w:eastAsia="Times New Roman" w:hAnsi="Times New Roman"/>
                <w:sz w:val="16"/>
              </w:rPr>
              <w:pPrChange w:id="338" w:author="hong qin" w:date="2012-01-19T16:49:00Z">
                <w:pPr>
                  <w:autoSpaceDE w:val="0"/>
                  <w:autoSpaceDN w:val="0"/>
                  <w:adjustRightInd w:val="0"/>
                  <w:spacing w:line="240" w:lineRule="auto"/>
                </w:pPr>
              </w:pPrChange>
            </w:pPr>
            <w:r>
              <w:rPr>
                <w:rFonts w:ascii="Times New Roman" w:eastAsia="Times New Roman" w:hAnsi="Times New Roman"/>
                <w:sz w:val="16"/>
              </w:rPr>
              <w:fldChar w:fldCharType="begin">
                <w:fldData xml:space="preserve">PEVuZE5vdGU+PENpdGU+PEF1dGhvcj5Qb290PC9BdXRob3I+PFllYXI+MjAwMTwvWWVhcj48UmVj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</w:fldData>
              </w:fldChar>
            </w:r>
            <w:ins w:id="339" w:author="hong qin" w:date="2012-01-19T16:49:00Z">
              <w:r w:rsidR="002C6F92">
                <w:rPr>
                  <w:rFonts w:ascii="Times New Roman" w:eastAsia="Times New Roman" w:hAnsi="Times New Roman"/>
                  <w:sz w:val="16"/>
                </w:rPr>
                <w:instrText xml:space="preserve"> ADDIN EN.CITE </w:instrText>
              </w:r>
            </w:ins>
            <w:del w:id="340" w:author="hong qin" w:date="2012-01-19T16:49:00Z">
              <w:r w:rsidR="0094700F" w:rsidDel="002C6F92">
                <w:rPr>
                  <w:rFonts w:ascii="Times New Roman" w:eastAsia="Times New Roman" w:hAnsi="Times New Roman"/>
                  <w:sz w:val="16"/>
                </w:rPr>
                <w:delInstrText xml:space="preserve"> ADDIN EN.CITE </w:delInstrText>
              </w:r>
              <w:r w:rsidDel="002C6F92">
                <w:rPr>
                  <w:rFonts w:ascii="Times New Roman" w:eastAsia="Times New Roman" w:hAnsi="Times New Roman"/>
                  <w:sz w:val="16"/>
                </w:rPr>
                <w:fldChar w:fldCharType="begin">
                  <w:fldData xml:space="preserve">PEVuZE5vdGU+PENpdGU+PEF1dGhvcj5Qb290PC9BdXRob3I+PFllYXI+MjAwMTwvWWVhcj48UmVj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</w:fldData>
                </w:fldChar>
              </w:r>
              <w:r w:rsidR="0094700F" w:rsidDel="002C6F92">
                <w:rPr>
                  <w:rFonts w:ascii="Times New Roman" w:eastAsia="Times New Roman" w:hAnsi="Times New Roman"/>
                  <w:sz w:val="16"/>
                </w:rPr>
                <w:delInstrText xml:space="preserve"> ADDIN EN.CITE.DATA </w:delInstrText>
              </w:r>
              <w:r w:rsidDel="002C6F92">
                <w:rPr>
                  <w:rFonts w:ascii="Times New Roman" w:eastAsia="Times New Roman" w:hAnsi="Times New Roman"/>
                  <w:sz w:val="16"/>
                </w:rPr>
              </w:r>
              <w:r w:rsidDel="002C6F92">
                <w:rPr>
                  <w:rFonts w:ascii="Times New Roman" w:eastAsia="Times New Roman" w:hAnsi="Times New Roman"/>
                  <w:sz w:val="16"/>
                </w:rPr>
                <w:fldChar w:fldCharType="end"/>
              </w:r>
              <w:r w:rsidDel="002C6F92">
                <w:rPr>
                  <w:rFonts w:ascii="Times New Roman" w:eastAsia="Times New Roman" w:hAnsi="Times New Roman"/>
                  <w:sz w:val="16"/>
                </w:rPr>
              </w:r>
            </w:del>
            <w:ins w:id="341" w:author="hong qin" w:date="2012-01-19T16:49:00Z">
              <w:r w:rsidR="002C6F92">
                <w:rPr>
                  <w:rFonts w:ascii="Times New Roman" w:eastAsia="Times New Roman" w:hAnsi="Times New Roman"/>
                  <w:sz w:val="16"/>
                </w:rPr>
                <w:fldChar w:fldCharType="begin">
                  <w:fldData xml:space="preserve">PEVuZE5vdGU+PENpdGU+PEF1dGhvcj5Qb290PC9BdXRob3I+PFllYXI+MjAwMTwvWWVhcj48UmVj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</w:fldData>
                </w:fldChar>
              </w:r>
              <w:r w:rsidR="002C6F92">
                <w:rPr>
                  <w:rFonts w:ascii="Times New Roman" w:eastAsia="Times New Roman" w:hAnsi="Times New Roman"/>
                  <w:sz w:val="16"/>
                </w:rPr>
                <w:instrText xml:space="preserve"> ADDIN EN.CITE.DATA </w:instrText>
              </w:r>
              <w:r w:rsidR="002C6F92">
                <w:rPr>
                  <w:rFonts w:ascii="Times New Roman" w:eastAsia="Times New Roman" w:hAnsi="Times New Roman"/>
                  <w:sz w:val="16"/>
                </w:rPr>
              </w:r>
              <w:r w:rsidR="002C6F92">
                <w:rPr>
                  <w:rFonts w:ascii="Times New Roman" w:eastAsia="Times New Roman" w:hAnsi="Times New Roman"/>
                  <w:sz w:val="16"/>
                </w:rPr>
                <w:fldChar w:fldCharType="end"/>
              </w:r>
            </w:ins>
            <w:r>
              <w:rPr>
                <w:rFonts w:ascii="Times New Roman" w:eastAsia="Times New Roman" w:hAnsi="Times New Roman"/>
                <w:sz w:val="16"/>
              </w:rPr>
              <w:fldChar w:fldCharType="separate"/>
            </w:r>
            <w:ins w:id="342" w:author="hong qin" w:date="2012-01-19T16:49:00Z">
              <w:r w:rsidR="002C6F92">
                <w:rPr>
                  <w:rFonts w:ascii="Times New Roman" w:eastAsia="Times New Roman" w:hAnsi="Times New Roman"/>
                  <w:sz w:val="16"/>
                </w:rPr>
                <w:t>[113, 114]</w:t>
              </w:r>
            </w:ins>
            <w:del w:id="343" w:author="hong qin" w:date="2012-01-19T16:49:00Z">
              <w:r w:rsidR="0094700F" w:rsidDel="002C6F92">
                <w:rPr>
                  <w:rFonts w:ascii="Times New Roman" w:eastAsia="Times New Roman" w:hAnsi="Times New Roman"/>
                  <w:sz w:val="16"/>
                </w:rPr>
                <w:delText>[112, 113]</w:delText>
              </w:r>
            </w:del>
            <w:r>
              <w:rPr>
                <w:rFonts w:ascii="Times New Roman" w:eastAsia="Times New Roman" w:hAnsi="Times New Roman"/>
                <w:sz w:val="16"/>
              </w:rPr>
              <w:fldChar w:fldCharType="end"/>
            </w:r>
          </w:p>
        </w:tc>
      </w:tr>
      <w:tr w:rsidR="00A23974" w:rsidTr="00B172A9">
        <w:tc>
          <w:tcPr>
            <w:tcW w:w="2430" w:type="dxa"/>
            <w:tcPrChange w:id="344" w:author="hong qin" w:date="2012-01-19T17:04:00Z">
              <w:tcPr>
                <w:tcW w:w="2538" w:type="dxa"/>
              </w:tcPr>
            </w:tcPrChange>
          </w:tcPr>
          <w:p w:rsidR="00444A3F" w:rsidRDefault="00A23974" w:rsidP="00444A3F">
            <w:pPr>
              <w:pStyle w:val="Heading3"/>
              <w:spacing w:before="0" w:after="0"/>
              <w:rPr>
                <w:rFonts w:ascii="Times New Roman" w:eastAsia="Times New Roman" w:hAnsi="Times New Roman"/>
                <w:b w:val="0"/>
                <w:sz w:val="16"/>
              </w:rPr>
            </w:pPr>
            <w:commentRangeStart w:id="345"/>
            <w:proofErr w:type="gramStart"/>
            <w:r>
              <w:rPr>
                <w:rFonts w:ascii="Times New Roman" w:eastAsia="Times New Roman" w:hAnsi="Times New Roman"/>
                <w:b w:val="0"/>
                <w:color w:val="auto"/>
                <w:sz w:val="16"/>
                <w:lang w:eastAsia="en-US"/>
              </w:rPr>
              <w:t>DiSC3(</w:t>
            </w:r>
            <w:proofErr w:type="gramEnd"/>
            <w:r>
              <w:rPr>
                <w:rFonts w:ascii="Times New Roman" w:eastAsia="Times New Roman" w:hAnsi="Times New Roman"/>
                <w:b w:val="0"/>
                <w:color w:val="auto"/>
                <w:sz w:val="16"/>
                <w:lang w:eastAsia="en-US"/>
              </w:rPr>
              <w:t>5)</w:t>
            </w:r>
            <w:commentRangeEnd w:id="345"/>
            <w:r>
              <w:rPr>
                <w:rStyle w:val="CommentReference"/>
                <w:rFonts w:ascii="Times New Roman" w:eastAsia="Cambria" w:hAnsi="Times New Roman"/>
                <w:b w:val="0"/>
                <w:color w:val="auto"/>
                <w:lang w:eastAsia="en-US"/>
              </w:rPr>
              <w:commentReference w:id="345"/>
            </w:r>
          </w:p>
        </w:tc>
        <w:tc>
          <w:tcPr>
            <w:tcW w:w="2070" w:type="dxa"/>
            <w:tcPrChange w:id="346" w:author="hong qin" w:date="2012-01-19T17:04:00Z">
              <w:tcPr>
                <w:tcW w:w="2160" w:type="dxa"/>
              </w:tcPr>
            </w:tcPrChange>
          </w:tcPr>
          <w:p w:rsidR="00C234EC" w:rsidRDefault="00A23974" w:rsidP="006507B5">
            <w:pPr>
              <w:pStyle w:val="Heading3"/>
              <w:spacing w:before="0" w:after="0"/>
              <w:rPr>
                <w:rFonts w:ascii="Times New Roman" w:eastAsia="Times New Roman" w:hAnsi="Times New Roman"/>
                <w:b w:val="0"/>
                <w:sz w:val="16"/>
              </w:rPr>
            </w:pPr>
            <w:r>
              <w:rPr>
                <w:rFonts w:ascii="Times New Roman" w:hAnsi="Times New Roman"/>
                <w:b w:val="0"/>
                <w:sz w:val="16"/>
              </w:rPr>
              <w:t>Mitochondrial potential</w:t>
            </w:r>
          </w:p>
        </w:tc>
        <w:tc>
          <w:tcPr>
            <w:tcW w:w="3600" w:type="dxa"/>
            <w:tcPrChange w:id="347" w:author="hong qin" w:date="2012-01-19T17:04:00Z">
              <w:tcPr>
                <w:tcW w:w="2700" w:type="dxa"/>
              </w:tcPr>
            </w:tcPrChange>
          </w:tcPr>
          <w:p w:rsidR="00C234EC" w:rsidRPr="0092207D" w:rsidRDefault="00444A3F" w:rsidP="006507B5">
            <w:pPr>
              <w:pStyle w:val="Heading3"/>
              <w:spacing w:before="0" w:after="0"/>
              <w:rPr>
                <w:rFonts w:ascii="Times New Roman" w:eastAsia="Times New Roman" w:hAnsi="Times New Roman"/>
                <w:b w:val="0"/>
                <w:sz w:val="16"/>
                <w:lang w:val="es-ES"/>
              </w:rPr>
            </w:pPr>
            <w:r w:rsidRPr="00444A3F">
              <w:rPr>
                <w:rFonts w:ascii="Times New Roman" w:eastAsia="Times New Roman" w:hAnsi="Times New Roman"/>
                <w:b w:val="0"/>
                <w:sz w:val="16"/>
                <w:lang w:val="es-ES"/>
              </w:rPr>
              <w:t xml:space="preserve">Ex 633nm laser, </w:t>
            </w:r>
            <w:proofErr w:type="spellStart"/>
            <w:r w:rsidRPr="00444A3F">
              <w:rPr>
                <w:rFonts w:ascii="Times New Roman" w:eastAsia="Times New Roman" w:hAnsi="Times New Roman"/>
                <w:b w:val="0"/>
                <w:sz w:val="16"/>
                <w:lang w:val="es-ES"/>
              </w:rPr>
              <w:t>Em</w:t>
            </w:r>
            <w:proofErr w:type="spellEnd"/>
            <w:r w:rsidRPr="00444A3F">
              <w:rPr>
                <w:rFonts w:ascii="Times New Roman" w:eastAsia="Times New Roman" w:hAnsi="Times New Roman"/>
                <w:b w:val="0"/>
                <w:sz w:val="16"/>
                <w:lang w:val="es-ES"/>
              </w:rPr>
              <w:t xml:space="preserve"> &gt;680nm</w:t>
            </w:r>
          </w:p>
        </w:tc>
        <w:tc>
          <w:tcPr>
            <w:tcW w:w="1170" w:type="dxa"/>
            <w:tcPrChange w:id="348" w:author="hong qin" w:date="2012-01-19T17:04:00Z">
              <w:tcPr>
                <w:tcW w:w="1374" w:type="dxa"/>
              </w:tcPr>
            </w:tcPrChange>
          </w:tcPr>
          <w:p w:rsidR="00444A3F" w:rsidRDefault="003D6BA7" w:rsidP="002C6F92">
            <w:pPr>
              <w:pStyle w:val="Heading3"/>
              <w:spacing w:before="0" w:after="0"/>
              <w:rPr>
                <w:rFonts w:ascii="Times New Roman" w:eastAsia="Times New Roman" w:hAnsi="Times New Roman"/>
                <w:b w:val="0"/>
                <w:sz w:val="16"/>
              </w:rPr>
              <w:pPrChange w:id="349" w:author="hong qin" w:date="2012-01-19T16:49:00Z">
                <w:pPr>
                  <w:pStyle w:val="Heading3"/>
                  <w:spacing w:before="0" w:after="0"/>
                </w:pPr>
              </w:pPrChange>
            </w:pPr>
            <w:r>
              <w:rPr>
                <w:rFonts w:ascii="Times New Roman" w:eastAsia="Times New Roman" w:hAnsi="Times New Roman"/>
                <w:b w:val="0"/>
                <w:color w:val="auto"/>
                <w:sz w:val="16"/>
                <w:lang w:eastAsia="en-US"/>
              </w:rPr>
              <w:fldChar w:fldCharType="begin">
                <w:fldData xml:space="preserve">PEVuZE5vdGU+PENpdGU+PEF1dGhvcj5MbG95ZDwvQXV0aG9yPjxZZWFyPjIwMDE8L1llYXI+PFJl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</w:fldData>
              </w:fldChar>
            </w:r>
            <w:ins w:id="350" w:author="hong qin" w:date="2012-01-19T16:49:00Z">
              <w:r w:rsidR="002C6F92">
                <w:rPr>
                  <w:rFonts w:ascii="Times New Roman" w:eastAsia="Times New Roman" w:hAnsi="Times New Roman"/>
                  <w:b w:val="0"/>
                  <w:color w:val="auto"/>
                  <w:sz w:val="16"/>
                  <w:lang w:eastAsia="en-US"/>
                </w:rPr>
                <w:instrText xml:space="preserve"> ADDIN EN.CITE </w:instrText>
              </w:r>
            </w:ins>
            <w:del w:id="351" w:author="hong qin" w:date="2012-01-19T16:49:00Z">
              <w:r w:rsidR="0094700F" w:rsidDel="002C6F92">
                <w:rPr>
                  <w:rFonts w:ascii="Times New Roman" w:eastAsia="Times New Roman" w:hAnsi="Times New Roman"/>
                  <w:b w:val="0"/>
                  <w:color w:val="auto"/>
                  <w:sz w:val="16"/>
                  <w:lang w:eastAsia="en-US"/>
                </w:rPr>
                <w:delInstrText xml:space="preserve"> ADDIN EN.CITE </w:delInstrText>
              </w:r>
              <w:r w:rsidDel="002C6F92">
                <w:rPr>
                  <w:rFonts w:ascii="Times New Roman" w:eastAsia="Times New Roman" w:hAnsi="Times New Roman"/>
                  <w:b w:val="0"/>
                  <w:color w:val="auto"/>
                  <w:sz w:val="16"/>
                  <w:lang w:eastAsia="en-US"/>
                </w:rPr>
                <w:fldChar w:fldCharType="begin">
                  <w:fldData xml:space="preserve">PEVuZE5vdGU+PENpdGU+PEF1dGhvcj5MbG95ZDwvQXV0aG9yPjxZZWFyPjIwMDE8L1llYXI+PFJl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</w:fldData>
                </w:fldChar>
              </w:r>
              <w:r w:rsidR="0094700F" w:rsidDel="002C6F92">
                <w:rPr>
                  <w:rFonts w:ascii="Times New Roman" w:eastAsia="Times New Roman" w:hAnsi="Times New Roman"/>
                  <w:b w:val="0"/>
                  <w:color w:val="auto"/>
                  <w:sz w:val="16"/>
                  <w:lang w:eastAsia="en-US"/>
                </w:rPr>
                <w:delInstrText xml:space="preserve"> ADDIN EN.CITE.DATA </w:delInstrText>
              </w:r>
              <w:r w:rsidDel="002C6F92">
                <w:rPr>
                  <w:rFonts w:ascii="Times New Roman" w:eastAsia="Times New Roman" w:hAnsi="Times New Roman"/>
                  <w:b w:val="0"/>
                  <w:color w:val="auto"/>
                  <w:sz w:val="16"/>
                  <w:lang w:eastAsia="en-US"/>
                </w:rPr>
              </w:r>
              <w:r w:rsidDel="002C6F92">
                <w:rPr>
                  <w:rFonts w:ascii="Times New Roman" w:eastAsia="Times New Roman" w:hAnsi="Times New Roman"/>
                  <w:b w:val="0"/>
                  <w:color w:val="auto"/>
                  <w:sz w:val="16"/>
                  <w:lang w:eastAsia="en-US"/>
                </w:rPr>
                <w:fldChar w:fldCharType="end"/>
              </w:r>
              <w:r w:rsidDel="002C6F92">
                <w:rPr>
                  <w:rFonts w:ascii="Times New Roman" w:eastAsia="Times New Roman" w:hAnsi="Times New Roman"/>
                  <w:b w:val="0"/>
                  <w:color w:val="auto"/>
                  <w:sz w:val="16"/>
                  <w:lang w:eastAsia="en-US"/>
                </w:rPr>
              </w:r>
            </w:del>
            <w:ins w:id="352" w:author="hong qin" w:date="2012-01-19T16:49:00Z">
              <w:r w:rsidR="002C6F92">
                <w:rPr>
                  <w:rFonts w:ascii="Times New Roman" w:eastAsia="Times New Roman" w:hAnsi="Times New Roman"/>
                  <w:b w:val="0"/>
                  <w:color w:val="auto"/>
                  <w:sz w:val="16"/>
                  <w:lang w:eastAsia="en-US"/>
                </w:rPr>
                <w:fldChar w:fldCharType="begin">
                  <w:fldData xml:space="preserve">PEVuZE5vdGU+PENpdGU+PEF1dGhvcj5MbG95ZDwvQXV0aG9yPjxZZWFyPjIwMDE8L1llYXI+PFJl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</w:fldData>
                </w:fldChar>
              </w:r>
              <w:r w:rsidR="002C6F92">
                <w:rPr>
                  <w:rFonts w:ascii="Times New Roman" w:eastAsia="Times New Roman" w:hAnsi="Times New Roman"/>
                  <w:b w:val="0"/>
                  <w:color w:val="auto"/>
                  <w:sz w:val="16"/>
                  <w:lang w:eastAsia="en-US"/>
                </w:rPr>
                <w:instrText xml:space="preserve"> ADDIN EN.CITE.DATA </w:instrText>
              </w:r>
              <w:r w:rsidR="002C6F92">
                <w:rPr>
                  <w:rFonts w:ascii="Times New Roman" w:eastAsia="Times New Roman" w:hAnsi="Times New Roman"/>
                  <w:b w:val="0"/>
                  <w:color w:val="auto"/>
                  <w:sz w:val="16"/>
                  <w:lang w:eastAsia="en-US"/>
                </w:rPr>
              </w:r>
              <w:r w:rsidR="002C6F92">
                <w:rPr>
                  <w:rFonts w:ascii="Times New Roman" w:eastAsia="Times New Roman" w:hAnsi="Times New Roman"/>
                  <w:b w:val="0"/>
                  <w:color w:val="auto"/>
                  <w:sz w:val="16"/>
                  <w:lang w:eastAsia="en-US"/>
                </w:rPr>
                <w:fldChar w:fldCharType="end"/>
              </w:r>
            </w:ins>
            <w:r>
              <w:rPr>
                <w:rFonts w:ascii="Times New Roman" w:eastAsia="Times New Roman" w:hAnsi="Times New Roman"/>
                <w:b w:val="0"/>
                <w:color w:val="auto"/>
                <w:sz w:val="16"/>
                <w:lang w:eastAsia="en-US"/>
              </w:rPr>
              <w:fldChar w:fldCharType="separate"/>
            </w:r>
            <w:proofErr w:type="gramStart"/>
            <w:ins w:id="353" w:author="hong qin" w:date="2012-01-19T16:49:00Z">
              <w:r w:rsidR="002C6F92">
                <w:rPr>
                  <w:rFonts w:ascii="Times New Roman" w:eastAsia="Times New Roman" w:hAnsi="Times New Roman"/>
                  <w:b w:val="0"/>
                  <w:color w:val="auto"/>
                  <w:sz w:val="16"/>
                  <w:lang w:eastAsia="en-US"/>
                </w:rPr>
                <w:t>[97, 115]</w:t>
              </w:r>
            </w:ins>
            <w:del w:id="354" w:author="hong qin" w:date="2012-01-19T16:49:00Z">
              <w:r w:rsidR="0094700F" w:rsidDel="002C6F92">
                <w:rPr>
                  <w:rFonts w:ascii="Times New Roman" w:eastAsia="Times New Roman" w:hAnsi="Times New Roman"/>
                  <w:b w:val="0"/>
                  <w:color w:val="auto"/>
                  <w:sz w:val="16"/>
                  <w:lang w:eastAsia="en-US"/>
                </w:rPr>
                <w:delText>[96, 114]</w:delText>
              </w:r>
            </w:del>
            <w:r>
              <w:rPr>
                <w:rFonts w:ascii="Times New Roman" w:eastAsia="Times New Roman" w:hAnsi="Times New Roman"/>
                <w:b w:val="0"/>
                <w:color w:val="auto"/>
                <w:sz w:val="16"/>
                <w:lang w:eastAsia="en-US"/>
              </w:rPr>
              <w:fldChar w:fldCharType="end"/>
            </w:r>
            <w:r w:rsidR="00A23974">
              <w:rPr>
                <w:rFonts w:ascii="Times New Roman" w:eastAsia="Times New Roman" w:hAnsi="Times New Roman"/>
                <w:b w:val="0"/>
                <w:color w:val="auto"/>
                <w:sz w:val="16"/>
                <w:lang w:eastAsia="en-US"/>
              </w:rPr>
              <w:t>.</w:t>
            </w:r>
            <w:proofErr w:type="gramEnd"/>
          </w:p>
        </w:tc>
      </w:tr>
      <w:tr w:rsidR="00A23974" w:rsidTr="00B172A9">
        <w:tc>
          <w:tcPr>
            <w:tcW w:w="2430" w:type="dxa"/>
            <w:tcPrChange w:id="355" w:author="hong qin" w:date="2012-01-19T17:04:00Z">
              <w:tcPr>
                <w:tcW w:w="2538" w:type="dxa"/>
              </w:tcPr>
            </w:tcPrChange>
          </w:tcPr>
          <w:p w:rsidR="00444A3F" w:rsidRDefault="00A23974" w:rsidP="00444A3F">
            <w:pPr>
              <w:pStyle w:val="Heading3"/>
              <w:spacing w:before="0" w:after="0"/>
              <w:rPr>
                <w:rFonts w:ascii="Times New Roman" w:eastAsia="Times New Roman" w:hAnsi="Times New Roman"/>
                <w:b w:val="0"/>
                <w:color w:val="auto"/>
                <w:sz w:val="16"/>
                <w:lang w:eastAsia="en-US"/>
              </w:rPr>
            </w:pPr>
            <w:proofErr w:type="gramStart"/>
            <w:r>
              <w:rPr>
                <w:rFonts w:ascii="Times New Roman" w:eastAsia="Times New Roman" w:hAnsi="Times New Roman"/>
                <w:b w:val="0"/>
                <w:color w:val="auto"/>
                <w:sz w:val="16"/>
                <w:lang w:eastAsia="en-US"/>
              </w:rPr>
              <w:t>DiOC6(</w:t>
            </w:r>
            <w:proofErr w:type="gramEnd"/>
            <w:r>
              <w:rPr>
                <w:rFonts w:ascii="Times New Roman" w:eastAsia="Times New Roman" w:hAnsi="Times New Roman"/>
                <w:b w:val="0"/>
                <w:color w:val="auto"/>
                <w:sz w:val="16"/>
                <w:lang w:eastAsia="en-US"/>
              </w:rPr>
              <w:t>3)</w:t>
            </w:r>
          </w:p>
        </w:tc>
        <w:tc>
          <w:tcPr>
            <w:tcW w:w="2070" w:type="dxa"/>
            <w:tcPrChange w:id="356" w:author="hong qin" w:date="2012-01-19T17:04:00Z">
              <w:tcPr>
                <w:tcW w:w="2160" w:type="dxa"/>
              </w:tcPr>
            </w:tcPrChange>
          </w:tcPr>
          <w:p w:rsidR="00C234EC" w:rsidRDefault="00A23974" w:rsidP="006507B5">
            <w:pPr>
              <w:pStyle w:val="Heading3"/>
              <w:spacing w:before="0" w:after="0"/>
              <w:rPr>
                <w:rFonts w:ascii="Times New Roman" w:hAnsi="Times New Roman"/>
                <w:b w:val="0"/>
                <w:sz w:val="16"/>
              </w:rPr>
            </w:pPr>
            <w:r>
              <w:rPr>
                <w:rFonts w:ascii="Times New Roman" w:hAnsi="Times New Roman"/>
                <w:b w:val="0"/>
                <w:sz w:val="16"/>
              </w:rPr>
              <w:t>Mitochondrial potential</w:t>
            </w:r>
          </w:p>
        </w:tc>
        <w:tc>
          <w:tcPr>
            <w:tcW w:w="3600" w:type="dxa"/>
            <w:tcPrChange w:id="357" w:author="hong qin" w:date="2012-01-19T17:04:00Z">
              <w:tcPr>
                <w:tcW w:w="2700" w:type="dxa"/>
              </w:tcPr>
            </w:tcPrChange>
          </w:tcPr>
          <w:p w:rsidR="00C234EC" w:rsidRPr="0092207D" w:rsidRDefault="00444A3F" w:rsidP="006507B5">
            <w:pPr>
              <w:pStyle w:val="Heading3"/>
              <w:spacing w:before="0" w:after="0"/>
              <w:rPr>
                <w:rFonts w:ascii="Times New Roman" w:eastAsia="Times New Roman" w:hAnsi="Times New Roman"/>
                <w:b w:val="0"/>
                <w:sz w:val="16"/>
                <w:lang w:val="es-ES"/>
              </w:rPr>
            </w:pPr>
            <w:r w:rsidRPr="00444A3F">
              <w:rPr>
                <w:rFonts w:ascii="Times New Roman" w:eastAsia="Times New Roman" w:hAnsi="Times New Roman"/>
                <w:b w:val="0"/>
                <w:sz w:val="16"/>
                <w:lang w:val="es-ES"/>
              </w:rPr>
              <w:t xml:space="preserve">Ex 490nm (488nm laser), </w:t>
            </w:r>
            <w:proofErr w:type="spellStart"/>
            <w:r w:rsidRPr="00444A3F">
              <w:rPr>
                <w:rFonts w:ascii="Times New Roman" w:eastAsia="Times New Roman" w:hAnsi="Times New Roman"/>
                <w:b w:val="0"/>
                <w:sz w:val="16"/>
                <w:lang w:val="es-ES"/>
              </w:rPr>
              <w:t>Em</w:t>
            </w:r>
            <w:proofErr w:type="spellEnd"/>
            <w:r w:rsidRPr="00444A3F">
              <w:rPr>
                <w:rFonts w:ascii="Times New Roman" w:eastAsia="Times New Roman" w:hAnsi="Times New Roman"/>
                <w:b w:val="0"/>
                <w:sz w:val="16"/>
                <w:lang w:val="es-ES"/>
              </w:rPr>
              <w:t xml:space="preserve"> 505nm</w:t>
            </w:r>
          </w:p>
          <w:p w:rsidR="00C234EC" w:rsidRDefault="00A23974" w:rsidP="006507B5">
            <w:pPr>
              <w:spacing w:line="240" w:lineRule="auto"/>
              <w:rPr>
                <w:rFonts w:ascii="Times New Roman" w:hAnsi="Times New Roman"/>
              </w:rPr>
            </w:pPr>
            <w:r>
              <w:rPr>
                <w:rFonts w:ascii="Times New Roman" w:hAnsi="Times New Roman"/>
                <w:sz w:val="16"/>
              </w:rPr>
              <w:t>(similar dyes in other wavelengths also available)</w:t>
            </w:r>
          </w:p>
        </w:tc>
        <w:tc>
          <w:tcPr>
            <w:tcW w:w="1170" w:type="dxa"/>
            <w:tcPrChange w:id="358" w:author="hong qin" w:date="2012-01-19T17:04:00Z">
              <w:tcPr>
                <w:tcW w:w="1374" w:type="dxa"/>
              </w:tcPr>
            </w:tcPrChange>
          </w:tcPr>
          <w:p w:rsidR="00444A3F" w:rsidRDefault="003D6BA7" w:rsidP="002C6F92">
            <w:pPr>
              <w:pStyle w:val="Heading3"/>
              <w:spacing w:before="0" w:after="0"/>
              <w:rPr>
                <w:rFonts w:ascii="Times New Roman" w:eastAsia="Times New Roman" w:hAnsi="Times New Roman"/>
                <w:b w:val="0"/>
                <w:color w:val="auto"/>
                <w:sz w:val="16"/>
                <w:lang w:eastAsia="en-US"/>
              </w:rPr>
              <w:pPrChange w:id="359" w:author="hong qin" w:date="2012-01-19T16:49:00Z">
                <w:pPr>
                  <w:pStyle w:val="Heading3"/>
                  <w:spacing w:before="0" w:after="0"/>
                </w:pPr>
              </w:pPrChange>
            </w:pPr>
            <w:r>
              <w:rPr>
                <w:rFonts w:ascii="Times New Roman" w:eastAsia="Times New Roman" w:hAnsi="Times New Roman"/>
                <w:b w:val="0"/>
                <w:color w:val="auto"/>
                <w:sz w:val="16"/>
                <w:lang w:eastAsia="en-US"/>
              </w:rPr>
              <w:fldChar w:fldCharType="begin">
                <w:fldData xml:space="preserve">PEVuZE5vdGU+PENpdGU+PEF1dGhvcj5TaGFwaXJvPC9BdXRob3I+PFllYXI+MjAwMDwvWWVhcj48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==
</w:fldData>
              </w:fldChar>
            </w:r>
            <w:ins w:id="360" w:author="hong qin" w:date="2012-01-19T16:49:00Z">
              <w:r w:rsidR="002C6F92">
                <w:rPr>
                  <w:rFonts w:ascii="Times New Roman" w:eastAsia="Times New Roman" w:hAnsi="Times New Roman"/>
                  <w:b w:val="0"/>
                  <w:color w:val="auto"/>
                  <w:sz w:val="16"/>
                  <w:lang w:eastAsia="en-US"/>
                </w:rPr>
                <w:instrText xml:space="preserve"> ADDIN EN.CITE </w:instrText>
              </w:r>
            </w:ins>
            <w:del w:id="361" w:author="hong qin" w:date="2012-01-19T16:49:00Z">
              <w:r w:rsidR="0094700F" w:rsidDel="002C6F92">
                <w:rPr>
                  <w:rFonts w:ascii="Times New Roman" w:eastAsia="Times New Roman" w:hAnsi="Times New Roman"/>
                  <w:b w:val="0"/>
                  <w:color w:val="auto"/>
                  <w:sz w:val="16"/>
                  <w:lang w:eastAsia="en-US"/>
                </w:rPr>
                <w:delInstrText xml:space="preserve"> ADDIN EN.CITE </w:delInstrText>
              </w:r>
              <w:r w:rsidDel="002C6F92">
                <w:rPr>
                  <w:rFonts w:ascii="Times New Roman" w:eastAsia="Times New Roman" w:hAnsi="Times New Roman"/>
                  <w:b w:val="0"/>
                  <w:color w:val="auto"/>
                  <w:sz w:val="16"/>
                  <w:lang w:eastAsia="en-US"/>
                </w:rPr>
                <w:fldChar w:fldCharType="begin">
                  <w:fldData xml:space="preserve">PEVuZE5vdGU+PENpdGU+PEF1dGhvcj5TaGFwaXJvPC9BdXRob3I+PFllYXI+MjAwMDwvWWVhcj48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==
</w:fldData>
                </w:fldChar>
              </w:r>
              <w:r w:rsidR="0094700F" w:rsidDel="002C6F92">
                <w:rPr>
                  <w:rFonts w:ascii="Times New Roman" w:eastAsia="Times New Roman" w:hAnsi="Times New Roman"/>
                  <w:b w:val="0"/>
                  <w:color w:val="auto"/>
                  <w:sz w:val="16"/>
                  <w:lang w:eastAsia="en-US"/>
                </w:rPr>
                <w:delInstrText xml:space="preserve"> ADDIN EN.CITE.DATA </w:delInstrText>
              </w:r>
              <w:r w:rsidDel="002C6F92">
                <w:rPr>
                  <w:rFonts w:ascii="Times New Roman" w:eastAsia="Times New Roman" w:hAnsi="Times New Roman"/>
                  <w:b w:val="0"/>
                  <w:color w:val="auto"/>
                  <w:sz w:val="16"/>
                  <w:lang w:eastAsia="en-US"/>
                </w:rPr>
              </w:r>
              <w:r w:rsidDel="002C6F92">
                <w:rPr>
                  <w:rFonts w:ascii="Times New Roman" w:eastAsia="Times New Roman" w:hAnsi="Times New Roman"/>
                  <w:b w:val="0"/>
                  <w:color w:val="auto"/>
                  <w:sz w:val="16"/>
                  <w:lang w:eastAsia="en-US"/>
                </w:rPr>
                <w:fldChar w:fldCharType="end"/>
              </w:r>
              <w:r w:rsidDel="002C6F92">
                <w:rPr>
                  <w:rFonts w:ascii="Times New Roman" w:eastAsia="Times New Roman" w:hAnsi="Times New Roman"/>
                  <w:b w:val="0"/>
                  <w:color w:val="auto"/>
                  <w:sz w:val="16"/>
                  <w:lang w:eastAsia="en-US"/>
                </w:rPr>
              </w:r>
            </w:del>
            <w:ins w:id="362" w:author="hong qin" w:date="2012-01-19T16:49:00Z">
              <w:r w:rsidR="002C6F92">
                <w:rPr>
                  <w:rFonts w:ascii="Times New Roman" w:eastAsia="Times New Roman" w:hAnsi="Times New Roman"/>
                  <w:b w:val="0"/>
                  <w:color w:val="auto"/>
                  <w:sz w:val="16"/>
                  <w:lang w:eastAsia="en-US"/>
                </w:rPr>
                <w:fldChar w:fldCharType="begin">
                  <w:fldData xml:space="preserve">PEVuZE5vdGU+PENpdGU+PEF1dGhvcj5TaGFwaXJvPC9BdXRob3I+PFllYXI+MjAwMDwvWWVhcj48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==
</w:fldData>
                </w:fldChar>
              </w:r>
              <w:r w:rsidR="002C6F92">
                <w:rPr>
                  <w:rFonts w:ascii="Times New Roman" w:eastAsia="Times New Roman" w:hAnsi="Times New Roman"/>
                  <w:b w:val="0"/>
                  <w:color w:val="auto"/>
                  <w:sz w:val="16"/>
                  <w:lang w:eastAsia="en-US"/>
                </w:rPr>
                <w:instrText xml:space="preserve"> ADDIN EN.CITE.DATA </w:instrText>
              </w:r>
              <w:r w:rsidR="002C6F92">
                <w:rPr>
                  <w:rFonts w:ascii="Times New Roman" w:eastAsia="Times New Roman" w:hAnsi="Times New Roman"/>
                  <w:b w:val="0"/>
                  <w:color w:val="auto"/>
                  <w:sz w:val="16"/>
                  <w:lang w:eastAsia="en-US"/>
                </w:rPr>
              </w:r>
              <w:r w:rsidR="002C6F92">
                <w:rPr>
                  <w:rFonts w:ascii="Times New Roman" w:eastAsia="Times New Roman" w:hAnsi="Times New Roman"/>
                  <w:b w:val="0"/>
                  <w:color w:val="auto"/>
                  <w:sz w:val="16"/>
                  <w:lang w:eastAsia="en-US"/>
                </w:rPr>
                <w:fldChar w:fldCharType="end"/>
              </w:r>
            </w:ins>
            <w:r>
              <w:rPr>
                <w:rFonts w:ascii="Times New Roman" w:eastAsia="Times New Roman" w:hAnsi="Times New Roman"/>
                <w:b w:val="0"/>
                <w:color w:val="auto"/>
                <w:sz w:val="16"/>
                <w:lang w:eastAsia="en-US"/>
              </w:rPr>
              <w:fldChar w:fldCharType="separate"/>
            </w:r>
            <w:proofErr w:type="gramStart"/>
            <w:ins w:id="363" w:author="hong qin" w:date="2012-01-19T16:49:00Z">
              <w:r w:rsidR="002C6F92">
                <w:rPr>
                  <w:rFonts w:ascii="Times New Roman" w:eastAsia="Times New Roman" w:hAnsi="Times New Roman"/>
                  <w:b w:val="0"/>
                  <w:color w:val="auto"/>
                  <w:sz w:val="16"/>
                  <w:lang w:eastAsia="en-US"/>
                </w:rPr>
                <w:t>[97, 116, 117]</w:t>
              </w:r>
            </w:ins>
            <w:del w:id="364" w:author="hong qin" w:date="2012-01-19T16:49:00Z">
              <w:r w:rsidR="0094700F" w:rsidDel="002C6F92">
                <w:rPr>
                  <w:rFonts w:ascii="Times New Roman" w:eastAsia="Times New Roman" w:hAnsi="Times New Roman"/>
                  <w:b w:val="0"/>
                  <w:color w:val="auto"/>
                  <w:sz w:val="16"/>
                  <w:lang w:eastAsia="en-US"/>
                </w:rPr>
                <w:delText>[96, 115, 116]</w:delText>
              </w:r>
            </w:del>
            <w:r>
              <w:rPr>
                <w:rFonts w:ascii="Times New Roman" w:eastAsia="Times New Roman" w:hAnsi="Times New Roman"/>
                <w:b w:val="0"/>
                <w:color w:val="auto"/>
                <w:sz w:val="16"/>
                <w:lang w:eastAsia="en-US"/>
              </w:rPr>
              <w:fldChar w:fldCharType="end"/>
            </w:r>
            <w:r w:rsidR="00A23974">
              <w:rPr>
                <w:rFonts w:ascii="Times New Roman" w:hAnsi="Times New Roman"/>
                <w:b w:val="0"/>
                <w:sz w:val="16"/>
              </w:rPr>
              <w:t>.</w:t>
            </w:r>
            <w:proofErr w:type="gramEnd"/>
          </w:p>
        </w:tc>
      </w:tr>
    </w:tbl>
    <w:p w:rsidR="00FC416F" w:rsidRDefault="00FC416F">
      <w:pPr>
        <w:spacing w:line="240" w:lineRule="auto"/>
        <w:ind w:firstLine="720"/>
        <w:jc w:val="both"/>
        <w:rPr>
          <w:rFonts w:ascii="Times New Roman" w:hAnsi="Times New Roman"/>
        </w:rPr>
      </w:pPr>
    </w:p>
    <w:p w:rsidR="00FC416F" w:rsidRDefault="006B2B2A">
      <w:pPr>
        <w:pStyle w:val="Heading3"/>
        <w:spacing w:before="0" w:after="0"/>
        <w:jc w:val="both"/>
        <w:rPr>
          <w:rFonts w:ascii="Times New Roman" w:hAnsi="Times New Roman"/>
          <w:i/>
          <w:sz w:val="22"/>
        </w:rPr>
      </w:pPr>
      <w:r>
        <w:rPr>
          <w:rFonts w:ascii="Times New Roman" w:hAnsi="Times New Roman"/>
          <w:i/>
          <w:sz w:val="22"/>
        </w:rPr>
        <w:t>Research plans</w:t>
      </w:r>
      <w:r w:rsidR="0022298C">
        <w:rPr>
          <w:rFonts w:ascii="Times New Roman" w:hAnsi="Times New Roman"/>
          <w:i/>
          <w:sz w:val="22"/>
        </w:rPr>
        <w:t xml:space="preserve"> for </w:t>
      </w:r>
      <w:r>
        <w:rPr>
          <w:rFonts w:ascii="Times New Roman" w:hAnsi="Times New Roman"/>
          <w:i/>
          <w:sz w:val="22"/>
        </w:rPr>
        <w:t>population</w:t>
      </w:r>
      <w:r w:rsidR="0022298C">
        <w:rPr>
          <w:rFonts w:ascii="Times New Roman" w:hAnsi="Times New Roman"/>
          <w:i/>
          <w:sz w:val="22"/>
        </w:rPr>
        <w:t xml:space="preserve"> </w:t>
      </w:r>
      <w:r>
        <w:rPr>
          <w:rFonts w:ascii="Times New Roman" w:hAnsi="Times New Roman"/>
          <w:i/>
          <w:sz w:val="22"/>
        </w:rPr>
        <w:t>dynamics</w:t>
      </w:r>
      <w:r w:rsidR="00356819">
        <w:rPr>
          <w:rFonts w:ascii="Times New Roman" w:hAnsi="Times New Roman"/>
          <w:i/>
          <w:sz w:val="22"/>
        </w:rPr>
        <w:t xml:space="preserve"> study on yeast aging</w:t>
      </w:r>
      <w:r>
        <w:rPr>
          <w:rFonts w:ascii="Times New Roman" w:hAnsi="Times New Roman"/>
          <w:i/>
          <w:sz w:val="22"/>
        </w:rPr>
        <w:t xml:space="preserve"> </w:t>
      </w:r>
    </w:p>
    <w:p w:rsidR="00C05B3C" w:rsidRDefault="006B2B2A">
      <w:pPr>
        <w:widowControl w:val="0"/>
        <w:autoSpaceDE w:val="0"/>
        <w:autoSpaceDN w:val="0"/>
        <w:adjustRightInd w:val="0"/>
        <w:spacing w:line="240" w:lineRule="auto"/>
        <w:ind w:firstLine="720"/>
        <w:jc w:val="both"/>
        <w:rPr>
          <w:rFonts w:ascii="Times New Roman" w:hAnsi="Times New Roman"/>
        </w:rPr>
      </w:pPr>
      <w:r>
        <w:rPr>
          <w:rFonts w:ascii="Times New Roman" w:hAnsi="Times New Roman"/>
        </w:rPr>
        <w:t>Our main objective</w:t>
      </w:r>
      <w:r w:rsidR="00910E52">
        <w:rPr>
          <w:rFonts w:ascii="Times New Roman" w:hAnsi="Times New Roman"/>
        </w:rPr>
        <w:t>s</w:t>
      </w:r>
      <w:r>
        <w:rPr>
          <w:rFonts w:ascii="Times New Roman" w:hAnsi="Times New Roman"/>
        </w:rPr>
        <w:t xml:space="preserve"> </w:t>
      </w:r>
      <w:r w:rsidR="00910E52">
        <w:rPr>
          <w:rFonts w:ascii="Times New Roman" w:hAnsi="Times New Roman"/>
        </w:rPr>
        <w:t>are</w:t>
      </w:r>
      <w:r w:rsidR="0095597B">
        <w:rPr>
          <w:rFonts w:ascii="Times New Roman" w:hAnsi="Times New Roman"/>
        </w:rPr>
        <w:t xml:space="preserve"> to</w:t>
      </w:r>
      <w:r w:rsidR="00910E52">
        <w:rPr>
          <w:rFonts w:ascii="Times New Roman" w:hAnsi="Times New Roman"/>
        </w:rPr>
        <w:t>: 1) C</w:t>
      </w:r>
      <w:r>
        <w:rPr>
          <w:rFonts w:ascii="Times New Roman" w:hAnsi="Times New Roman"/>
        </w:rPr>
        <w:t xml:space="preserve">haracterize the morphological distribution, intracellular distribution of ROS, and/or replicative age-structure in yeast cells </w:t>
      </w:r>
      <w:r w:rsidR="00910E52">
        <w:rPr>
          <w:rFonts w:ascii="Times New Roman" w:hAnsi="Times New Roman"/>
        </w:rPr>
        <w:t xml:space="preserve">populations </w:t>
      </w:r>
      <w:r>
        <w:rPr>
          <w:rFonts w:ascii="Times New Roman" w:hAnsi="Times New Roman"/>
        </w:rPr>
        <w:t>from</w:t>
      </w:r>
      <w:r w:rsidR="00F64EF3">
        <w:rPr>
          <w:rFonts w:ascii="Times New Roman" w:hAnsi="Times New Roman"/>
        </w:rPr>
        <w:t xml:space="preserve"> various growth phases and during </w:t>
      </w:r>
      <w:r>
        <w:rPr>
          <w:rFonts w:ascii="Times New Roman" w:hAnsi="Times New Roman"/>
        </w:rPr>
        <w:t>chorological aging</w:t>
      </w:r>
      <w:r w:rsidR="00910E52">
        <w:rPr>
          <w:rFonts w:ascii="Times New Roman" w:hAnsi="Times New Roman"/>
        </w:rPr>
        <w:t xml:space="preserve">; </w:t>
      </w:r>
      <w:r w:rsidR="00F64EF3">
        <w:rPr>
          <w:rFonts w:ascii="Times New Roman" w:hAnsi="Times New Roman"/>
        </w:rPr>
        <w:t>2</w:t>
      </w:r>
      <w:r w:rsidR="00910E52">
        <w:rPr>
          <w:rFonts w:ascii="Times New Roman" w:hAnsi="Times New Roman"/>
        </w:rPr>
        <w:t xml:space="preserve">) Compare the measured population dynamics in yeast natural isolates and deletion strains. </w:t>
      </w:r>
      <w:r>
        <w:rPr>
          <w:rFonts w:ascii="Times New Roman" w:hAnsi="Times New Roman"/>
        </w:rPr>
        <w:t>By accomplishing these objectives, we will generate information with unprecedented details on the role</w:t>
      </w:r>
      <w:r w:rsidR="00E04943">
        <w:rPr>
          <w:rFonts w:ascii="Times New Roman" w:hAnsi="Times New Roman"/>
        </w:rPr>
        <w:t>s</w:t>
      </w:r>
      <w:r>
        <w:rPr>
          <w:rFonts w:ascii="Times New Roman" w:hAnsi="Times New Roman"/>
        </w:rPr>
        <w:t xml:space="preserve"> of morphology, </w:t>
      </w:r>
      <w:r w:rsidR="00E04943">
        <w:rPr>
          <w:rFonts w:ascii="Times New Roman" w:hAnsi="Times New Roman"/>
        </w:rPr>
        <w:t xml:space="preserve">mitotic asymmetry, </w:t>
      </w:r>
      <w:r>
        <w:rPr>
          <w:rFonts w:ascii="Times New Roman" w:hAnsi="Times New Roman"/>
        </w:rPr>
        <w:t>ROS, and age-structure in yeast aging and natural variation of yeast life span.  We will then be able to gain insights on the causal connections of</w:t>
      </w:r>
      <w:r w:rsidR="00E04943">
        <w:rPr>
          <w:rFonts w:ascii="Times New Roman" w:hAnsi="Times New Roman"/>
        </w:rPr>
        <w:t xml:space="preserve"> these factors </w:t>
      </w:r>
      <w:r>
        <w:rPr>
          <w:rFonts w:ascii="Times New Roman" w:hAnsi="Times New Roman"/>
        </w:rPr>
        <w:t xml:space="preserve">using statistical analysis and modeling. </w:t>
      </w:r>
    </w:p>
    <w:p w:rsidR="00FC416F" w:rsidRDefault="00F71AA3">
      <w:pPr>
        <w:spacing w:line="240" w:lineRule="auto"/>
        <w:ind w:firstLine="720"/>
        <w:jc w:val="both"/>
        <w:rPr>
          <w:rFonts w:ascii="Times New Roman" w:hAnsi="Times New Roman"/>
        </w:rPr>
      </w:pPr>
      <w:r>
        <w:rPr>
          <w:rFonts w:ascii="Times New Roman" w:hAnsi="Times New Roman"/>
        </w:rPr>
        <w:t xml:space="preserve">The Qin group previously characterized RLS, CLS, and age-induced genomic instability for </w:t>
      </w:r>
      <w:r w:rsidR="00F64EF3">
        <w:rPr>
          <w:rFonts w:ascii="Times New Roman" w:hAnsi="Times New Roman"/>
        </w:rPr>
        <w:t xml:space="preserve">11 </w:t>
      </w:r>
      <w:r>
        <w:rPr>
          <w:rFonts w:ascii="Times New Roman" w:hAnsi="Times New Roman"/>
        </w:rPr>
        <w:t>yeast natural isolates</w:t>
      </w:r>
      <w:r w:rsidR="001738AE">
        <w:rPr>
          <w:rFonts w:ascii="Times New Roman" w:hAnsi="Times New Roman"/>
        </w:rPr>
        <w:t xml:space="preserve"> </w:t>
      </w:r>
      <w:r w:rsidR="003D6BA7">
        <w:rPr>
          <w:rFonts w:ascii="Times New Roman" w:hAnsi="Times New Roman"/>
        </w:rPr>
        <w:fldChar w:fldCharType="begin">
          <w:fldData xml:space="preserve">PEVuZE5vdGU+PENpdGU+PEF1dGhvcj5HdW88L0F1dGhvcj48WWVhcj4yMDExPC9ZZWFyPjxSZWNO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</w:fldData>
        </w:fldChar>
      </w:r>
      <w:ins w:id="365" w:author="hong qin" w:date="2012-01-19T16:49:00Z">
        <w:r w:rsidR="002C6F92">
          <w:rPr>
            <w:rFonts w:ascii="Times New Roman" w:hAnsi="Times New Roman"/>
          </w:rPr>
          <w:instrText xml:space="preserve"> ADDIN EN.CITE </w:instrText>
        </w:r>
      </w:ins>
      <w:del w:id="366"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PEVuZE5vdGU+PENpdGU+PEF1dGhvcj5HdW88L0F1dGhvcj48WWVhcj4yMDExPC9ZZWFyPjxSZWNO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367" w:author="hong qin" w:date="2012-01-19T16:49:00Z">
        <w:r w:rsidR="002C6F92">
          <w:rPr>
            <w:rFonts w:ascii="Times New Roman" w:hAnsi="Times New Roman"/>
          </w:rPr>
          <w:fldChar w:fldCharType="begin">
            <w:fldData xml:space="preserve">PEVuZE5vdGU+PENpdGU+PEF1dGhvcj5HdW88L0F1dGhvcj48WWVhcj4yMDExPC9ZZWFyPjxSZWNO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785DBB">
        <w:rPr>
          <w:rFonts w:ascii="Times New Roman" w:hAnsi="Times New Roman"/>
          <w:noProof/>
        </w:rPr>
        <w:t>[3, 5, 7]</w:t>
      </w:r>
      <w:r w:rsidR="003D6BA7">
        <w:rPr>
          <w:rFonts w:ascii="Times New Roman" w:hAnsi="Times New Roman"/>
        </w:rPr>
        <w:fldChar w:fldCharType="end"/>
      </w:r>
      <w:r w:rsidR="009273F1">
        <w:rPr>
          <w:rFonts w:ascii="Times New Roman" w:hAnsi="Times New Roman"/>
        </w:rPr>
        <w:t xml:space="preserve">. In addition, the Qin group is in the process of </w:t>
      </w:r>
      <w:proofErr w:type="spellStart"/>
      <w:r w:rsidR="009273F1">
        <w:rPr>
          <w:rFonts w:ascii="Times New Roman" w:hAnsi="Times New Roman"/>
        </w:rPr>
        <w:t>phenotyping</w:t>
      </w:r>
      <w:proofErr w:type="spellEnd"/>
      <w:r w:rsidR="009273F1">
        <w:rPr>
          <w:rFonts w:ascii="Times New Roman" w:hAnsi="Times New Roman"/>
        </w:rPr>
        <w:t xml:space="preserve"> over 60 yeast natural isolates </w:t>
      </w:r>
      <w:r w:rsidR="00BE30A9">
        <w:rPr>
          <w:rFonts w:ascii="Times New Roman" w:hAnsi="Times New Roman"/>
        </w:rPr>
        <w:t>w</w:t>
      </w:r>
      <w:r w:rsidR="00E54FDD">
        <w:rPr>
          <w:rFonts w:ascii="Times New Roman" w:hAnsi="Times New Roman"/>
        </w:rPr>
        <w:t>ith</w:t>
      </w:r>
      <w:r w:rsidR="00BE30A9">
        <w:rPr>
          <w:rFonts w:ascii="Times New Roman" w:hAnsi="Times New Roman"/>
        </w:rPr>
        <w:t xml:space="preserve"> sequenced genomes</w:t>
      </w:r>
      <w:r w:rsidR="000D7DEA">
        <w:rPr>
          <w:rFonts w:ascii="Times New Roman" w:hAnsi="Times New Roman"/>
        </w:rPr>
        <w:t>.</w:t>
      </w:r>
      <w:r w:rsidR="00BE30A9">
        <w:rPr>
          <w:rFonts w:ascii="Times New Roman" w:hAnsi="Times New Roman"/>
        </w:rPr>
        <w:t xml:space="preserve"> </w:t>
      </w:r>
      <w:r w:rsidR="000D7DEA">
        <w:rPr>
          <w:rFonts w:ascii="Times New Roman" w:hAnsi="Times New Roman"/>
        </w:rPr>
        <w:t xml:space="preserve">Half of these </w:t>
      </w:r>
      <w:r w:rsidR="00BE30A9">
        <w:rPr>
          <w:rFonts w:ascii="Times New Roman" w:hAnsi="Times New Roman"/>
        </w:rPr>
        <w:t xml:space="preserve">strains </w:t>
      </w:r>
      <w:r w:rsidR="000D7DEA">
        <w:rPr>
          <w:rFonts w:ascii="Times New Roman" w:hAnsi="Times New Roman"/>
        </w:rPr>
        <w:t xml:space="preserve">were </w:t>
      </w:r>
      <w:r w:rsidR="00BE30A9">
        <w:rPr>
          <w:rFonts w:ascii="Times New Roman" w:hAnsi="Times New Roman"/>
        </w:rPr>
        <w:t xml:space="preserve">purchased from </w:t>
      </w:r>
      <w:r w:rsidR="009273F1">
        <w:rPr>
          <w:rFonts w:ascii="Times New Roman" w:hAnsi="Times New Roman"/>
        </w:rPr>
        <w:t xml:space="preserve">the Sanger </w:t>
      </w:r>
      <w:r w:rsidR="00BE30A9">
        <w:rPr>
          <w:rFonts w:ascii="Times New Roman" w:hAnsi="Times New Roman"/>
        </w:rPr>
        <w:t>C</w:t>
      </w:r>
      <w:r w:rsidR="009273F1">
        <w:rPr>
          <w:rFonts w:ascii="Times New Roman" w:hAnsi="Times New Roman"/>
        </w:rPr>
        <w:t>enter</w:t>
      </w:r>
      <w:r w:rsidR="000D7DEA">
        <w:rPr>
          <w:rFonts w:ascii="Times New Roman" w:hAnsi="Times New Roman"/>
        </w:rPr>
        <w:t>,</w:t>
      </w:r>
      <w:r w:rsidR="009273F1">
        <w:rPr>
          <w:rFonts w:ascii="Times New Roman" w:hAnsi="Times New Roman"/>
        </w:rPr>
        <w:t xml:space="preserve"> and </w:t>
      </w:r>
      <w:r w:rsidR="000D7DEA">
        <w:rPr>
          <w:rFonts w:ascii="Times New Roman" w:hAnsi="Times New Roman"/>
        </w:rPr>
        <w:t xml:space="preserve">half of them were </w:t>
      </w:r>
      <w:r w:rsidR="00BE30A9">
        <w:rPr>
          <w:rFonts w:ascii="Times New Roman" w:hAnsi="Times New Roman"/>
        </w:rPr>
        <w:t xml:space="preserve">generously provided by Justin Fay at </w:t>
      </w:r>
      <w:r w:rsidR="009273F1">
        <w:rPr>
          <w:rFonts w:ascii="Times New Roman" w:hAnsi="Times New Roman"/>
        </w:rPr>
        <w:t xml:space="preserve">the Washington University at St. </w:t>
      </w:r>
      <w:r w:rsidR="00BE30A9">
        <w:rPr>
          <w:rFonts w:ascii="Times New Roman" w:hAnsi="Times New Roman"/>
        </w:rPr>
        <w:t xml:space="preserve">Louis. </w:t>
      </w:r>
    </w:p>
    <w:p w:rsidR="00FC416F" w:rsidRDefault="000D7DEA">
      <w:pPr>
        <w:spacing w:line="240" w:lineRule="auto"/>
        <w:ind w:firstLine="720"/>
        <w:jc w:val="both"/>
        <w:rPr>
          <w:rFonts w:ascii="Times New Roman" w:hAnsi="Times New Roman"/>
        </w:rPr>
      </w:pPr>
      <w:r>
        <w:rPr>
          <w:rFonts w:ascii="Times New Roman" w:hAnsi="Times New Roman"/>
        </w:rPr>
        <w:t xml:space="preserve">We will also focus on yeast deletion mutants with extremely long and short life spans, and on mutants in well-studied pathways, such as TOR1 and SIR2. </w:t>
      </w:r>
      <w:r w:rsidR="006B2B2A">
        <w:rPr>
          <w:rFonts w:ascii="Times New Roman" w:hAnsi="Times New Roman"/>
        </w:rPr>
        <w:t xml:space="preserve">The </w:t>
      </w:r>
      <w:proofErr w:type="spellStart"/>
      <w:r w:rsidR="006B2B2A">
        <w:rPr>
          <w:rFonts w:ascii="Times New Roman" w:hAnsi="Times New Roman"/>
        </w:rPr>
        <w:t>Kaeberlein</w:t>
      </w:r>
      <w:proofErr w:type="spellEnd"/>
      <w:r w:rsidR="006B2B2A">
        <w:rPr>
          <w:rFonts w:ascii="Times New Roman" w:hAnsi="Times New Roman"/>
        </w:rPr>
        <w:t xml:space="preserve"> group measured RLS for 564 </w:t>
      </w:r>
      <w:r w:rsidR="006B2B2A">
        <w:rPr>
          <w:rFonts w:ascii="Times New Roman" w:hAnsi="Times New Roman"/>
        </w:rPr>
        <w:lastRenderedPageBreak/>
        <w:t xml:space="preserve">yeast deletion mutants </w:t>
      </w:r>
      <w:r w:rsidR="003D6BA7">
        <w:rPr>
          <w:rFonts w:ascii="Times New Roman" w:hAnsi="Times New Roman"/>
        </w:rPr>
        <w:fldChar w:fldCharType="begin">
          <w:fldData xml:space="preserve">PEVuZE5vdGU+PENpdGU+PEF1dGhvcj5LYWViZXJsZWluPC9BdXRob3I+PFllYXI+MjAwNTwvWWVh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</w:fldData>
        </w:fldChar>
      </w:r>
      <w:ins w:id="368" w:author="hong qin" w:date="2012-01-19T16:49:00Z">
        <w:r w:rsidR="002C6F92">
          <w:rPr>
            <w:rFonts w:ascii="Times New Roman" w:hAnsi="Times New Roman"/>
          </w:rPr>
          <w:instrText xml:space="preserve"> ADDIN EN.CITE </w:instrText>
        </w:r>
      </w:ins>
      <w:del w:id="369"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PEVuZE5vdGU+PENpdGU+PEF1dGhvcj5LYWViZXJsZWluPC9BdXRob3I+PFllYXI+MjAwNTwvWWVh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370" w:author="hong qin" w:date="2012-01-19T16:49:00Z">
        <w:r w:rsidR="002C6F92">
          <w:rPr>
            <w:rFonts w:ascii="Times New Roman" w:hAnsi="Times New Roman"/>
          </w:rPr>
          <w:fldChar w:fldCharType="begin">
            <w:fldData xml:space="preserve">PEVuZE5vdGU+PENpdGU+PEF1dGhvcj5LYWViZXJsZWluPC9BdXRob3I+PFllYXI+MjAwNTwvWWVh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ins w:id="371" w:author="hong qin" w:date="2012-01-19T16:49:00Z">
        <w:r w:rsidR="002C6F92">
          <w:rPr>
            <w:rFonts w:ascii="Times New Roman" w:hAnsi="Times New Roman"/>
          </w:rPr>
          <w:t>[118, 119]</w:t>
        </w:r>
      </w:ins>
      <w:del w:id="372" w:author="hong qin" w:date="2012-01-19T16:49:00Z">
        <w:r w:rsidR="0094700F" w:rsidDel="002C6F92">
          <w:rPr>
            <w:rFonts w:ascii="Times New Roman" w:hAnsi="Times New Roman"/>
          </w:rPr>
          <w:delText>[117, 118]</w:delText>
        </w:r>
      </w:del>
      <w:r w:rsidR="003D6BA7">
        <w:rPr>
          <w:rFonts w:ascii="Times New Roman" w:hAnsi="Times New Roman"/>
        </w:rPr>
        <w:fldChar w:fldCharType="end"/>
      </w:r>
      <w:r w:rsidR="006B2B2A">
        <w:rPr>
          <w:rFonts w:ascii="Times New Roman" w:hAnsi="Times New Roman"/>
        </w:rPr>
        <w:t>.  The Qin lab has purchased the yeast deletion library with the support of a NSF RUI grant.</w:t>
      </w:r>
      <w:r>
        <w:rPr>
          <w:rFonts w:ascii="Times New Roman" w:hAnsi="Times New Roman"/>
        </w:rPr>
        <w:t xml:space="preserve"> Parental strains and strains with average life spans will be used as controls.</w:t>
      </w:r>
    </w:p>
    <w:p w:rsidR="00FC416F" w:rsidRDefault="005D5EC1">
      <w:pPr>
        <w:spacing w:line="240" w:lineRule="auto"/>
        <w:ind w:firstLine="720"/>
        <w:jc w:val="both"/>
        <w:rPr>
          <w:rFonts w:ascii="Times New Roman" w:hAnsi="Times New Roman"/>
        </w:rPr>
      </w:pPr>
      <w:r>
        <w:rPr>
          <w:rFonts w:ascii="Times New Roman" w:hAnsi="Times New Roman"/>
        </w:rPr>
        <w:t xml:space="preserve">Yeast deletion mutation with known effects on morphology will be selected from the </w:t>
      </w:r>
      <w:proofErr w:type="spellStart"/>
      <w:r w:rsidR="00D81391" w:rsidRPr="00D81391">
        <w:rPr>
          <w:rFonts w:ascii="Times New Roman" w:hAnsi="Times New Roman"/>
          <w:i/>
        </w:rPr>
        <w:t>Saccharomyces</w:t>
      </w:r>
      <w:proofErr w:type="spellEnd"/>
      <w:r w:rsidR="00D81391" w:rsidRPr="00D81391">
        <w:rPr>
          <w:rFonts w:ascii="Times New Roman" w:hAnsi="Times New Roman"/>
          <w:i/>
        </w:rPr>
        <w:t xml:space="preserve"> </w:t>
      </w:r>
      <w:proofErr w:type="spellStart"/>
      <w:r w:rsidR="00D81391" w:rsidRPr="00D81391">
        <w:rPr>
          <w:rFonts w:ascii="Times New Roman" w:hAnsi="Times New Roman"/>
          <w:i/>
        </w:rPr>
        <w:t>cerevisiae</w:t>
      </w:r>
      <w:proofErr w:type="spellEnd"/>
      <w:r>
        <w:rPr>
          <w:rFonts w:ascii="Times New Roman" w:hAnsi="Times New Roman"/>
        </w:rPr>
        <w:t xml:space="preserve"> Morphological Database (SCMD, http://scmd.gi.k.u-tokyo.ac.jp/). </w:t>
      </w:r>
      <w:r w:rsidR="002A541A">
        <w:rPr>
          <w:rFonts w:ascii="Times New Roman" w:hAnsi="Times New Roman"/>
        </w:rPr>
        <w:t xml:space="preserve">SCMD provides a list of 501 morphological parameters in four groups: cell shapes, bud sizes, nucleus locations, and </w:t>
      </w:r>
      <w:proofErr w:type="spellStart"/>
      <w:r w:rsidR="002A541A">
        <w:rPr>
          <w:rFonts w:ascii="Times New Roman" w:hAnsi="Times New Roman"/>
        </w:rPr>
        <w:t>actin</w:t>
      </w:r>
      <w:proofErr w:type="spellEnd"/>
      <w:r w:rsidR="002A541A">
        <w:rPr>
          <w:rFonts w:ascii="Times New Roman" w:hAnsi="Times New Roman"/>
        </w:rPr>
        <w:t xml:space="preserve"> localizations </w:t>
      </w:r>
      <w:r w:rsidR="003D6BA7">
        <w:rPr>
          <w:rFonts w:ascii="Times New Roman" w:hAnsi="Times New Roman"/>
        </w:rPr>
        <w:fldChar w:fldCharType="begin">
          <w:fldData xml:space="preserve">PEVuZE5vdGU+PENpdGU+PEF1dGhvcj5PaHlhPC9BdXRob3I+PFllYXI+MjAwNTwvWWVhcj48UmVj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</w:fldData>
        </w:fldChar>
      </w:r>
      <w:ins w:id="373" w:author="hong qin" w:date="2012-01-19T16:49:00Z">
        <w:r w:rsidR="002C6F92">
          <w:rPr>
            <w:rFonts w:ascii="Times New Roman" w:hAnsi="Times New Roman"/>
          </w:rPr>
          <w:instrText xml:space="preserve"> ADDIN EN.CITE </w:instrText>
        </w:r>
      </w:ins>
      <w:del w:id="374"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PEVuZE5vdGU+PENpdGU+PEF1dGhvcj5PaHlhPC9BdXRob3I+PFllYXI+MjAwNTwvWWVhcj48UmVj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375" w:author="hong qin" w:date="2012-01-19T16:49:00Z">
        <w:r w:rsidR="002C6F92">
          <w:rPr>
            <w:rFonts w:ascii="Times New Roman" w:hAnsi="Times New Roman"/>
          </w:rPr>
          <w:fldChar w:fldCharType="begin">
            <w:fldData xml:space="preserve">PEVuZE5vdGU+PENpdGU+PEF1dGhvcj5PaHlhPC9BdXRob3I+PFllYXI+MjAwNTwvWWVhcj48UmVj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ins w:id="376" w:author="hong qin" w:date="2012-01-19T16:49:00Z">
        <w:r w:rsidR="002C6F92">
          <w:rPr>
            <w:rFonts w:ascii="Times New Roman" w:hAnsi="Times New Roman"/>
          </w:rPr>
          <w:t>[120]</w:t>
        </w:r>
      </w:ins>
      <w:del w:id="377" w:author="hong qin" w:date="2012-01-19T16:49:00Z">
        <w:r w:rsidR="0094700F" w:rsidDel="002C6F92">
          <w:rPr>
            <w:rFonts w:ascii="Times New Roman" w:hAnsi="Times New Roman"/>
          </w:rPr>
          <w:delText>[119]</w:delText>
        </w:r>
      </w:del>
      <w:r w:rsidR="003D6BA7">
        <w:rPr>
          <w:rFonts w:ascii="Times New Roman" w:hAnsi="Times New Roman"/>
        </w:rPr>
        <w:fldChar w:fldCharType="end"/>
      </w:r>
      <w:r w:rsidR="002A541A">
        <w:rPr>
          <w:rFonts w:ascii="Times New Roman" w:hAnsi="Times New Roman"/>
        </w:rPr>
        <w:t xml:space="preserve">. </w:t>
      </w:r>
      <w:r w:rsidR="00E50614">
        <w:rPr>
          <w:rFonts w:ascii="Times New Roman" w:hAnsi="Times New Roman"/>
        </w:rPr>
        <w:t xml:space="preserve">Serendipitously, </w:t>
      </w:r>
      <w:r w:rsidR="00AE39A7">
        <w:rPr>
          <w:rFonts w:ascii="Times New Roman" w:hAnsi="Times New Roman"/>
        </w:rPr>
        <w:t xml:space="preserve">three of them are related to cellular aging. </w:t>
      </w:r>
      <w:r w:rsidR="00B61DF5">
        <w:rPr>
          <w:rFonts w:ascii="Times New Roman" w:hAnsi="Times New Roman"/>
        </w:rPr>
        <w:t xml:space="preserve">Cell shape and bud size are related to mitotic asymmetry, and </w:t>
      </w:r>
      <w:proofErr w:type="spellStart"/>
      <w:r w:rsidR="00B61DF5">
        <w:rPr>
          <w:rFonts w:ascii="Times New Roman" w:hAnsi="Times New Roman"/>
        </w:rPr>
        <w:t>actin</w:t>
      </w:r>
      <w:proofErr w:type="spellEnd"/>
      <w:r w:rsidR="00B61DF5">
        <w:rPr>
          <w:rFonts w:ascii="Times New Roman" w:hAnsi="Times New Roman"/>
        </w:rPr>
        <w:t xml:space="preserve"> dynamics are known to influence mitochondria function and ROS levels </w:t>
      </w:r>
      <w:r w:rsidR="003D6BA7">
        <w:rPr>
          <w:rFonts w:ascii="Times New Roman" w:hAnsi="Times New Roman"/>
        </w:rPr>
        <w:fldChar w:fldCharType="begin">
          <w:fldData xml:space="preserve">PEVuZE5vdGU+PENpdGU+PEF1dGhvcj5Hb3VybGF5PC9BdXRob3I+PFllYXI+MjAwNDwvWWVhcj48
UmVjTnVtPjEyNTg8L1JlY051bT48cmVjb3JkPjxyZWMtbnVtYmVyPjEyNTg8L3JlYy1udW1iZXI+
PGZvcmVpZ24ta2V5cz48a2V5IGFwcD0iRU4iIGRiLWlkPSJzZWV6YXBlcngycjlybWV0OTJtNWF6
MnZlemVwcHZ0YTlhZHMiPjEyNTg8L2tleT48L2ZvcmVpZ24ta2V5cz48cmVmLXR5cGUgbmFtZT0i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PHBlcmlvZGljYWw+PGZ1bGwtdGl0bGU+SiBDZWxsIEJpb2w8L2Z1bGwtdGl0bGU+PC9wZXJpb2Rp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</w:fldData>
        </w:fldChar>
      </w:r>
      <w:ins w:id="378" w:author="hong qin" w:date="2012-01-19T16:49:00Z">
        <w:r w:rsidR="002C6F92">
          <w:rPr>
            <w:rFonts w:ascii="Times New Roman" w:hAnsi="Times New Roman"/>
          </w:rPr>
          <w:instrText xml:space="preserve"> ADDIN EN.CITE </w:instrText>
        </w:r>
      </w:ins>
      <w:del w:id="379"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PEVuZE5vdGU+PENpdGU+PEF1dGhvcj5Hb3VybGF5PC9BdXRob3I+PFllYXI+MjAwNDwvWWVhcj48
UmVjTnVtPjEyNTg8L1JlY051bT48cmVjb3JkPjxyZWMtbnVtYmVyPjEyNTg8L3JlYy1udW1iZXI+
PGZvcmVpZ24ta2V5cz48a2V5IGFwcD0iRU4iIGRiLWlkPSJzZWV6YXBlcngycjlybWV0OTJtNWF6
MnZlemVwcHZ0YTlhZHMiPjEyNTg8L2tleT48L2ZvcmVpZ24ta2V5cz48cmVmLXR5cGUgbmFtZT0i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PHBlcmlvZGljYWw+PGZ1bGwtdGl0bGU+SiBDZWxsIEJpb2w8L2Z1bGwtdGl0bGU+PC9wZXJpb2Rp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380" w:author="hong qin" w:date="2012-01-19T16:49:00Z">
        <w:r w:rsidR="002C6F92">
          <w:rPr>
            <w:rFonts w:ascii="Times New Roman" w:hAnsi="Times New Roman"/>
          </w:rPr>
          <w:fldChar w:fldCharType="begin">
            <w:fldData xml:space="preserve">PEVuZE5vdGU+PENpdGU+PEF1dGhvcj5Hb3VybGF5PC9BdXRob3I+PFllYXI+MjAwNDwvWWVhcj48
UmVjTnVtPjEyNTg8L1JlY051bT48cmVjb3JkPjxyZWMtbnVtYmVyPjEyNTg8L3JlYy1udW1iZXI+
PGZvcmVpZ24ta2V5cz48a2V5IGFwcD0iRU4iIGRiLWlkPSJzZWV6YXBlcngycjlybWV0OTJtNWF6
MnZlemVwcHZ0YTlhZHMiPjEyNTg8L2tleT48L2ZvcmVpZ24ta2V5cz48cmVmLXR5cGUgbmFtZT0i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PHBlcmlvZGljYWw+PGZ1bGwtdGl0bGU+SiBDZWxsIEJpb2w8L2Z1bGwtdGl0bGU+PC9wZXJpb2Rp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ins w:id="381" w:author="hong qin" w:date="2012-01-19T16:49:00Z">
        <w:r w:rsidR="002C6F92">
          <w:rPr>
            <w:rFonts w:ascii="Times New Roman" w:hAnsi="Times New Roman"/>
          </w:rPr>
          <w:t>[117, 121]</w:t>
        </w:r>
      </w:ins>
      <w:del w:id="382" w:author="hong qin" w:date="2012-01-19T16:49:00Z">
        <w:r w:rsidR="0094700F" w:rsidDel="002C6F92">
          <w:rPr>
            <w:rFonts w:ascii="Times New Roman" w:hAnsi="Times New Roman"/>
          </w:rPr>
          <w:delText>[116, 120]</w:delText>
        </w:r>
      </w:del>
      <w:r w:rsidR="003D6BA7">
        <w:rPr>
          <w:rFonts w:ascii="Times New Roman" w:hAnsi="Times New Roman"/>
        </w:rPr>
        <w:fldChar w:fldCharType="end"/>
      </w:r>
      <w:r w:rsidR="00B61DF5">
        <w:rPr>
          <w:rFonts w:ascii="Times New Roman" w:hAnsi="Times New Roman"/>
        </w:rPr>
        <w:t xml:space="preserve">. </w:t>
      </w:r>
      <w:r w:rsidR="00136D99">
        <w:rPr>
          <w:rFonts w:ascii="Times New Roman" w:hAnsi="Times New Roman"/>
        </w:rPr>
        <w:t>T</w:t>
      </w:r>
      <w:r w:rsidR="00E97A06">
        <w:rPr>
          <w:rFonts w:ascii="Times New Roman" w:hAnsi="Times New Roman"/>
        </w:rPr>
        <w:t>hese parameters were measured by microscopic approach, and only mean values were provided.</w:t>
      </w:r>
      <w:r w:rsidR="00C4684A">
        <w:rPr>
          <w:rFonts w:ascii="Times New Roman" w:hAnsi="Times New Roman"/>
        </w:rPr>
        <w:t xml:space="preserve"> </w:t>
      </w:r>
      <w:r w:rsidR="00C2196A">
        <w:rPr>
          <w:rFonts w:ascii="Times New Roman" w:hAnsi="Times New Roman"/>
        </w:rPr>
        <w:t xml:space="preserve">Using linear regression, </w:t>
      </w:r>
      <w:r w:rsidR="00DA20D1">
        <w:rPr>
          <w:rFonts w:ascii="Times New Roman" w:hAnsi="Times New Roman"/>
        </w:rPr>
        <w:t xml:space="preserve">Miss </w:t>
      </w:r>
      <w:proofErr w:type="spellStart"/>
      <w:r w:rsidR="00DA20D1">
        <w:rPr>
          <w:rFonts w:ascii="Times New Roman" w:hAnsi="Times New Roman"/>
        </w:rPr>
        <w:t>Charita</w:t>
      </w:r>
      <w:proofErr w:type="spellEnd"/>
      <w:r w:rsidR="00DA20D1">
        <w:rPr>
          <w:rFonts w:ascii="Times New Roman" w:hAnsi="Times New Roman"/>
        </w:rPr>
        <w:t xml:space="preserve"> </w:t>
      </w:r>
      <w:r w:rsidR="009212EC">
        <w:rPr>
          <w:rFonts w:ascii="Times New Roman" w:hAnsi="Times New Roman"/>
        </w:rPr>
        <w:t>Montgomery</w:t>
      </w:r>
      <w:r w:rsidR="00DA20D1">
        <w:rPr>
          <w:rFonts w:ascii="Times New Roman" w:hAnsi="Times New Roman"/>
        </w:rPr>
        <w:t>, a</w:t>
      </w:r>
      <w:r w:rsidR="00141F55">
        <w:rPr>
          <w:rFonts w:ascii="Times New Roman" w:hAnsi="Times New Roman"/>
        </w:rPr>
        <w:t>n</w:t>
      </w:r>
      <w:r w:rsidR="00DA20D1">
        <w:rPr>
          <w:rFonts w:ascii="Times New Roman" w:hAnsi="Times New Roman"/>
        </w:rPr>
        <w:t xml:space="preserve"> undergraduate in my group, </w:t>
      </w:r>
      <w:r w:rsidR="00C2196A">
        <w:rPr>
          <w:rFonts w:ascii="Times New Roman" w:hAnsi="Times New Roman"/>
        </w:rPr>
        <w:t xml:space="preserve">found </w:t>
      </w:r>
      <w:r w:rsidR="00286055">
        <w:rPr>
          <w:rFonts w:ascii="Times New Roman" w:hAnsi="Times New Roman"/>
        </w:rPr>
        <w:t xml:space="preserve">that two morphological parameters, C125 and D203, </w:t>
      </w:r>
      <w:commentRangeStart w:id="383"/>
      <w:r w:rsidR="00286055">
        <w:rPr>
          <w:rFonts w:ascii="Times New Roman" w:hAnsi="Times New Roman"/>
        </w:rPr>
        <w:t>are</w:t>
      </w:r>
      <w:commentRangeEnd w:id="383"/>
      <w:r w:rsidR="00B0295A">
        <w:rPr>
          <w:rStyle w:val="CommentReference"/>
          <w:rFonts w:ascii="Cambria" w:eastAsia="Cambria" w:hAnsi="Cambria" w:cs="Times New Roman"/>
          <w:color w:val="auto"/>
          <w:lang w:eastAsia="en-US"/>
        </w:rPr>
        <w:commentReference w:id="383"/>
      </w:r>
      <w:r w:rsidR="00286055">
        <w:rPr>
          <w:rFonts w:ascii="Times New Roman" w:hAnsi="Times New Roman"/>
        </w:rPr>
        <w:t xml:space="preserve"> associated with </w:t>
      </w:r>
      <w:r w:rsidR="00AA0357">
        <w:rPr>
          <w:rFonts w:ascii="Times New Roman" w:hAnsi="Times New Roman"/>
        </w:rPr>
        <w:t>RLS</w:t>
      </w:r>
      <w:r w:rsidR="00286055">
        <w:rPr>
          <w:rFonts w:ascii="Times New Roman" w:hAnsi="Times New Roman"/>
        </w:rPr>
        <w:t xml:space="preserve"> at a false discovery rate of 5%. C125 </w:t>
      </w:r>
      <w:r w:rsidR="006E7D74">
        <w:rPr>
          <w:rFonts w:ascii="Times New Roman" w:hAnsi="Times New Roman"/>
        </w:rPr>
        <w:t xml:space="preserve">is </w:t>
      </w:r>
      <w:r w:rsidR="00286055">
        <w:rPr>
          <w:rFonts w:ascii="Times New Roman" w:hAnsi="Times New Roman"/>
        </w:rPr>
        <w:t>the ra</w:t>
      </w:r>
      <w:r w:rsidR="006E7D74">
        <w:rPr>
          <w:rFonts w:ascii="Times New Roman" w:hAnsi="Times New Roman"/>
        </w:rPr>
        <w:t>tio of bud size to mother cell</w:t>
      </w:r>
      <w:r w:rsidR="00B0295A">
        <w:rPr>
          <w:rFonts w:ascii="Times New Roman" w:hAnsi="Times New Roman"/>
        </w:rPr>
        <w:t xml:space="preserve"> size</w:t>
      </w:r>
      <w:r w:rsidR="006E7D74">
        <w:rPr>
          <w:rFonts w:ascii="Times New Roman" w:hAnsi="Times New Roman"/>
        </w:rPr>
        <w:t xml:space="preserve">, and D203 measures the condensation of nucleus. </w:t>
      </w:r>
      <w:r w:rsidR="002E19A3">
        <w:rPr>
          <w:rFonts w:ascii="Times New Roman" w:hAnsi="Times New Roman"/>
        </w:rPr>
        <w:t>Hence, we plan to focus on yeast deletion mutants with high, medium, and low values of C125 and D203</w:t>
      </w:r>
      <w:r w:rsidR="005175FC">
        <w:rPr>
          <w:rFonts w:ascii="Times New Roman" w:hAnsi="Times New Roman"/>
        </w:rPr>
        <w:t>.</w:t>
      </w:r>
      <w:r w:rsidR="00C632DB">
        <w:rPr>
          <w:rFonts w:ascii="Times New Roman" w:hAnsi="Times New Roman"/>
        </w:rPr>
        <w:t xml:space="preserve"> </w:t>
      </w:r>
    </w:p>
    <w:p w:rsidR="00FC416F" w:rsidRDefault="00D02ADD">
      <w:pPr>
        <w:spacing w:line="240" w:lineRule="auto"/>
        <w:ind w:firstLine="720"/>
        <w:jc w:val="both"/>
        <w:rPr>
          <w:rFonts w:ascii="Times New Roman" w:hAnsi="Times New Roman"/>
        </w:rPr>
      </w:pPr>
      <w:r>
        <w:rPr>
          <w:rFonts w:ascii="Times New Roman" w:hAnsi="Times New Roman"/>
        </w:rPr>
        <w:t xml:space="preserve">Age structure can be measured by bud scar staining. </w:t>
      </w:r>
      <w:r w:rsidR="00FC1758">
        <w:rPr>
          <w:rFonts w:ascii="Times New Roman" w:hAnsi="Times New Roman"/>
        </w:rPr>
        <w:t>Each cell division in yeast will leave a bud scar on cell wall</w:t>
      </w:r>
      <w:r>
        <w:rPr>
          <w:rFonts w:ascii="Times New Roman" w:hAnsi="Times New Roman"/>
        </w:rPr>
        <w:t xml:space="preserve"> </w:t>
      </w:r>
      <w:r w:rsidR="003D6BA7">
        <w:rPr>
          <w:rFonts w:ascii="Times New Roman" w:hAnsi="Times New Roman"/>
        </w:rPr>
        <w:fldChar w:fldCharType="begin"/>
      </w:r>
      <w:ins w:id="384" w:author="hong qin" w:date="2012-01-19T16:49:00Z">
        <w:r w:rsidR="002C6F92">
          <w:rPr>
            <w:rFonts w:ascii="Times New Roman" w:hAnsi="Times New Roman"/>
          </w:rPr>
          <w:instrText xml:space="preserve"> ADDIN EN.CITE &lt;EndNote&gt;&lt;Cite&gt;&lt;Author&gt;Muller&lt;/Author&gt;&lt;Year&gt;1971&lt;/Year&gt;&lt;RecNum&gt;1394&lt;/RecNum&gt;&lt;record&gt;&lt;rec-number&gt;1394&lt;/rec-number&gt;&lt;foreign-keys&gt;&lt;key app="EN" db-id="seezaperx2r9rmet92m5az2vezeppvta9ads"&gt;1394&lt;/key&gt;&lt;/foreign-keys&gt;&lt;ref-type name="Journal Article"&gt;17&lt;/ref-type&gt;&lt;contributors&gt;&lt;authors&gt;&lt;author&gt;Muller, I.&lt;/author&gt;&lt;/authors&gt;&lt;/contributors&gt;&lt;titles&gt;&lt;title&gt;Experiments on ageing in single cells of Saccharomyces cerevisiae&lt;/title&gt;&lt;secondary-title&gt;Arch Mikrobiol&lt;/secondary-title&gt;&lt;/titles&gt;&lt;periodical&gt;&lt;full-title&gt;Arch Mikrobiol&lt;/full-title&gt;&lt;/periodical&gt;&lt;pages&gt;20-5&lt;/pages&gt;&lt;volume&gt;77&lt;/volume&gt;&lt;number&gt;1&lt;/number&gt;&lt;edition&gt;1971/01/01&lt;/edition&gt;&lt;keywords&gt;&lt;keyword&gt;*Aging&lt;/keyword&gt;&lt;keyword&gt;Biometry&lt;/keyword&gt;&lt;keyword&gt;Genotype&lt;/keyword&gt;&lt;keyword&gt;Polyploidy&lt;/keyword&gt;&lt;keyword&gt;Saccharomyces/*growth &amp;amp; development&lt;/keyword&gt;&lt;/keywords&gt;&lt;dates&gt;&lt;year&gt;1971&lt;/year&gt;&lt;/dates&gt;&lt;isbn&gt;0003-9276 (Print)&amp;#xD;0003-9276 (Linking)&lt;/isbn&gt;&lt;accession-num&gt;5580319&lt;/accession-num&gt;&lt;urls&gt;&lt;related-urls&gt;&lt;url&gt;http://www.ncbi.nlm.nih.gov/entrez/query.fcgi?cmd=Retrieve&amp;amp;db=PubMed&amp;amp;dopt=Citation&amp;amp;list_uids=5580319&lt;/url&gt;&lt;/related-urls&gt;&lt;/urls&gt;&lt;language&gt;eng&lt;/language&gt;&lt;/record&gt;&lt;/Cite&gt;&lt;/EndNote&gt;</w:instrText>
        </w:r>
      </w:ins>
      <w:del w:id="385" w:author="hong qin" w:date="2012-01-19T16:49:00Z">
        <w:r w:rsidR="0094700F" w:rsidDel="002C6F92">
          <w:rPr>
            <w:rFonts w:ascii="Times New Roman" w:hAnsi="Times New Roman"/>
          </w:rPr>
          <w:delInstrText xml:space="preserve"> ADDIN EN.CITE &lt;EndNote&gt;&lt;Cite&gt;&lt;Author&gt;Muller&lt;/Author&gt;&lt;Year&gt;1971&lt;/Year&gt;&lt;RecNum&gt;1394&lt;/RecNum&gt;&lt;record&gt;&lt;rec-number&gt;1394&lt;/rec-number&gt;&lt;foreign-keys&gt;&lt;key app="EN" db-id="seezaperx2r9rmet92m5az2vezeppvta9ads"&gt;1394&lt;/key&gt;&lt;/foreign-keys&gt;&lt;ref-type name="Journal Article"&gt;17&lt;/ref-type&gt;&lt;contributors&gt;&lt;authors&gt;&lt;author&gt;Muller, I.&lt;/author&gt;&lt;/authors&gt;&lt;/contributors&gt;&lt;titles&gt;&lt;title&gt;Experiments on ageing in single cells of Saccharomyces cerevisiae&lt;/title&gt;&lt;secondary-title&gt;Arch Mikrobiol&lt;/secondary-title&gt;&lt;/titles&gt;&lt;periodical&gt;&lt;full-title&gt;Arch Mikrobiol&lt;/full-title&gt;&lt;/periodical&gt;&lt;pages&gt;20-5&lt;/pages&gt;&lt;volume&gt;77&lt;/volume&gt;&lt;number&gt;1&lt;/number&gt;&lt;edition&gt;1971/01/01&lt;/edition&gt;&lt;keywords&gt;&lt;keyword&gt;*Aging&lt;/keyword&gt;&lt;keyword&gt;Biometry&lt;/keyword&gt;&lt;keyword&gt;Genotype&lt;/keyword&gt;&lt;keyword&gt;Polyploidy&lt;/keyword&gt;&lt;keyword&gt;Saccharomyces/*growth &amp;amp; development&lt;/keyword&gt;&lt;/keywords&gt;&lt;dates&gt;&lt;year&gt;1971&lt;/year&gt;&lt;/dates&gt;&lt;isbn&gt;0003-9276 (Print)&amp;#xD;0003-9276 (Linking)&lt;/isbn&gt;&lt;accession-num&gt;5580319&lt;/accession-num&gt;&lt;urls&gt;&lt;related-urls&gt;&lt;url&gt;http://www.ncbi.nlm.nih.gov/entrez/query.fcgi?cmd=Retrieve&amp;amp;db=PubMed&amp;amp;dopt=Citation&amp;amp;list_uids=5580319&lt;/url&gt;&lt;/related-urls&gt;&lt;/urls&gt;&lt;language&gt;eng&lt;/language&gt;&lt;/record&gt;&lt;/Cite&gt;&lt;/EndNote&gt;</w:delInstrText>
        </w:r>
      </w:del>
      <w:r w:rsidR="003D6BA7">
        <w:rPr>
          <w:rFonts w:ascii="Times New Roman" w:hAnsi="Times New Roman"/>
        </w:rPr>
        <w:fldChar w:fldCharType="separate"/>
      </w:r>
      <w:ins w:id="386" w:author="hong qin" w:date="2012-01-19T16:49:00Z">
        <w:r w:rsidR="002C6F92">
          <w:rPr>
            <w:rFonts w:ascii="Times New Roman" w:hAnsi="Times New Roman"/>
          </w:rPr>
          <w:t>[122]</w:t>
        </w:r>
      </w:ins>
      <w:del w:id="387" w:author="hong qin" w:date="2012-01-19T16:49:00Z">
        <w:r w:rsidR="0094700F" w:rsidDel="002C6F92">
          <w:rPr>
            <w:rFonts w:ascii="Times New Roman" w:hAnsi="Times New Roman"/>
          </w:rPr>
          <w:delText>[121]</w:delText>
        </w:r>
      </w:del>
      <w:r w:rsidR="003D6BA7">
        <w:rPr>
          <w:rFonts w:ascii="Times New Roman" w:hAnsi="Times New Roman"/>
        </w:rPr>
        <w:fldChar w:fldCharType="end"/>
      </w:r>
      <w:r w:rsidR="00FC1758">
        <w:rPr>
          <w:rFonts w:ascii="Times New Roman" w:hAnsi="Times New Roman"/>
        </w:rPr>
        <w:t xml:space="preserve">. </w:t>
      </w:r>
      <w:r w:rsidR="009458A2">
        <w:rPr>
          <w:rFonts w:ascii="Times New Roman" w:hAnsi="Times New Roman"/>
        </w:rPr>
        <w:t>F</w:t>
      </w:r>
      <w:r w:rsidR="00FC1758">
        <w:rPr>
          <w:rFonts w:ascii="Times New Roman" w:hAnsi="Times New Roman"/>
        </w:rPr>
        <w:t xml:space="preserve">luorescent intensity of bud scars can be used to estimate the replicative age of cells </w:t>
      </w:r>
      <w:r w:rsidR="003D6BA7">
        <w:rPr>
          <w:rFonts w:ascii="Times New Roman" w:hAnsi="Times New Roman"/>
        </w:rPr>
        <w:fldChar w:fldCharType="begin">
          <w:fldData xml:space="preserve">PEVuZE5vdGU+PENpdGU+PEF1dGhvcj5FZ2lsbWV6PC9BdXRob3I+PFllYXI+MTk5MDwvWWVhcj48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==
</w:fldData>
        </w:fldChar>
      </w:r>
      <w:ins w:id="388" w:author="hong qin" w:date="2012-01-19T16:49:00Z">
        <w:r w:rsidR="002C6F92">
          <w:rPr>
            <w:rFonts w:ascii="Times New Roman" w:hAnsi="Times New Roman"/>
          </w:rPr>
          <w:instrText xml:space="preserve"> ADDIN EN.CITE </w:instrText>
        </w:r>
      </w:ins>
      <w:del w:id="389"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PEVuZE5vdGU+PENpdGU+PEF1dGhvcj5FZ2lsbWV6PC9BdXRob3I+PFllYXI+MTk5MDwvWWVhcj48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==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390" w:author="hong qin" w:date="2012-01-19T16:49:00Z">
        <w:r w:rsidR="002C6F92">
          <w:rPr>
            <w:rFonts w:ascii="Times New Roman" w:hAnsi="Times New Roman"/>
          </w:rPr>
          <w:fldChar w:fldCharType="begin">
            <w:fldData xml:space="preserve">PEVuZE5vdGU+PENpdGU+PEF1dGhvcj5FZ2lsbWV6PC9BdXRob3I+PFllYXI+MTk5MDwvWWVhcj48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==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94700F">
        <w:rPr>
          <w:rFonts w:ascii="Times New Roman" w:hAnsi="Times New Roman"/>
        </w:rPr>
        <w:t xml:space="preserve">[66, 67, </w:t>
      </w:r>
      <w:proofErr w:type="gramStart"/>
      <w:r w:rsidR="0094700F">
        <w:rPr>
          <w:rFonts w:ascii="Times New Roman" w:hAnsi="Times New Roman"/>
        </w:rPr>
        <w:t>71</w:t>
      </w:r>
      <w:proofErr w:type="gramEnd"/>
      <w:r w:rsidR="0094700F">
        <w:rPr>
          <w:rFonts w:ascii="Times New Roman" w:hAnsi="Times New Roman"/>
        </w:rPr>
        <w:t>]</w:t>
      </w:r>
      <w:r w:rsidR="003D6BA7">
        <w:rPr>
          <w:rFonts w:ascii="Times New Roman" w:hAnsi="Times New Roman"/>
        </w:rPr>
        <w:fldChar w:fldCharType="end"/>
      </w:r>
      <w:r w:rsidR="00754C45">
        <w:rPr>
          <w:rFonts w:ascii="Times New Roman" w:hAnsi="Times New Roman"/>
        </w:rPr>
        <w:t xml:space="preserve"> (Table 2)</w:t>
      </w:r>
      <w:r w:rsidR="00FC1758">
        <w:rPr>
          <w:rFonts w:ascii="Times New Roman" w:hAnsi="Times New Roman"/>
        </w:rPr>
        <w:t>.  Although bud scars can overlap, the chance of overlapping scars is very small in</w:t>
      </w:r>
      <w:r w:rsidR="00A1526D">
        <w:rPr>
          <w:rFonts w:ascii="Times New Roman" w:hAnsi="Times New Roman"/>
        </w:rPr>
        <w:t xml:space="preserve"> cells with </w:t>
      </w:r>
      <w:r w:rsidR="0036242A">
        <w:rPr>
          <w:rFonts w:ascii="Times New Roman" w:hAnsi="Times New Roman"/>
        </w:rPr>
        <w:t xml:space="preserve">a </w:t>
      </w:r>
      <w:r w:rsidR="00A1526D">
        <w:rPr>
          <w:rFonts w:ascii="Times New Roman" w:hAnsi="Times New Roman"/>
        </w:rPr>
        <w:t xml:space="preserve">low number of scars, especially </w:t>
      </w:r>
      <w:r w:rsidR="00EC3A4A">
        <w:rPr>
          <w:rFonts w:ascii="Times New Roman" w:hAnsi="Times New Roman"/>
        </w:rPr>
        <w:t xml:space="preserve">when </w:t>
      </w:r>
      <w:r w:rsidR="00A1526D">
        <w:rPr>
          <w:rFonts w:ascii="Times New Roman" w:hAnsi="Times New Roman"/>
        </w:rPr>
        <w:t>cells with more than 6 bud scars start to enter apoptosis</w:t>
      </w:r>
      <w:r w:rsidR="00EC3A4A">
        <w:rPr>
          <w:rFonts w:ascii="Times New Roman" w:hAnsi="Times New Roman"/>
        </w:rPr>
        <w:t xml:space="preserve"> </w:t>
      </w:r>
      <w:r w:rsidR="003D6BA7">
        <w:rPr>
          <w:rFonts w:ascii="Times New Roman" w:hAnsi="Times New Roman"/>
        </w:rPr>
        <w:fldChar w:fldCharType="begin"/>
      </w:r>
      <w:ins w:id="391" w:author="hong qin" w:date="2012-01-19T16:49:00Z">
        <w:r w:rsidR="002C6F92">
          <w:rPr>
            <w:rFonts w:ascii="Times New Roman" w:hAnsi="Times New Roman"/>
          </w:rPr>
          <w:instrText xml:space="preserve"> ADDIN EN.CITE &lt;EndNote&gt;&lt;Cite&gt;&lt;Author&gt;Hagiwara&lt;/Author&gt;&lt;Year&gt;2011&lt;/Year&gt;&lt;RecNum&gt;1040&lt;/RecNum&gt;&lt;record&gt;&lt;rec-number&gt;1040&lt;/rec-number&gt;&lt;foreign-keys&gt;&lt;key app="EN" db-id="seezaperx2r9rmet92m5az2vezeppvta9ads"&gt;1040&lt;/key&gt;&lt;/foreign-keys&gt;&lt;ref-type name="Journal Article"&gt;17&lt;/ref-type&gt;&lt;contributors&gt;&lt;authors&gt;&lt;author&gt;Hagiwara, T.&lt;/author&gt;&lt;author&gt;Ushimaru, T.&lt;/author&gt;&lt;author&gt;Tainaka, K.&lt;/author&gt;&lt;author&gt;Kurachi, H.&lt;/author&gt;&lt;author&gt;Yoshimura, J.&lt;/author&gt;&lt;/authors&gt;&lt;/contributors&gt;&lt;auth-address&gt;Graduate School of Science and Technology, Shizuoka University, Hamamatsu, Japan.&lt;/auth-address&gt;&lt;titles&gt;&lt;title&gt;Apoptosis at inflection point in liquid culture of budding yeasts&lt;/title&gt;&lt;secondary-title&gt;PLoS One&lt;/secondary-title&gt;&lt;/titles&gt;&lt;periodical&gt;&lt;full-title&gt;PLoS One&lt;/full-title&gt;&lt;/periodical&gt;&lt;pages&gt;e19224&lt;/pages&gt;&lt;volume&gt;6&lt;/volume&gt;&lt;number&gt;4&lt;/number&gt;&lt;edition&gt;2011/05/11&lt;/edition&gt;&lt;keywords&gt;&lt;keyword&gt;*Apoptosis&lt;/keyword&gt;&lt;keyword&gt;Culture Media&lt;/keyword&gt;&lt;keyword&gt;Saccharomyces cerevisiae/*cytology&lt;/keyword&gt;&lt;/keywords&gt;&lt;dates&gt;&lt;year&gt;2011&lt;/year&gt;&lt;/dates&gt;&lt;isbn&gt;1932-6203 (Electronic)&amp;#xD;1932-6203 (Linking)&lt;/isbn&gt;&lt;accession-num&gt;21556367&lt;/accession-num&gt;&lt;urls&gt;&lt;related-urls&gt;&lt;url&gt;http://www.ncbi.nlm.nih.gov/entrez/query.fcgi?cmd=Retrieve&amp;amp;db=PubMed&amp;amp;dopt=Citation&amp;amp;list_uids=21556367&lt;/url&gt;&lt;/related-urls&gt;&lt;/urls&gt;&lt;custom2&gt;3083425&lt;/custom2&gt;&lt;electronic-resource-num&gt;10.1371/journal.pone.0019224&lt;/electronic-resource-num&gt;&lt;language&gt;eng&lt;/language&gt;&lt;/record&gt;&lt;/Cite&gt;&lt;/EndNote&gt;</w:instrText>
        </w:r>
      </w:ins>
      <w:del w:id="392" w:author="hong qin" w:date="2012-01-19T16:49:00Z">
        <w:r w:rsidR="0094700F" w:rsidDel="002C6F92">
          <w:rPr>
            <w:rFonts w:ascii="Times New Roman" w:hAnsi="Times New Roman"/>
          </w:rPr>
          <w:delInstrText xml:space="preserve"> ADDIN EN.CITE &lt;EndNote&gt;&lt;Cite&gt;&lt;Author&gt;Hagiwara&lt;/Author&gt;&lt;Year&gt;2011&lt;/Year&gt;&lt;RecNum&gt;1040&lt;/RecNum&gt;&lt;record&gt;&lt;rec-number&gt;1040&lt;/rec-number&gt;&lt;foreign-keys&gt;&lt;key app="EN" db-id="seezaperx2r9rmet92m5az2vezeppvta9ads"&gt;1040&lt;/key&gt;&lt;/foreign-keys&gt;&lt;ref-type name="Journal Article"&gt;17&lt;/ref-type&gt;&lt;contributors&gt;&lt;authors&gt;&lt;author&gt;Hagiwara, T.&lt;/author&gt;&lt;author&gt;Ushimaru, T.&lt;/author&gt;&lt;author&gt;Tainaka, K.&lt;/author&gt;&lt;author&gt;Kurachi, H.&lt;/author&gt;&lt;author&gt;Yoshimura, J.&lt;/author&gt;&lt;/authors&gt;&lt;/contributors&gt;&lt;auth-address&gt;Graduate School of Science and Technology, Shizuoka University, Hamamatsu, Japan.&lt;/auth-address&gt;&lt;titles&gt;&lt;title&gt;Apoptosis at inflection point in liquid culture of budding yeasts&lt;/title&gt;&lt;secondary-title&gt;PLoS One&lt;/secondary-title&gt;&lt;/titles&gt;&lt;periodical&gt;&lt;full-title&gt;PLoS One&lt;/full-title&gt;&lt;/periodical&gt;&lt;pages&gt;e19224&lt;/pages&gt;&lt;volume&gt;6&lt;/volume&gt;&lt;number&gt;4&lt;/number&gt;&lt;edition&gt;2011/05/11&lt;/edition&gt;&lt;keywords&gt;&lt;keyword&gt;*Apoptosis&lt;/keyword&gt;&lt;keyword&gt;Culture Media&lt;/keyword&gt;&lt;keyword&gt;Saccharomyces cerevisiae/*cytology&lt;/keyword&gt;&lt;/keywords&gt;&lt;dates&gt;&lt;year&gt;2011&lt;/year&gt;&lt;/dates&gt;&lt;isbn&gt;1932-6203 (Electronic)&amp;#xD;1932-6203 (Linking)&lt;/isbn&gt;&lt;accession-num&gt;21556367&lt;/accession-num&gt;&lt;urls&gt;&lt;related-urls&gt;&lt;url&gt;http://www.ncbi.nlm.nih.gov/entrez/query.fcgi?cmd=Retrieve&amp;amp;db=PubMed&amp;amp;dopt=Citation&amp;amp;list_uids=21556367&lt;/url&gt;&lt;/related-urls&gt;&lt;/urls&gt;&lt;custom2&gt;3083425&lt;/custom2&gt;&lt;electronic-resource-num&gt;10.1371/journal.pone.0019224&lt;/electronic-resource-num&gt;&lt;language&gt;eng&lt;/language&gt;&lt;/record&gt;&lt;/Cite&gt;&lt;/EndNote&gt;</w:delInstrText>
        </w:r>
      </w:del>
      <w:r w:rsidR="003D6BA7">
        <w:rPr>
          <w:rFonts w:ascii="Times New Roman" w:hAnsi="Times New Roman"/>
        </w:rPr>
        <w:fldChar w:fldCharType="separate"/>
      </w:r>
      <w:r w:rsidR="0094700F">
        <w:rPr>
          <w:rFonts w:ascii="Times New Roman" w:hAnsi="Times New Roman"/>
        </w:rPr>
        <w:t>[67]</w:t>
      </w:r>
      <w:r w:rsidR="003D6BA7">
        <w:rPr>
          <w:rFonts w:ascii="Times New Roman" w:hAnsi="Times New Roman"/>
        </w:rPr>
        <w:fldChar w:fldCharType="end"/>
      </w:r>
      <w:r w:rsidR="00A1526D">
        <w:rPr>
          <w:rFonts w:ascii="Times New Roman" w:hAnsi="Times New Roman"/>
        </w:rPr>
        <w:t xml:space="preserve">. </w:t>
      </w:r>
      <w:r w:rsidR="00FC1758">
        <w:rPr>
          <w:rFonts w:ascii="Times New Roman" w:hAnsi="Times New Roman"/>
        </w:rPr>
        <w:t xml:space="preserve"> </w:t>
      </w:r>
    </w:p>
    <w:p w:rsidR="00C05B3C" w:rsidRDefault="00096DE4">
      <w:pPr>
        <w:spacing w:line="240" w:lineRule="auto"/>
        <w:ind w:firstLine="720"/>
        <w:jc w:val="both"/>
        <w:rPr>
          <w:rFonts w:ascii="Times New Roman" w:hAnsi="Times New Roman"/>
        </w:rPr>
      </w:pPr>
      <w:r>
        <w:rPr>
          <w:rFonts w:ascii="Times New Roman" w:hAnsi="Times New Roman"/>
        </w:rPr>
        <w:t xml:space="preserve">In addition to morphology and age structure, population heterogeneity can be further monitored by a substantial number of commercially available fluorescent probes for various ROS, mitochondria function, </w:t>
      </w:r>
      <w:r>
        <w:rPr>
          <w:rStyle w:val="Emphasis"/>
          <w:rFonts w:ascii="Times New Roman" w:hAnsi="Times New Roman"/>
          <w:i w:val="0"/>
        </w:rPr>
        <w:t>vacuole</w:t>
      </w:r>
      <w:r>
        <w:rPr>
          <w:rStyle w:val="Emphasis"/>
          <w:rFonts w:ascii="Times New Roman" w:hAnsi="Times New Roman"/>
        </w:rPr>
        <w:t xml:space="preserve">, </w:t>
      </w:r>
      <w:r>
        <w:rPr>
          <w:rFonts w:ascii="Times New Roman" w:hAnsi="Times New Roman"/>
        </w:rPr>
        <w:t xml:space="preserve">nucleus DNA, and membrane integrity (Table 2). </w:t>
      </w:r>
      <w:r w:rsidR="00202960">
        <w:rPr>
          <w:rFonts w:ascii="Times New Roman" w:hAnsi="Times New Roman"/>
        </w:rPr>
        <w:t xml:space="preserve">Yeast cell cycle can be classified into no bud (G1), </w:t>
      </w:r>
      <w:proofErr w:type="gramStart"/>
      <w:r w:rsidR="00202960">
        <w:rPr>
          <w:rFonts w:ascii="Times New Roman" w:hAnsi="Times New Roman"/>
        </w:rPr>
        <w:t>budded</w:t>
      </w:r>
      <w:proofErr w:type="gramEnd"/>
      <w:r w:rsidR="00202960">
        <w:rPr>
          <w:rFonts w:ascii="Times New Roman" w:hAnsi="Times New Roman"/>
        </w:rPr>
        <w:t xml:space="preserve"> cell</w:t>
      </w:r>
      <w:r w:rsidR="00F32FF4">
        <w:rPr>
          <w:rFonts w:ascii="Times New Roman" w:hAnsi="Times New Roman"/>
        </w:rPr>
        <w:t>s</w:t>
      </w:r>
      <w:r w:rsidR="00202960">
        <w:rPr>
          <w:rFonts w:ascii="Times New Roman" w:hAnsi="Times New Roman"/>
        </w:rPr>
        <w:t xml:space="preserve"> with a single nucleus (S-phase), or budded cells with two nuclei (G2) by morphology and DNA staining (Figure 2) </w:t>
      </w:r>
      <w:r w:rsidR="003D6BA7">
        <w:rPr>
          <w:rFonts w:ascii="Times New Roman" w:hAnsi="Times New Roman"/>
        </w:rPr>
        <w:fldChar w:fldCharType="begin">
          <w:fldData xml:space="preserve">PEVuZE5vdGU+PENpdGU+PEF1dGhvcj5DYWx2ZXJ0PC9BdXRob3I+PFllYXI+MjAwODwvWWVhcj48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==
</w:fldData>
        </w:fldChar>
      </w:r>
      <w:ins w:id="393" w:author="hong qin" w:date="2012-01-19T16:49:00Z">
        <w:r w:rsidR="002C6F92">
          <w:rPr>
            <w:rFonts w:ascii="Times New Roman" w:hAnsi="Times New Roman"/>
          </w:rPr>
          <w:instrText xml:space="preserve"> ADDIN EN.CITE </w:instrText>
        </w:r>
      </w:ins>
      <w:del w:id="394"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PEVuZE5vdGU+PENpdGU+PEF1dGhvcj5DYWx2ZXJ0PC9BdXRob3I+PFllYXI+MjAwODwvWWVhcj48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==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395" w:author="hong qin" w:date="2012-01-19T16:49:00Z">
        <w:r w:rsidR="002C6F92">
          <w:rPr>
            <w:rFonts w:ascii="Times New Roman" w:hAnsi="Times New Roman"/>
          </w:rPr>
          <w:fldChar w:fldCharType="begin">
            <w:fldData xml:space="preserve">PEVuZE5vdGU+PENpdGU+PEF1dGhvcj5DYWx2ZXJ0PC9BdXRob3I+PFllYXI+MjAwODwvWWVhcj48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==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ins w:id="396" w:author="hong qin" w:date="2012-01-19T16:49:00Z">
        <w:r w:rsidR="002C6F92">
          <w:rPr>
            <w:rFonts w:ascii="Times New Roman" w:hAnsi="Times New Roman"/>
          </w:rPr>
          <w:t>[86, 87, 89, 90]</w:t>
        </w:r>
      </w:ins>
      <w:del w:id="397" w:author="hong qin" w:date="2012-01-19T16:49:00Z">
        <w:r w:rsidR="0094700F" w:rsidDel="002C6F92">
          <w:rPr>
            <w:rFonts w:ascii="Times New Roman" w:hAnsi="Times New Roman"/>
          </w:rPr>
          <w:delText>[86, 87, 89, 122]</w:delText>
        </w:r>
      </w:del>
      <w:r w:rsidR="003D6BA7">
        <w:rPr>
          <w:rFonts w:ascii="Times New Roman" w:hAnsi="Times New Roman"/>
        </w:rPr>
        <w:fldChar w:fldCharType="end"/>
      </w:r>
      <w:r w:rsidR="00202960">
        <w:rPr>
          <w:rFonts w:ascii="Times New Roman" w:hAnsi="Times New Roman"/>
        </w:rPr>
        <w:t xml:space="preserve">. </w:t>
      </w:r>
      <w:r w:rsidR="009212EC">
        <w:rPr>
          <w:rFonts w:ascii="Times New Roman" w:hAnsi="Times New Roman"/>
        </w:rPr>
        <w:t xml:space="preserve">We also have the option to measure mitochondria mass and potential by JC-1, vacuole changes by FM4-64, </w:t>
      </w:r>
      <w:proofErr w:type="spellStart"/>
      <w:r w:rsidR="009212EC">
        <w:rPr>
          <w:rFonts w:ascii="Times New Roman" w:hAnsi="Times New Roman"/>
        </w:rPr>
        <w:t>caspase</w:t>
      </w:r>
      <w:proofErr w:type="spellEnd"/>
      <w:r w:rsidR="009212EC">
        <w:rPr>
          <w:rFonts w:ascii="Times New Roman" w:hAnsi="Times New Roman"/>
        </w:rPr>
        <w:t xml:space="preserve"> activity by FITC VAD-</w:t>
      </w:r>
      <w:proofErr w:type="spellStart"/>
      <w:r w:rsidR="009212EC">
        <w:rPr>
          <w:rFonts w:ascii="Times New Roman" w:hAnsi="Times New Roman"/>
        </w:rPr>
        <w:t>fmk</w:t>
      </w:r>
      <w:proofErr w:type="spellEnd"/>
      <w:r w:rsidR="009212EC">
        <w:rPr>
          <w:rFonts w:ascii="Times New Roman" w:hAnsi="Times New Roman"/>
        </w:rPr>
        <w:t xml:space="preserve"> </w:t>
      </w:r>
      <w:r w:rsidR="003D6BA7">
        <w:rPr>
          <w:rFonts w:ascii="Times New Roman" w:hAnsi="Times New Roman"/>
        </w:rPr>
        <w:fldChar w:fldCharType="begin">
          <w:fldData xml:space="preserve">PEVuZE5vdGU+PENpdGU+PEF1dGhvcj5NYWRlbzwvQXV0aG9yPjxZZWFyPjIwMDI8L1llYXI+PFJl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=
</w:fldData>
        </w:fldChar>
      </w:r>
      <w:ins w:id="398" w:author="hong qin" w:date="2012-01-19T16:49:00Z">
        <w:r w:rsidR="002C6F92">
          <w:rPr>
            <w:rFonts w:ascii="Times New Roman" w:hAnsi="Times New Roman"/>
          </w:rPr>
          <w:instrText xml:space="preserve"> ADDIN EN.CITE </w:instrText>
        </w:r>
      </w:ins>
      <w:del w:id="399"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PEVuZE5vdGU+PENpdGU+PEF1dGhvcj5NYWRlbzwvQXV0aG9yPjxZZWFyPjIwMDI8L1llYXI+PFJl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=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400" w:author="hong qin" w:date="2012-01-19T16:49:00Z">
        <w:r w:rsidR="002C6F92">
          <w:rPr>
            <w:rFonts w:ascii="Times New Roman" w:hAnsi="Times New Roman"/>
          </w:rPr>
          <w:fldChar w:fldCharType="begin">
            <w:fldData xml:space="preserve">PEVuZE5vdGU+PENpdGU+PEF1dGhvcj5NYWRlbzwvQXV0aG9yPjxZZWFyPjIwMDI8L1llYXI+PFJl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=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ins w:id="401" w:author="hong qin" w:date="2012-01-19T16:49:00Z">
        <w:r w:rsidR="002C6F92">
          <w:rPr>
            <w:rFonts w:ascii="Times New Roman" w:hAnsi="Times New Roman"/>
          </w:rPr>
          <w:t>[117, 123]</w:t>
        </w:r>
      </w:ins>
      <w:del w:id="402" w:author="hong qin" w:date="2012-01-19T16:49:00Z">
        <w:r w:rsidR="0094700F" w:rsidDel="002C6F92">
          <w:rPr>
            <w:rFonts w:ascii="Times New Roman" w:hAnsi="Times New Roman"/>
          </w:rPr>
          <w:delText>[116, 123]</w:delText>
        </w:r>
      </w:del>
      <w:r w:rsidR="003D6BA7">
        <w:rPr>
          <w:rFonts w:ascii="Times New Roman" w:hAnsi="Times New Roman"/>
        </w:rPr>
        <w:fldChar w:fldCharType="end"/>
      </w:r>
      <w:r w:rsidR="009212EC">
        <w:rPr>
          <w:rFonts w:ascii="Times New Roman" w:hAnsi="Times New Roman"/>
        </w:rPr>
        <w:t xml:space="preserve">, and </w:t>
      </w:r>
      <w:proofErr w:type="spellStart"/>
      <w:r w:rsidR="009212EC">
        <w:rPr>
          <w:rFonts w:ascii="Times New Roman" w:hAnsi="Times New Roman"/>
        </w:rPr>
        <w:t>actin</w:t>
      </w:r>
      <w:proofErr w:type="spellEnd"/>
      <w:r w:rsidR="009212EC">
        <w:rPr>
          <w:rFonts w:ascii="Times New Roman" w:hAnsi="Times New Roman"/>
        </w:rPr>
        <w:t xml:space="preserve"> cytoskeleton by </w:t>
      </w:r>
      <w:proofErr w:type="spellStart"/>
      <w:r w:rsidR="009212EC">
        <w:rPr>
          <w:rFonts w:ascii="Times New Roman" w:hAnsi="Times New Roman"/>
        </w:rPr>
        <w:t>rhodamine</w:t>
      </w:r>
      <w:proofErr w:type="spellEnd"/>
      <w:r w:rsidR="009212EC">
        <w:rPr>
          <w:rFonts w:ascii="Times New Roman" w:hAnsi="Times New Roman"/>
        </w:rPr>
        <w:t xml:space="preserve"> </w:t>
      </w:r>
      <w:proofErr w:type="spellStart"/>
      <w:r w:rsidR="009212EC">
        <w:rPr>
          <w:rFonts w:ascii="Times New Roman" w:hAnsi="Times New Roman"/>
        </w:rPr>
        <w:t>phalloidin</w:t>
      </w:r>
      <w:proofErr w:type="spellEnd"/>
      <w:r w:rsidR="009212EC">
        <w:rPr>
          <w:rFonts w:ascii="Times New Roman" w:hAnsi="Times New Roman"/>
        </w:rPr>
        <w:t xml:space="preserve"> that is known to influence mitochondria function and ROS levels </w:t>
      </w:r>
      <w:r w:rsidR="003D6BA7">
        <w:rPr>
          <w:rFonts w:ascii="Times New Roman" w:hAnsi="Times New Roman"/>
        </w:rPr>
        <w:fldChar w:fldCharType="begin">
          <w:fldData xml:space="preserve">PEVuZE5vdGU+PENpdGU+PEF1dGhvcj5Hb3VybGF5PC9BdXRob3I+PFllYXI+MjAwNDwvWWVhcj48
UmVjTnVtPjEyNTg8L1JlY051bT48cmVjb3JkPjxyZWMtbnVtYmVyPjEyNTg8L3JlYy1udW1iZXI+
PGZvcmVpZ24ta2V5cz48a2V5IGFwcD0iRU4iIGRiLWlkPSJzZWV6YXBlcngycjlybWV0OTJtNWF6
MnZlemVwcHZ0YTlhZHMiPjEyNTg8L2tleT48L2ZvcmVpZ24ta2V5cz48cmVmLXR5cGUgbmFtZT0i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PHBlcmlvZGljYWw+PGZ1bGwtdGl0bGU+SiBDZWxsIEJpb2w8L2Z1bGwtdGl0bGU+PC9wZXJpb2Rp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</w:fldData>
        </w:fldChar>
      </w:r>
      <w:ins w:id="403" w:author="hong qin" w:date="2012-01-19T16:49:00Z">
        <w:r w:rsidR="002C6F92">
          <w:rPr>
            <w:rFonts w:ascii="Times New Roman" w:hAnsi="Times New Roman"/>
          </w:rPr>
          <w:instrText xml:space="preserve"> ADDIN EN.CITE </w:instrText>
        </w:r>
      </w:ins>
      <w:del w:id="404"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PEVuZE5vdGU+PENpdGU+PEF1dGhvcj5Hb3VybGF5PC9BdXRob3I+PFllYXI+MjAwNDwvWWVhcj48
UmVjTnVtPjEyNTg8L1JlY051bT48cmVjb3JkPjxyZWMtbnVtYmVyPjEyNTg8L3JlYy1udW1iZXI+
PGZvcmVpZ24ta2V5cz48a2V5IGFwcD0iRU4iIGRiLWlkPSJzZWV6YXBlcngycjlybWV0OTJtNWF6
MnZlemVwcHZ0YTlhZHMiPjEyNTg8L2tleT48L2ZvcmVpZ24ta2V5cz48cmVmLXR5cGUgbmFtZT0i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PHBlcmlvZGljYWw+PGZ1bGwtdGl0bGU+SiBDZWxsIEJpb2w8L2Z1bGwtdGl0bGU+PC9wZXJpb2Rp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405" w:author="hong qin" w:date="2012-01-19T16:49:00Z">
        <w:r w:rsidR="002C6F92">
          <w:rPr>
            <w:rFonts w:ascii="Times New Roman" w:hAnsi="Times New Roman"/>
          </w:rPr>
          <w:fldChar w:fldCharType="begin">
            <w:fldData xml:space="preserve">PEVuZE5vdGU+PENpdGU+PEF1dGhvcj5Hb3VybGF5PC9BdXRob3I+PFllYXI+MjAwNDwvWWVhcj48
UmVjTnVtPjEyNTg8L1JlY051bT48cmVjb3JkPjxyZWMtbnVtYmVyPjEyNTg8L3JlYy1udW1iZXI+
PGZvcmVpZ24ta2V5cz48a2V5IGFwcD0iRU4iIGRiLWlkPSJzZWV6YXBlcngycjlybWV0OTJtNWF6
MnZlemVwcHZ0YTlhZHMiPjEyNTg8L2tleT48L2ZvcmVpZ24ta2V5cz48cmVmLXR5cGUgbmFtZT0i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PHBlcmlvZGljYWw+PGZ1bGwtdGl0bGU+SiBDZWxsIEJpb2w8L2Z1bGwtdGl0bGU+PC9wZXJpb2Rp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ins w:id="406" w:author="hong qin" w:date="2012-01-19T16:49:00Z">
        <w:r w:rsidR="002C6F92">
          <w:rPr>
            <w:rFonts w:ascii="Times New Roman" w:hAnsi="Times New Roman"/>
          </w:rPr>
          <w:t>[117]</w:t>
        </w:r>
      </w:ins>
      <w:del w:id="407" w:author="hong qin" w:date="2012-01-19T16:49:00Z">
        <w:r w:rsidR="0094700F" w:rsidDel="002C6F92">
          <w:rPr>
            <w:rFonts w:ascii="Times New Roman" w:hAnsi="Times New Roman"/>
          </w:rPr>
          <w:delText>[116]</w:delText>
        </w:r>
      </w:del>
      <w:r w:rsidR="003D6BA7">
        <w:rPr>
          <w:rFonts w:ascii="Times New Roman" w:hAnsi="Times New Roman"/>
        </w:rPr>
        <w:fldChar w:fldCharType="end"/>
      </w:r>
      <w:r w:rsidR="009212EC">
        <w:rPr>
          <w:rFonts w:ascii="Times New Roman" w:hAnsi="Times New Roman"/>
        </w:rPr>
        <w:t xml:space="preserve">. </w:t>
      </w:r>
    </w:p>
    <w:p w:rsidR="00FC416F" w:rsidRDefault="00096DE4">
      <w:pPr>
        <w:widowControl w:val="0"/>
        <w:autoSpaceDE w:val="0"/>
        <w:autoSpaceDN w:val="0"/>
        <w:adjustRightInd w:val="0"/>
        <w:spacing w:line="240" w:lineRule="auto"/>
        <w:ind w:firstLine="720"/>
        <w:jc w:val="both"/>
        <w:rPr>
          <w:rFonts w:ascii="Times New Roman" w:hAnsi="Times New Roman"/>
        </w:rPr>
      </w:pPr>
      <w:r>
        <w:rPr>
          <w:rFonts w:ascii="Times New Roman" w:hAnsi="Times New Roman"/>
        </w:rPr>
        <w:t xml:space="preserve">We are especially interested in working out a protocol to monitor morphology, bud scars, ROS levels, and viability simultaneously. We plan to stain cells with </w:t>
      </w:r>
      <w:proofErr w:type="spellStart"/>
      <w:r>
        <w:rPr>
          <w:rFonts w:ascii="Times New Roman" w:hAnsi="Times New Roman"/>
        </w:rPr>
        <w:t>calcofluor</w:t>
      </w:r>
      <w:proofErr w:type="spellEnd"/>
      <w:r>
        <w:rPr>
          <w:rFonts w:ascii="Times New Roman" w:hAnsi="Times New Roman"/>
        </w:rPr>
        <w:t xml:space="preserve"> white M2R for bud scars (excited by 405nm laser and monitored at 430-505nm), TO-PRO3 for dead cells (excited by 642nm laser and monitored at 640-745nm), and a choice of probe to detect ROS levels such as DHE (excited by 488nm laser and monitored at 560-595 nm) (see Table 2). A full-colored bright field image will also be recorded. To address the potential spillover of fluorescence to adjacent channels, control images will be generated from unstained samples (negative controls) and single-stained samples (positive controls), and a compensation matrix will be calculated using the IDEAS software to automatically correct for spectral overlap.</w:t>
      </w:r>
    </w:p>
    <w:p w:rsidR="00FC416F" w:rsidRDefault="001738AE">
      <w:pPr>
        <w:widowControl w:val="0"/>
        <w:autoSpaceDE w:val="0"/>
        <w:autoSpaceDN w:val="0"/>
        <w:adjustRightInd w:val="0"/>
        <w:spacing w:line="240" w:lineRule="auto"/>
        <w:ind w:firstLine="720"/>
        <w:jc w:val="both"/>
        <w:rPr>
          <w:rFonts w:ascii="Times New Roman" w:hAnsi="Times New Roman"/>
        </w:rPr>
      </w:pPr>
      <w:r>
        <w:rPr>
          <w:rFonts w:ascii="Times New Roman" w:hAnsi="Times New Roman"/>
        </w:rPr>
        <w:t>We will first perform single-dye experiments to efficiently characterize a large number of strains, and group strains into several phenotypic categories. We will then study representative strains in details by multi-dye experiments.</w:t>
      </w:r>
    </w:p>
    <w:p w:rsidR="00FC416F" w:rsidRDefault="006B2B2A" w:rsidP="00C05B3C">
      <w:pPr>
        <w:spacing w:line="240" w:lineRule="auto"/>
        <w:ind w:firstLine="720"/>
        <w:jc w:val="both"/>
        <w:rPr>
          <w:rFonts w:ascii="Times New Roman" w:hAnsi="Times New Roman"/>
        </w:rPr>
      </w:pPr>
      <w:r>
        <w:rPr>
          <w:rFonts w:ascii="Times New Roman" w:hAnsi="Times New Roman"/>
        </w:rPr>
        <w:t xml:space="preserve">Yeast </w:t>
      </w:r>
      <w:r w:rsidR="00F64EF3">
        <w:rPr>
          <w:rFonts w:ascii="Times New Roman" w:hAnsi="Times New Roman"/>
        </w:rPr>
        <w:t xml:space="preserve">CLS </w:t>
      </w:r>
      <w:r>
        <w:rPr>
          <w:rFonts w:ascii="Times New Roman" w:hAnsi="Times New Roman"/>
        </w:rPr>
        <w:t>will be measure</w:t>
      </w:r>
      <w:r w:rsidR="00F64EF3">
        <w:rPr>
          <w:rFonts w:ascii="Times New Roman" w:hAnsi="Times New Roman"/>
        </w:rPr>
        <w:t>d</w:t>
      </w:r>
      <w:r>
        <w:rPr>
          <w:rFonts w:ascii="Times New Roman" w:hAnsi="Times New Roman"/>
        </w:rPr>
        <w:t xml:space="preserve"> in both water and depleted media for comparison. </w:t>
      </w:r>
      <w:r w:rsidR="00096DE4">
        <w:rPr>
          <w:rFonts w:ascii="Times New Roman" w:hAnsi="Times New Roman"/>
        </w:rPr>
        <w:t xml:space="preserve">Hydrogen peroxide and </w:t>
      </w:r>
      <w:proofErr w:type="spellStart"/>
      <w:r w:rsidR="00096DE4">
        <w:rPr>
          <w:rFonts w:ascii="Times New Roman" w:hAnsi="Times New Roman"/>
        </w:rPr>
        <w:t>menadione</w:t>
      </w:r>
      <w:proofErr w:type="spellEnd"/>
      <w:r w:rsidR="00096DE4">
        <w:rPr>
          <w:rFonts w:ascii="Times New Roman" w:hAnsi="Times New Roman"/>
        </w:rPr>
        <w:t xml:space="preserve"> </w:t>
      </w:r>
      <w:r>
        <w:rPr>
          <w:rFonts w:ascii="Times New Roman" w:hAnsi="Times New Roman"/>
        </w:rPr>
        <w:t>will be used to challenge yeast culture</w:t>
      </w:r>
      <w:r w:rsidR="00096DE4">
        <w:rPr>
          <w:rFonts w:ascii="Times New Roman" w:hAnsi="Times New Roman"/>
        </w:rPr>
        <w:t>s</w:t>
      </w:r>
      <w:r>
        <w:rPr>
          <w:rFonts w:ascii="Times New Roman" w:hAnsi="Times New Roman"/>
        </w:rPr>
        <w:t>. Yeast culture</w:t>
      </w:r>
      <w:r w:rsidR="004669EA">
        <w:rPr>
          <w:rFonts w:ascii="Times New Roman" w:hAnsi="Times New Roman"/>
        </w:rPr>
        <w:t>s</w:t>
      </w:r>
      <w:r>
        <w:rPr>
          <w:rFonts w:ascii="Times New Roman" w:hAnsi="Times New Roman"/>
        </w:rPr>
        <w:t xml:space="preserve"> will also </w:t>
      </w:r>
      <w:r w:rsidR="009212EC">
        <w:rPr>
          <w:rFonts w:ascii="Times New Roman" w:hAnsi="Times New Roman"/>
        </w:rPr>
        <w:t xml:space="preserve">be </w:t>
      </w:r>
      <w:r>
        <w:rPr>
          <w:rFonts w:ascii="Times New Roman" w:hAnsi="Times New Roman"/>
        </w:rPr>
        <w:t xml:space="preserve">treated with calorie restriction and </w:t>
      </w:r>
      <w:proofErr w:type="spellStart"/>
      <w:r>
        <w:rPr>
          <w:rFonts w:ascii="Times New Roman" w:hAnsi="Times New Roman"/>
        </w:rPr>
        <w:t>rapamycin</w:t>
      </w:r>
      <w:proofErr w:type="spellEnd"/>
      <w:r>
        <w:rPr>
          <w:rFonts w:ascii="Times New Roman" w:hAnsi="Times New Roman"/>
        </w:rPr>
        <w:t xml:space="preserve"> to </w:t>
      </w:r>
      <w:r w:rsidR="00096DE4">
        <w:rPr>
          <w:rFonts w:ascii="Times New Roman" w:hAnsi="Times New Roman"/>
        </w:rPr>
        <w:t xml:space="preserve">illustrate </w:t>
      </w:r>
      <w:r>
        <w:rPr>
          <w:rFonts w:ascii="Times New Roman" w:hAnsi="Times New Roman"/>
        </w:rPr>
        <w:t xml:space="preserve">their effects on life span, ROS, and age-structure.  </w:t>
      </w:r>
      <w:r w:rsidR="00096DE4">
        <w:rPr>
          <w:rFonts w:ascii="Times New Roman" w:hAnsi="Times New Roman"/>
        </w:rPr>
        <w:t xml:space="preserve">It is worthwhile to emphasize that </w:t>
      </w:r>
      <w:r w:rsidR="00420973">
        <w:rPr>
          <w:rFonts w:ascii="Times New Roman" w:hAnsi="Times New Roman"/>
        </w:rPr>
        <w:t>f</w:t>
      </w:r>
      <w:r>
        <w:rPr>
          <w:rFonts w:ascii="Times New Roman" w:hAnsi="Times New Roman"/>
        </w:rPr>
        <w:t>or yeast cells in nutrient limiting conditions, they do not die due to starvation per se, because substantial amount</w:t>
      </w:r>
      <w:r w:rsidR="003C2A84">
        <w:rPr>
          <w:rFonts w:ascii="Times New Roman" w:hAnsi="Times New Roman"/>
        </w:rPr>
        <w:t>s</w:t>
      </w:r>
      <w:r>
        <w:rPr>
          <w:rFonts w:ascii="Times New Roman" w:hAnsi="Times New Roman"/>
        </w:rPr>
        <w:t xml:space="preserve"> of reserve glycogen and </w:t>
      </w:r>
      <w:proofErr w:type="spellStart"/>
      <w:r>
        <w:rPr>
          <w:rFonts w:ascii="Times New Roman" w:hAnsi="Times New Roman"/>
        </w:rPr>
        <w:t>trehalose</w:t>
      </w:r>
      <w:proofErr w:type="spellEnd"/>
      <w:r>
        <w:rPr>
          <w:rFonts w:ascii="Times New Roman" w:hAnsi="Times New Roman"/>
        </w:rPr>
        <w:t xml:space="preserve"> remain even when most cells have died </w:t>
      </w:r>
      <w:r w:rsidR="003D6BA7">
        <w:rPr>
          <w:rFonts w:ascii="Times New Roman" w:hAnsi="Times New Roman"/>
        </w:rPr>
        <w:fldChar w:fldCharType="begin"/>
      </w:r>
      <w:ins w:id="408" w:author="hong qin" w:date="2012-01-19T16:49:00Z">
        <w:r w:rsidR="002C6F92">
          <w:rPr>
            <w:rFonts w:ascii="Times New Roman" w:hAnsi="Times New Roman"/>
          </w:rPr>
          <w:instrText xml:space="preserve"> ADDIN EN.CITE &lt;EndNote&gt;&lt;Cite&gt;&lt;Author&gt;Lillie&lt;/Author&gt;&lt;Year&gt;1980&lt;/Year&gt;&lt;RecNum&gt;300&lt;/RecNum&gt;&lt;record&gt;&lt;rec-number&gt;300&lt;/rec-number&gt;&lt;foreign-keys&gt;&lt;key app="EN" db-id="seezaperx2r9rmet92m5az2vezeppvta9ads"&gt;300&lt;/key&gt;&lt;/foreign-keys&gt;&lt;ref-type name="Journal Article"&gt;17&lt;/ref-type&gt;&lt;contributors&gt;&lt;authors&gt;&lt;author&gt;Lillie, S. H.&lt;/author&gt;&lt;author&gt;Pringle, J. R.&lt;/author&gt;&lt;/authors&gt;&lt;/contributors&gt;&lt;titles&gt;&lt;title&gt;Reserve carbohydrate metabolism in Saccharomyces cerevisiae: responses to nutrient limitation&lt;/title&gt;&lt;secondary-title&gt;J Bacteriol&lt;/secondary-title&gt;&lt;/titles&gt;&lt;periodical&gt;&lt;full-title&gt;J Bacteriol&lt;/full-title&gt;&lt;/periodical&gt;&lt;pages&gt;1384-94&lt;/pages&gt;&lt;volume&gt;143&lt;/volume&gt;&lt;number&gt;3&lt;/number&gt;&lt;keywords&gt;&lt;keyword&gt;Culture Media&lt;/keyword&gt;&lt;keyword&gt;Disaccharides/*metabolism&lt;/keyword&gt;&lt;keyword&gt;Glycogen/*metabolism&lt;/keyword&gt;&lt;keyword&gt;Nitrogen/physiology&lt;/keyword&gt;&lt;keyword&gt;Phosphorus/physiology&lt;/keyword&gt;&lt;keyword&gt;Research Support, Non-U.S. Gov&amp;apos;t&lt;/keyword&gt;&lt;keyword&gt;Research Support, U.S. Gov&amp;apos;t, P.H.S.&lt;/keyword&gt;&lt;keyword&gt;Saccharomyces cerevisiae/growth &amp;amp; development/*metabolism&lt;/keyword&gt;&lt;keyword&gt;Sulfur/metabolism&lt;/keyword&gt;&lt;keyword&gt;Trehalose/*metabolism&lt;/keyword&gt;&lt;/keywords&gt;&lt;dates&gt;&lt;year&gt;1980&lt;/year&gt;&lt;pub-dates&gt;&lt;date&gt;Sep&lt;/date&gt;&lt;/pub-dates&gt;&lt;/dates&gt;&lt;accession-num&gt;6997270&lt;/accession-num&gt;&lt;urls&gt;&lt;related-urls&gt;&lt;url&gt;http://www.ncbi.nlm.nih.gov/entrez/query.fcgi?cmd=Retrieve&amp;amp;db=PubMed&amp;amp;dopt=Citation&amp;amp;list_uids=6997270  &lt;/url&gt;&lt;/related-urls&gt;&lt;/urls&gt;&lt;/record&gt;&lt;/Cite&gt;&lt;/EndNote&gt;</w:instrText>
        </w:r>
      </w:ins>
      <w:del w:id="409" w:author="hong qin" w:date="2012-01-19T16:49:00Z">
        <w:r w:rsidR="0094700F" w:rsidDel="002C6F92">
          <w:rPr>
            <w:rFonts w:ascii="Times New Roman" w:hAnsi="Times New Roman"/>
          </w:rPr>
          <w:delInstrText xml:space="preserve"> ADDIN EN.CITE &lt;EndNote&gt;&lt;Cite&gt;&lt;Author&gt;Lillie&lt;/Author&gt;&lt;Year&gt;1980&lt;/Year&gt;&lt;RecNum&gt;300&lt;/RecNum&gt;&lt;record&gt;&lt;rec-number&gt;300&lt;/rec-number&gt;&lt;foreign-keys&gt;&lt;key app="EN" db-id="seezaperx2r9rmet92m5az2vezeppvta9ads"&gt;300&lt;/key&gt;&lt;/foreign-keys&gt;&lt;ref-type name="Journal Article"&gt;17&lt;/ref-type&gt;&lt;contributors&gt;&lt;authors&gt;&lt;author&gt;Lillie, S. H.&lt;/author&gt;&lt;author&gt;Pringle, J. R.&lt;/author&gt;&lt;/authors&gt;&lt;/contributors&gt;&lt;titles&gt;&lt;title&gt;Reserve carbohydrate metabolism in Saccharomyces cerevisiae: responses to nutrient limitation&lt;/title&gt;&lt;secondary-title&gt;J Bacteriol&lt;/secondary-title&gt;&lt;/titles&gt;&lt;periodical&gt;&lt;full-title&gt;J Bacteriol&lt;/full-title&gt;&lt;/periodical&gt;&lt;pages&gt;1384-94&lt;/pages&gt;&lt;volume&gt;143&lt;/volume&gt;&lt;number&gt;3&lt;/number&gt;&lt;keywords&gt;&lt;keyword&gt;Culture Media&lt;/keyword&gt;&lt;keyword&gt;Disaccharides/*metabolism&lt;/keyword&gt;&lt;keyword&gt;Glycogen/*metabolism&lt;/keyword&gt;&lt;keyword&gt;Nitrogen/physiology&lt;/keyword&gt;&lt;keyword&gt;Phosphorus/physiology&lt;/keyword&gt;&lt;keyword&gt;Research Support, Non-U.S. Gov&amp;apos;t&lt;/keyword&gt;&lt;keyword&gt;Research Support, U.S. Gov&amp;apos;t, P.H.S.&lt;/keyword&gt;&lt;keyword&gt;Saccharomyces cerevisiae/growth &amp;amp; development/*metabolism&lt;/keyword&gt;&lt;keyword&gt;Sulfur/metabolism&lt;/keyword&gt;&lt;keyword&gt;Trehalose/*metabolism&lt;/keyword&gt;&lt;/keywords&gt;&lt;dates&gt;&lt;year&gt;1980&lt;/year&gt;&lt;pub-dates&gt;&lt;date&gt;Sep&lt;/date&gt;&lt;/pub-dates&gt;&lt;/dates&gt;&lt;accession-num&gt;6997270&lt;/accession-num&gt;&lt;urls&gt;&lt;related-urls&gt;&lt;url&gt;http://www.ncbi.nlm.nih.gov/entrez/query.fcgi?cmd=Retrieve&amp;amp;db=PubMed&amp;amp;dopt=Citation&amp;amp;list_uids=6997270  &lt;/url&gt;&lt;/related-urls&gt;&lt;/urls&gt;&lt;/record&gt;&lt;/Cite&gt;&lt;/EndNote&gt;</w:delInstrText>
        </w:r>
      </w:del>
      <w:r w:rsidR="003D6BA7">
        <w:rPr>
          <w:rFonts w:ascii="Times New Roman" w:hAnsi="Times New Roman"/>
        </w:rPr>
        <w:fldChar w:fldCharType="separate"/>
      </w:r>
      <w:r w:rsidR="0094700F">
        <w:rPr>
          <w:rFonts w:ascii="Times New Roman" w:hAnsi="Times New Roman"/>
        </w:rPr>
        <w:t>[124]</w:t>
      </w:r>
      <w:r w:rsidR="003D6BA7">
        <w:rPr>
          <w:rFonts w:ascii="Times New Roman" w:hAnsi="Times New Roman"/>
        </w:rPr>
        <w:fldChar w:fldCharType="end"/>
      </w:r>
      <w:r>
        <w:rPr>
          <w:rFonts w:ascii="Times New Roman" w:hAnsi="Times New Roman"/>
        </w:rPr>
        <w:t xml:space="preserve">. </w:t>
      </w:r>
    </w:p>
    <w:p w:rsidR="00FC416F" w:rsidRDefault="006B2B2A" w:rsidP="00C05B3C">
      <w:pPr>
        <w:spacing w:line="240" w:lineRule="auto"/>
        <w:ind w:firstLine="720"/>
        <w:jc w:val="both"/>
        <w:rPr>
          <w:rFonts w:ascii="Times New Roman" w:hAnsi="Times New Roman"/>
        </w:rPr>
      </w:pPr>
      <w:r w:rsidRPr="00C05B3C">
        <w:rPr>
          <w:rFonts w:ascii="Times New Roman" w:hAnsi="Times New Roman"/>
        </w:rPr>
        <w:t xml:space="preserve">The Qin lab previously demonstrated a statistical association between genomic instability and yeast life span variation in a collection of natural isolates of yeast, which suggests a potential link between ROS and genomic instability. This link can be tested </w:t>
      </w:r>
      <w:r w:rsidR="005E4815" w:rsidRPr="00C05B3C">
        <w:rPr>
          <w:rFonts w:ascii="Times New Roman" w:hAnsi="Times New Roman"/>
        </w:rPr>
        <w:t xml:space="preserve">by </w:t>
      </w:r>
      <w:r w:rsidRPr="00C05B3C">
        <w:rPr>
          <w:rFonts w:ascii="Times New Roman" w:hAnsi="Times New Roman"/>
        </w:rPr>
        <w:t xml:space="preserve">double-stain with ROS probes and DNA probes. A “mask” of the DNA probes will be created to pick the ROS signals co-localized with the DNA probes.  ‘Similarity score’ of pixels intensities between the images of ROS images and DNA images (such as </w:t>
      </w:r>
      <w:r w:rsidR="000E74FF" w:rsidRPr="00C05B3C">
        <w:rPr>
          <w:rFonts w:ascii="Times New Roman" w:hAnsi="Times New Roman"/>
        </w:rPr>
        <w:t>TO-PRO3</w:t>
      </w:r>
      <w:r w:rsidRPr="00C05B3C">
        <w:rPr>
          <w:rFonts w:ascii="Times New Roman" w:hAnsi="Times New Roman"/>
        </w:rPr>
        <w:t>, Hoechst, DAPI</w:t>
      </w:r>
      <w:r w:rsidR="000E74FF" w:rsidRPr="00C05B3C">
        <w:rPr>
          <w:rFonts w:ascii="Times New Roman" w:hAnsi="Times New Roman"/>
        </w:rPr>
        <w:t>, or DRAQ 5</w:t>
      </w:r>
      <w:r w:rsidRPr="00C05B3C">
        <w:rPr>
          <w:rFonts w:ascii="Times New Roman" w:hAnsi="Times New Roman"/>
        </w:rPr>
        <w:t xml:space="preserve">) will be calculated for each cell. The similarity score is a log-transformed Pearson’s correlation coefficient available in the IDEAS software </w:t>
      </w:r>
      <w:r w:rsidR="003D6BA7" w:rsidRPr="00C05B3C">
        <w:rPr>
          <w:rFonts w:ascii="Times New Roman" w:hAnsi="Times New Roman"/>
        </w:rPr>
        <w:fldChar w:fldCharType="begin">
          <w:fldData xml:space="preserve">PEVuZE5vdGU+PENpdGU+PEF1dGhvcj5NYWd1aXJlPC9BdXRob3I+PFllYXI+MjAxMTwvWWVhcj48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</w:fldData>
        </w:fldChar>
      </w:r>
      <w:ins w:id="410" w:author="hong qin" w:date="2012-01-19T16:49:00Z">
        <w:r w:rsidR="002C6F92">
          <w:rPr>
            <w:rFonts w:ascii="Times New Roman" w:hAnsi="Times New Roman"/>
          </w:rPr>
          <w:instrText xml:space="preserve"> ADDIN EN.CITE </w:instrText>
        </w:r>
      </w:ins>
      <w:del w:id="411"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PEVuZE5vdGU+PENpdGU+PEF1dGhvcj5NYWd1aXJlPC9BdXRob3I+PFllYXI+MjAxMTwvWWVhcj48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RPr="00C05B3C" w:rsidDel="002C6F92">
          <w:rPr>
            <w:rFonts w:ascii="Times New Roman" w:hAnsi="Times New Roman"/>
          </w:rPr>
        </w:r>
      </w:del>
      <w:ins w:id="412" w:author="hong qin" w:date="2012-01-19T16:49:00Z">
        <w:r w:rsidR="002C6F92">
          <w:rPr>
            <w:rFonts w:ascii="Times New Roman" w:hAnsi="Times New Roman"/>
          </w:rPr>
          <w:fldChar w:fldCharType="begin">
            <w:fldData xml:space="preserve">PEVuZE5vdGU+PENpdGU+PEF1dGhvcj5NYWd1aXJlPC9BdXRob3I+PFllYXI+MjAxMTwvWWVhcj48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sidRPr="00C05B3C">
        <w:rPr>
          <w:rFonts w:ascii="Times New Roman" w:hAnsi="Times New Roman"/>
        </w:rPr>
        <w:fldChar w:fldCharType="separate"/>
      </w:r>
      <w:r w:rsidR="0094700F">
        <w:rPr>
          <w:rFonts w:ascii="Times New Roman" w:hAnsi="Times New Roman"/>
        </w:rPr>
        <w:t>[125]</w:t>
      </w:r>
      <w:r w:rsidR="003D6BA7" w:rsidRPr="00C05B3C">
        <w:rPr>
          <w:rFonts w:ascii="Times New Roman" w:hAnsi="Times New Roman"/>
        </w:rPr>
        <w:fldChar w:fldCharType="end"/>
      </w:r>
      <w:r w:rsidRPr="00C05B3C">
        <w:rPr>
          <w:rFonts w:ascii="Times New Roman" w:hAnsi="Times New Roman"/>
        </w:rPr>
        <w:t xml:space="preserve"> (see </w:t>
      </w:r>
      <w:r w:rsidR="00E90F08" w:rsidRPr="00C05B3C">
        <w:rPr>
          <w:rFonts w:ascii="Times New Roman" w:hAnsi="Times New Roman"/>
        </w:rPr>
        <w:t xml:space="preserve">also </w:t>
      </w:r>
      <w:r w:rsidRPr="00C05B3C">
        <w:rPr>
          <w:rFonts w:ascii="Times New Roman" w:hAnsi="Times New Roman"/>
        </w:rPr>
        <w:t xml:space="preserve">IDEAS </w:t>
      </w:r>
      <w:r w:rsidRPr="00C05B3C">
        <w:rPr>
          <w:rFonts w:ascii="Times New Roman" w:hAnsi="Times New Roman"/>
        </w:rPr>
        <w:lastRenderedPageBreak/>
        <w:t xml:space="preserve">user manual provided by AMNIS). We will then study the causal association of the similarity scores, life span, and genomic instability in the collection of natural isolates in the Qin lab. </w:t>
      </w:r>
      <w:r w:rsidR="001804A8" w:rsidRPr="00C05B3C">
        <w:rPr>
          <w:rFonts w:ascii="Times New Roman" w:hAnsi="Times New Roman"/>
        </w:rPr>
        <w:t xml:space="preserve">We understand that this experiment is technically challenging and will likely required advanced image analysis. </w:t>
      </w:r>
      <w:r w:rsidR="006402D1" w:rsidRPr="00C05B3C">
        <w:rPr>
          <w:rFonts w:ascii="Times New Roman" w:hAnsi="Times New Roman"/>
        </w:rPr>
        <w:t>The data analysis software</w:t>
      </w:r>
      <w:r w:rsidR="003C2A84">
        <w:rPr>
          <w:rFonts w:ascii="Times New Roman" w:hAnsi="Times New Roman"/>
        </w:rPr>
        <w:t xml:space="preserve">, </w:t>
      </w:r>
      <w:r w:rsidR="006402D1" w:rsidRPr="00C05B3C">
        <w:rPr>
          <w:rFonts w:ascii="Times New Roman" w:hAnsi="Times New Roman"/>
        </w:rPr>
        <w:t>IDEAS</w:t>
      </w:r>
      <w:r w:rsidR="003C2A84">
        <w:rPr>
          <w:rFonts w:ascii="Times New Roman" w:hAnsi="Times New Roman"/>
        </w:rPr>
        <w:t xml:space="preserve">, </w:t>
      </w:r>
      <w:r w:rsidR="006402D1" w:rsidRPr="00C05B3C">
        <w:rPr>
          <w:rFonts w:ascii="Times New Roman" w:hAnsi="Times New Roman"/>
        </w:rPr>
        <w:t xml:space="preserve">has numerous parameters that are employed to discriminate cells based on size, shape, texture, location and co-location of probes.  In addition, the software has a user-guided analysis capability that automatically selects the features that best differentiate cells that the user has chosen.  This </w:t>
      </w:r>
      <w:r w:rsidR="00C01D3C">
        <w:rPr>
          <w:rFonts w:ascii="Times New Roman" w:hAnsi="Times New Roman"/>
        </w:rPr>
        <w:t>software feature</w:t>
      </w:r>
      <w:r w:rsidR="00C01D3C" w:rsidRPr="00C05B3C">
        <w:rPr>
          <w:rFonts w:ascii="Times New Roman" w:hAnsi="Times New Roman"/>
        </w:rPr>
        <w:t xml:space="preserve"> </w:t>
      </w:r>
      <w:r w:rsidR="006402D1" w:rsidRPr="00C05B3C">
        <w:rPr>
          <w:rFonts w:ascii="Times New Roman" w:hAnsi="Times New Roman"/>
        </w:rPr>
        <w:t>leverages the innate ability of humans to distinguish cells based on their staining patterns, and that of the software to calculate, rank and select quantitative features that best discriminate the chosen cells</w:t>
      </w:r>
      <w:r w:rsidR="00C01D3C">
        <w:rPr>
          <w:rFonts w:ascii="Times New Roman" w:hAnsi="Times New Roman"/>
        </w:rPr>
        <w:t>. Hence,</w:t>
      </w:r>
      <w:r w:rsidR="00A02CA5">
        <w:rPr>
          <w:rFonts w:ascii="Times New Roman" w:hAnsi="Times New Roman"/>
        </w:rPr>
        <w:t xml:space="preserve"> </w:t>
      </w:r>
      <w:r w:rsidR="00C01D3C">
        <w:rPr>
          <w:rFonts w:ascii="Times New Roman" w:hAnsi="Times New Roman"/>
        </w:rPr>
        <w:t xml:space="preserve">IDEAS is a </w:t>
      </w:r>
      <w:r w:rsidR="006402D1" w:rsidRPr="00C05B3C">
        <w:rPr>
          <w:rFonts w:ascii="Times New Roman" w:hAnsi="Times New Roman"/>
        </w:rPr>
        <w:t xml:space="preserve">platform </w:t>
      </w:r>
      <w:r w:rsidR="00C01D3C">
        <w:rPr>
          <w:rFonts w:ascii="Times New Roman" w:hAnsi="Times New Roman"/>
        </w:rPr>
        <w:t xml:space="preserve">that is especially </w:t>
      </w:r>
      <w:r w:rsidR="006402D1" w:rsidRPr="00C05B3C">
        <w:rPr>
          <w:rFonts w:ascii="Times New Roman" w:hAnsi="Times New Roman"/>
        </w:rPr>
        <w:t>accessible for beginning users</w:t>
      </w:r>
      <w:r w:rsidR="00C01D3C">
        <w:rPr>
          <w:rFonts w:ascii="Times New Roman" w:hAnsi="Times New Roman"/>
        </w:rPr>
        <w:t xml:space="preserve"> like undergraduates</w:t>
      </w:r>
      <w:r w:rsidR="006402D1" w:rsidRPr="00C05B3C">
        <w:rPr>
          <w:rFonts w:ascii="Times New Roman" w:hAnsi="Times New Roman"/>
        </w:rPr>
        <w:t xml:space="preserve">. </w:t>
      </w:r>
      <w:r w:rsidR="000D4D97" w:rsidRPr="00C05B3C">
        <w:rPr>
          <w:rFonts w:ascii="Times New Roman" w:hAnsi="Times New Roman"/>
        </w:rPr>
        <w:t xml:space="preserve">Moreover, </w:t>
      </w:r>
      <w:r w:rsidR="001804A8" w:rsidRPr="00C05B3C">
        <w:rPr>
          <w:rFonts w:ascii="Times New Roman" w:hAnsi="Times New Roman"/>
        </w:rPr>
        <w:t xml:space="preserve">fluorescence images </w:t>
      </w:r>
      <w:r w:rsidR="000D4D97" w:rsidRPr="00C05B3C">
        <w:rPr>
          <w:rFonts w:ascii="Times New Roman" w:hAnsi="Times New Roman"/>
        </w:rPr>
        <w:t xml:space="preserve">can be export to </w:t>
      </w:r>
      <w:r w:rsidR="001804A8" w:rsidRPr="00C05B3C">
        <w:rPr>
          <w:rFonts w:ascii="Times New Roman" w:hAnsi="Times New Roman"/>
        </w:rPr>
        <w:t xml:space="preserve">TIFF </w:t>
      </w:r>
      <w:r w:rsidR="001477C1" w:rsidRPr="00C05B3C">
        <w:rPr>
          <w:rFonts w:ascii="Times New Roman" w:hAnsi="Times New Roman"/>
        </w:rPr>
        <w:t>files and analyze</w:t>
      </w:r>
      <w:r w:rsidR="000D4D97" w:rsidRPr="00C05B3C">
        <w:rPr>
          <w:rFonts w:ascii="Times New Roman" w:hAnsi="Times New Roman"/>
        </w:rPr>
        <w:t>d</w:t>
      </w:r>
      <w:r w:rsidR="001477C1" w:rsidRPr="00C05B3C">
        <w:rPr>
          <w:rFonts w:ascii="Times New Roman" w:hAnsi="Times New Roman"/>
        </w:rPr>
        <w:t xml:space="preserve"> </w:t>
      </w:r>
      <w:r w:rsidR="000D4D97" w:rsidRPr="00C05B3C">
        <w:rPr>
          <w:rFonts w:ascii="Times New Roman" w:hAnsi="Times New Roman"/>
        </w:rPr>
        <w:t>by customi</w:t>
      </w:r>
      <w:r w:rsidR="009212EC">
        <w:rPr>
          <w:rFonts w:ascii="Times New Roman" w:hAnsi="Times New Roman"/>
        </w:rPr>
        <w:t>z</w:t>
      </w:r>
      <w:r w:rsidR="000D4D97" w:rsidRPr="00C05B3C">
        <w:rPr>
          <w:rFonts w:ascii="Times New Roman" w:hAnsi="Times New Roman"/>
        </w:rPr>
        <w:t xml:space="preserve">ed scripts using </w:t>
      </w:r>
      <w:proofErr w:type="spellStart"/>
      <w:r w:rsidR="001804A8" w:rsidRPr="00C05B3C">
        <w:rPr>
          <w:rFonts w:ascii="Times New Roman" w:hAnsi="Times New Roman"/>
        </w:rPr>
        <w:t>Bioconductor</w:t>
      </w:r>
      <w:proofErr w:type="spellEnd"/>
      <w:r w:rsidR="001804A8" w:rsidRPr="00C05B3C">
        <w:rPr>
          <w:rFonts w:ascii="Times New Roman" w:hAnsi="Times New Roman"/>
        </w:rPr>
        <w:t xml:space="preserve"> </w:t>
      </w:r>
      <w:proofErr w:type="spellStart"/>
      <w:r w:rsidR="001804A8" w:rsidRPr="00C05B3C">
        <w:rPr>
          <w:rFonts w:ascii="Times New Roman" w:hAnsi="Times New Roman"/>
        </w:rPr>
        <w:t>EBImage</w:t>
      </w:r>
      <w:proofErr w:type="spellEnd"/>
      <w:r w:rsidR="001804A8" w:rsidRPr="00C05B3C">
        <w:rPr>
          <w:rFonts w:ascii="Times New Roman" w:hAnsi="Times New Roman"/>
        </w:rPr>
        <w:t xml:space="preserve"> package</w:t>
      </w:r>
      <w:r w:rsidR="001477C1" w:rsidRPr="00C05B3C">
        <w:rPr>
          <w:rFonts w:ascii="Times New Roman" w:hAnsi="Times New Roman"/>
        </w:rPr>
        <w:t xml:space="preserve"> </w:t>
      </w:r>
      <w:r w:rsidR="003D6BA7" w:rsidRPr="00C05B3C">
        <w:rPr>
          <w:rFonts w:ascii="Times New Roman" w:hAnsi="Times New Roman"/>
        </w:rPr>
        <w:fldChar w:fldCharType="begin"/>
      </w:r>
      <w:ins w:id="413" w:author="hong qin" w:date="2012-01-19T16:49:00Z">
        <w:r w:rsidR="002C6F92">
          <w:rPr>
            <w:rFonts w:ascii="Times New Roman" w:hAnsi="Times New Roman"/>
          </w:rPr>
          <w:instrText xml:space="preserve"> ADDIN EN.CITE &lt;EndNote&gt;&lt;Cite ExcludeYear="1"&gt;&lt;Author&gt;Pau&lt;/Author&gt;&lt;RecNum&gt;1286&lt;/RecNum&gt;&lt;record&gt;&lt;rec-number&gt;1286&lt;/rec-number&gt;&lt;foreign-keys&gt;&lt;key app="EN" db-id="seezaperx2r9rmet92m5az2vezeppvta9ads"&gt;1286&lt;/key&gt;&lt;/foreign-keys&gt;&lt;ref-type name="Journal Article"&gt;17&lt;/ref-type&gt;&lt;contributors&gt;&lt;authors&gt;&lt;author&gt;Pau, G.&lt;/author&gt;&lt;author&gt;Fuchs, F.&lt;/author&gt;&lt;author&gt;Sklyar, O.&lt;/author&gt;&lt;author&gt;Boutros, M.&lt;/author&gt;&lt;author&gt;Huber, W.&lt;/author&gt;&lt;/authors&gt;&lt;/contributors&gt;&lt;auth-address&gt;EMBL-European Bioinformatics Institute, Cambridge, UK. gregoire.pau@ebi.ac.uk&lt;/auth-address&gt;&lt;titles&gt;&lt;title&gt;EBImage--an R package for image processing with applications to cellular phenotypes&lt;/title&gt;&lt;secondary-title&gt;Bioinformatics&lt;/secondary-title&gt;&lt;/titles&gt;&lt;periodical&gt;&lt;full-title&gt;Bioinformatics&lt;/full-title&gt;&lt;/periodical&gt;&lt;pages&gt;979-81&lt;/pages&gt;&lt;volume&gt;26&lt;/volume&gt;&lt;number&gt;7&lt;/number&gt;&lt;edition&gt;2010/03/27&lt;/edition&gt;&lt;keywords&gt;&lt;keyword&gt;Computer Graphics&lt;/keyword&gt;&lt;keyword&gt;Databases, Factual&lt;/keyword&gt;&lt;keyword&gt;Image Processing, Computer-Assisted/*methods&lt;/keyword&gt;&lt;keyword&gt;Information Storage and Retrieval&lt;/keyword&gt;&lt;keyword&gt;*Phenotype&lt;/keyword&gt;&lt;keyword&gt;*Software&lt;/keyword&gt;&lt;keyword&gt;User-Computer Interface&lt;/keyword&gt;&lt;/keywords&gt;&lt;dates&gt;&lt;year&gt;2010&lt;/year&gt;&lt;pub-dates&gt;&lt;date&gt;Apr 1&lt;/date&gt;&lt;/pub-dates&gt;&lt;/dates&gt;&lt;isbn&gt;1367-4811 (Electronic)&amp;#xD;1367-4803 (Linking)&lt;/isbn&gt;&lt;accession-num&gt;20338898&lt;/accession-num&gt;&lt;urls&gt;&lt;related-urls&gt;&lt;url&gt;http://www.ncbi.nlm.nih.gov/entrez/query.fcgi?cmd=Retrieve&amp;amp;db=PubMed&amp;amp;dopt=Citation&amp;amp;list_uids=20338898&lt;/url&gt;&lt;/related-urls&gt;&lt;/urls&gt;&lt;custom2&gt;2844988&lt;/custom2&gt;&lt;electronic-resource-num&gt;btq046 [pii]&amp;#xD;10.1093/bioinformatics/btq046&lt;/electronic-resource-num&gt;&lt;language&gt;eng&lt;/language&gt;&lt;/record&gt;&lt;/Cite&gt;&lt;/EndNote&gt;</w:instrText>
        </w:r>
      </w:ins>
      <w:del w:id="414" w:author="hong qin" w:date="2012-01-19T16:49:00Z">
        <w:r w:rsidR="0094700F" w:rsidDel="002C6F92">
          <w:rPr>
            <w:rFonts w:ascii="Times New Roman" w:hAnsi="Times New Roman"/>
          </w:rPr>
          <w:delInstrText xml:space="preserve"> ADDIN EN.CITE &lt;EndNote&gt;&lt;Cite ExcludeYear="1"&gt;&lt;Author&gt;Pau&lt;/Author&gt;&lt;RecNum&gt;1286&lt;/RecNum&gt;&lt;record&gt;&lt;rec-number&gt;1286&lt;/rec-number&gt;&lt;foreign-keys&gt;&lt;key app="EN" db-id="seezaperx2r9rmet92m5az2vezeppvta9ads"&gt;1286&lt;/key&gt;&lt;/foreign-keys&gt;&lt;ref-type name="Journal Article"&gt;17&lt;/ref-type&gt;&lt;contributors&gt;&lt;authors&gt;&lt;author&gt;Pau, G.&lt;/author&gt;&lt;author&gt;Fuchs, F.&lt;/author&gt;&lt;author&gt;Sklyar, O.&lt;/author&gt;&lt;author&gt;Boutros, M.&lt;/author&gt;&lt;author&gt;Huber, W.&lt;/author&gt;&lt;/authors&gt;&lt;/contributors&gt;&lt;auth-address&gt;EMBL-European Bioinformatics Institute, Cambridge, UK. gregoire.pau@ebi.ac.uk&lt;/auth-address&gt;&lt;titles&gt;&lt;title&gt;EBImage--an R package for image processing with applications to cellular phenotypes&lt;/title&gt;&lt;secondary-title&gt;Bioinformatics&lt;/secondary-title&gt;&lt;/titles&gt;&lt;periodical&gt;&lt;full-title&gt;Bioinformatics&lt;/full-title&gt;&lt;/periodical&gt;&lt;pages&gt;979-81&lt;/pages&gt;&lt;volume&gt;26&lt;/volume&gt;&lt;number&gt;7&lt;/number&gt;&lt;edition&gt;2010/03/27&lt;/edition&gt;&lt;keywords&gt;&lt;keyword&gt;Computer Graphics&lt;/keyword&gt;&lt;keyword&gt;Databases, Factual&lt;/keyword&gt;&lt;keyword&gt;Image Processing, Computer-Assisted/*methods&lt;/keyword&gt;&lt;keyword&gt;Information Storage and Retrieval&lt;/keyword&gt;&lt;keyword&gt;*Phenotype&lt;/keyword&gt;&lt;keyword&gt;*Software&lt;/keyword&gt;&lt;keyword&gt;User-Computer Interface&lt;/keyword&gt;&lt;/keywords&gt;&lt;dates&gt;&lt;year&gt;2010&lt;/year&gt;&lt;pub-dates&gt;&lt;date&gt;Apr 1&lt;/date&gt;&lt;/pub-dates&gt;&lt;/dates&gt;&lt;isbn&gt;1367-4811 (Electronic)&amp;#xD;1367-4803 (Linking)&lt;/isbn&gt;&lt;accession-num&gt;20338898&lt;/accession-num&gt;&lt;urls&gt;&lt;related-urls&gt;&lt;url&gt;http://www.ncbi.nlm.nih.gov/entrez/query.fcgi?cmd=Retrieve&amp;amp;db=PubMed&amp;amp;dopt=Citation&amp;amp;list_uids=20338898&lt;/url&gt;&lt;/related-urls&gt;&lt;/urls&gt;&lt;custom2&gt;2844988&lt;/custom2&gt;&lt;electronic-resource-num&gt;btq046 [pii]&amp;#xD;10.1093/bioinformatics/btq046&lt;/electronic-resource-num&gt;&lt;language&gt;eng&lt;/language&gt;&lt;/record&gt;&lt;/Cite&gt;&lt;/EndNote&gt;</w:delInstrText>
        </w:r>
      </w:del>
      <w:r w:rsidR="003D6BA7" w:rsidRPr="00C05B3C">
        <w:rPr>
          <w:rFonts w:ascii="Times New Roman" w:hAnsi="Times New Roman"/>
        </w:rPr>
        <w:fldChar w:fldCharType="separate"/>
      </w:r>
      <w:r w:rsidR="0094700F">
        <w:rPr>
          <w:rFonts w:ascii="Times New Roman" w:hAnsi="Times New Roman"/>
        </w:rPr>
        <w:t>[126]</w:t>
      </w:r>
      <w:r w:rsidR="003D6BA7" w:rsidRPr="00C05B3C">
        <w:rPr>
          <w:rFonts w:ascii="Times New Roman" w:hAnsi="Times New Roman"/>
        </w:rPr>
        <w:fldChar w:fldCharType="end"/>
      </w:r>
      <w:r w:rsidR="000D4D97" w:rsidRPr="00C05B3C">
        <w:rPr>
          <w:rFonts w:ascii="Times New Roman" w:hAnsi="Times New Roman"/>
        </w:rPr>
        <w:t>, if necessary</w:t>
      </w:r>
      <w:r w:rsidR="001804A8" w:rsidRPr="00C05B3C">
        <w:rPr>
          <w:rFonts w:ascii="Times New Roman" w:hAnsi="Times New Roman"/>
        </w:rPr>
        <w:t>.</w:t>
      </w:r>
      <w:r w:rsidR="001804A8">
        <w:rPr>
          <w:rFonts w:ascii="Times New Roman" w:hAnsi="Times New Roman"/>
        </w:rPr>
        <w:t xml:space="preserve">  </w:t>
      </w:r>
    </w:p>
    <w:p w:rsidR="00FC416F" w:rsidRDefault="00FC416F">
      <w:pPr>
        <w:spacing w:line="240" w:lineRule="auto"/>
        <w:ind w:firstLine="720"/>
        <w:jc w:val="both"/>
        <w:rPr>
          <w:rFonts w:ascii="Times New Roman" w:hAnsi="Times New Roman"/>
        </w:rPr>
      </w:pPr>
    </w:p>
    <w:p w:rsidR="00FC416F" w:rsidRDefault="005052AA">
      <w:pPr>
        <w:pStyle w:val="Heading2"/>
        <w:spacing w:before="0" w:after="0"/>
        <w:jc w:val="both"/>
        <w:rPr>
          <w:rFonts w:ascii="Times New Roman" w:eastAsia="Times New Roman" w:hAnsi="Times New Roman"/>
          <w:i/>
          <w:sz w:val="22"/>
        </w:rPr>
      </w:pPr>
      <w:r>
        <w:rPr>
          <w:rFonts w:ascii="Times New Roman" w:eastAsia="Times New Roman" w:hAnsi="Times New Roman"/>
          <w:i/>
          <w:sz w:val="22"/>
        </w:rPr>
        <w:t>Plans to address p</w:t>
      </w:r>
      <w:r w:rsidR="00C0036B">
        <w:rPr>
          <w:rFonts w:ascii="Times New Roman" w:eastAsia="Times New Roman" w:hAnsi="Times New Roman"/>
          <w:i/>
          <w:sz w:val="22"/>
        </w:rPr>
        <w:t xml:space="preserve">otential </w:t>
      </w:r>
      <w:r>
        <w:rPr>
          <w:rFonts w:ascii="Times New Roman" w:eastAsia="Times New Roman" w:hAnsi="Times New Roman"/>
          <w:i/>
          <w:sz w:val="22"/>
        </w:rPr>
        <w:t xml:space="preserve">challenges </w:t>
      </w:r>
    </w:p>
    <w:p w:rsidR="00FC416F" w:rsidRDefault="00A36A2E">
      <w:pPr>
        <w:spacing w:line="240" w:lineRule="auto"/>
        <w:ind w:firstLine="720"/>
        <w:jc w:val="both"/>
        <w:rPr>
          <w:rFonts w:ascii="Times New Roman" w:hAnsi="Times New Roman"/>
        </w:rPr>
      </w:pPr>
      <w:r>
        <w:rPr>
          <w:rFonts w:ascii="Times New Roman" w:hAnsi="Times New Roman"/>
        </w:rPr>
        <w:t xml:space="preserve">We understand that membrane integrity and mitochondrial potential are different proxies of “viability” </w:t>
      </w:r>
      <w:r w:rsidR="003D6BA7">
        <w:rPr>
          <w:rFonts w:ascii="Times New Roman" w:hAnsi="Times New Roman"/>
        </w:rPr>
        <w:fldChar w:fldCharType="begin"/>
      </w:r>
      <w:ins w:id="415" w:author="hong qin" w:date="2012-01-19T16:49:00Z">
        <w:r w:rsidR="002C6F92">
          <w:rPr>
            <w:rFonts w:ascii="Times New Roman" w:hAnsi="Times New Roman"/>
          </w:rPr>
          <w:instrText xml:space="preserve"> ADDIN EN.CITE &lt;EndNote&gt;&lt;Cite&gt;&lt;Author&gt;Davey&lt;/Author&gt;&lt;Year&gt;2004&lt;/Year&gt;&lt;RecNum&gt;1284&lt;/RecNum&gt;&lt;record&gt;&lt;rec-number&gt;1284&lt;/rec-number&gt;&lt;foreign-keys&gt;&lt;key app="EN" db-id="seezaperx2r9rmet92m5az2vezeppvta9ads"&gt;1284&lt;/key&gt;&lt;/foreign-keys&gt;&lt;ref-type name="Journal Article"&gt;17&lt;/ref-type&gt;&lt;contributors&gt;&lt;authors&gt;&lt;author&gt;Davey, H. M.&lt;/author&gt;&lt;author&gt;Kell, D. B.&lt;/author&gt;&lt;author&gt;Weichart, D. H.&lt;/author&gt;&lt;author&gt;Kaprelyants, A. S.&lt;/author&gt;&lt;/authors&gt;&lt;/contributors&gt;&lt;auth-address&gt;University of Wales, Aberystwyth, United Kingdom.&lt;/auth-address&gt;&lt;titles&gt;&lt;title&gt;Estimation of microbial viability using flow cytometry&lt;/title&gt;&lt;secondary-title&gt;Curr Protoc Cytom&lt;/secondary-title&gt;&lt;/titles&gt;&lt;periodical&gt;&lt;full-title&gt;Curr Protoc Cytom&lt;/full-title&gt;&lt;/periodical&gt;&lt;pages&gt;Unit 11 3&lt;/pages&gt;&lt;volume&gt;Chapter 11&lt;/volume&gt;&lt;edition&gt;2008/09/05&lt;/edition&gt;&lt;keywords&gt;&lt;keyword&gt;Biomedical Research/methods&lt;/keyword&gt;&lt;keyword&gt;Clinical Laboratory Techniques&lt;/keyword&gt;&lt;keyword&gt;Flow Cytometry/methods&lt;/keyword&gt;&lt;keyword&gt;*Microbial Viability&lt;/keyword&gt;&lt;/keywords&gt;&lt;dates&gt;&lt;year&gt;2004&lt;/year&gt;&lt;pub-dates&gt;&lt;date&gt;Sep&lt;/date&gt;&lt;/pub-dates&gt;&lt;/dates&gt;&lt;isbn&gt;1934-9300 (Electronic)&amp;#xD;1934-9297 (Linking)&lt;/isbn&gt;&lt;accession-num&gt;18770790&lt;/accession-num&gt;&lt;urls&gt;&lt;related-urls&gt;&lt;url&gt;http://www.ncbi.nlm.nih.gov/entrez/query.fcgi?cmd=Retrieve&amp;amp;db=PubMed&amp;amp;dopt=Citation&amp;amp;list_uids=18770790&lt;/url&gt;&lt;/related-urls&gt;&lt;/urls&gt;&lt;electronic-resource-num&gt;10.1002/0471142956.cy1103s29&lt;/electronic-resource-num&gt;&lt;language&gt;eng&lt;/language&gt;&lt;/record&gt;&lt;/Cite&gt;&lt;/EndNote&gt;</w:instrText>
        </w:r>
      </w:ins>
      <w:del w:id="416" w:author="hong qin" w:date="2012-01-19T16:49:00Z">
        <w:r w:rsidR="0094700F" w:rsidDel="002C6F92">
          <w:rPr>
            <w:rFonts w:ascii="Times New Roman" w:hAnsi="Times New Roman"/>
          </w:rPr>
          <w:delInstrText xml:space="preserve"> ADDIN EN.CITE &lt;EndNote&gt;&lt;Cite&gt;&lt;Author&gt;Davey&lt;/Author&gt;&lt;Year&gt;2004&lt;/Year&gt;&lt;RecNum&gt;1284&lt;/RecNum&gt;&lt;record&gt;&lt;rec-number&gt;1284&lt;/rec-number&gt;&lt;foreign-keys&gt;&lt;key app="EN" db-id="seezaperx2r9rmet92m5az2vezeppvta9ads"&gt;1284&lt;/key&gt;&lt;/foreign-keys&gt;&lt;ref-type name="Journal Article"&gt;17&lt;/ref-type&gt;&lt;contributors&gt;&lt;authors&gt;&lt;author&gt;Davey, H. M.&lt;/author&gt;&lt;author&gt;Kell, D. B.&lt;/author&gt;&lt;author&gt;Weichart, D. H.&lt;/author&gt;&lt;author&gt;Kaprelyants, A. S.&lt;/author&gt;&lt;/authors&gt;&lt;/contributors&gt;&lt;auth-address&gt;University of Wales, Aberystwyth, United Kingdom.&lt;/auth-address&gt;&lt;titles&gt;&lt;title&gt;Estimation of microbial viability using flow cytometry&lt;/title&gt;&lt;secondary-title&gt;Curr Protoc Cytom&lt;/secondary-title&gt;&lt;/titles&gt;&lt;periodical&gt;&lt;full-title&gt;Curr Protoc Cytom&lt;/full-title&gt;&lt;/periodical&gt;&lt;pages&gt;Unit 11 3&lt;/pages&gt;&lt;volume&gt;Chapter 11&lt;/volume&gt;&lt;edition&gt;2008/09/05&lt;/edition&gt;&lt;keywords&gt;&lt;keyword&gt;Biomedical Research/methods&lt;/keyword&gt;&lt;keyword&gt;Clinical Laboratory Techniques&lt;/keyword&gt;&lt;keyword&gt;Flow Cytometry/methods&lt;/keyword&gt;&lt;keyword&gt;*Microbial Viability&lt;/keyword&gt;&lt;/keywords&gt;&lt;dates&gt;&lt;year&gt;2004&lt;/year&gt;&lt;pub-dates&gt;&lt;date&gt;Sep&lt;/date&gt;&lt;/pub-dates&gt;&lt;/dates&gt;&lt;isbn&gt;1934-9300 (Electronic)&amp;#xD;1934-9297 (Linking)&lt;/isbn&gt;&lt;accession-num&gt;18770790&lt;/accession-num&gt;&lt;urls&gt;&lt;related-urls&gt;&lt;url&gt;http://www.ncbi.nlm.nih.gov/entrez/query.fcgi?cmd=Retrieve&amp;amp;db=PubMed&amp;amp;dopt=Citation&amp;amp;list_uids=18770790&lt;/url&gt;&lt;/related-urls&gt;&lt;/urls&gt;&lt;electronic-resource-num&gt;10.1002/0471142956.cy1103s29&lt;/electronic-resource-num&gt;&lt;language&gt;eng&lt;/language&gt;&lt;/record&gt;&lt;/Cite&gt;&lt;/EndNote&gt;</w:delInstrText>
        </w:r>
      </w:del>
      <w:r w:rsidR="003D6BA7">
        <w:rPr>
          <w:rFonts w:ascii="Times New Roman" w:hAnsi="Times New Roman"/>
        </w:rPr>
        <w:fldChar w:fldCharType="separate"/>
      </w:r>
      <w:ins w:id="417" w:author="hong qin" w:date="2012-01-19T16:49:00Z">
        <w:r w:rsidR="002C6F92">
          <w:rPr>
            <w:rFonts w:ascii="Times New Roman" w:hAnsi="Times New Roman"/>
          </w:rPr>
          <w:t>[102]</w:t>
        </w:r>
      </w:ins>
      <w:del w:id="418" w:author="hong qin" w:date="2012-01-19T16:49:00Z">
        <w:r w:rsidR="0094700F" w:rsidDel="002C6F92">
          <w:rPr>
            <w:rFonts w:ascii="Times New Roman" w:hAnsi="Times New Roman"/>
          </w:rPr>
          <w:delText>[101]</w:delText>
        </w:r>
      </w:del>
      <w:r w:rsidR="003D6BA7">
        <w:rPr>
          <w:rFonts w:ascii="Times New Roman" w:hAnsi="Times New Roman"/>
        </w:rPr>
        <w:fldChar w:fldCharType="end"/>
      </w:r>
      <w:r>
        <w:rPr>
          <w:rFonts w:ascii="Times New Roman" w:hAnsi="Times New Roman"/>
        </w:rPr>
        <w:t>, as compared to the colony-forming units (CFUs). We found that yeast cel</w:t>
      </w:r>
      <w:r w:rsidR="00485F73">
        <w:rPr>
          <w:rFonts w:ascii="Times New Roman" w:hAnsi="Times New Roman"/>
        </w:rPr>
        <w:t xml:space="preserve">ls killed by heat-shock </w:t>
      </w:r>
      <w:r w:rsidR="00A02CA5">
        <w:rPr>
          <w:rFonts w:ascii="Times New Roman" w:hAnsi="Times New Roman"/>
        </w:rPr>
        <w:t xml:space="preserve">can </w:t>
      </w:r>
      <w:r w:rsidR="00485F73">
        <w:rPr>
          <w:rFonts w:ascii="Times New Roman" w:hAnsi="Times New Roman"/>
        </w:rPr>
        <w:t>lose</w:t>
      </w:r>
      <w:r>
        <w:rPr>
          <w:rFonts w:ascii="Times New Roman" w:hAnsi="Times New Roman"/>
        </w:rPr>
        <w:t xml:space="preserve"> colony forming ability </w:t>
      </w:r>
      <w:r w:rsidR="00A02CA5">
        <w:rPr>
          <w:rFonts w:ascii="Times New Roman" w:hAnsi="Times New Roman"/>
        </w:rPr>
        <w:t xml:space="preserve">without losing membrane integrity, and therefore are </w:t>
      </w:r>
      <w:proofErr w:type="spellStart"/>
      <w:r w:rsidR="00A02CA5">
        <w:rPr>
          <w:rFonts w:ascii="Times New Roman" w:hAnsi="Times New Roman"/>
        </w:rPr>
        <w:t>PrI</w:t>
      </w:r>
      <w:proofErr w:type="spellEnd"/>
      <w:r w:rsidR="00A02CA5">
        <w:rPr>
          <w:rFonts w:ascii="Times New Roman" w:hAnsi="Times New Roman"/>
        </w:rPr>
        <w:t xml:space="preserve"> negative staining.</w:t>
      </w:r>
      <w:r w:rsidR="007657E2">
        <w:rPr>
          <w:rFonts w:ascii="Times New Roman" w:hAnsi="Times New Roman"/>
        </w:rPr>
        <w:t xml:space="preserve"> </w:t>
      </w:r>
      <w:r>
        <w:rPr>
          <w:rFonts w:ascii="Times New Roman" w:hAnsi="Times New Roman"/>
        </w:rPr>
        <w:t xml:space="preserve">We also found that life span determined by membrane integrity are often longer than life span determined by </w:t>
      </w:r>
      <w:r w:rsidR="00797C50">
        <w:rPr>
          <w:rFonts w:ascii="Times New Roman" w:hAnsi="Times New Roman"/>
        </w:rPr>
        <w:t>CFUs</w:t>
      </w:r>
      <w:r>
        <w:rPr>
          <w:rFonts w:ascii="Times New Roman" w:hAnsi="Times New Roman"/>
        </w:rPr>
        <w:t xml:space="preserve">, suggesting that many </w:t>
      </w:r>
      <w:proofErr w:type="spellStart"/>
      <w:r>
        <w:rPr>
          <w:rFonts w:ascii="Times New Roman" w:hAnsi="Times New Roman"/>
        </w:rPr>
        <w:t>mitotically</w:t>
      </w:r>
      <w:proofErr w:type="spellEnd"/>
      <w:r>
        <w:rPr>
          <w:rFonts w:ascii="Times New Roman" w:hAnsi="Times New Roman"/>
        </w:rPr>
        <w:t xml:space="preserve"> defective cells still maintain membrane integrity. </w:t>
      </w:r>
      <w:r w:rsidR="00485F73">
        <w:rPr>
          <w:rFonts w:ascii="Times New Roman" w:hAnsi="Times New Roman"/>
        </w:rPr>
        <w:t>To address these concerns, we will measure CFUs in parallel with the ImageStream</w:t>
      </w:r>
      <w:r w:rsidR="00F27945" w:rsidRPr="00F27945">
        <w:rPr>
          <w:rFonts w:ascii="Times New Roman" w:hAnsi="Times New Roman"/>
          <w:vertAlign w:val="superscript"/>
        </w:rPr>
        <w:t>X</w:t>
      </w:r>
      <w:r w:rsidR="00485F73">
        <w:rPr>
          <w:rFonts w:ascii="Times New Roman" w:hAnsi="Times New Roman"/>
        </w:rPr>
        <w:t xml:space="preserve"> measurements.  In addition, CLS of </w:t>
      </w:r>
      <w:r w:rsidR="00797C50">
        <w:rPr>
          <w:rFonts w:ascii="Times New Roman" w:hAnsi="Times New Roman"/>
        </w:rPr>
        <w:t>many strains under study</w:t>
      </w:r>
      <w:r w:rsidR="00485F73">
        <w:rPr>
          <w:rFonts w:ascii="Times New Roman" w:hAnsi="Times New Roman"/>
        </w:rPr>
        <w:t xml:space="preserve"> have been characterized </w:t>
      </w:r>
      <w:r w:rsidR="00797C50">
        <w:rPr>
          <w:rFonts w:ascii="Times New Roman" w:hAnsi="Times New Roman"/>
        </w:rPr>
        <w:t xml:space="preserve">using the CFU method </w:t>
      </w:r>
      <w:r w:rsidR="003D6BA7">
        <w:rPr>
          <w:rFonts w:ascii="Times New Roman" w:hAnsi="Times New Roman"/>
        </w:rPr>
        <w:fldChar w:fldCharType="begin">
          <w:fldData xml:space="preserve">PEVuZE5vdGU+PENpdGU+PEF1dGhvcj5RaW48L0F1dGhvcj48WWVhcj4yMDA4PC9ZZWFyPjxSZWNO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ins w:id="419" w:author="hong qin" w:date="2012-01-19T16:49:00Z">
        <w:r w:rsidR="002C6F92">
          <w:rPr>
            <w:rFonts w:ascii="Times New Roman" w:hAnsi="Times New Roman"/>
          </w:rPr>
          <w:instrText xml:space="preserve"> ADDIN EN.CITE </w:instrText>
        </w:r>
      </w:ins>
      <w:del w:id="420"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PEVuZE5vdGU+PENpdGU+PEF1dGhvcj5RaW48L0F1dGhvcj48WWVhcj4yMDA4PC9ZZWFyPjxSZWNO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421" w:author="hong qin" w:date="2012-01-19T16:49:00Z">
        <w:r w:rsidR="002C6F92">
          <w:rPr>
            <w:rFonts w:ascii="Times New Roman" w:hAnsi="Times New Roman"/>
          </w:rPr>
          <w:fldChar w:fldCharType="begin">
            <w:fldData xml:space="preserve">PEVuZE5vdGU+PENpdGU+PEF1dGhvcj5RaW48L0F1dGhvcj48WWVhcj4yMDA4PC9ZZWFyPjxSZWNO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785DBB">
        <w:rPr>
          <w:rFonts w:ascii="Times New Roman" w:hAnsi="Times New Roman"/>
        </w:rPr>
        <w:t>[3, 5]</w:t>
      </w:r>
      <w:r w:rsidR="003D6BA7">
        <w:rPr>
          <w:rFonts w:ascii="Times New Roman" w:hAnsi="Times New Roman"/>
        </w:rPr>
        <w:fldChar w:fldCharType="end"/>
      </w:r>
      <w:r w:rsidR="00797C50">
        <w:rPr>
          <w:rFonts w:ascii="Times New Roman" w:hAnsi="Times New Roman"/>
        </w:rPr>
        <w:t xml:space="preserve">. </w:t>
      </w:r>
      <w:r w:rsidR="00DF5944">
        <w:rPr>
          <w:rFonts w:ascii="Times New Roman" w:hAnsi="Times New Roman"/>
        </w:rPr>
        <w:t xml:space="preserve">We are in the process of performing </w:t>
      </w:r>
      <w:r>
        <w:rPr>
          <w:rFonts w:ascii="Times New Roman" w:hAnsi="Times New Roman"/>
        </w:rPr>
        <w:t>CFU based viability assays</w:t>
      </w:r>
      <w:r w:rsidR="00DF5944">
        <w:rPr>
          <w:rFonts w:ascii="Times New Roman" w:hAnsi="Times New Roman"/>
        </w:rPr>
        <w:t xml:space="preserve"> for more strains. </w:t>
      </w:r>
    </w:p>
    <w:p w:rsidR="00FC416F" w:rsidRDefault="00D34913">
      <w:pPr>
        <w:spacing w:line="240" w:lineRule="auto"/>
        <w:ind w:firstLine="720"/>
        <w:jc w:val="both"/>
        <w:rPr>
          <w:rFonts w:ascii="Times New Roman" w:eastAsia="Times New Roman" w:hAnsi="Times New Roman"/>
          <w:color w:val="auto"/>
        </w:rPr>
      </w:pPr>
      <w:r>
        <w:rPr>
          <w:rFonts w:ascii="Times New Roman" w:hAnsi="Times New Roman"/>
        </w:rPr>
        <w:t xml:space="preserve">We </w:t>
      </w:r>
      <w:r w:rsidR="009720C8">
        <w:rPr>
          <w:rFonts w:ascii="Times New Roman" w:hAnsi="Times New Roman"/>
        </w:rPr>
        <w:t>expect</w:t>
      </w:r>
      <w:r>
        <w:rPr>
          <w:rFonts w:ascii="Times New Roman" w:hAnsi="Times New Roman"/>
        </w:rPr>
        <w:t xml:space="preserve"> </w:t>
      </w:r>
      <w:r w:rsidR="006C303C">
        <w:rPr>
          <w:rFonts w:ascii="Times New Roman" w:hAnsi="Times New Roman"/>
        </w:rPr>
        <w:t xml:space="preserve">that </w:t>
      </w:r>
      <w:r w:rsidR="0089769D">
        <w:rPr>
          <w:rFonts w:ascii="Times New Roman" w:hAnsi="Times New Roman"/>
        </w:rPr>
        <w:t xml:space="preserve">the </w:t>
      </w:r>
      <w:r w:rsidR="008671C1">
        <w:rPr>
          <w:rFonts w:ascii="Times New Roman" w:hAnsi="Times New Roman"/>
        </w:rPr>
        <w:t xml:space="preserve">spot count from bud scar staining using </w:t>
      </w:r>
      <w:r>
        <w:rPr>
          <w:rFonts w:ascii="Times New Roman" w:hAnsi="Times New Roman"/>
        </w:rPr>
        <w:t>ImageStream</w:t>
      </w:r>
      <w:r w:rsidR="00F27945" w:rsidRPr="00F27945">
        <w:rPr>
          <w:rFonts w:ascii="Times New Roman" w:hAnsi="Times New Roman"/>
          <w:vertAlign w:val="superscript"/>
        </w:rPr>
        <w:t>X</w:t>
      </w:r>
      <w:r>
        <w:rPr>
          <w:rFonts w:ascii="Times New Roman" w:hAnsi="Times New Roman"/>
        </w:rPr>
        <w:t xml:space="preserve"> </w:t>
      </w:r>
      <w:r w:rsidR="0089769D">
        <w:rPr>
          <w:rFonts w:ascii="Times New Roman" w:hAnsi="Times New Roman"/>
        </w:rPr>
        <w:t xml:space="preserve">is an </w:t>
      </w:r>
      <w:r w:rsidR="004669EA">
        <w:rPr>
          <w:rFonts w:ascii="Times New Roman" w:hAnsi="Times New Roman"/>
        </w:rPr>
        <w:t xml:space="preserve">under-estimate </w:t>
      </w:r>
      <w:r w:rsidR="00827505">
        <w:rPr>
          <w:rFonts w:ascii="Times New Roman" w:hAnsi="Times New Roman"/>
        </w:rPr>
        <w:t>the actual number of bud scars</w:t>
      </w:r>
      <w:r w:rsidR="000A7445">
        <w:rPr>
          <w:rFonts w:ascii="Times New Roman" w:hAnsi="Times New Roman"/>
        </w:rPr>
        <w:t xml:space="preserve">, due to </w:t>
      </w:r>
      <w:proofErr w:type="spellStart"/>
      <w:r w:rsidR="0089769D">
        <w:rPr>
          <w:rFonts w:ascii="Times New Roman" w:hAnsi="Times New Roman"/>
        </w:rPr>
        <w:t>ImageStream</w:t>
      </w:r>
      <w:r w:rsidR="00F27945" w:rsidRPr="00F27945">
        <w:rPr>
          <w:rFonts w:ascii="Times New Roman" w:hAnsi="Times New Roman"/>
          <w:vertAlign w:val="superscript"/>
        </w:rPr>
        <w:t>X</w:t>
      </w:r>
      <w:r w:rsidR="0089769D">
        <w:rPr>
          <w:rFonts w:ascii="Times New Roman" w:hAnsi="Times New Roman"/>
        </w:rPr>
        <w:t>’s</w:t>
      </w:r>
      <w:proofErr w:type="spellEnd"/>
      <w:r w:rsidR="0089769D">
        <w:rPr>
          <w:rFonts w:ascii="Times New Roman" w:hAnsi="Times New Roman"/>
        </w:rPr>
        <w:t xml:space="preserve"> </w:t>
      </w:r>
      <w:r w:rsidR="000A7445">
        <w:rPr>
          <w:rFonts w:ascii="Times New Roman" w:hAnsi="Times New Roman"/>
        </w:rPr>
        <w:t>high-throughput nature</w:t>
      </w:r>
      <w:r w:rsidR="00827505">
        <w:rPr>
          <w:rFonts w:ascii="Times New Roman" w:hAnsi="Times New Roman"/>
        </w:rPr>
        <w:t xml:space="preserve">. </w:t>
      </w:r>
      <w:r>
        <w:rPr>
          <w:rFonts w:ascii="Times New Roman" w:eastAsia="Times New Roman" w:hAnsi="Times New Roman"/>
          <w:color w:val="auto"/>
        </w:rPr>
        <w:t xml:space="preserve">To </w:t>
      </w:r>
      <w:r w:rsidR="0089769D">
        <w:rPr>
          <w:rFonts w:ascii="Times New Roman" w:eastAsia="Times New Roman" w:hAnsi="Times New Roman"/>
          <w:color w:val="auto"/>
        </w:rPr>
        <w:t>address this systematic bias</w:t>
      </w:r>
      <w:r>
        <w:rPr>
          <w:rFonts w:ascii="Times New Roman" w:eastAsia="Times New Roman" w:hAnsi="Times New Roman"/>
          <w:color w:val="auto"/>
        </w:rPr>
        <w:t xml:space="preserve">, we will compare </w:t>
      </w:r>
      <w:r w:rsidR="009720C8">
        <w:rPr>
          <w:rFonts w:ascii="Times New Roman" w:eastAsia="Times New Roman" w:hAnsi="Times New Roman"/>
          <w:color w:val="auto"/>
        </w:rPr>
        <w:t xml:space="preserve">bud scar </w:t>
      </w:r>
      <w:r w:rsidR="009103F6">
        <w:rPr>
          <w:rFonts w:ascii="Times New Roman" w:eastAsia="Times New Roman" w:hAnsi="Times New Roman"/>
          <w:color w:val="auto"/>
        </w:rPr>
        <w:t xml:space="preserve">distributions </w:t>
      </w:r>
      <w:r>
        <w:rPr>
          <w:rFonts w:ascii="Times New Roman" w:eastAsia="Times New Roman" w:hAnsi="Times New Roman"/>
          <w:color w:val="auto"/>
        </w:rPr>
        <w:t xml:space="preserve">from </w:t>
      </w:r>
      <w:r w:rsidR="000A7445">
        <w:rPr>
          <w:rFonts w:ascii="Times New Roman" w:eastAsia="Times New Roman" w:hAnsi="Times New Roman"/>
          <w:color w:val="auto"/>
        </w:rPr>
        <w:t xml:space="preserve">both </w:t>
      </w:r>
      <w:r>
        <w:rPr>
          <w:rFonts w:ascii="Times New Roman" w:eastAsia="Times New Roman" w:hAnsi="Times New Roman"/>
          <w:color w:val="auto"/>
        </w:rPr>
        <w:t>ImageStream</w:t>
      </w:r>
      <w:r w:rsidR="00F27945" w:rsidRPr="00F27945">
        <w:rPr>
          <w:rFonts w:ascii="Times New Roman" w:eastAsia="Times New Roman" w:hAnsi="Times New Roman"/>
          <w:color w:val="auto"/>
          <w:vertAlign w:val="superscript"/>
        </w:rPr>
        <w:t>X</w:t>
      </w:r>
      <w:r>
        <w:rPr>
          <w:rFonts w:ascii="Times New Roman" w:eastAsia="Times New Roman" w:hAnsi="Times New Roman"/>
          <w:color w:val="auto"/>
        </w:rPr>
        <w:t xml:space="preserve"> </w:t>
      </w:r>
      <w:r w:rsidR="000A7445">
        <w:rPr>
          <w:rFonts w:ascii="Times New Roman" w:eastAsia="Times New Roman" w:hAnsi="Times New Roman"/>
          <w:color w:val="auto"/>
        </w:rPr>
        <w:t xml:space="preserve">and </w:t>
      </w:r>
      <w:proofErr w:type="spellStart"/>
      <w:r w:rsidR="000A7445">
        <w:rPr>
          <w:rFonts w:ascii="Times New Roman" w:eastAsia="Times New Roman" w:hAnsi="Times New Roman"/>
          <w:color w:val="auto"/>
        </w:rPr>
        <w:t>confocal</w:t>
      </w:r>
      <w:proofErr w:type="spellEnd"/>
      <w:r w:rsidR="000A7445">
        <w:rPr>
          <w:rFonts w:ascii="Times New Roman" w:eastAsia="Times New Roman" w:hAnsi="Times New Roman"/>
          <w:color w:val="auto"/>
        </w:rPr>
        <w:t xml:space="preserve"> microscope, and generate calibration curves. </w:t>
      </w:r>
      <w:r w:rsidR="00D939C7">
        <w:rPr>
          <w:rFonts w:ascii="Times New Roman" w:eastAsia="Times New Roman" w:hAnsi="Times New Roman"/>
          <w:color w:val="auto"/>
        </w:rPr>
        <w:t>I</w:t>
      </w:r>
      <w:r w:rsidR="0089769D">
        <w:rPr>
          <w:rFonts w:ascii="Times New Roman" w:eastAsia="Times New Roman" w:hAnsi="Times New Roman"/>
          <w:color w:val="auto"/>
        </w:rPr>
        <w:t xml:space="preserve">t is tedious to quantify bud scars with </w:t>
      </w:r>
      <w:proofErr w:type="spellStart"/>
      <w:r w:rsidR="0089769D">
        <w:rPr>
          <w:rFonts w:ascii="Times New Roman" w:eastAsia="Times New Roman" w:hAnsi="Times New Roman"/>
          <w:color w:val="auto"/>
        </w:rPr>
        <w:t>confocal</w:t>
      </w:r>
      <w:proofErr w:type="spellEnd"/>
      <w:r w:rsidR="0089769D">
        <w:rPr>
          <w:rFonts w:ascii="Times New Roman" w:eastAsia="Times New Roman" w:hAnsi="Times New Roman"/>
          <w:color w:val="auto"/>
        </w:rPr>
        <w:t xml:space="preserve"> microscop</w:t>
      </w:r>
      <w:r w:rsidR="00D939C7">
        <w:rPr>
          <w:rFonts w:ascii="Times New Roman" w:eastAsia="Times New Roman" w:hAnsi="Times New Roman"/>
          <w:color w:val="auto"/>
        </w:rPr>
        <w:t>y</w:t>
      </w:r>
      <w:r w:rsidR="0089769D">
        <w:rPr>
          <w:rFonts w:ascii="Times New Roman" w:eastAsia="Times New Roman" w:hAnsi="Times New Roman"/>
          <w:color w:val="auto"/>
        </w:rPr>
        <w:t xml:space="preserve">, and we only </w:t>
      </w:r>
      <w:r w:rsidR="00C60647">
        <w:rPr>
          <w:rFonts w:ascii="Times New Roman" w:eastAsia="Times New Roman" w:hAnsi="Times New Roman"/>
          <w:color w:val="auto"/>
        </w:rPr>
        <w:t xml:space="preserve">plan to </w:t>
      </w:r>
      <w:r w:rsidR="0089769D">
        <w:rPr>
          <w:rFonts w:ascii="Times New Roman" w:eastAsia="Times New Roman" w:hAnsi="Times New Roman"/>
          <w:color w:val="auto"/>
        </w:rPr>
        <w:t>calibrat</w:t>
      </w:r>
      <w:r w:rsidR="00C60647">
        <w:rPr>
          <w:rFonts w:ascii="Times New Roman" w:eastAsia="Times New Roman" w:hAnsi="Times New Roman"/>
          <w:color w:val="auto"/>
        </w:rPr>
        <w:t>e</w:t>
      </w:r>
      <w:r w:rsidR="0089769D">
        <w:rPr>
          <w:rFonts w:ascii="Times New Roman" w:eastAsia="Times New Roman" w:hAnsi="Times New Roman"/>
          <w:color w:val="auto"/>
        </w:rPr>
        <w:t xml:space="preserve"> a few </w:t>
      </w:r>
      <w:r w:rsidR="00D939C7">
        <w:rPr>
          <w:rFonts w:ascii="Times New Roman" w:eastAsia="Times New Roman" w:hAnsi="Times New Roman"/>
          <w:color w:val="auto"/>
        </w:rPr>
        <w:t xml:space="preserve">selected </w:t>
      </w:r>
      <w:r w:rsidR="0089769D">
        <w:rPr>
          <w:rFonts w:ascii="Times New Roman" w:eastAsia="Times New Roman" w:hAnsi="Times New Roman"/>
          <w:color w:val="auto"/>
        </w:rPr>
        <w:t>strains</w:t>
      </w:r>
      <w:r w:rsidR="00D939C7">
        <w:rPr>
          <w:rFonts w:ascii="Times New Roman" w:eastAsia="Times New Roman" w:hAnsi="Times New Roman"/>
          <w:color w:val="auto"/>
        </w:rPr>
        <w:t xml:space="preserve"> for verification</w:t>
      </w:r>
      <w:r w:rsidR="0089769D">
        <w:rPr>
          <w:rFonts w:ascii="Times New Roman" w:eastAsia="Times New Roman" w:hAnsi="Times New Roman"/>
          <w:color w:val="auto"/>
        </w:rPr>
        <w:t xml:space="preserve">. </w:t>
      </w:r>
      <w:r w:rsidR="002979C8">
        <w:rPr>
          <w:rFonts w:ascii="Times New Roman" w:eastAsia="Times New Roman" w:hAnsi="Times New Roman"/>
          <w:color w:val="auto"/>
        </w:rPr>
        <w:t>T</w:t>
      </w:r>
      <w:r w:rsidR="009103F6">
        <w:rPr>
          <w:rFonts w:ascii="Times New Roman" w:eastAsia="Times New Roman" w:hAnsi="Times New Roman"/>
          <w:color w:val="auto"/>
        </w:rPr>
        <w:t xml:space="preserve">hese </w:t>
      </w:r>
      <w:r w:rsidR="002979C8">
        <w:rPr>
          <w:rFonts w:ascii="Times New Roman" w:eastAsia="Times New Roman" w:hAnsi="Times New Roman"/>
          <w:color w:val="auto"/>
        </w:rPr>
        <w:t xml:space="preserve">calibration </w:t>
      </w:r>
      <w:r w:rsidR="009103F6">
        <w:rPr>
          <w:rFonts w:ascii="Times New Roman" w:eastAsia="Times New Roman" w:hAnsi="Times New Roman"/>
          <w:color w:val="auto"/>
        </w:rPr>
        <w:t xml:space="preserve">curves are </w:t>
      </w:r>
      <w:r w:rsidR="002979C8">
        <w:rPr>
          <w:rFonts w:ascii="Times New Roman" w:eastAsia="Times New Roman" w:hAnsi="Times New Roman"/>
          <w:color w:val="auto"/>
        </w:rPr>
        <w:t xml:space="preserve">likely to be approximately </w:t>
      </w:r>
      <w:r w:rsidR="009103F6">
        <w:rPr>
          <w:rFonts w:ascii="Times New Roman" w:eastAsia="Times New Roman" w:hAnsi="Times New Roman"/>
          <w:color w:val="auto"/>
        </w:rPr>
        <w:t xml:space="preserve">linear </w:t>
      </w:r>
      <w:r w:rsidR="002979C8">
        <w:rPr>
          <w:rFonts w:ascii="Times New Roman" w:eastAsia="Times New Roman" w:hAnsi="Times New Roman"/>
          <w:color w:val="auto"/>
        </w:rPr>
        <w:t xml:space="preserve">in the low range of </w:t>
      </w:r>
      <w:r w:rsidR="009103F6">
        <w:rPr>
          <w:rFonts w:ascii="Times New Roman" w:eastAsia="Times New Roman" w:hAnsi="Times New Roman"/>
          <w:color w:val="auto"/>
        </w:rPr>
        <w:t>bud scars</w:t>
      </w:r>
      <w:r w:rsidR="00DA677A">
        <w:rPr>
          <w:rFonts w:ascii="Times New Roman" w:eastAsia="Times New Roman" w:hAnsi="Times New Roman"/>
          <w:color w:val="auto"/>
        </w:rPr>
        <w:t>.</w:t>
      </w:r>
      <w:r w:rsidR="0035184B">
        <w:rPr>
          <w:rFonts w:ascii="Times New Roman" w:eastAsia="Times New Roman" w:hAnsi="Times New Roman"/>
          <w:color w:val="auto"/>
        </w:rPr>
        <w:t xml:space="preserve"> We would also like to mention that this kind of ‘consistent’ systematic bias usually would not alter conclusions drawn from regression based statistical analysis. </w:t>
      </w:r>
    </w:p>
    <w:p w:rsidR="00FC416F" w:rsidRDefault="00352677">
      <w:pPr>
        <w:widowControl w:val="0"/>
        <w:autoSpaceDE w:val="0"/>
        <w:autoSpaceDN w:val="0"/>
        <w:adjustRightInd w:val="0"/>
        <w:spacing w:line="240" w:lineRule="auto"/>
        <w:ind w:firstLine="720"/>
        <w:jc w:val="both"/>
        <w:rPr>
          <w:rFonts w:ascii="Times New Roman" w:hAnsi="Times New Roman"/>
        </w:rPr>
      </w:pPr>
      <w:r>
        <w:rPr>
          <w:rFonts w:ascii="Times New Roman" w:hAnsi="Times New Roman"/>
        </w:rPr>
        <w:t xml:space="preserve">There is a chance that </w:t>
      </w:r>
      <w:r w:rsidR="00A17C12">
        <w:rPr>
          <w:rFonts w:ascii="Times New Roman" w:hAnsi="Times New Roman"/>
        </w:rPr>
        <w:t xml:space="preserve">our primary </w:t>
      </w:r>
      <w:proofErr w:type="spellStart"/>
      <w:r>
        <w:rPr>
          <w:rFonts w:ascii="Times New Roman" w:hAnsi="Times New Roman"/>
        </w:rPr>
        <w:t>fluorophore</w:t>
      </w:r>
      <w:proofErr w:type="spellEnd"/>
      <w:r>
        <w:rPr>
          <w:rFonts w:ascii="Times New Roman" w:hAnsi="Times New Roman"/>
        </w:rPr>
        <w:t xml:space="preserve"> choices for multi-color experiment may not work. Given the wide range of excitation and emission peaks of probes (Table 2), it is reasonable </w:t>
      </w:r>
      <w:r w:rsidR="00514866">
        <w:rPr>
          <w:rFonts w:ascii="Times New Roman" w:hAnsi="Times New Roman"/>
        </w:rPr>
        <w:t xml:space="preserve">that </w:t>
      </w:r>
      <w:r>
        <w:rPr>
          <w:rFonts w:ascii="Times New Roman" w:hAnsi="Times New Roman"/>
        </w:rPr>
        <w:t xml:space="preserve">alternative combinations of double and triple stains </w:t>
      </w:r>
      <w:r w:rsidR="00514866">
        <w:rPr>
          <w:rFonts w:ascii="Times New Roman" w:hAnsi="Times New Roman"/>
        </w:rPr>
        <w:t xml:space="preserve">would </w:t>
      </w:r>
      <w:r w:rsidR="005A0C6A">
        <w:rPr>
          <w:rFonts w:ascii="Times New Roman" w:hAnsi="Times New Roman"/>
        </w:rPr>
        <w:t xml:space="preserve">be more effective. </w:t>
      </w:r>
      <w:r w:rsidR="006C7FED">
        <w:rPr>
          <w:rFonts w:ascii="Times New Roman" w:hAnsi="Times New Roman"/>
        </w:rPr>
        <w:t xml:space="preserve">Furthermore, some of the probes have been shown to work simultaneously. </w:t>
      </w:r>
      <w:r w:rsidR="00D02ADD">
        <w:rPr>
          <w:rFonts w:ascii="Times New Roman" w:hAnsi="Times New Roman"/>
        </w:rPr>
        <w:t>For example, H2DCF-DA, DHE, and TO-PRO3 were used to monitor H</w:t>
      </w:r>
      <w:r w:rsidR="00444A3F" w:rsidRPr="00444A3F">
        <w:rPr>
          <w:rFonts w:ascii="Times New Roman" w:hAnsi="Times New Roman"/>
          <w:vertAlign w:val="subscript"/>
        </w:rPr>
        <w:t>2</w:t>
      </w:r>
      <w:r w:rsidR="00D02ADD">
        <w:rPr>
          <w:rFonts w:ascii="Times New Roman" w:hAnsi="Times New Roman"/>
        </w:rPr>
        <w:t>O</w:t>
      </w:r>
      <w:r w:rsidR="00444A3F" w:rsidRPr="00444A3F">
        <w:rPr>
          <w:rFonts w:ascii="Times New Roman" w:hAnsi="Times New Roman"/>
          <w:vertAlign w:val="subscript"/>
        </w:rPr>
        <w:t>2</w:t>
      </w:r>
      <w:r w:rsidR="00D02ADD">
        <w:rPr>
          <w:rFonts w:ascii="Times New Roman" w:hAnsi="Times New Roman"/>
        </w:rPr>
        <w:t>, O</w:t>
      </w:r>
      <w:r w:rsidR="00444A3F" w:rsidRPr="00444A3F">
        <w:rPr>
          <w:rFonts w:ascii="Times New Roman" w:hAnsi="Times New Roman"/>
          <w:vertAlign w:val="subscript"/>
        </w:rPr>
        <w:t>2</w:t>
      </w:r>
      <w:r w:rsidR="00B837F9">
        <w:rPr>
          <w:rFonts w:ascii="Times New Roman" w:hAnsi="Times New Roman" w:cs="Times New Roman"/>
        </w:rPr>
        <w:t>·</w:t>
      </w:r>
      <w:r w:rsidR="00444A3F" w:rsidRPr="00444A3F">
        <w:rPr>
          <w:rFonts w:ascii="Times New Roman" w:hAnsi="Times New Roman"/>
          <w:vertAlign w:val="superscript"/>
        </w:rPr>
        <w:t>-</w:t>
      </w:r>
      <w:r w:rsidR="00D02ADD">
        <w:rPr>
          <w:rFonts w:ascii="Times New Roman" w:hAnsi="Times New Roman"/>
        </w:rPr>
        <w:t xml:space="preserve">, and viability simultaneously </w:t>
      </w:r>
      <w:r w:rsidR="003D6BA7">
        <w:rPr>
          <w:rFonts w:ascii="Times New Roman" w:hAnsi="Times New Roman"/>
        </w:rPr>
        <w:fldChar w:fldCharType="begin"/>
      </w:r>
      <w:ins w:id="422" w:author="hong qin" w:date="2012-01-19T16:49:00Z">
        <w:r w:rsidR="002C6F92">
          <w:rPr>
            <w:rFonts w:ascii="Times New Roman" w:hAnsi="Times New Roman"/>
          </w:rPr>
          <w:instrText xml:space="preserve"> ADDIN EN.CITE &lt;EndNote&gt;&lt;Cite&gt;&lt;Author&gt;Cossarizza&lt;/Author&gt;&lt;Year&gt;2009&lt;/Year&gt;&lt;RecNum&gt;1288&lt;/RecNum&gt;&lt;record&gt;&lt;rec-number&gt;1288&lt;/rec-number&gt;&lt;foreign-keys&gt;&lt;key app="EN" db-id="seezaperx2r9rmet92m5az2vezeppvta9ads"&gt;1288&lt;/key&gt;&lt;/foreign-keys&gt;&lt;ref-type name="Journal Article"&gt;17&lt;/ref-type&gt;&lt;contributors&gt;&lt;authors&gt;&lt;author&gt;Cossarizza, A.&lt;/author&gt;&lt;author&gt;Ferraresi, R.&lt;/author&gt;&lt;author&gt;Troiano, L.&lt;/author&gt;&lt;author&gt;Roat, E.&lt;/author&gt;&lt;author&gt;Gibellini, L.&lt;/author&gt;&lt;author&gt;Bertoncelli, L.&lt;/author&gt;&lt;author&gt;Nasi, M.&lt;/author&gt;&lt;author&gt;Pinti, M.&lt;/author&gt;&lt;/authors&gt;&lt;/contributors&gt;&lt;auth-address&gt;Department of Biomedical Sciences, University of Modena and Reggio Emilia, Modena, Italy. andrea.cossarizza@unimore.it&lt;/auth-address&gt;&lt;titles&gt;&lt;title&gt;Simultaneous analysis of reactive oxygen species and reduced glutathione content in living cells by polychromatic flow cytometry&lt;/title&gt;&lt;secondary-title&gt;Nat Protoc&lt;/secondary-title&gt;&lt;/titles&gt;&lt;periodical&gt;&lt;full-title&gt;Nat Protoc&lt;/full-title&gt;&lt;/periodical&gt;&lt;pages&gt;1790-7&lt;/pages&gt;&lt;volume&gt;4&lt;/volume&gt;&lt;number&gt;12&lt;/number&gt;&lt;edition&gt;2009/12/17&lt;/edition&gt;&lt;keywords&gt;&lt;keyword&gt;Cell Line&lt;/keyword&gt;&lt;keyword&gt;Flow Cytometry/instrumentation/*methods&lt;/keyword&gt;&lt;keyword&gt;Fluorescent Dyes/analysis&lt;/keyword&gt;&lt;keyword&gt;Glutathione/*metabolism&lt;/keyword&gt;&lt;keyword&gt;Humans&lt;/keyword&gt;&lt;keyword&gt;Hydrogen Peroxide/metabolism&lt;/keyword&gt;&lt;keyword&gt;Oxidation-Reduction&lt;/keyword&gt;&lt;keyword&gt;Reactive Oxygen Species/*metabolism&lt;/keyword&gt;&lt;keyword&gt;Superoxides/metabolism&lt;/keyword&gt;&lt;/keywords&gt;&lt;dates&gt;&lt;year&gt;2009&lt;/year&gt;&lt;/dates&gt;&lt;isbn&gt;1750-2799 (Electronic)&amp;#xD;1750-2799 (Linking)&lt;/isbn&gt;&lt;accession-num&gt;20010930&lt;/accession-num&gt;&lt;urls&gt;&lt;related-urls&gt;&lt;url&gt;http://www.ncbi.nlm.nih.gov/entrez/query.fcgi?cmd=Retrieve&amp;amp;db=PubMed&amp;amp;dopt=Citation&amp;amp;list_uids=20010930&lt;/url&gt;&lt;/related-urls&gt;&lt;/urls&gt;&lt;electronic-resource-num&gt;nprot.2009.189 [pii]&amp;#xD;10.1038/nprot.2009.189&lt;/electronic-resource-num&gt;&lt;language&gt;eng&lt;/language&gt;&lt;/record&gt;&lt;/Cite&gt;&lt;/EndNote&gt;</w:instrText>
        </w:r>
      </w:ins>
      <w:del w:id="423" w:author="hong qin" w:date="2012-01-19T16:49:00Z">
        <w:r w:rsidR="0094700F" w:rsidDel="002C6F92">
          <w:rPr>
            <w:rFonts w:ascii="Times New Roman" w:hAnsi="Times New Roman"/>
          </w:rPr>
          <w:delInstrText xml:space="preserve"> ADDIN EN.CITE &lt;EndNote&gt;&lt;Cite&gt;&lt;Author&gt;Cossarizza&lt;/Author&gt;&lt;Year&gt;2009&lt;/Year&gt;&lt;RecNum&gt;1288&lt;/RecNum&gt;&lt;record&gt;&lt;rec-number&gt;1288&lt;/rec-number&gt;&lt;foreign-keys&gt;&lt;key app="EN" db-id="seezaperx2r9rmet92m5az2vezeppvta9ads"&gt;1288&lt;/key&gt;&lt;/foreign-keys&gt;&lt;ref-type name="Journal Article"&gt;17&lt;/ref-type&gt;&lt;contributors&gt;&lt;authors&gt;&lt;author&gt;Cossarizza, A.&lt;/author&gt;&lt;author&gt;Ferraresi, R.&lt;/author&gt;&lt;author&gt;Troiano, L.&lt;/author&gt;&lt;author&gt;Roat, E.&lt;/author&gt;&lt;author&gt;Gibellini, L.&lt;/author&gt;&lt;author&gt;Bertoncelli, L.&lt;/author&gt;&lt;author&gt;Nasi, M.&lt;/author&gt;&lt;author&gt;Pinti, M.&lt;/author&gt;&lt;/authors&gt;&lt;/contributors&gt;&lt;auth-address&gt;Department of Biomedical Sciences, University of Modena and Reggio Emilia, Modena, Italy. andrea.cossarizza@unimore.it&lt;/auth-address&gt;&lt;titles&gt;&lt;title&gt;Simultaneous analysis of reactive oxygen species and reduced glutathione content in living cells by polychromatic flow cytometry&lt;/title&gt;&lt;secondary-title&gt;Nat Protoc&lt;/secondary-title&gt;&lt;/titles&gt;&lt;periodical&gt;&lt;full-title&gt;Nat Protoc&lt;/full-title&gt;&lt;/periodical&gt;&lt;pages&gt;1790-7&lt;/pages&gt;&lt;volume&gt;4&lt;/volume&gt;&lt;number&gt;12&lt;/number&gt;&lt;edition&gt;2009/12/17&lt;/edition&gt;&lt;keywords&gt;&lt;keyword&gt;Cell Line&lt;/keyword&gt;&lt;keyword&gt;Flow Cytometry/instrumentation/*methods&lt;/keyword&gt;&lt;keyword&gt;Fluorescent Dyes/analysis&lt;/keyword&gt;&lt;keyword&gt;Glutathione/*metabolism&lt;/keyword&gt;&lt;keyword&gt;Humans&lt;/keyword&gt;&lt;keyword&gt;Hydrogen Peroxide/metabolism&lt;/keyword&gt;&lt;keyword&gt;Oxidation-Reduction&lt;/keyword&gt;&lt;keyword&gt;Reactive Oxygen Species/*metabolism&lt;/keyword&gt;&lt;keyword&gt;Superoxides/metabolism&lt;/keyword&gt;&lt;/keywords&gt;&lt;dates&gt;&lt;year&gt;2009&lt;/year&gt;&lt;/dates&gt;&lt;isbn&gt;1750-2799 (Electronic)&amp;#xD;1750-2799 (Linking)&lt;/isbn&gt;&lt;accession-num&gt;20010930&lt;/accession-num&gt;&lt;urls&gt;&lt;related-urls&gt;&lt;url&gt;http://www.ncbi.nlm.nih.gov/entrez/query.fcgi?cmd=Retrieve&amp;amp;db=PubMed&amp;amp;dopt=Citation&amp;amp;list_uids=20010930&lt;/url&gt;&lt;/related-urls&gt;&lt;/urls&gt;&lt;electronic-resource-num&gt;nprot.2009.189 [pii]&amp;#xD;10.1038/nprot.2009.189&lt;/electronic-resource-num&gt;&lt;language&gt;eng&lt;/language&gt;&lt;/record&gt;&lt;/Cite&gt;&lt;/EndNote&gt;</w:delInstrText>
        </w:r>
      </w:del>
      <w:r w:rsidR="003D6BA7">
        <w:rPr>
          <w:rFonts w:ascii="Times New Roman" w:hAnsi="Times New Roman"/>
        </w:rPr>
        <w:fldChar w:fldCharType="separate"/>
      </w:r>
      <w:ins w:id="424" w:author="hong qin" w:date="2012-01-19T16:49:00Z">
        <w:r w:rsidR="002C6F92">
          <w:rPr>
            <w:rFonts w:ascii="Times New Roman" w:hAnsi="Times New Roman"/>
          </w:rPr>
          <w:t>[98]</w:t>
        </w:r>
      </w:ins>
      <w:del w:id="425" w:author="hong qin" w:date="2012-01-19T16:49:00Z">
        <w:r w:rsidR="0094700F" w:rsidDel="002C6F92">
          <w:rPr>
            <w:rFonts w:ascii="Times New Roman" w:hAnsi="Times New Roman"/>
          </w:rPr>
          <w:delText>[97]</w:delText>
        </w:r>
      </w:del>
      <w:r w:rsidR="003D6BA7">
        <w:rPr>
          <w:rFonts w:ascii="Times New Roman" w:hAnsi="Times New Roman"/>
        </w:rPr>
        <w:fldChar w:fldCharType="end"/>
      </w:r>
      <w:r w:rsidR="00D02ADD">
        <w:rPr>
          <w:rFonts w:ascii="Times New Roman" w:hAnsi="Times New Roman"/>
        </w:rPr>
        <w:t xml:space="preserve">. H2DCF-DA and </w:t>
      </w:r>
      <w:proofErr w:type="spellStart"/>
      <w:r w:rsidR="00D02ADD">
        <w:rPr>
          <w:rFonts w:ascii="Times New Roman" w:hAnsi="Times New Roman"/>
        </w:rPr>
        <w:t>PrI</w:t>
      </w:r>
      <w:proofErr w:type="spellEnd"/>
      <w:r w:rsidR="00D02ADD">
        <w:rPr>
          <w:rFonts w:ascii="Times New Roman" w:hAnsi="Times New Roman"/>
        </w:rPr>
        <w:t xml:space="preserve"> were used simultaneously to monitor apoptotic features </w:t>
      </w:r>
      <w:r w:rsidR="003D6BA7">
        <w:rPr>
          <w:rFonts w:ascii="Times New Roman" w:hAnsi="Times New Roman"/>
        </w:rPr>
        <w:fldChar w:fldCharType="begin">
          <w:fldData xml:space="preserve">PEVuZE5vdGU+PENpdGU+PEF1dGhvcj5MYXVuPC9BdXRob3I+PFllYXI+MjAwNTwvWWVhcj48UmVj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</w:fldData>
        </w:fldChar>
      </w:r>
      <w:ins w:id="426" w:author="hong qin" w:date="2012-01-19T16:49:00Z">
        <w:r w:rsidR="002C6F92">
          <w:rPr>
            <w:rFonts w:ascii="Times New Roman" w:hAnsi="Times New Roman"/>
          </w:rPr>
          <w:instrText xml:space="preserve"> ADDIN EN.CITE </w:instrText>
        </w:r>
      </w:ins>
      <w:del w:id="427"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PEVuZE5vdGU+PENpdGU+PEF1dGhvcj5MYXVuPC9BdXRob3I+PFllYXI+MjAwNTwvWWVhcj48UmVj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428" w:author="hong qin" w:date="2012-01-19T16:49:00Z">
        <w:r w:rsidR="002C6F92">
          <w:rPr>
            <w:rFonts w:ascii="Times New Roman" w:hAnsi="Times New Roman"/>
          </w:rPr>
          <w:fldChar w:fldCharType="begin">
            <w:fldData xml:space="preserve">PEVuZE5vdGU+PENpdGU+PEF1dGhvcj5MYXVuPC9BdXRob3I+PFllYXI+MjAwNTwvWWVhcj48UmVj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94700F">
        <w:rPr>
          <w:rFonts w:ascii="Times New Roman" w:hAnsi="Times New Roman"/>
        </w:rPr>
        <w:t>[127, 128]</w:t>
      </w:r>
      <w:r w:rsidR="003D6BA7">
        <w:rPr>
          <w:rFonts w:ascii="Times New Roman" w:hAnsi="Times New Roman"/>
        </w:rPr>
        <w:fldChar w:fldCharType="end"/>
      </w:r>
      <w:r w:rsidR="00D02ADD">
        <w:rPr>
          <w:rFonts w:ascii="Times New Roman" w:hAnsi="Times New Roman"/>
        </w:rPr>
        <w:t>.  Double stain of live yeast cells with FM4-64</w:t>
      </w:r>
      <w:r w:rsidR="00F92D89">
        <w:rPr>
          <w:rFonts w:ascii="Times New Roman" w:hAnsi="Times New Roman"/>
        </w:rPr>
        <w:t>,</w:t>
      </w:r>
      <w:r w:rsidR="00D02ADD">
        <w:rPr>
          <w:rFonts w:ascii="Times New Roman" w:hAnsi="Times New Roman"/>
        </w:rPr>
        <w:t xml:space="preserve"> to monitor vacuole</w:t>
      </w:r>
      <w:r w:rsidR="00F92D89">
        <w:rPr>
          <w:rFonts w:ascii="Times New Roman" w:hAnsi="Times New Roman"/>
        </w:rPr>
        <w:t>,</w:t>
      </w:r>
      <w:r w:rsidR="00D02ADD">
        <w:rPr>
          <w:rFonts w:ascii="Times New Roman" w:hAnsi="Times New Roman"/>
        </w:rPr>
        <w:t xml:space="preserve"> and with </w:t>
      </w:r>
      <w:commentRangeStart w:id="429"/>
      <w:r w:rsidR="00D02ADD">
        <w:rPr>
          <w:rFonts w:ascii="Times New Roman" w:hAnsi="Times New Roman"/>
        </w:rPr>
        <w:t>Hoechst</w:t>
      </w:r>
      <w:commentRangeEnd w:id="429"/>
      <w:r w:rsidR="00D02ADD">
        <w:rPr>
          <w:rStyle w:val="CommentReference"/>
          <w:rFonts w:ascii="Times New Roman" w:eastAsia="Cambria" w:hAnsi="Times New Roman"/>
          <w:vanish/>
          <w:color w:val="auto"/>
          <w:sz w:val="22"/>
          <w:lang w:eastAsia="en-US"/>
        </w:rPr>
        <w:commentReference w:id="429"/>
      </w:r>
      <w:r w:rsidR="00F92D89">
        <w:rPr>
          <w:rFonts w:ascii="Times New Roman" w:hAnsi="Times New Roman"/>
        </w:rPr>
        <w:t>,</w:t>
      </w:r>
      <w:r w:rsidR="00D02ADD">
        <w:rPr>
          <w:rFonts w:ascii="Times New Roman" w:hAnsi="Times New Roman"/>
        </w:rPr>
        <w:t xml:space="preserve"> to monitor DNA content</w:t>
      </w:r>
      <w:r w:rsidR="00F92D89">
        <w:rPr>
          <w:rFonts w:ascii="Times New Roman" w:hAnsi="Times New Roman"/>
        </w:rPr>
        <w:t>,</w:t>
      </w:r>
      <w:r w:rsidR="00D02ADD">
        <w:rPr>
          <w:rFonts w:ascii="Times New Roman" w:hAnsi="Times New Roman"/>
        </w:rPr>
        <w:t xml:space="preserve"> can be done by established methods </w:t>
      </w:r>
      <w:r w:rsidR="003D6BA7">
        <w:rPr>
          <w:rFonts w:ascii="Times New Roman" w:hAnsi="Times New Roman"/>
        </w:rPr>
        <w:fldChar w:fldCharType="begin"/>
      </w:r>
      <w:ins w:id="430" w:author="hong qin" w:date="2012-01-19T16:49:00Z">
        <w:r w:rsidR="002C6F92">
          <w:rPr>
            <w:rFonts w:ascii="Times New Roman" w:hAnsi="Times New Roman"/>
          </w:rPr>
          <w:instrText xml:space="preserve"> ADDIN EN.CITE &lt;EndNote&gt;&lt;Cite&gt;&lt;Author&gt;Kvam&lt;/Author&gt;&lt;Year&gt;2006&lt;/Year&gt;&lt;RecNum&gt;1261&lt;/RecNum&gt;&lt;record&gt;&lt;rec-number&gt;1261&lt;/rec-number&gt;&lt;foreign-keys&gt;&lt;key app="EN" db-id="seezaperx2r9rmet92m5az2vezeppvta9ads"&gt;1261&lt;/key&gt;&lt;/foreign-keys&gt;&lt;ref-type name="Journal Article"&gt;17&lt;/ref-type&gt;&lt;contributors&gt;&lt;authors&gt;&lt;author&gt;Kvam, E.&lt;/author&gt;&lt;author&gt;Goldfarb, D. S.&lt;/author&gt;&lt;/authors&gt;&lt;/contributors&gt;&lt;auth-address&gt;Department of Biology, University of Rochester, Rochester, NY 14627, USA.&lt;/auth-address&gt;&lt;titles&gt;&lt;title&gt;Structure and function of nucleus-vacuole junctions: outer-nuclear-membrane targeting of Nvj1p and a role in tryptophan uptake&lt;/title&gt;&lt;secondary-title&gt;J Cell Sci&lt;/secondary-title&gt;&lt;/titles&gt;&lt;periodical&gt;&lt;full-title&gt;J Cell Sci&lt;/full-title&gt;&lt;/periodical&gt;&lt;pages&gt;3622-33&lt;/pages&gt;&lt;volume&gt;119&lt;/volume&gt;&lt;number&gt;Pt 17&lt;/number&gt;&lt;edition&gt;2006/08/17&lt;/edition&gt;&lt;keywords&gt;&lt;keyword&gt;Amino Acid Sequence&lt;/keyword&gt;&lt;keyword&gt;*Cell Nucleus/metabolism/ultrastructure&lt;/keyword&gt;&lt;keyword&gt;Molecular Sequence Data&lt;/keyword&gt;&lt;keyword&gt;Nuclear Envelope/*metabolism/ultrastructure&lt;/keyword&gt;&lt;keyword&gt;Protein Structure, Tertiary&lt;/keyword&gt;&lt;keyword&gt;Receptors, Cytoplasmic and Nuclear/genetics/*metabolism&lt;/keyword&gt;&lt;keyword&gt;Recombinant Fusion Proteins/genetics/metabolism&lt;/keyword&gt;&lt;keyword&gt;*Saccharomyces cerevisiae/cytology/metabolism&lt;/keyword&gt;&lt;keyword&gt;Saccharomyces cerevisiae Proteins/genetics/*metabolism&lt;/keyword&gt;&lt;keyword&gt;Sequence Alignment&lt;/keyword&gt;&lt;keyword&gt;Tryptophan/*metabolism&lt;/keyword&gt;&lt;keyword&gt;*Vacuoles/metabolism/ultrastructure&lt;/keyword&gt;&lt;/keywords&gt;&lt;dates&gt;&lt;year&gt;2006&lt;/year&gt;&lt;pub-dates&gt;&lt;date&gt;Sep 1&lt;/date&gt;&lt;/pub-dates&gt;&lt;/dates&gt;&lt;isbn&gt;0021-9533 (Print)&amp;#xD;0021-9533 (Linking)&lt;/isbn&gt;&lt;accession-num&gt;16912077&lt;/accession-num&gt;&lt;urls&gt;&lt;related-urls&gt;&lt;url&gt;http://www.ncbi.nlm.nih.gov/entrez/query.fcgi?cmd=Retrieve&amp;amp;db=PubMed&amp;amp;dopt=Citation&amp;amp;list_uids=16912077&lt;/url&gt;&lt;/related-urls&gt;&lt;/urls&gt;&lt;electronic-resource-num&gt;jcs.03093 [pii]&amp;#xD;10.1242/jcs.03093&lt;/electronic-resource-num&gt;&lt;language&gt;eng&lt;/language&gt;&lt;/record&gt;&lt;/Cite&gt;&lt;/EndNote&gt;</w:instrText>
        </w:r>
      </w:ins>
      <w:del w:id="431" w:author="hong qin" w:date="2012-01-19T16:49:00Z">
        <w:r w:rsidR="0094700F" w:rsidDel="002C6F92">
          <w:rPr>
            <w:rFonts w:ascii="Times New Roman" w:hAnsi="Times New Roman"/>
          </w:rPr>
          <w:delInstrText xml:space="preserve"> ADDIN EN.CITE &lt;EndNote&gt;&lt;Cite&gt;&lt;Author&gt;Kvam&lt;/Author&gt;&lt;Year&gt;2006&lt;/Year&gt;&lt;RecNum&gt;1261&lt;/RecNum&gt;&lt;record&gt;&lt;rec-number&gt;1261&lt;/rec-number&gt;&lt;foreign-keys&gt;&lt;key app="EN" db-id="seezaperx2r9rmet92m5az2vezeppvta9ads"&gt;1261&lt;/key&gt;&lt;/foreign-keys&gt;&lt;ref-type name="Journal Article"&gt;17&lt;/ref-type&gt;&lt;contributors&gt;&lt;authors&gt;&lt;author&gt;Kvam, E.&lt;/author&gt;&lt;author&gt;Goldfarb, D. S.&lt;/author&gt;&lt;/authors&gt;&lt;/contributors&gt;&lt;auth-address&gt;Department of Biology, University of Rochester, Rochester, NY 14627, USA.&lt;/auth-address&gt;&lt;titles&gt;&lt;title&gt;Structure and function of nucleus-vacuole junctions: outer-nuclear-membrane targeting of Nvj1p and a role in tryptophan uptake&lt;/title&gt;&lt;secondary-title&gt;J Cell Sci&lt;/secondary-title&gt;&lt;/titles&gt;&lt;periodical&gt;&lt;full-title&gt;J Cell Sci&lt;/full-title&gt;&lt;/periodical&gt;&lt;pages&gt;3622-33&lt;/pages&gt;&lt;volume&gt;119&lt;/volume&gt;&lt;number&gt;Pt 17&lt;/number&gt;&lt;edition&gt;2006/08/17&lt;/edition&gt;&lt;keywords&gt;&lt;keyword&gt;Amino Acid Sequence&lt;/keyword&gt;&lt;keyword&gt;*Cell Nucleus/metabolism/ultrastructure&lt;/keyword&gt;&lt;keyword&gt;Molecular Sequence Data&lt;/keyword&gt;&lt;keyword&gt;Nuclear Envelope/*metabolism/ultrastructure&lt;/keyword&gt;&lt;keyword&gt;Protein Structure, Tertiary&lt;/keyword&gt;&lt;keyword&gt;Receptors, Cytoplasmic and Nuclear/genetics/*metabolism&lt;/keyword&gt;&lt;keyword&gt;Recombinant Fusion Proteins/genetics/metabolism&lt;/keyword&gt;&lt;keyword&gt;*Saccharomyces cerevisiae/cytology/metabolism&lt;/keyword&gt;&lt;keyword&gt;Saccharomyces cerevisiae Proteins/genetics/*metabolism&lt;/keyword&gt;&lt;keyword&gt;Sequence Alignment&lt;/keyword&gt;&lt;keyword&gt;Tryptophan/*metabolism&lt;/keyword&gt;&lt;keyword&gt;*Vacuoles/metabolism/ultrastructure&lt;/keyword&gt;&lt;/keywords&gt;&lt;dates&gt;&lt;year&gt;2006&lt;/year&gt;&lt;pub-dates&gt;&lt;date&gt;Sep 1&lt;/date&gt;&lt;/pub-dates&gt;&lt;/dates&gt;&lt;isbn&gt;0021-9533 (Print)&amp;#xD;0021-9533 (Linking)&lt;/isbn&gt;&lt;accession-num&gt;16912077&lt;/accession-num&gt;&lt;urls&gt;&lt;related-urls&gt;&lt;url&gt;http://www.ncbi.nlm.nih.gov/entrez/query.fcgi?cmd=Retrieve&amp;amp;db=PubMed&amp;amp;dopt=Citation&amp;amp;list_uids=16912077&lt;/url&gt;&lt;/related-urls&gt;&lt;/urls&gt;&lt;electronic-resource-num&gt;jcs.03093 [pii]&amp;#xD;10.1242/jcs.03093&lt;/electronic-resource-num&gt;&lt;language&gt;eng&lt;/language&gt;&lt;/record&gt;&lt;/Cite&gt;&lt;/EndNote&gt;</w:delInstrText>
        </w:r>
      </w:del>
      <w:r w:rsidR="003D6BA7">
        <w:rPr>
          <w:rFonts w:ascii="Times New Roman" w:hAnsi="Times New Roman"/>
        </w:rPr>
        <w:fldChar w:fldCharType="separate"/>
      </w:r>
      <w:ins w:id="432" w:author="hong qin" w:date="2012-01-19T16:49:00Z">
        <w:r w:rsidR="002C6F92">
          <w:rPr>
            <w:rFonts w:ascii="Times New Roman" w:hAnsi="Times New Roman"/>
          </w:rPr>
          <w:t>[100]</w:t>
        </w:r>
      </w:ins>
      <w:del w:id="433" w:author="hong qin" w:date="2012-01-19T16:49:00Z">
        <w:r w:rsidR="0094700F" w:rsidDel="002C6F92">
          <w:rPr>
            <w:rFonts w:ascii="Times New Roman" w:hAnsi="Times New Roman"/>
          </w:rPr>
          <w:delText>[99]</w:delText>
        </w:r>
      </w:del>
      <w:r w:rsidR="003D6BA7">
        <w:rPr>
          <w:rFonts w:ascii="Times New Roman" w:hAnsi="Times New Roman"/>
        </w:rPr>
        <w:fldChar w:fldCharType="end"/>
      </w:r>
      <w:r w:rsidR="00D02ADD">
        <w:rPr>
          <w:rFonts w:ascii="Times New Roman" w:hAnsi="Times New Roman"/>
        </w:rPr>
        <w:t xml:space="preserve">. Hoechst and </w:t>
      </w:r>
      <w:proofErr w:type="spellStart"/>
      <w:r w:rsidR="00D02ADD">
        <w:rPr>
          <w:rFonts w:ascii="Times New Roman" w:hAnsi="Times New Roman"/>
        </w:rPr>
        <w:t>PrI</w:t>
      </w:r>
      <w:proofErr w:type="spellEnd"/>
      <w:r w:rsidR="00D02ADD">
        <w:rPr>
          <w:rFonts w:ascii="Times New Roman" w:hAnsi="Times New Roman"/>
        </w:rPr>
        <w:t xml:space="preserve"> can be used to monitor both live and dead cells </w:t>
      </w:r>
      <w:r w:rsidR="003D6BA7">
        <w:rPr>
          <w:rFonts w:ascii="Times New Roman" w:hAnsi="Times New Roman"/>
        </w:rPr>
        <w:fldChar w:fldCharType="begin"/>
      </w:r>
      <w:ins w:id="434" w:author="hong qin" w:date="2012-01-19T16:49:00Z">
        <w:r w:rsidR="002C6F92">
          <w:rPr>
            <w:rFonts w:ascii="Times New Roman" w:hAnsi="Times New Roman"/>
          </w:rPr>
          <w:instrText xml:space="preserve"> ADDIN EN.CITE &lt;EndNote&gt;&lt;Cite&gt;&lt;Author&gt;Poot&lt;/Author&gt;&lt;Year&gt;1997&lt;/Year&gt;&lt;RecNum&gt;1273&lt;/RecNum&gt;&lt;record&gt;&lt;rec-number&gt;1273&lt;/rec-number&gt;&lt;foreign-keys&gt;&lt;key app="EN" db-id="seezaperx2r9rmet92m5az2vezeppvta9ads"&gt;1273&lt;/key&gt;&lt;/foreign-keys&gt;&lt;ref-type name="Journal Article"&gt;17&lt;/ref-type&gt;&lt;contributors&gt;&lt;authors&gt;&lt;author&gt;Poot, M.&lt;/author&gt;&lt;author&gt;Gibson, L. L.&lt;/author&gt;&lt;author&gt;Singer, V. L.&lt;/author&gt;&lt;/authors&gt;&lt;/contributors&gt;&lt;auth-address&gt;Molecular Probes, Inc., Department of Biosciences, Eugene, OR 97402, USA.&lt;/auth-address&gt;&lt;titles&gt;&lt;title&gt;Detection of apoptosis in live cells by MitoTracker red CMXRos and SYTO dye flow cytometry&lt;/title&gt;&lt;secondary-title&gt;Cytometry&lt;/secondary-title&gt;&lt;/titles&gt;&lt;periodical&gt;&lt;full-title&gt;Cytometry&lt;/full-title&gt;&lt;/periodical&gt;&lt;pages&gt;358-64&lt;/pages&gt;&lt;volume&gt;27&lt;/volume&gt;&lt;number&gt;4&lt;/number&gt;&lt;edition&gt;1997/04/01&lt;/edition&gt;&lt;keywords&gt;&lt;keyword&gt;Antineoplastic Agents, Phytogenic&lt;/keyword&gt;&lt;keyword&gt;*Apoptosis/drug effects&lt;/keyword&gt;&lt;keyword&gt;Camptothecin/pharmacology&lt;/keyword&gt;&lt;keyword&gt;Flow Cytometry/*methods&lt;/keyword&gt;&lt;keyword&gt;*Fluorescent Dyes&lt;/keyword&gt;&lt;keyword&gt;Humans&lt;/keyword&gt;&lt;keyword&gt;Mitochondria/chemistry&lt;/keyword&gt;&lt;keyword&gt;Organic Chemicals&lt;/keyword&gt;&lt;keyword&gt;RNA/analysis&lt;/keyword&gt;&lt;keyword&gt;Ribonuclease, Pancreatic/metabolism&lt;/keyword&gt;&lt;keyword&gt;Spectrometry, Fluorescence&lt;/keyword&gt;&lt;keyword&gt;Tumor Cells, Cultured&lt;/keyword&gt;&lt;/keywords&gt;&lt;dates&gt;&lt;year&gt;1997&lt;/year&gt;&lt;pub-dates&gt;&lt;date&gt;Apr 1&lt;/date&gt;&lt;/pub-dates&gt;&lt;/dates&gt;&lt;isbn&gt;0196-4763 (Print)&amp;#xD;0196-4763 (Linking)&lt;/isbn&gt;&lt;accession-num&gt;9098628&lt;/accession-num&gt;&lt;urls&gt;&lt;related-urls&gt;&lt;url&gt;http://www.ncbi.nlm.nih.gov/entrez/query.fcgi?cmd=Retrieve&amp;amp;db=PubMed&amp;amp;dopt=Citation&amp;amp;list_uids=9098628&lt;/url&gt;&lt;/related-urls&gt;&lt;/urls&gt;&lt;electronic-resource-num&gt;10.1002/(SICI)1097-0320(19970401)27:4&amp;lt;358::AID-CYTO7&amp;gt;3.0.CO;2-8 [pii]&lt;/electronic-resource-num&gt;&lt;language&gt;eng&lt;/language&gt;&lt;/record&gt;&lt;/Cite&gt;&lt;/EndNote&gt;</w:instrText>
        </w:r>
      </w:ins>
      <w:del w:id="435" w:author="hong qin" w:date="2012-01-19T16:49:00Z">
        <w:r w:rsidR="0094700F" w:rsidDel="002C6F92">
          <w:rPr>
            <w:rFonts w:ascii="Times New Roman" w:hAnsi="Times New Roman"/>
          </w:rPr>
          <w:delInstrText xml:space="preserve"> ADDIN EN.CITE &lt;EndNote&gt;&lt;Cite&gt;&lt;Author&gt;Poot&lt;/Author&gt;&lt;Year&gt;1997&lt;/Year&gt;&lt;RecNum&gt;1273&lt;/RecNum&gt;&lt;record&gt;&lt;rec-number&gt;1273&lt;/rec-number&gt;&lt;foreign-keys&gt;&lt;key app="EN" db-id="seezaperx2r9rmet92m5az2vezeppvta9ads"&gt;1273&lt;/key&gt;&lt;/foreign-keys&gt;&lt;ref-type name="Journal Article"&gt;17&lt;/ref-type&gt;&lt;contributors&gt;&lt;authors&gt;&lt;author&gt;Poot, M.&lt;/author&gt;&lt;author&gt;Gibson, L. L.&lt;/author&gt;&lt;author&gt;Singer, V. L.&lt;/author&gt;&lt;/authors&gt;&lt;/contributors&gt;&lt;auth-address&gt;Molecular Probes, Inc., Department of Biosciences, Eugene, OR 97402, USA.&lt;/auth-address&gt;&lt;titles&gt;&lt;title&gt;Detection of apoptosis in live cells by MitoTracker red CMXRos and SYTO dye flow cytometry&lt;/title&gt;&lt;secondary-title&gt;Cytometry&lt;/secondary-title&gt;&lt;/titles&gt;&lt;periodical&gt;&lt;full-title&gt;Cytometry&lt;/full-title&gt;&lt;/periodical&gt;&lt;pages&gt;358-64&lt;/pages&gt;&lt;volume&gt;27&lt;/volume&gt;&lt;number&gt;4&lt;/number&gt;&lt;edition&gt;1997/04/01&lt;/edition&gt;&lt;keywords&gt;&lt;keyword&gt;Antineoplastic Agents, Phytogenic&lt;/keyword&gt;&lt;keyword&gt;*Apoptosis/drug effects&lt;/keyword&gt;&lt;keyword&gt;Camptothecin/pharmacology&lt;/keyword&gt;&lt;keyword&gt;Flow Cytometry/*methods&lt;/keyword&gt;&lt;keyword&gt;*Fluorescent Dyes&lt;/keyword&gt;&lt;keyword&gt;Humans&lt;/keyword&gt;&lt;keyword&gt;Mitochondria/chemistry&lt;/keyword&gt;&lt;keyword&gt;Organic Chemicals&lt;/keyword&gt;&lt;keyword&gt;RNA/analysis&lt;/keyword&gt;&lt;keyword&gt;Ribonuclease, Pancreatic/metabolism&lt;/keyword&gt;&lt;keyword&gt;Spectrometry, Fluorescence&lt;/keyword&gt;&lt;keyword&gt;Tumor Cells, Cultured&lt;/keyword&gt;&lt;/keywords&gt;&lt;dates&gt;&lt;year&gt;1997&lt;/year&gt;&lt;pub-dates&gt;&lt;date&gt;Apr 1&lt;/date&gt;&lt;/pub-dates&gt;&lt;/dates&gt;&lt;isbn&gt;0196-4763 (Print)&amp;#xD;0196-4763 (Linking)&lt;/isbn&gt;&lt;accession-num&gt;9098628&lt;/accession-num&gt;&lt;urls&gt;&lt;related-urls&gt;&lt;url&gt;http://www.ncbi.nlm.nih.gov/entrez/query.fcgi?cmd=Retrieve&amp;amp;db=PubMed&amp;amp;dopt=Citation&amp;amp;list_uids=9098628&lt;/url&gt;&lt;/related-urls&gt;&lt;/urls&gt;&lt;electronic-resource-num&gt;10.1002/(SICI)1097-0320(19970401)27:4&amp;lt;358::AID-CYTO7&amp;gt;3.0.CO;2-8 [pii]&lt;/electronic-resource-num&gt;&lt;language&gt;eng&lt;/language&gt;&lt;/record&gt;&lt;/Cite&gt;&lt;/EndNote&gt;</w:delInstrText>
        </w:r>
      </w:del>
      <w:r w:rsidR="003D6BA7">
        <w:rPr>
          <w:rFonts w:ascii="Times New Roman" w:hAnsi="Times New Roman"/>
        </w:rPr>
        <w:fldChar w:fldCharType="separate"/>
      </w:r>
      <w:r w:rsidR="0094700F">
        <w:rPr>
          <w:rFonts w:ascii="Times New Roman" w:hAnsi="Times New Roman"/>
        </w:rPr>
        <w:t>[129]</w:t>
      </w:r>
      <w:r w:rsidR="003D6BA7">
        <w:rPr>
          <w:rFonts w:ascii="Times New Roman" w:hAnsi="Times New Roman"/>
        </w:rPr>
        <w:fldChar w:fldCharType="end"/>
      </w:r>
      <w:r w:rsidR="00D02ADD">
        <w:rPr>
          <w:rFonts w:ascii="Times New Roman" w:hAnsi="Times New Roman"/>
        </w:rPr>
        <w:t xml:space="preserve">.  </w:t>
      </w:r>
      <w:proofErr w:type="spellStart"/>
      <w:r w:rsidR="00D02ADD">
        <w:rPr>
          <w:rFonts w:ascii="Times New Roman" w:hAnsi="Times New Roman"/>
        </w:rPr>
        <w:t>Invitrogen</w:t>
      </w:r>
      <w:proofErr w:type="spellEnd"/>
      <w:r w:rsidR="00D02ADD">
        <w:rPr>
          <w:rFonts w:ascii="Times New Roman" w:hAnsi="Times New Roman"/>
        </w:rPr>
        <w:t xml:space="preserve"> provides a free </w:t>
      </w:r>
      <w:proofErr w:type="spellStart"/>
      <w:r w:rsidR="00D02ADD">
        <w:rPr>
          <w:rFonts w:ascii="Times New Roman" w:hAnsi="Times New Roman"/>
        </w:rPr>
        <w:t>iPad</w:t>
      </w:r>
      <w:proofErr w:type="spellEnd"/>
      <w:r w:rsidR="00D02ADD">
        <w:rPr>
          <w:rFonts w:ascii="Times New Roman" w:hAnsi="Times New Roman"/>
        </w:rPr>
        <w:t xml:space="preserve"> app to simulate the multiplexing of </w:t>
      </w:r>
      <w:proofErr w:type="spellStart"/>
      <w:r w:rsidR="00D02ADD">
        <w:rPr>
          <w:rFonts w:ascii="Times New Roman" w:hAnsi="Times New Roman"/>
        </w:rPr>
        <w:t>fluorophores</w:t>
      </w:r>
      <w:proofErr w:type="spellEnd"/>
      <w:r w:rsidR="00D02ADD">
        <w:rPr>
          <w:rFonts w:ascii="Times New Roman" w:hAnsi="Times New Roman"/>
        </w:rPr>
        <w:t xml:space="preserve">. We have been using this app to guide experimental designs of flow </w:t>
      </w:r>
      <w:proofErr w:type="spellStart"/>
      <w:r w:rsidR="00D02ADD">
        <w:rPr>
          <w:rFonts w:ascii="Times New Roman" w:hAnsi="Times New Roman"/>
        </w:rPr>
        <w:t>cytometry</w:t>
      </w:r>
      <w:proofErr w:type="spellEnd"/>
      <w:r w:rsidR="00D02ADD">
        <w:rPr>
          <w:rFonts w:ascii="Times New Roman" w:hAnsi="Times New Roman"/>
        </w:rPr>
        <w:t xml:space="preserve">. </w:t>
      </w:r>
    </w:p>
    <w:p w:rsidR="00FC416F" w:rsidRDefault="00A17C12">
      <w:pPr>
        <w:spacing w:line="240" w:lineRule="auto"/>
        <w:ind w:firstLine="720"/>
        <w:jc w:val="both"/>
        <w:rPr>
          <w:rFonts w:ascii="Times New Roman" w:hAnsi="Times New Roman"/>
        </w:rPr>
      </w:pPr>
      <w:r>
        <w:rPr>
          <w:rFonts w:ascii="Times New Roman" w:hAnsi="Times New Roman"/>
        </w:rPr>
        <w:t xml:space="preserve">We are aware that </w:t>
      </w:r>
      <w:proofErr w:type="spellStart"/>
      <w:r>
        <w:rPr>
          <w:rFonts w:ascii="Times New Roman" w:hAnsi="Times New Roman"/>
        </w:rPr>
        <w:t>PrI</w:t>
      </w:r>
      <w:proofErr w:type="spellEnd"/>
      <w:r>
        <w:rPr>
          <w:rFonts w:ascii="Times New Roman" w:hAnsi="Times New Roman"/>
        </w:rPr>
        <w:t xml:space="preserve"> can stain nucleic DNA, RNA, and mitochondrial DNA. Its intensity can also be influenced by DNA condensation </w:t>
      </w:r>
      <w:r w:rsidR="003D6BA7">
        <w:rPr>
          <w:rFonts w:ascii="Times New Roman" w:hAnsi="Times New Roman"/>
        </w:rPr>
        <w:fldChar w:fldCharType="begin">
          <w:fldData xml:space="preserve">PEVuZE5vdGU+PENpdGU+PEF1dGhvcj5MdXRoZXI8L0F1dGhvcj48WWVhcj4xOTk2PC9ZZWFyPjxS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</w:fldData>
        </w:fldChar>
      </w:r>
      <w:ins w:id="436" w:author="hong qin" w:date="2012-01-19T16:49:00Z">
        <w:r w:rsidR="002C6F92">
          <w:rPr>
            <w:rFonts w:ascii="Times New Roman" w:hAnsi="Times New Roman"/>
          </w:rPr>
          <w:instrText xml:space="preserve"> ADDIN EN.CITE </w:instrText>
        </w:r>
      </w:ins>
      <w:del w:id="437"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PEVuZE5vdGU+PENpdGU+PEF1dGhvcj5MdXRoZXI8L0F1dGhvcj48WWVhcj4xOTk2PC9ZZWFyPjxS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438" w:author="hong qin" w:date="2012-01-19T16:49:00Z">
        <w:r w:rsidR="002C6F92">
          <w:rPr>
            <w:rFonts w:ascii="Times New Roman" w:hAnsi="Times New Roman"/>
          </w:rPr>
          <w:fldChar w:fldCharType="begin">
            <w:fldData xml:space="preserve">PEVuZE5vdGU+PENpdGU+PEF1dGhvcj5MdXRoZXI8L0F1dGhvcj48WWVhcj4xOTk2PC9ZZWFyPjxS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94700F">
        <w:rPr>
          <w:rFonts w:ascii="Times New Roman" w:hAnsi="Times New Roman"/>
        </w:rPr>
        <w:t>[85, 130]</w:t>
      </w:r>
      <w:r w:rsidR="003D6BA7">
        <w:rPr>
          <w:rFonts w:ascii="Times New Roman" w:hAnsi="Times New Roman"/>
        </w:rPr>
        <w:fldChar w:fldCharType="end"/>
      </w:r>
      <w:r>
        <w:rPr>
          <w:rFonts w:ascii="Times New Roman" w:hAnsi="Times New Roman"/>
        </w:rPr>
        <w:t xml:space="preserve">, and its emission </w:t>
      </w:r>
      <w:r w:rsidR="006C7FED">
        <w:rPr>
          <w:rFonts w:ascii="Times New Roman" w:hAnsi="Times New Roman"/>
        </w:rPr>
        <w:t xml:space="preserve">spectrum is </w:t>
      </w:r>
      <w:r>
        <w:rPr>
          <w:rFonts w:ascii="Times New Roman" w:hAnsi="Times New Roman"/>
        </w:rPr>
        <w:t xml:space="preserve">too broad for multi dye studies. We plan to use </w:t>
      </w:r>
      <w:proofErr w:type="spellStart"/>
      <w:r>
        <w:rPr>
          <w:rFonts w:ascii="Times New Roman" w:hAnsi="Times New Roman"/>
        </w:rPr>
        <w:t>PrI</w:t>
      </w:r>
      <w:proofErr w:type="spellEnd"/>
      <w:r>
        <w:rPr>
          <w:rFonts w:ascii="Times New Roman" w:hAnsi="Times New Roman"/>
        </w:rPr>
        <w:t xml:space="preserve"> mostly in single-dye experiments and in large scale surveys, due to its low cost and operational simplicity.  </w:t>
      </w:r>
    </w:p>
    <w:p w:rsidR="004B17A6" w:rsidRDefault="004B17A6">
      <w:pPr>
        <w:spacing w:line="240" w:lineRule="auto"/>
        <w:ind w:firstLine="720"/>
        <w:jc w:val="both"/>
        <w:rPr>
          <w:rFonts w:ascii="Times New Roman" w:hAnsi="Times New Roman"/>
        </w:rPr>
      </w:pPr>
    </w:p>
    <w:p w:rsidR="00FC416F" w:rsidRDefault="006B2B2A">
      <w:pPr>
        <w:pStyle w:val="Heading2"/>
        <w:spacing w:before="0" w:after="0"/>
        <w:jc w:val="both"/>
        <w:rPr>
          <w:rFonts w:ascii="Times New Roman" w:eastAsia="Times New Roman" w:hAnsi="Times New Roman"/>
          <w:i/>
          <w:sz w:val="22"/>
        </w:rPr>
      </w:pPr>
      <w:r>
        <w:rPr>
          <w:rFonts w:ascii="Times New Roman" w:eastAsia="Times New Roman" w:hAnsi="Times New Roman"/>
          <w:i/>
          <w:sz w:val="22"/>
        </w:rPr>
        <w:t>Results from Qin’s prior NSF support</w:t>
      </w:r>
    </w:p>
    <w:p w:rsidR="00FC416F" w:rsidRDefault="006B2B2A">
      <w:pPr>
        <w:pStyle w:val="Heading3"/>
        <w:spacing w:before="0" w:after="0"/>
        <w:ind w:firstLine="720"/>
        <w:jc w:val="both"/>
        <w:rPr>
          <w:rFonts w:ascii="Times New Roman" w:eastAsia="Times New Roman" w:hAnsi="Times New Roman"/>
        </w:rPr>
      </w:pPr>
      <w:r>
        <w:rPr>
          <w:rFonts w:ascii="Times New Roman" w:eastAsia="Times New Roman" w:hAnsi="Times New Roman"/>
          <w:b w:val="0"/>
          <w:sz w:val="22"/>
        </w:rPr>
        <w:t xml:space="preserve">Dr Qin’s current research on yeast aging is supported by NSF RUI award #1022294, “Testing a network hypothesis of cellular aging in </w:t>
      </w:r>
      <w:proofErr w:type="spellStart"/>
      <w:r>
        <w:rPr>
          <w:rFonts w:ascii="Times New Roman" w:eastAsia="Times New Roman" w:hAnsi="Times New Roman"/>
          <w:b w:val="0"/>
          <w:i/>
          <w:sz w:val="22"/>
        </w:rPr>
        <w:t>Saccharomyces</w:t>
      </w:r>
      <w:proofErr w:type="spellEnd"/>
      <w:r>
        <w:rPr>
          <w:rFonts w:ascii="Times New Roman" w:eastAsia="Times New Roman" w:hAnsi="Times New Roman"/>
          <w:b w:val="0"/>
          <w:i/>
          <w:sz w:val="22"/>
        </w:rPr>
        <w:t xml:space="preserve"> </w:t>
      </w:r>
      <w:proofErr w:type="spellStart"/>
      <w:r>
        <w:rPr>
          <w:rFonts w:ascii="Times New Roman" w:eastAsia="Times New Roman" w:hAnsi="Times New Roman"/>
          <w:b w:val="0"/>
          <w:i/>
          <w:sz w:val="22"/>
        </w:rPr>
        <w:t>cerevisiae</w:t>
      </w:r>
      <w:proofErr w:type="spellEnd"/>
      <w:r>
        <w:rPr>
          <w:rFonts w:ascii="Times New Roman" w:eastAsia="Times New Roman" w:hAnsi="Times New Roman"/>
          <w:b w:val="0"/>
          <w:sz w:val="22"/>
        </w:rPr>
        <w:t xml:space="preserve">” (2010-2012). The main goal of this RUI grant is to test a hypothesis that cellular aging is an emergent property of gene networks.  This support has enabled Dr. Qin to engage </w:t>
      </w:r>
      <w:r w:rsidR="00AB3729">
        <w:rPr>
          <w:rFonts w:ascii="Times New Roman" w:eastAsia="Times New Roman" w:hAnsi="Times New Roman"/>
          <w:b w:val="0"/>
          <w:sz w:val="22"/>
        </w:rPr>
        <w:t>~</w:t>
      </w:r>
      <w:r w:rsidR="00613D55">
        <w:rPr>
          <w:rFonts w:ascii="Times New Roman" w:eastAsia="Times New Roman" w:hAnsi="Times New Roman"/>
          <w:b w:val="0"/>
          <w:sz w:val="22"/>
        </w:rPr>
        <w:t>15</w:t>
      </w:r>
      <w:r>
        <w:rPr>
          <w:rFonts w:ascii="Times New Roman" w:eastAsia="Times New Roman" w:hAnsi="Times New Roman"/>
          <w:b w:val="0"/>
          <w:sz w:val="22"/>
        </w:rPr>
        <w:t xml:space="preserve"> undergraduate researchers</w:t>
      </w:r>
      <w:r w:rsidR="00EE3EAA">
        <w:rPr>
          <w:rFonts w:ascii="Times New Roman" w:eastAsia="Times New Roman" w:hAnsi="Times New Roman"/>
          <w:b w:val="0"/>
          <w:sz w:val="22"/>
        </w:rPr>
        <w:t xml:space="preserve">, who </w:t>
      </w:r>
      <w:r>
        <w:rPr>
          <w:rFonts w:ascii="Times New Roman" w:eastAsia="Times New Roman" w:hAnsi="Times New Roman"/>
          <w:b w:val="0"/>
          <w:sz w:val="22"/>
        </w:rPr>
        <w:t xml:space="preserve">are </w:t>
      </w:r>
      <w:r w:rsidR="00EE3EAA">
        <w:rPr>
          <w:rFonts w:ascii="Times New Roman" w:eastAsia="Times New Roman" w:hAnsi="Times New Roman"/>
          <w:b w:val="0"/>
          <w:sz w:val="22"/>
        </w:rPr>
        <w:t xml:space="preserve">all </w:t>
      </w:r>
      <w:r>
        <w:rPr>
          <w:rFonts w:ascii="Times New Roman" w:eastAsia="Times New Roman" w:hAnsi="Times New Roman"/>
          <w:b w:val="0"/>
          <w:sz w:val="22"/>
        </w:rPr>
        <w:t>African American females</w:t>
      </w:r>
      <w:r w:rsidR="00EE3EAA">
        <w:rPr>
          <w:rFonts w:ascii="Times New Roman" w:eastAsia="Times New Roman" w:hAnsi="Times New Roman"/>
          <w:b w:val="0"/>
          <w:sz w:val="22"/>
        </w:rPr>
        <w:t xml:space="preserve">, </w:t>
      </w:r>
      <w:r>
        <w:rPr>
          <w:rFonts w:ascii="Times New Roman" w:eastAsia="Times New Roman" w:hAnsi="Times New Roman"/>
          <w:b w:val="0"/>
          <w:sz w:val="22"/>
        </w:rPr>
        <w:t xml:space="preserve">in the research projects in his lab.  This support has resulted in 1 publication </w:t>
      </w:r>
      <w:r w:rsidR="003D6BA7">
        <w:rPr>
          <w:rFonts w:ascii="Times New Roman" w:eastAsia="Times New Roman" w:hAnsi="Times New Roman"/>
          <w:b w:val="0"/>
          <w:sz w:val="22"/>
        </w:rPr>
        <w:fldChar w:fldCharType="begin">
          <w:fldData xml:space="preserve">PEVuZE5vdGU+PENpdGU+PEF1dGhvcj5HdW88L0F1dGhvcj48WWVhcj4yMDExPC9ZZWFyPjxSZWNO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</w:fldData>
        </w:fldChar>
      </w:r>
      <w:ins w:id="439" w:author="hong qin" w:date="2012-01-19T16:49:00Z">
        <w:r w:rsidR="002C6F92">
          <w:rPr>
            <w:rFonts w:ascii="Times New Roman" w:eastAsia="Times New Roman" w:hAnsi="Times New Roman"/>
            <w:b w:val="0"/>
            <w:sz w:val="22"/>
          </w:rPr>
          <w:instrText xml:space="preserve"> ADDIN EN.CITE </w:instrText>
        </w:r>
      </w:ins>
      <w:del w:id="440" w:author="hong qin" w:date="2012-01-19T16:49:00Z">
        <w:r w:rsidR="0094700F" w:rsidDel="002C6F92">
          <w:rPr>
            <w:rFonts w:ascii="Times New Roman" w:eastAsia="Times New Roman" w:hAnsi="Times New Roman"/>
            <w:b w:val="0"/>
            <w:sz w:val="22"/>
          </w:rPr>
          <w:delInstrText xml:space="preserve"> ADDIN EN.CITE </w:delInstrText>
        </w:r>
        <w:r w:rsidR="003D6BA7" w:rsidDel="002C6F92">
          <w:rPr>
            <w:rFonts w:ascii="Times New Roman" w:eastAsia="Times New Roman" w:hAnsi="Times New Roman"/>
            <w:b w:val="0"/>
            <w:sz w:val="22"/>
          </w:rPr>
          <w:fldChar w:fldCharType="begin">
            <w:fldData xml:space="preserve">PEVuZE5vdGU+PENpdGU+PEF1dGhvcj5HdW88L0F1dGhvcj48WWVhcj4yMDExPC9ZZWFyPjxSZWNO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</w:fldData>
          </w:fldChar>
        </w:r>
        <w:r w:rsidR="0094700F" w:rsidDel="002C6F92">
          <w:rPr>
            <w:rFonts w:ascii="Times New Roman" w:eastAsia="Times New Roman" w:hAnsi="Times New Roman"/>
            <w:b w:val="0"/>
            <w:sz w:val="22"/>
          </w:rPr>
          <w:delInstrText xml:space="preserve"> ADDIN EN.CITE.DATA </w:delInstrText>
        </w:r>
        <w:r w:rsidR="003D6BA7" w:rsidDel="002C6F92">
          <w:rPr>
            <w:rFonts w:ascii="Times New Roman" w:eastAsia="Times New Roman" w:hAnsi="Times New Roman"/>
            <w:b w:val="0"/>
            <w:sz w:val="22"/>
          </w:rPr>
        </w:r>
        <w:r w:rsidR="003D6BA7" w:rsidDel="002C6F92">
          <w:rPr>
            <w:rFonts w:ascii="Times New Roman" w:eastAsia="Times New Roman" w:hAnsi="Times New Roman"/>
            <w:b w:val="0"/>
            <w:sz w:val="22"/>
          </w:rPr>
          <w:fldChar w:fldCharType="end"/>
        </w:r>
        <w:r w:rsidR="003D6BA7" w:rsidDel="002C6F92">
          <w:rPr>
            <w:rFonts w:ascii="Times New Roman" w:eastAsia="Times New Roman" w:hAnsi="Times New Roman"/>
            <w:b w:val="0"/>
            <w:sz w:val="22"/>
          </w:rPr>
        </w:r>
      </w:del>
      <w:ins w:id="441" w:author="hong qin" w:date="2012-01-19T16:49:00Z">
        <w:r w:rsidR="002C6F92">
          <w:rPr>
            <w:rFonts w:ascii="Times New Roman" w:eastAsia="Times New Roman" w:hAnsi="Times New Roman"/>
            <w:b w:val="0"/>
            <w:sz w:val="22"/>
          </w:rPr>
          <w:fldChar w:fldCharType="begin">
            <w:fldData xml:space="preserve">PEVuZE5vdGU+PENpdGU+PEF1dGhvcj5HdW88L0F1dGhvcj48WWVhcj4yMDExPC9ZZWFyPjxSZWNO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</w:fldData>
          </w:fldChar>
        </w:r>
        <w:r w:rsidR="002C6F92">
          <w:rPr>
            <w:rFonts w:ascii="Times New Roman" w:eastAsia="Times New Roman" w:hAnsi="Times New Roman"/>
            <w:b w:val="0"/>
            <w:sz w:val="22"/>
          </w:rPr>
          <w:instrText xml:space="preserve"> ADDIN EN.CITE.DATA </w:instrText>
        </w:r>
        <w:r w:rsidR="002C6F92">
          <w:rPr>
            <w:rFonts w:ascii="Times New Roman" w:eastAsia="Times New Roman" w:hAnsi="Times New Roman"/>
            <w:b w:val="0"/>
            <w:sz w:val="22"/>
          </w:rPr>
        </w:r>
        <w:r w:rsidR="002C6F92">
          <w:rPr>
            <w:rFonts w:ascii="Times New Roman" w:eastAsia="Times New Roman" w:hAnsi="Times New Roman"/>
            <w:b w:val="0"/>
            <w:sz w:val="22"/>
          </w:rPr>
          <w:fldChar w:fldCharType="end"/>
        </w:r>
      </w:ins>
      <w:r w:rsidR="003D6BA7">
        <w:rPr>
          <w:rFonts w:ascii="Times New Roman" w:eastAsia="Times New Roman" w:hAnsi="Times New Roman"/>
          <w:b w:val="0"/>
          <w:sz w:val="22"/>
        </w:rPr>
        <w:fldChar w:fldCharType="separate"/>
      </w:r>
      <w:r w:rsidR="00941FBF">
        <w:rPr>
          <w:rFonts w:ascii="Times New Roman" w:eastAsia="Times New Roman" w:hAnsi="Times New Roman"/>
          <w:b w:val="0"/>
          <w:noProof/>
          <w:sz w:val="22"/>
        </w:rPr>
        <w:t>[7]</w:t>
      </w:r>
      <w:r w:rsidR="003D6BA7">
        <w:rPr>
          <w:rFonts w:ascii="Times New Roman" w:eastAsia="Times New Roman" w:hAnsi="Times New Roman"/>
          <w:b w:val="0"/>
          <w:sz w:val="22"/>
        </w:rPr>
        <w:fldChar w:fldCharType="end"/>
      </w:r>
      <w:r w:rsidR="00547BE1">
        <w:rPr>
          <w:rFonts w:ascii="Times New Roman" w:eastAsia="Times New Roman" w:hAnsi="Times New Roman"/>
          <w:b w:val="0"/>
          <w:sz w:val="22"/>
        </w:rPr>
        <w:t xml:space="preserve"> </w:t>
      </w:r>
      <w:r>
        <w:rPr>
          <w:rFonts w:ascii="Times New Roman" w:eastAsia="Times New Roman" w:hAnsi="Times New Roman"/>
          <w:b w:val="0"/>
          <w:sz w:val="22"/>
        </w:rPr>
        <w:t>and 3 manuscripts</w:t>
      </w:r>
      <w:r w:rsidR="00694BA3">
        <w:rPr>
          <w:rFonts w:ascii="Times New Roman" w:eastAsia="Times New Roman" w:hAnsi="Times New Roman"/>
          <w:b w:val="0"/>
          <w:sz w:val="22"/>
        </w:rPr>
        <w:t xml:space="preserve"> in preparation</w:t>
      </w:r>
      <w:r>
        <w:rPr>
          <w:rFonts w:ascii="Times New Roman" w:eastAsia="Times New Roman" w:hAnsi="Times New Roman"/>
          <w:b w:val="0"/>
          <w:sz w:val="22"/>
        </w:rPr>
        <w:t xml:space="preserve"> </w:t>
      </w:r>
      <w:r w:rsidR="00F145DF">
        <w:rPr>
          <w:rFonts w:ascii="Times New Roman" w:eastAsia="Times New Roman" w:hAnsi="Times New Roman"/>
          <w:b w:val="0"/>
          <w:sz w:val="22"/>
        </w:rPr>
        <w:t>(</w:t>
      </w:r>
      <w:r w:rsidRPr="00F145DF">
        <w:rPr>
          <w:rFonts w:ascii="Times New Roman" w:eastAsia="Times New Roman" w:hAnsi="Times New Roman"/>
          <w:b w:val="0"/>
          <w:sz w:val="22"/>
        </w:rPr>
        <w:t>Asterisks indicate undergraduate co-authors</w:t>
      </w:r>
      <w:r w:rsidR="00F145DF">
        <w:rPr>
          <w:rFonts w:ascii="Times New Roman" w:eastAsia="Times New Roman" w:hAnsi="Times New Roman"/>
          <w:b w:val="0"/>
          <w:sz w:val="22"/>
        </w:rPr>
        <w:t xml:space="preserve">): </w:t>
      </w:r>
      <w:r w:rsidR="000E74E7" w:rsidRPr="00F145DF">
        <w:rPr>
          <w:rFonts w:ascii="Times New Roman" w:hAnsi="Times New Roman"/>
          <w:b w:val="0"/>
          <w:sz w:val="22"/>
        </w:rPr>
        <w:t xml:space="preserve">(1) Parnell, L*, E Jackson*, M Parker*, J </w:t>
      </w:r>
      <w:proofErr w:type="spellStart"/>
      <w:r w:rsidR="000E74E7" w:rsidRPr="00F145DF">
        <w:rPr>
          <w:rFonts w:ascii="Times New Roman" w:hAnsi="Times New Roman"/>
          <w:b w:val="0"/>
          <w:sz w:val="22"/>
        </w:rPr>
        <w:t>Rodrigues</w:t>
      </w:r>
      <w:proofErr w:type="spellEnd"/>
      <w:r w:rsidR="000E74E7" w:rsidRPr="00F145DF">
        <w:rPr>
          <w:rFonts w:ascii="Times New Roman" w:hAnsi="Times New Roman"/>
          <w:b w:val="0"/>
          <w:sz w:val="22"/>
        </w:rPr>
        <w:t>, H</w:t>
      </w:r>
      <w:r w:rsidR="000E74E7" w:rsidRPr="000E74E7">
        <w:rPr>
          <w:rFonts w:ascii="Times New Roman" w:hAnsi="Times New Roman"/>
          <w:b w:val="0"/>
          <w:sz w:val="22"/>
        </w:rPr>
        <w:t xml:space="preserve"> Qin, “Natural isolates of </w:t>
      </w:r>
      <w:proofErr w:type="spellStart"/>
      <w:r w:rsidR="000E74E7" w:rsidRPr="000E74E7">
        <w:rPr>
          <w:rFonts w:ascii="Times New Roman" w:hAnsi="Times New Roman"/>
          <w:b w:val="0"/>
          <w:i/>
          <w:sz w:val="22"/>
        </w:rPr>
        <w:t>Saccharomyces</w:t>
      </w:r>
      <w:proofErr w:type="spellEnd"/>
      <w:r w:rsidR="000E74E7" w:rsidRPr="000E74E7">
        <w:rPr>
          <w:rFonts w:ascii="Times New Roman" w:hAnsi="Times New Roman"/>
          <w:b w:val="0"/>
          <w:i/>
          <w:sz w:val="22"/>
        </w:rPr>
        <w:t xml:space="preserve"> </w:t>
      </w:r>
      <w:proofErr w:type="spellStart"/>
      <w:r w:rsidR="000E74E7" w:rsidRPr="000E74E7">
        <w:rPr>
          <w:rFonts w:ascii="Times New Roman" w:hAnsi="Times New Roman"/>
          <w:b w:val="0"/>
          <w:i/>
          <w:sz w:val="22"/>
        </w:rPr>
        <w:t>cerevisiae</w:t>
      </w:r>
      <w:proofErr w:type="spellEnd"/>
      <w:r w:rsidR="000E74E7" w:rsidRPr="000E74E7">
        <w:rPr>
          <w:rFonts w:ascii="Times New Roman" w:hAnsi="Times New Roman"/>
          <w:b w:val="0"/>
          <w:sz w:val="22"/>
        </w:rPr>
        <w:t xml:space="preserve"> show a diverse pattern of </w:t>
      </w:r>
      <w:r w:rsidR="000E74E7" w:rsidRPr="000E74E7">
        <w:rPr>
          <w:rFonts w:ascii="Times New Roman" w:hAnsi="Times New Roman"/>
          <w:b w:val="0"/>
          <w:sz w:val="22"/>
        </w:rPr>
        <w:lastRenderedPageBreak/>
        <w:t xml:space="preserve">genomic instability in response to hydrogen peroxide”. (2) Story A*, C Montgomery*, C White*, H Qin, “Robustness and cellular aging in </w:t>
      </w:r>
      <w:proofErr w:type="spellStart"/>
      <w:r w:rsidR="000E74E7" w:rsidRPr="000E74E7">
        <w:rPr>
          <w:rFonts w:ascii="Times New Roman" w:hAnsi="Times New Roman"/>
          <w:b w:val="0"/>
          <w:i/>
          <w:sz w:val="22"/>
        </w:rPr>
        <w:t>Saccharomyces</w:t>
      </w:r>
      <w:proofErr w:type="spellEnd"/>
      <w:r w:rsidR="000E74E7" w:rsidRPr="000E74E7">
        <w:rPr>
          <w:rFonts w:ascii="Times New Roman" w:hAnsi="Times New Roman"/>
          <w:b w:val="0"/>
          <w:i/>
          <w:sz w:val="22"/>
        </w:rPr>
        <w:t xml:space="preserve"> </w:t>
      </w:r>
      <w:proofErr w:type="spellStart"/>
      <w:r w:rsidR="000E74E7" w:rsidRPr="000E74E7">
        <w:rPr>
          <w:rFonts w:ascii="Times New Roman" w:hAnsi="Times New Roman"/>
          <w:b w:val="0"/>
          <w:i/>
          <w:sz w:val="22"/>
        </w:rPr>
        <w:t>cerevisiae</w:t>
      </w:r>
      <w:proofErr w:type="spellEnd"/>
      <w:r w:rsidR="000E74E7" w:rsidRPr="000E74E7">
        <w:rPr>
          <w:rFonts w:ascii="Times New Roman" w:hAnsi="Times New Roman"/>
          <w:b w:val="0"/>
          <w:sz w:val="22"/>
        </w:rPr>
        <w:t xml:space="preserve">.” (3) Qin, H.  </w:t>
      </w:r>
      <w:proofErr w:type="gramStart"/>
      <w:r w:rsidR="000E74E7" w:rsidRPr="000E74E7">
        <w:rPr>
          <w:rFonts w:ascii="Times New Roman" w:hAnsi="Times New Roman"/>
          <w:b w:val="0"/>
          <w:sz w:val="22"/>
        </w:rPr>
        <w:t>“Emergence of cellular aging from gene network models”.</w:t>
      </w:r>
      <w:proofErr w:type="gramEnd"/>
      <w:r w:rsidR="000E74E7" w:rsidRPr="000E74E7">
        <w:rPr>
          <w:rFonts w:ascii="Times New Roman" w:hAnsi="Times New Roman"/>
          <w:b w:val="0"/>
          <w:sz w:val="22"/>
        </w:rPr>
        <w:t xml:space="preserve"> </w:t>
      </w:r>
      <w:r w:rsidR="000E74E7" w:rsidRPr="000E74E7">
        <w:rPr>
          <w:rFonts w:ascii="Times New Roman" w:eastAsia="Times New Roman" w:hAnsi="Times New Roman"/>
          <w:b w:val="0"/>
          <w:sz w:val="22"/>
        </w:rPr>
        <w:t>This paper developed a mathematic framework on yeast aging and showed that cellular aging is an emergent property of gene networks.</w:t>
      </w:r>
    </w:p>
    <w:p w:rsidR="00FC416F" w:rsidRDefault="006B2B2A">
      <w:pPr>
        <w:spacing w:line="240" w:lineRule="auto"/>
        <w:ind w:firstLine="720"/>
        <w:jc w:val="both"/>
        <w:rPr>
          <w:rFonts w:ascii="Times New Roman" w:hAnsi="Times New Roman"/>
        </w:rPr>
      </w:pPr>
      <w:r>
        <w:rPr>
          <w:rFonts w:ascii="Times New Roman" w:hAnsi="Times New Roman"/>
        </w:rPr>
        <w:t xml:space="preserve">Dr. Qin was supported by a NSF CCLI grant during 2009 (award #0837075), “Computing in life sciences through hands-on experience and case studies at Tuskegee University”.  This grant enabled Dr. Qin to develop many course materials to teach computing to biology students. These materials are available at </w:t>
      </w:r>
      <w:hyperlink r:id="rId10" w:history="1">
        <w:r>
          <w:rPr>
            <w:rStyle w:val="Hyperlink"/>
            <w:rFonts w:ascii="Times New Roman" w:hAnsi="Times New Roman"/>
          </w:rPr>
          <w:t>http://www.bioiformatics.org/ctls</w:t>
        </w:r>
      </w:hyperlink>
      <w:r>
        <w:rPr>
          <w:rFonts w:ascii="Times New Roman" w:hAnsi="Times New Roman"/>
        </w:rPr>
        <w:t xml:space="preserve">. This grant led to 1 publication </w:t>
      </w:r>
      <w:r w:rsidR="0060735F">
        <w:rPr>
          <w:rFonts w:ascii="Times New Roman" w:hAnsi="Times New Roman"/>
        </w:rPr>
        <w:t xml:space="preserve">based on Qin’s </w:t>
      </w:r>
      <w:r>
        <w:rPr>
          <w:rFonts w:ascii="Times New Roman" w:hAnsi="Times New Roman"/>
        </w:rPr>
        <w:t>pedagogical research</w:t>
      </w:r>
      <w:r w:rsidR="0060735F">
        <w:rPr>
          <w:rFonts w:ascii="Times New Roman" w:hAnsi="Times New Roman"/>
        </w:rPr>
        <w:t xml:space="preserve"> on teaching computational thinking to biology students </w:t>
      </w:r>
      <w:r w:rsidR="003D6BA7">
        <w:rPr>
          <w:rFonts w:ascii="Times New Roman" w:hAnsi="Times New Roman"/>
        </w:rPr>
        <w:fldChar w:fldCharType="begin"/>
      </w:r>
      <w:ins w:id="442" w:author="hong qin" w:date="2012-01-19T16:49:00Z">
        <w:r w:rsidR="002C6F92">
          <w:rPr>
            <w:rFonts w:ascii="Times New Roman" w:hAnsi="Times New Roman"/>
          </w:rPr>
          <w:instrText xml:space="preserve"> ADDIN EN.CITE &lt;EndNote&gt;&lt;Cite&gt;&lt;Author&gt;Qin&lt;/Author&gt;&lt;Year&gt;2009&lt;/Year&gt;&lt;RecNum&gt;1388&lt;/RecNum&gt;&lt;record&gt;&lt;rec-number&gt;1388&lt;/rec-number&gt;&lt;foreign-keys&gt;&lt;key app="EN" db-id="seezaperx2r9rmet92m5az2vezeppvta9ads"&gt;1388&lt;/key&gt;&lt;/foreign-keys&gt;&lt;ref-type name="Journal Article"&gt;17&lt;/ref-type&gt;&lt;contributors&gt;&lt;authors&gt;&lt;author&gt;Qin, H.&lt;/author&gt;&lt;/authors&gt;&lt;/contributors&gt;&lt;titles&gt;&lt;title&gt;Teaching computational thinking through bioinformatics to biology students&lt;/title&gt;&lt;secondary-title&gt;Proceedings of the 40th ACM technical symposium on computer science education&lt;/secondary-title&gt;&lt;/titles&gt;&lt;periodical&gt;&lt;full-title&gt;Proceedings of the 40th ACM technical symposium on computer science education&lt;/full-title&gt;&lt;/periodical&gt;&lt;pages&gt;188-191&lt;/pages&gt;&lt;dates&gt;&lt;year&gt;2009&lt;/year&gt;&lt;/dates&gt;&lt;urls&gt;&lt;/urls&gt;&lt;/record&gt;&lt;/Cite&gt;&lt;/EndNote&gt;</w:instrText>
        </w:r>
      </w:ins>
      <w:del w:id="443" w:author="hong qin" w:date="2012-01-19T16:49:00Z">
        <w:r w:rsidR="0094700F" w:rsidDel="002C6F92">
          <w:rPr>
            <w:rFonts w:ascii="Times New Roman" w:hAnsi="Times New Roman"/>
          </w:rPr>
          <w:delInstrText xml:space="preserve"> ADDIN EN.CITE &lt;EndNote&gt;&lt;Cite&gt;&lt;Author&gt;Qin&lt;/Author&gt;&lt;Year&gt;2009&lt;/Year&gt;&lt;RecNum&gt;1388&lt;/RecNum&gt;&lt;record&gt;&lt;rec-number&gt;1388&lt;/rec-number&gt;&lt;foreign-keys&gt;&lt;key app="EN" db-id="seezaperx2r9rmet92m5az2vezeppvta9ads"&gt;1388&lt;/key&gt;&lt;/foreign-keys&gt;&lt;ref-type name="Journal Article"&gt;17&lt;/ref-type&gt;&lt;contributors&gt;&lt;authors&gt;&lt;author&gt;Qin, H.&lt;/author&gt;&lt;/authors&gt;&lt;/contributors&gt;&lt;titles&gt;&lt;title&gt;Teaching computational thinking through bioinformatics to biology students&lt;/title&gt;&lt;secondary-title&gt;Proceedings of the 40th ACM technical symposium on computer science education&lt;/secondary-title&gt;&lt;/titles&gt;&lt;periodical&gt;&lt;full-title&gt;Proceedings of the 40th ACM technical symposium on computer science education&lt;/full-title&gt;&lt;/periodical&gt;&lt;pages&gt;188-191&lt;/pages&gt;&lt;dates&gt;&lt;year&gt;2009&lt;/year&gt;&lt;/dates&gt;&lt;urls&gt;&lt;/urls&gt;&lt;/record&gt;&lt;/Cite&gt;&lt;/EndNote&gt;</w:delInstrText>
        </w:r>
      </w:del>
      <w:r w:rsidR="003D6BA7">
        <w:rPr>
          <w:rFonts w:ascii="Times New Roman" w:hAnsi="Times New Roman"/>
        </w:rPr>
        <w:fldChar w:fldCharType="separate"/>
      </w:r>
      <w:r w:rsidR="0094700F">
        <w:rPr>
          <w:rFonts w:ascii="Times New Roman" w:hAnsi="Times New Roman"/>
        </w:rPr>
        <w:t>[131]</w:t>
      </w:r>
      <w:r w:rsidR="003D6BA7">
        <w:rPr>
          <w:rFonts w:ascii="Times New Roman" w:hAnsi="Times New Roman"/>
        </w:rPr>
        <w:fldChar w:fldCharType="end"/>
      </w:r>
      <w:r w:rsidR="0060735F">
        <w:rPr>
          <w:rFonts w:ascii="Times New Roman" w:hAnsi="Times New Roman"/>
        </w:rPr>
        <w:t>.</w:t>
      </w:r>
      <w:r>
        <w:rPr>
          <w:rFonts w:ascii="Times New Roman" w:hAnsi="Times New Roman"/>
        </w:rPr>
        <w:t xml:space="preserve"> </w:t>
      </w:r>
    </w:p>
    <w:p w:rsidR="00FC416F" w:rsidRDefault="006B2B2A">
      <w:pPr>
        <w:pStyle w:val="Heading2"/>
        <w:spacing w:before="0" w:after="0"/>
        <w:jc w:val="both"/>
        <w:rPr>
          <w:rFonts w:ascii="Times New Roman" w:hAnsi="Times New Roman"/>
          <w:sz w:val="22"/>
        </w:rPr>
      </w:pPr>
      <w:r>
        <w:rPr>
          <w:rFonts w:ascii="Times New Roman" w:hAnsi="Times New Roman"/>
          <w:sz w:val="22"/>
        </w:rPr>
        <w:t>____________________________________________________________________</w:t>
      </w:r>
    </w:p>
    <w:p w:rsidR="00FC416F" w:rsidRDefault="006B2B2A">
      <w:pPr>
        <w:pStyle w:val="Heading2"/>
        <w:spacing w:before="0" w:after="0"/>
        <w:jc w:val="both"/>
        <w:rPr>
          <w:rFonts w:ascii="Times New Roman" w:eastAsia="Times New Roman" w:hAnsi="Times New Roman"/>
          <w:sz w:val="22"/>
        </w:rPr>
      </w:pPr>
      <w:r>
        <w:rPr>
          <w:rFonts w:ascii="Times New Roman" w:eastAsia="Times New Roman" w:hAnsi="Times New Roman"/>
          <w:sz w:val="22"/>
        </w:rPr>
        <w:t>B.2   Function of</w:t>
      </w:r>
      <w:r>
        <w:rPr>
          <w:rFonts w:ascii="Times New Roman" w:eastAsia="Times New Roman" w:hAnsi="Times New Roman"/>
          <w:i/>
          <w:sz w:val="22"/>
        </w:rPr>
        <w:t xml:space="preserve"> </w:t>
      </w:r>
      <w:proofErr w:type="spellStart"/>
      <w:r>
        <w:rPr>
          <w:rFonts w:ascii="Times New Roman" w:hAnsi="Times New Roman"/>
          <w:sz w:val="22"/>
        </w:rPr>
        <w:t>glycosphingolipids</w:t>
      </w:r>
      <w:proofErr w:type="spellEnd"/>
      <w:r>
        <w:rPr>
          <w:rFonts w:ascii="Times New Roman" w:hAnsi="Times New Roman"/>
          <w:sz w:val="22"/>
        </w:rPr>
        <w:t xml:space="preserve"> in cell proliferation and apoptosis. (Maloney)</w:t>
      </w:r>
    </w:p>
    <w:p w:rsidR="00FC416F" w:rsidRDefault="006B2B2A">
      <w:pPr>
        <w:spacing w:line="240" w:lineRule="auto"/>
        <w:ind w:firstLine="720"/>
        <w:jc w:val="both"/>
        <w:rPr>
          <w:rFonts w:ascii="Times New Roman" w:hAnsi="Times New Roman"/>
        </w:rPr>
      </w:pPr>
      <w:proofErr w:type="spellStart"/>
      <w:r>
        <w:rPr>
          <w:rFonts w:ascii="Times New Roman" w:hAnsi="Times New Roman"/>
        </w:rPr>
        <w:t>Glycosphingolipid</w:t>
      </w:r>
      <w:proofErr w:type="spellEnd"/>
      <w:r>
        <w:rPr>
          <w:rFonts w:ascii="Times New Roman" w:hAnsi="Times New Roman"/>
        </w:rPr>
        <w:t xml:space="preserve"> expression varies greatly from one cell type to another, yet very little information is available on the role of the various </w:t>
      </w:r>
      <w:proofErr w:type="spellStart"/>
      <w:r>
        <w:rPr>
          <w:rFonts w:ascii="Times New Roman" w:hAnsi="Times New Roman"/>
        </w:rPr>
        <w:t>glycolipids</w:t>
      </w:r>
      <w:proofErr w:type="spellEnd"/>
      <w:r>
        <w:rPr>
          <w:rFonts w:ascii="Times New Roman" w:hAnsi="Times New Roman"/>
        </w:rPr>
        <w:t xml:space="preserve"> in functions of different cell types. Research in the Maloney lab focuses on defining the function for </w:t>
      </w:r>
      <w:proofErr w:type="spellStart"/>
      <w:r>
        <w:rPr>
          <w:rFonts w:ascii="Times New Roman" w:hAnsi="Times New Roman"/>
        </w:rPr>
        <w:t>globotriaosyl</w:t>
      </w:r>
      <w:proofErr w:type="spellEnd"/>
      <w:r>
        <w:rPr>
          <w:rFonts w:ascii="Times New Roman" w:hAnsi="Times New Roman"/>
        </w:rPr>
        <w:t xml:space="preserve"> </w:t>
      </w:r>
      <w:proofErr w:type="spellStart"/>
      <w:r>
        <w:rPr>
          <w:rFonts w:ascii="Times New Roman" w:hAnsi="Times New Roman"/>
        </w:rPr>
        <w:t>ceramide</w:t>
      </w:r>
      <w:proofErr w:type="spellEnd"/>
      <w:r>
        <w:rPr>
          <w:rFonts w:ascii="Times New Roman" w:hAnsi="Times New Roman"/>
        </w:rPr>
        <w:t xml:space="preserve"> (Gb3), a </w:t>
      </w:r>
      <w:proofErr w:type="spellStart"/>
      <w:r>
        <w:rPr>
          <w:rFonts w:ascii="Times New Roman" w:hAnsi="Times New Roman"/>
        </w:rPr>
        <w:t>glycosphingolipid</w:t>
      </w:r>
      <w:proofErr w:type="spellEnd"/>
      <w:r>
        <w:rPr>
          <w:rFonts w:ascii="Times New Roman" w:hAnsi="Times New Roman"/>
        </w:rPr>
        <w:t xml:space="preserve">. Gb3, also known as CD77, is a marker for germinal center stage B cells </w:t>
      </w:r>
      <w:r w:rsidR="003D6BA7">
        <w:rPr>
          <w:rFonts w:ascii="Times New Roman" w:hAnsi="Times New Roman"/>
        </w:rPr>
        <w:fldChar w:fldCharType="begin"/>
      </w:r>
      <w:ins w:id="444" w:author="hong qin" w:date="2012-01-19T16:49:00Z">
        <w:r w:rsidR="002C6F92">
          <w:rPr>
            <w:rFonts w:ascii="Times New Roman" w:hAnsi="Times New Roman"/>
          </w:rPr>
          <w:instrText xml:space="preserve"> ADDIN EN.CITE &lt;EndNote&gt;&lt;Cite&gt;&lt;Author&gt;Lingwood&lt;/Author&gt;&lt;Year&gt;2010&lt;/Year&gt;&lt;RecNum&gt;1212&lt;/RecNum&gt;&lt;record&gt;&lt;rec-number&gt;1212&lt;/rec-number&gt;&lt;foreign-keys&gt;&lt;key app="EN" db-id="seezaperx2r9rmet92m5az2vezeppvta9ads"&gt;1212&lt;/key&gt;&lt;/foreign-keys&gt;&lt;ref-type name="Journal Article"&gt;17&lt;/ref-type&gt;&lt;contributors&gt;&lt;authors&gt;&lt;author&gt;Lingwood, C. A.&lt;/author&gt;&lt;author&gt;Binnington, B.&lt;/author&gt;&lt;author&gt;Manis, A.&lt;/author&gt;&lt;author&gt;Branch, D. R.&lt;/author&gt;&lt;/authors&gt;&lt;/contributors&gt;&lt;auth-address&gt;Research Institute, Division of Molecular Structure and Function, The Hospital for Sick Children, Toronto, Ontario, Canada. cling@sickkids.ca&lt;/auth-address&gt;&lt;titles&gt;&lt;title&gt;Globotriaosyl ceramide receptor function - where membrane structure and pathology intersect&lt;/title&gt;&lt;secondary-title&gt;FEBS Lett&lt;/secondary-title&gt;&lt;/titles&gt;&lt;periodical&gt;&lt;full-title&gt;FEBS Lett&lt;/full-title&gt;&lt;/periodical&gt;&lt;pages&gt;1879-86&lt;/pages&gt;&lt;volume&gt;584&lt;/volume&gt;&lt;number&gt;9&lt;/number&gt;&lt;edition&gt;2009/12/02&lt;/edition&gt;&lt;keywords&gt;&lt;keyword&gt;Animals&lt;/keyword&gt;&lt;keyword&gt;Cell Membrane Structures/pathology/*physiology&lt;/keyword&gt;&lt;keyword&gt;Glycosphingolipids/metabolism&lt;/keyword&gt;&lt;keyword&gt;HIV Envelope Protein gp120/metabolism/physiology&lt;/keyword&gt;&lt;keyword&gt;HIV Infections/etiology/metabolism/*pathology&lt;/keyword&gt;&lt;keyword&gt;Hemolytic-Uremic Syndrome/etiology/metabolism/*pathology&lt;/keyword&gt;&lt;keyword&gt;Humans&lt;/keyword&gt;&lt;keyword&gt;Membrane Microdomains/metabolism/physiology&lt;/keyword&gt;&lt;keyword&gt;Receptors, Cell Surface/physiology&lt;/keyword&gt;&lt;keyword&gt;Shiga Toxins/metabolism&lt;/keyword&gt;&lt;keyword&gt;Trihexosylceramides/metabolism/*physiology&lt;/keyword&gt;&lt;/keywords&gt;&lt;dates&gt;&lt;year&gt;2010&lt;/year&gt;&lt;pub-dates&gt;&lt;date&gt;May 3&lt;/date&gt;&lt;/pub-dates&gt;&lt;/dates&gt;&lt;isbn&gt;1873-3468 (Electronic)&amp;#xD;0014-5793 (Linking)&lt;/isbn&gt;&lt;accession-num&gt;19948172&lt;/accession-num&gt;&lt;urls&gt;&lt;related-urls&gt;&lt;url&gt;http://www.ncbi.nlm.nih.gov/entrez/query.fcgi?cmd=Retrieve&amp;amp;db=PubMed&amp;amp;dopt=Citation&amp;amp;list_uids=19948172&lt;/url&gt;&lt;/related-urls&gt;&lt;/urls&gt;&lt;electronic-resource-num&gt;S0014-5793(09)01029-1 [pii]&amp;#xD;10.1016/j.febslet.2009.11.089&lt;/electronic-resource-num&gt;&lt;language&gt;eng&lt;/language&gt;&lt;/record&gt;&lt;/Cite&gt;&lt;/EndNote&gt;</w:instrText>
        </w:r>
      </w:ins>
      <w:del w:id="445" w:author="hong qin" w:date="2012-01-19T16:49:00Z">
        <w:r w:rsidR="0094700F" w:rsidDel="002C6F92">
          <w:rPr>
            <w:rFonts w:ascii="Times New Roman" w:hAnsi="Times New Roman"/>
          </w:rPr>
          <w:delInstrText xml:space="preserve"> ADDIN EN.CITE &lt;EndNote&gt;&lt;Cite&gt;&lt;Author&gt;Lingwood&lt;/Author&gt;&lt;Year&gt;2010&lt;/Year&gt;&lt;RecNum&gt;1212&lt;/RecNum&gt;&lt;record&gt;&lt;rec-number&gt;1212&lt;/rec-number&gt;&lt;foreign-keys&gt;&lt;key app="EN" db-id="seezaperx2r9rmet92m5az2vezeppvta9ads"&gt;1212&lt;/key&gt;&lt;/foreign-keys&gt;&lt;ref-type name="Journal Article"&gt;17&lt;/ref-type&gt;&lt;contributors&gt;&lt;authors&gt;&lt;author&gt;Lingwood, C. A.&lt;/author&gt;&lt;author&gt;Binnington, B.&lt;/author&gt;&lt;author&gt;Manis, A.&lt;/author&gt;&lt;author&gt;Branch, D. R.&lt;/author&gt;&lt;/authors&gt;&lt;/contributors&gt;&lt;auth-address&gt;Research Institute, Division of Molecular Structure and Function, The Hospital for Sick Children, Toronto, Ontario, Canada. cling@sickkids.ca&lt;/auth-address&gt;&lt;titles&gt;&lt;title&gt;Globotriaosyl ceramide receptor function - where membrane structure and pathology intersect&lt;/title&gt;&lt;secondary-title&gt;FEBS Lett&lt;/secondary-title&gt;&lt;/titles&gt;&lt;periodical&gt;&lt;full-title&gt;FEBS Lett&lt;/full-title&gt;&lt;/periodical&gt;&lt;pages&gt;1879-86&lt;/pages&gt;&lt;volume&gt;584&lt;/volume&gt;&lt;number&gt;9&lt;/number&gt;&lt;edition&gt;2009/12/02&lt;/edition&gt;&lt;keywords&gt;&lt;keyword&gt;Animals&lt;/keyword&gt;&lt;keyword&gt;Cell Membrane Structures/pathology/*physiology&lt;/keyword&gt;&lt;keyword&gt;Glycosphingolipids/metabolism&lt;/keyword&gt;&lt;keyword&gt;HIV Envelope Protein gp120/metabolism/physiology&lt;/keyword&gt;&lt;keyword&gt;HIV Infections/etiology/metabolism/*pathology&lt;/keyword&gt;&lt;keyword&gt;Hemolytic-Uremic Syndrome/etiology/metabolism/*pathology&lt;/keyword&gt;&lt;keyword&gt;Humans&lt;/keyword&gt;&lt;keyword&gt;Membrane Microdomains/metabolism/physiology&lt;/keyword&gt;&lt;keyword&gt;Receptors, Cell Surface/physiology&lt;/keyword&gt;&lt;keyword&gt;Shiga Toxins/metabolism&lt;/keyword&gt;&lt;keyword&gt;Trihexosylceramides/metabolism/*physiology&lt;/keyword&gt;&lt;/keywords&gt;&lt;dates&gt;&lt;year&gt;2010&lt;/year&gt;&lt;pub-dates&gt;&lt;date&gt;May 3&lt;/date&gt;&lt;/pub-dates&gt;&lt;/dates&gt;&lt;isbn&gt;1873-3468 (Electronic)&amp;#xD;0014-5793 (Linking)&lt;/isbn&gt;&lt;accession-num&gt;19948172&lt;/accession-num&gt;&lt;urls&gt;&lt;related-urls&gt;&lt;url&gt;http://www.ncbi.nlm.nih.gov/entrez/query.fcgi?cmd=Retrieve&amp;amp;db=PubMed&amp;amp;dopt=Citation&amp;amp;list_uids=19948172&lt;/url&gt;&lt;/related-urls&gt;&lt;/urls&gt;&lt;electronic-resource-num&gt;S0014-5793(09)01029-1 [pii]&amp;#xD;10.1016/j.febslet.2009.11.089&lt;/electronic-resource-num&gt;&lt;language&gt;eng&lt;/language&gt;&lt;/record&gt;&lt;/Cite&gt;&lt;/EndNote&gt;</w:delInstrText>
        </w:r>
      </w:del>
      <w:r w:rsidR="003D6BA7">
        <w:rPr>
          <w:rFonts w:ascii="Times New Roman" w:hAnsi="Times New Roman"/>
        </w:rPr>
        <w:fldChar w:fldCharType="separate"/>
      </w:r>
      <w:r w:rsidR="0094700F">
        <w:rPr>
          <w:rFonts w:ascii="Times New Roman" w:hAnsi="Times New Roman"/>
        </w:rPr>
        <w:t>[132]</w:t>
      </w:r>
      <w:r w:rsidR="003D6BA7">
        <w:rPr>
          <w:rFonts w:ascii="Times New Roman" w:hAnsi="Times New Roman"/>
        </w:rPr>
        <w:fldChar w:fldCharType="end"/>
      </w:r>
      <w:r>
        <w:rPr>
          <w:rFonts w:ascii="Times New Roman" w:hAnsi="Times New Roman"/>
        </w:rPr>
        <w:t xml:space="preserve">. Gb3 can also be found in many other cells with high proliferation rate, such as epithelium and endothelium cells </w:t>
      </w:r>
      <w:r w:rsidR="003D6BA7">
        <w:rPr>
          <w:rFonts w:ascii="Times New Roman" w:hAnsi="Times New Roman"/>
        </w:rPr>
        <w:fldChar w:fldCharType="begin">
          <w:fldData xml:space="preserve">PEVuZE5vdGU+PENpdGU+PEF1dGhvcj5EZXZlbmljYTwvQXV0aG9yPjxZZWFyPjIwMTE8L1llYXI+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=
</w:fldData>
        </w:fldChar>
      </w:r>
      <w:ins w:id="446" w:author="hong qin" w:date="2012-01-19T16:49:00Z">
        <w:r w:rsidR="002C6F92">
          <w:rPr>
            <w:rFonts w:ascii="Times New Roman" w:hAnsi="Times New Roman"/>
          </w:rPr>
          <w:instrText xml:space="preserve"> ADDIN EN.CITE </w:instrText>
        </w:r>
      </w:ins>
      <w:del w:id="447"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PEVuZE5vdGU+PENpdGU+PEF1dGhvcj5EZXZlbmljYTwvQXV0aG9yPjxZZWFyPjIwMTE8L1llYXI+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=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448" w:author="hong qin" w:date="2012-01-19T16:49:00Z">
        <w:r w:rsidR="002C6F92">
          <w:rPr>
            <w:rFonts w:ascii="Times New Roman" w:hAnsi="Times New Roman"/>
          </w:rPr>
          <w:fldChar w:fldCharType="begin">
            <w:fldData xml:space="preserve">PEVuZE5vdGU+PENpdGU+PEF1dGhvcj5EZXZlbmljYTwvQXV0aG9yPjxZZWFyPjIwMTE8L1llYXI+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=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94700F">
        <w:rPr>
          <w:rFonts w:ascii="Times New Roman" w:hAnsi="Times New Roman"/>
        </w:rPr>
        <w:t>[133, 134]</w:t>
      </w:r>
      <w:r w:rsidR="003D6BA7">
        <w:rPr>
          <w:rFonts w:ascii="Times New Roman" w:hAnsi="Times New Roman"/>
        </w:rPr>
        <w:fldChar w:fldCharType="end"/>
      </w:r>
      <w:r>
        <w:rPr>
          <w:rFonts w:ascii="Times New Roman" w:hAnsi="Times New Roman"/>
        </w:rPr>
        <w:t xml:space="preserve">. Known or suspected roles for Gb3 include functions in CD19-mediated cell adhesion, interferon-alpha signal transduction, MHC class II-mediated antigen presentation and apoptosis pathways </w:t>
      </w:r>
      <w:r w:rsidR="003D6BA7">
        <w:rPr>
          <w:rFonts w:ascii="Times New Roman" w:hAnsi="Times New Roman"/>
        </w:rPr>
        <w:fldChar w:fldCharType="begin">
          <w:fldData xml:space="preserve">PEVuZE5vdGU+PENpdGU+PEF1dGhvcj5MaW5nd29vZDwvQXV0aG9yPjxZZWFyPjIwMTA8L1llYXI+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</w:fldData>
        </w:fldChar>
      </w:r>
      <w:ins w:id="449" w:author="hong qin" w:date="2012-01-19T16:49:00Z">
        <w:r w:rsidR="002C6F92">
          <w:rPr>
            <w:rFonts w:ascii="Times New Roman" w:hAnsi="Times New Roman"/>
          </w:rPr>
          <w:instrText xml:space="preserve"> ADDIN EN.CITE </w:instrText>
        </w:r>
      </w:ins>
      <w:del w:id="450"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PEVuZE5vdGU+PENpdGU+PEF1dGhvcj5MaW5nd29vZDwvQXV0aG9yPjxZZWFyPjIwMTA8L1llYXI+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451" w:author="hong qin" w:date="2012-01-19T16:49:00Z">
        <w:r w:rsidR="002C6F92">
          <w:rPr>
            <w:rFonts w:ascii="Times New Roman" w:hAnsi="Times New Roman"/>
          </w:rPr>
          <w:fldChar w:fldCharType="begin">
            <w:fldData xml:space="preserve">PEVuZE5vdGU+PENpdGU+PEF1dGhvcj5MaW5nd29vZDwvQXV0aG9yPjxZZWFyPjIwMTA8L1llYXI+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94700F">
        <w:rPr>
          <w:rFonts w:ascii="Times New Roman" w:hAnsi="Times New Roman"/>
        </w:rPr>
        <w:t>[9, 11-16, 132]</w:t>
      </w:r>
      <w:r w:rsidR="003D6BA7">
        <w:rPr>
          <w:rFonts w:ascii="Times New Roman" w:hAnsi="Times New Roman"/>
        </w:rPr>
        <w:fldChar w:fldCharType="end"/>
      </w:r>
      <w:r>
        <w:rPr>
          <w:rFonts w:ascii="Times New Roman" w:hAnsi="Times New Roman"/>
        </w:rPr>
        <w:t xml:space="preserve">. Because the </w:t>
      </w:r>
      <w:proofErr w:type="spellStart"/>
      <w:r>
        <w:rPr>
          <w:rFonts w:ascii="Times New Roman" w:hAnsi="Times New Roman"/>
        </w:rPr>
        <w:t>Burkitt</w:t>
      </w:r>
      <w:proofErr w:type="spellEnd"/>
      <w:r>
        <w:rPr>
          <w:rFonts w:ascii="Times New Roman" w:hAnsi="Times New Roman"/>
        </w:rPr>
        <w:t xml:space="preserve"> lymphoma (BL) cell line, </w:t>
      </w:r>
      <w:proofErr w:type="spellStart"/>
      <w:r>
        <w:rPr>
          <w:rFonts w:ascii="Times New Roman" w:hAnsi="Times New Roman"/>
        </w:rPr>
        <w:t>Daudi</w:t>
      </w:r>
      <w:proofErr w:type="spellEnd"/>
      <w:r>
        <w:rPr>
          <w:rFonts w:ascii="Times New Roman" w:hAnsi="Times New Roman"/>
        </w:rPr>
        <w:t xml:space="preserve">, is similar to germinal center stage B-cells in their expression of Gb3, CD19, and MHC class II molecules, it has been used as an </w:t>
      </w:r>
      <w:r>
        <w:rPr>
          <w:rFonts w:ascii="Times New Roman" w:hAnsi="Times New Roman"/>
          <w:i/>
        </w:rPr>
        <w:t>in vitro</w:t>
      </w:r>
      <w:r>
        <w:rPr>
          <w:rFonts w:ascii="Times New Roman" w:hAnsi="Times New Roman"/>
        </w:rPr>
        <w:t xml:space="preserve"> model for the Gb3-expressing germinal center stage of B cell development found within lymphoid tissue. VT500 is a Gb3-deficient mutant cell line that was derived from the </w:t>
      </w:r>
      <w:proofErr w:type="spellStart"/>
      <w:r>
        <w:rPr>
          <w:rFonts w:ascii="Times New Roman" w:hAnsi="Times New Roman"/>
        </w:rPr>
        <w:t>Daudi</w:t>
      </w:r>
      <w:proofErr w:type="spellEnd"/>
      <w:r>
        <w:rPr>
          <w:rFonts w:ascii="Times New Roman" w:hAnsi="Times New Roman"/>
        </w:rPr>
        <w:t xml:space="preserve"> line, and it has been used as a null control to study the function of Gb3 </w:t>
      </w:r>
      <w:r w:rsidR="003D6BA7">
        <w:rPr>
          <w:rFonts w:ascii="Times New Roman" w:hAnsi="Times New Roman"/>
        </w:rPr>
        <w:fldChar w:fldCharType="begin">
          <w:fldData xml:space="preserve">PEVuZE5vdGU+PENpdGU+PEF1dGhvcj5HZW9yZ2U8L0F1dGhvcj48WWVhcj4yMDAxPC9ZZWFyPjxS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</w:fldData>
        </w:fldChar>
      </w:r>
      <w:ins w:id="452" w:author="hong qin" w:date="2012-01-19T16:49:00Z">
        <w:r w:rsidR="002C6F92">
          <w:rPr>
            <w:rFonts w:ascii="Times New Roman" w:hAnsi="Times New Roman"/>
          </w:rPr>
          <w:instrText xml:space="preserve"> ADDIN EN.CITE </w:instrText>
        </w:r>
      </w:ins>
      <w:del w:id="453"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PEVuZE5vdGU+PENpdGU+PEF1dGhvcj5HZW9yZ2U8L0F1dGhvcj48WWVhcj4yMDAxPC9ZZWFyPjxS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454" w:author="hong qin" w:date="2012-01-19T16:49:00Z">
        <w:r w:rsidR="002C6F92">
          <w:rPr>
            <w:rFonts w:ascii="Times New Roman" w:hAnsi="Times New Roman"/>
          </w:rPr>
          <w:fldChar w:fldCharType="begin">
            <w:fldData xml:space="preserve">PEVuZE5vdGU+PENpdGU+PEF1dGhvcj5HZW9yZ2U8L0F1dGhvcj48WWVhcj4yMDAxPC9ZZWFyPjxS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Pr>
          <w:rFonts w:ascii="Times New Roman" w:hAnsi="Times New Roman"/>
          <w:noProof/>
        </w:rPr>
        <w:t>[12, 15]</w:t>
      </w:r>
      <w:r w:rsidR="003D6BA7">
        <w:rPr>
          <w:rFonts w:ascii="Times New Roman" w:hAnsi="Times New Roman"/>
        </w:rPr>
        <w:fldChar w:fldCharType="end"/>
      </w:r>
      <w:r>
        <w:rPr>
          <w:rFonts w:ascii="Times New Roman" w:hAnsi="Times New Roman"/>
        </w:rPr>
        <w:t>. A region of the N-terminal extracellular domain of CD19 is similar to the Shiga toxin/</w:t>
      </w:r>
      <w:proofErr w:type="spellStart"/>
      <w:r>
        <w:rPr>
          <w:rFonts w:ascii="Times New Roman" w:hAnsi="Times New Roman"/>
        </w:rPr>
        <w:t>verotoxin</w:t>
      </w:r>
      <w:proofErr w:type="spellEnd"/>
      <w:r>
        <w:rPr>
          <w:rFonts w:ascii="Times New Roman" w:hAnsi="Times New Roman"/>
        </w:rPr>
        <w:t xml:space="preserve"> B-subunit </w:t>
      </w:r>
      <w:r w:rsidR="003D6BA7">
        <w:rPr>
          <w:rFonts w:ascii="Times New Roman" w:hAnsi="Times New Roman"/>
        </w:rPr>
        <w:fldChar w:fldCharType="begin">
          <w:fldData xml:space="preserve">PEVuZE5vdGU+PENpdGU+PEF1dGhvcj5NYWxvbmV5PC9BdXRob3I+PFllYXI+MTk5NDwvWWVhcj48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</w:fldData>
        </w:fldChar>
      </w:r>
      <w:ins w:id="455" w:author="hong qin" w:date="2012-01-19T16:49:00Z">
        <w:r w:rsidR="002C6F92">
          <w:rPr>
            <w:rFonts w:ascii="Times New Roman" w:hAnsi="Times New Roman"/>
          </w:rPr>
          <w:instrText xml:space="preserve"> ADDIN EN.CITE </w:instrText>
        </w:r>
      </w:ins>
      <w:del w:id="456"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PEVuZE5vdGU+PENpdGU+PEF1dGhvcj5NYWxvbmV5PC9BdXRob3I+PFllYXI+MTk5NDwvWWVhcj48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457" w:author="hong qin" w:date="2012-01-19T16:49:00Z">
        <w:r w:rsidR="002C6F92">
          <w:rPr>
            <w:rFonts w:ascii="Times New Roman" w:hAnsi="Times New Roman"/>
          </w:rPr>
          <w:fldChar w:fldCharType="begin">
            <w:fldData xml:space="preserve">PEVuZE5vdGU+PENpdGU+PEF1dGhvcj5NYWxvbmV5PC9BdXRob3I+PFllYXI+MTk5NDwvWWVhcj48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Pr>
          <w:rFonts w:ascii="Times New Roman" w:hAnsi="Times New Roman"/>
          <w:noProof/>
        </w:rPr>
        <w:t>[9]</w:t>
      </w:r>
      <w:r w:rsidR="003D6BA7">
        <w:rPr>
          <w:rFonts w:ascii="Times New Roman" w:hAnsi="Times New Roman"/>
        </w:rPr>
        <w:fldChar w:fldCharType="end"/>
      </w:r>
      <w:r>
        <w:rPr>
          <w:rFonts w:ascii="Times New Roman" w:hAnsi="Times New Roman"/>
        </w:rPr>
        <w:t xml:space="preserve">. The cell surface receptor </w:t>
      </w:r>
      <w:proofErr w:type="gramStart"/>
      <w:r>
        <w:rPr>
          <w:rFonts w:ascii="Times New Roman" w:hAnsi="Times New Roman"/>
        </w:rPr>
        <w:t xml:space="preserve">of  </w:t>
      </w:r>
      <w:proofErr w:type="spellStart"/>
      <w:r>
        <w:rPr>
          <w:rFonts w:ascii="Times New Roman" w:hAnsi="Times New Roman"/>
        </w:rPr>
        <w:t>Shigatoxin</w:t>
      </w:r>
      <w:proofErr w:type="spellEnd"/>
      <w:proofErr w:type="gramEnd"/>
      <w:r>
        <w:rPr>
          <w:rFonts w:ascii="Times New Roman" w:hAnsi="Times New Roman"/>
        </w:rPr>
        <w:t xml:space="preserve"> B subunit is Gb3 </w:t>
      </w:r>
      <w:r w:rsidR="003D6BA7">
        <w:rPr>
          <w:rFonts w:ascii="Times New Roman" w:hAnsi="Times New Roman"/>
        </w:rPr>
        <w:fldChar w:fldCharType="begin">
          <w:fldData xml:space="preserve">PEVuZE5vdGU+PENpdGU+PEF1dGhvcj5FbmdlZGFsPC9BdXRob3I+PFllYXI+MjAxMTwvWWVhcj48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</w:fldData>
        </w:fldChar>
      </w:r>
      <w:ins w:id="458" w:author="hong qin" w:date="2012-01-19T16:49:00Z">
        <w:r w:rsidR="002C6F92">
          <w:rPr>
            <w:rFonts w:ascii="Times New Roman" w:hAnsi="Times New Roman"/>
          </w:rPr>
          <w:instrText xml:space="preserve"> ADDIN EN.CITE </w:instrText>
        </w:r>
      </w:ins>
      <w:del w:id="459"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PEVuZE5vdGU+PENpdGU+PEF1dGhvcj5FbmdlZGFsPC9BdXRob3I+PFllYXI+MjAxMTwvWWVhcj48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460" w:author="hong qin" w:date="2012-01-19T16:49:00Z">
        <w:r w:rsidR="002C6F92">
          <w:rPr>
            <w:rFonts w:ascii="Times New Roman" w:hAnsi="Times New Roman"/>
          </w:rPr>
          <w:fldChar w:fldCharType="begin">
            <w:fldData xml:space="preserve">PEVuZE5vdGU+PENpdGU+PEF1dGhvcj5FbmdlZGFsPC9BdXRob3I+PFllYXI+MjAxMTwvWWVhcj48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94700F">
        <w:rPr>
          <w:rFonts w:ascii="Times New Roman" w:hAnsi="Times New Roman"/>
        </w:rPr>
        <w:t>[134-136]</w:t>
      </w:r>
      <w:r w:rsidR="003D6BA7">
        <w:rPr>
          <w:rFonts w:ascii="Times New Roman" w:hAnsi="Times New Roman"/>
        </w:rPr>
        <w:fldChar w:fldCharType="end"/>
      </w:r>
      <w:r>
        <w:rPr>
          <w:rFonts w:ascii="Times New Roman" w:hAnsi="Times New Roman"/>
        </w:rPr>
        <w:t xml:space="preserve">. Therefore, the B subunit was thought to mimic CD19 function and has been used to study the interaction of CD19 and Gb3 </w:t>
      </w:r>
      <w:r w:rsidR="003D6BA7">
        <w:rPr>
          <w:rFonts w:ascii="Times New Roman" w:hAnsi="Times New Roman"/>
        </w:rPr>
        <w:fldChar w:fldCharType="begin">
          <w:fldData xml:space="preserve">PEVuZE5vdGU+PENpdGU+PEF1dGhvcj5NYWxvbmV5PC9BdXRob3I+PFllYXI+MTk5NDwvWWVhcj48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</w:fldData>
        </w:fldChar>
      </w:r>
      <w:ins w:id="461" w:author="hong qin" w:date="2012-01-19T16:49:00Z">
        <w:r w:rsidR="002C6F92">
          <w:rPr>
            <w:rFonts w:ascii="Times New Roman" w:hAnsi="Times New Roman"/>
          </w:rPr>
          <w:instrText xml:space="preserve"> ADDIN EN.CITE </w:instrText>
        </w:r>
      </w:ins>
      <w:del w:id="462"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PEVuZE5vdGU+PENpdGU+PEF1dGhvcj5NYWxvbmV5PC9BdXRob3I+PFllYXI+MTk5NDwvWWVhcj48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463" w:author="hong qin" w:date="2012-01-19T16:49:00Z">
        <w:r w:rsidR="002C6F92">
          <w:rPr>
            <w:rFonts w:ascii="Times New Roman" w:hAnsi="Times New Roman"/>
          </w:rPr>
          <w:fldChar w:fldCharType="begin">
            <w:fldData xml:space="preserve">PEVuZE5vdGU+PENpdGU+PEF1dGhvcj5NYWxvbmV5PC9BdXRob3I+PFllYXI+MTk5NDwvWWVhcj48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Pr>
          <w:rFonts w:ascii="Times New Roman" w:hAnsi="Times New Roman"/>
          <w:noProof/>
        </w:rPr>
        <w:t>[9]</w:t>
      </w:r>
      <w:r w:rsidR="003D6BA7">
        <w:rPr>
          <w:rFonts w:ascii="Times New Roman" w:hAnsi="Times New Roman"/>
        </w:rPr>
        <w:fldChar w:fldCharType="end"/>
      </w:r>
      <w:r>
        <w:rPr>
          <w:rFonts w:ascii="Times New Roman" w:hAnsi="Times New Roman"/>
        </w:rPr>
        <w:t xml:space="preserve">. </w:t>
      </w:r>
    </w:p>
    <w:p w:rsidR="00FC416F" w:rsidRDefault="006B2B2A">
      <w:pPr>
        <w:spacing w:line="240" w:lineRule="auto"/>
        <w:ind w:firstLine="720"/>
        <w:jc w:val="both"/>
        <w:rPr>
          <w:rFonts w:ascii="Times New Roman" w:hAnsi="Times New Roman"/>
        </w:rPr>
      </w:pPr>
      <w:r>
        <w:rPr>
          <w:rFonts w:ascii="Times New Roman" w:hAnsi="Times New Roman"/>
        </w:rPr>
        <w:t xml:space="preserve">In Maloney lab’s previous investigations, flow </w:t>
      </w:r>
      <w:proofErr w:type="spellStart"/>
      <w:r>
        <w:rPr>
          <w:rFonts w:ascii="Times New Roman" w:hAnsi="Times New Roman"/>
        </w:rPr>
        <w:t>cytometry</w:t>
      </w:r>
      <w:proofErr w:type="spellEnd"/>
      <w:r>
        <w:rPr>
          <w:rFonts w:ascii="Times New Roman" w:hAnsi="Times New Roman"/>
        </w:rPr>
        <w:t xml:space="preserve"> and/or western blot analysis indicated that surface levels of CD19 correlated with the levels of Gb3 expression in BL cell populations and </w:t>
      </w:r>
      <w:proofErr w:type="spellStart"/>
      <w:r>
        <w:rPr>
          <w:rFonts w:ascii="Times New Roman" w:hAnsi="Times New Roman"/>
        </w:rPr>
        <w:t>subclones</w:t>
      </w:r>
      <w:proofErr w:type="spellEnd"/>
      <w:r>
        <w:rPr>
          <w:rFonts w:ascii="Times New Roman" w:hAnsi="Times New Roman"/>
        </w:rPr>
        <w:t xml:space="preserve">, and that whole cell expression of MHC class II molecules increased with Gb3 expression while surface MHC expression remained constant </w:t>
      </w:r>
      <w:r w:rsidR="003D6BA7">
        <w:rPr>
          <w:rFonts w:ascii="Times New Roman" w:hAnsi="Times New Roman"/>
        </w:rPr>
        <w:fldChar w:fldCharType="begin">
          <w:fldData xml:space="preserve">PEVuZE5vdGU+PENpdGU+PEF1dGhvcj5NYWxvbmV5PC9BdXRob3I+PFllYXI+MTk5NDwvWWVhcj48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</w:fldData>
        </w:fldChar>
      </w:r>
      <w:ins w:id="464" w:author="hong qin" w:date="2012-01-19T16:49:00Z">
        <w:r w:rsidR="002C6F92">
          <w:rPr>
            <w:rFonts w:ascii="Times New Roman" w:hAnsi="Times New Roman"/>
          </w:rPr>
          <w:instrText xml:space="preserve"> ADDIN EN.CITE </w:instrText>
        </w:r>
      </w:ins>
      <w:del w:id="465"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PEVuZE5vdGU+PENpdGU+PEF1dGhvcj5NYWxvbmV5PC9BdXRob3I+PFllYXI+MTk5NDwvWWVhcj48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466" w:author="hong qin" w:date="2012-01-19T16:49:00Z">
        <w:r w:rsidR="002C6F92">
          <w:rPr>
            <w:rFonts w:ascii="Times New Roman" w:hAnsi="Times New Roman"/>
          </w:rPr>
          <w:fldChar w:fldCharType="begin">
            <w:fldData xml:space="preserve">PEVuZE5vdGU+PENpdGU+PEF1dGhvcj5NYWxvbmV5PC9BdXRob3I+PFllYXI+MTk5NDwvWWVhcj48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Pr>
          <w:rFonts w:ascii="Times New Roman" w:hAnsi="Times New Roman"/>
          <w:noProof/>
        </w:rPr>
        <w:t>[9, 11, 12, 14, 15]</w:t>
      </w:r>
      <w:r w:rsidR="003D6BA7">
        <w:rPr>
          <w:rFonts w:ascii="Times New Roman" w:hAnsi="Times New Roman"/>
        </w:rPr>
        <w:fldChar w:fldCharType="end"/>
      </w:r>
      <w:r>
        <w:rPr>
          <w:rFonts w:ascii="Times New Roman" w:hAnsi="Times New Roman"/>
        </w:rPr>
        <w:t xml:space="preserve">. </w:t>
      </w:r>
    </w:p>
    <w:p w:rsidR="00FC416F" w:rsidRDefault="006B2B2A">
      <w:pPr>
        <w:spacing w:line="240" w:lineRule="auto"/>
        <w:ind w:firstLine="720"/>
        <w:jc w:val="both"/>
        <w:rPr>
          <w:rFonts w:ascii="Times New Roman" w:hAnsi="Times New Roman"/>
        </w:rPr>
      </w:pPr>
      <w:r>
        <w:rPr>
          <w:rFonts w:ascii="Times New Roman" w:hAnsi="Times New Roman"/>
        </w:rPr>
        <w:t>Several important questions with regards to the function of Gb3 can be studied in greater details by ImageStream</w:t>
      </w:r>
      <w:r w:rsidR="00F27945" w:rsidRPr="00F27945">
        <w:rPr>
          <w:rFonts w:ascii="Times New Roman" w:hAnsi="Times New Roman"/>
          <w:vertAlign w:val="superscript"/>
        </w:rPr>
        <w:t>X</w:t>
      </w:r>
      <w:r>
        <w:rPr>
          <w:rFonts w:ascii="Times New Roman" w:hAnsi="Times New Roman"/>
        </w:rPr>
        <w:t>. These questions include the intracellular trafficking of the Gb3/CD19 complex and their differences between proliferating and apoptotic cells. It was recently shown that Shiga toxins/</w:t>
      </w:r>
      <w:proofErr w:type="spellStart"/>
      <w:r>
        <w:rPr>
          <w:rFonts w:ascii="Times New Roman" w:hAnsi="Times New Roman"/>
        </w:rPr>
        <w:t>verotoxins</w:t>
      </w:r>
      <w:proofErr w:type="spellEnd"/>
      <w:r>
        <w:rPr>
          <w:rFonts w:ascii="Times New Roman" w:hAnsi="Times New Roman"/>
        </w:rPr>
        <w:t xml:space="preserve"> undergo retrograde transport, moving back through the Golgi and ER and accumulating in the </w:t>
      </w:r>
      <w:proofErr w:type="spellStart"/>
      <w:r>
        <w:rPr>
          <w:rFonts w:ascii="Times New Roman" w:hAnsi="Times New Roman"/>
        </w:rPr>
        <w:t>perinuclear</w:t>
      </w:r>
      <w:proofErr w:type="spellEnd"/>
      <w:r>
        <w:rPr>
          <w:rFonts w:ascii="Times New Roman" w:hAnsi="Times New Roman"/>
        </w:rPr>
        <w:t xml:space="preserve"> space</w:t>
      </w:r>
      <w:r w:rsidR="002879DD">
        <w:rPr>
          <w:rFonts w:ascii="Times New Roman" w:hAnsi="Times New Roman"/>
        </w:rPr>
        <w:t>, following binding of cell surface Gb3</w:t>
      </w:r>
      <w:r>
        <w:rPr>
          <w:rFonts w:ascii="Times New Roman" w:hAnsi="Times New Roman"/>
        </w:rPr>
        <w:t xml:space="preserve"> </w:t>
      </w:r>
      <w:r w:rsidR="003D6BA7">
        <w:rPr>
          <w:rFonts w:ascii="Times New Roman" w:hAnsi="Times New Roman"/>
        </w:rPr>
        <w:fldChar w:fldCharType="begin"/>
      </w:r>
      <w:ins w:id="467" w:author="hong qin" w:date="2012-01-19T16:49:00Z">
        <w:r w:rsidR="002C6F92">
          <w:rPr>
            <w:rFonts w:ascii="Times New Roman" w:hAnsi="Times New Roman"/>
          </w:rPr>
          <w:instrText xml:space="preserve"> ADDIN EN.CITE &lt;EndNote&gt;&lt;Cite&gt;&lt;Author&gt;Engedal&lt;/Author&gt;&lt;Year&gt;2011&lt;/Year&gt;&lt;RecNum&gt;1220&lt;/RecNum&gt;&lt;record&gt;&lt;rec-number&gt;1220&lt;/rec-number&gt;&lt;foreign-keys&gt;&lt;key app="EN" db-id="seezaperx2r9rmet92m5az2vezeppvta9ads"&gt;1220&lt;/key&gt;&lt;/foreign-keys&gt;&lt;ref-type name="Journal Article"&gt;17&lt;/ref-type&gt;&lt;contributors&gt;&lt;authors&gt;&lt;author&gt;Engedal, N.&lt;/author&gt;&lt;author&gt;Skotland, T.&lt;/author&gt;&lt;author&gt;Torgersen, M. L.&lt;/author&gt;&lt;author&gt;Sandvig, K.&lt;/author&gt;&lt;/authors&gt;&lt;/contributors&gt;&lt;auth-address&gt;Department of Biochemistry, Institute for Cancer Research, The Norwegian Radium Hospital, Oslo University Hospital, Montebello, N-0310 Oslo, Norway.&lt;/auth-address&gt;&lt;titles&gt;&lt;title&gt;Shiga toxin and its use in targeted cancer therapy and imaging&lt;/title&gt;&lt;secondary-title&gt;Microb Biotechnol&lt;/secondary-title&gt;&lt;/titles&gt;&lt;periodical&gt;&lt;full-title&gt;Microb Biotechnol&lt;/full-title&gt;&lt;/periodical&gt;&lt;pages&gt;32-46&lt;/pages&gt;&lt;volume&gt;4&lt;/volume&gt;&lt;number&gt;1&lt;/number&gt;&lt;edition&gt;2011/01/25&lt;/edition&gt;&lt;dates&gt;&lt;year&gt;2011&lt;/year&gt;&lt;pub-dates&gt;&lt;date&gt;Jan&lt;/date&gt;&lt;/pub-dates&gt;&lt;/dates&gt;&lt;isbn&gt;1751-7915 (Electronic)&amp;#xD;1751-7915 (Linking)&lt;/isbn&gt;&lt;accession-num&gt;21255370&lt;/accession-num&gt;&lt;urls&gt;&lt;related-urls&gt;&lt;url&gt;http://www.ncbi.nlm.nih.gov/entrez/query.fcgi?cmd=Retrieve&amp;amp;db=PubMed&amp;amp;dopt=Citation&amp;amp;list_uids=21255370&lt;/url&gt;&lt;/related-urls&gt;&lt;/urls&gt;&lt;custom2&gt;3023029&lt;/custom2&gt;&lt;electronic-resource-num&gt;10.1111/j.1751-7915.2010.00180.x&lt;/electronic-resource-num&gt;&lt;language&gt;eng&lt;/language&gt;&lt;/record&gt;&lt;/Cite&gt;&lt;/EndNote&gt;</w:instrText>
        </w:r>
      </w:ins>
      <w:del w:id="468" w:author="hong qin" w:date="2012-01-19T16:49:00Z">
        <w:r w:rsidR="0094700F" w:rsidDel="002C6F92">
          <w:rPr>
            <w:rFonts w:ascii="Times New Roman" w:hAnsi="Times New Roman"/>
          </w:rPr>
          <w:delInstrText xml:space="preserve"> ADDIN EN.CITE &lt;EndNote&gt;&lt;Cite&gt;&lt;Author&gt;Engedal&lt;/Author&gt;&lt;Year&gt;2011&lt;/Year&gt;&lt;RecNum&gt;1220&lt;/RecNum&gt;&lt;record&gt;&lt;rec-number&gt;1220&lt;/rec-number&gt;&lt;foreign-keys&gt;&lt;key app="EN" db-id="seezaperx2r9rmet92m5az2vezeppvta9ads"&gt;1220&lt;/key&gt;&lt;/foreign-keys&gt;&lt;ref-type name="Journal Article"&gt;17&lt;/ref-type&gt;&lt;contributors&gt;&lt;authors&gt;&lt;author&gt;Engedal, N.&lt;/author&gt;&lt;author&gt;Skotland, T.&lt;/author&gt;&lt;author&gt;Torgersen, M. L.&lt;/author&gt;&lt;author&gt;Sandvig, K.&lt;/author&gt;&lt;/authors&gt;&lt;/contributors&gt;&lt;auth-address&gt;Department of Biochemistry, Institute for Cancer Research, The Norwegian Radium Hospital, Oslo University Hospital, Montebello, N-0310 Oslo, Norway.&lt;/auth-address&gt;&lt;titles&gt;&lt;title&gt;Shiga toxin and its use in targeted cancer therapy and imaging&lt;/title&gt;&lt;secondary-title&gt;Microb Biotechnol&lt;/secondary-title&gt;&lt;/titles&gt;&lt;periodical&gt;&lt;full-title&gt;Microb Biotechnol&lt;/full-title&gt;&lt;/periodical&gt;&lt;pages&gt;32-46&lt;/pages&gt;&lt;volume&gt;4&lt;/volume&gt;&lt;number&gt;1&lt;/number&gt;&lt;edition&gt;2011/01/25&lt;/edition&gt;&lt;dates&gt;&lt;year&gt;2011&lt;/year&gt;&lt;pub-dates&gt;&lt;date&gt;Jan&lt;/date&gt;&lt;/pub-dates&gt;&lt;/dates&gt;&lt;isbn&gt;1751-7915 (Electronic)&amp;#xD;1751-7915 (Linking)&lt;/isbn&gt;&lt;accession-num&gt;21255370&lt;/accession-num&gt;&lt;urls&gt;&lt;related-urls&gt;&lt;url&gt;http://www.ncbi.nlm.nih.gov/entrez/query.fcgi?cmd=Retrieve&amp;amp;db=PubMed&amp;amp;dopt=Citation&amp;amp;list_uids=21255370&lt;/url&gt;&lt;/related-urls&gt;&lt;/urls&gt;&lt;custom2&gt;3023029&lt;/custom2&gt;&lt;electronic-resource-num&gt;10.1111/j.1751-7915.2010.00180.x&lt;/electronic-resource-num&gt;&lt;language&gt;eng&lt;/language&gt;&lt;/record&gt;&lt;/Cite&gt;&lt;/EndNote&gt;</w:delInstrText>
        </w:r>
      </w:del>
      <w:r w:rsidR="003D6BA7">
        <w:rPr>
          <w:rFonts w:ascii="Times New Roman" w:hAnsi="Times New Roman"/>
        </w:rPr>
        <w:fldChar w:fldCharType="separate"/>
      </w:r>
      <w:r w:rsidR="0094700F">
        <w:rPr>
          <w:rFonts w:ascii="Times New Roman" w:hAnsi="Times New Roman"/>
        </w:rPr>
        <w:t>[134]</w:t>
      </w:r>
      <w:r w:rsidR="003D6BA7">
        <w:rPr>
          <w:rFonts w:ascii="Times New Roman" w:hAnsi="Times New Roman"/>
        </w:rPr>
        <w:fldChar w:fldCharType="end"/>
      </w:r>
      <w:r>
        <w:rPr>
          <w:rFonts w:ascii="Times New Roman" w:hAnsi="Times New Roman"/>
        </w:rPr>
        <w:t>. This suggests that CD19, which also interacts with Gb3, may undergo similar intracellular trafficking dynamics. Therefore, we can gain insights on the function of Gb3 by comparing intracellular locations of Gb3, CD19 and HLA-D MHC class II proteins in both Gb3-expressing cells</w:t>
      </w:r>
      <w:r w:rsidR="00534F62">
        <w:rPr>
          <w:rFonts w:ascii="Times New Roman" w:hAnsi="Times New Roman"/>
        </w:rPr>
        <w:t xml:space="preserve">, </w:t>
      </w:r>
      <w:proofErr w:type="spellStart"/>
      <w:r>
        <w:rPr>
          <w:rFonts w:ascii="Times New Roman" w:hAnsi="Times New Roman"/>
        </w:rPr>
        <w:t>Daudi</w:t>
      </w:r>
      <w:proofErr w:type="spellEnd"/>
      <w:r w:rsidR="00534F62">
        <w:rPr>
          <w:rFonts w:ascii="Times New Roman" w:hAnsi="Times New Roman"/>
        </w:rPr>
        <w:t xml:space="preserve">, </w:t>
      </w:r>
      <w:r>
        <w:rPr>
          <w:rFonts w:ascii="Times New Roman" w:hAnsi="Times New Roman"/>
        </w:rPr>
        <w:t>and Gb3 deficient mutant cells</w:t>
      </w:r>
      <w:r w:rsidR="00534F62">
        <w:rPr>
          <w:rFonts w:ascii="Times New Roman" w:hAnsi="Times New Roman"/>
        </w:rPr>
        <w:t>,</w:t>
      </w:r>
      <w:r w:rsidR="00534F62" w:rsidDel="00534F62">
        <w:rPr>
          <w:rFonts w:ascii="Times New Roman" w:hAnsi="Times New Roman"/>
        </w:rPr>
        <w:t xml:space="preserve"> </w:t>
      </w:r>
      <w:r>
        <w:rPr>
          <w:rFonts w:ascii="Times New Roman" w:hAnsi="Times New Roman"/>
        </w:rPr>
        <w:t xml:space="preserve">VT500.  Both </w:t>
      </w:r>
      <w:proofErr w:type="spellStart"/>
      <w:r>
        <w:rPr>
          <w:rFonts w:ascii="Times New Roman" w:hAnsi="Times New Roman"/>
        </w:rPr>
        <w:t>Daudi</w:t>
      </w:r>
      <w:proofErr w:type="spellEnd"/>
      <w:r>
        <w:rPr>
          <w:rFonts w:ascii="Times New Roman" w:hAnsi="Times New Roman"/>
        </w:rPr>
        <w:t xml:space="preserve"> and VT500 cells will be treated with combinations of Shiga/</w:t>
      </w:r>
      <w:proofErr w:type="spellStart"/>
      <w:r>
        <w:rPr>
          <w:rFonts w:ascii="Times New Roman" w:hAnsi="Times New Roman"/>
        </w:rPr>
        <w:t>verotoxin</w:t>
      </w:r>
      <w:proofErr w:type="spellEnd"/>
      <w:r>
        <w:rPr>
          <w:rFonts w:ascii="Times New Roman" w:hAnsi="Times New Roman"/>
        </w:rPr>
        <w:t>, anti-CD19 antibody, and/or anti-HLA-D antibody. ImageStream</w:t>
      </w:r>
      <w:r w:rsidR="00F27945" w:rsidRPr="00F27945">
        <w:rPr>
          <w:rFonts w:ascii="Times New Roman" w:hAnsi="Times New Roman"/>
          <w:vertAlign w:val="superscript"/>
        </w:rPr>
        <w:t>X</w:t>
      </w:r>
      <w:r>
        <w:rPr>
          <w:rFonts w:ascii="Times New Roman" w:hAnsi="Times New Roman"/>
        </w:rPr>
        <w:t xml:space="preserve"> will provide us with information regarding the </w:t>
      </w:r>
      <w:proofErr w:type="spellStart"/>
      <w:r>
        <w:rPr>
          <w:rFonts w:ascii="Times New Roman" w:hAnsi="Times New Roman"/>
        </w:rPr>
        <w:t>subcellular</w:t>
      </w:r>
      <w:proofErr w:type="spellEnd"/>
      <w:r>
        <w:rPr>
          <w:rFonts w:ascii="Times New Roman" w:hAnsi="Times New Roman"/>
        </w:rPr>
        <w:t xml:space="preserve"> location of CD19, Gb3 and potential Gb3-associated proteins in cell populations. This will assist us in determining the roles of Gb3 in signaling pathways and will allow us to compare protein trafficking in typical Gb3-expressing BL cells and Gb3-deficient mutants. </w:t>
      </w:r>
    </w:p>
    <w:p w:rsidR="00FC416F" w:rsidRDefault="006B2B2A">
      <w:pPr>
        <w:spacing w:line="240" w:lineRule="auto"/>
        <w:ind w:firstLine="720"/>
        <w:jc w:val="both"/>
        <w:rPr>
          <w:rFonts w:ascii="Times New Roman" w:hAnsi="Times New Roman"/>
        </w:rPr>
      </w:pPr>
      <w:r>
        <w:rPr>
          <w:rFonts w:ascii="Times New Roman" w:hAnsi="Times New Roman"/>
        </w:rPr>
        <w:t>We have also found that susceptibility of BL cells to apoptosis inducers increases with Gb3 expression. We plan to use ImageStream</w:t>
      </w:r>
      <w:r w:rsidR="00F27945" w:rsidRPr="00F27945">
        <w:rPr>
          <w:rFonts w:ascii="Times New Roman" w:hAnsi="Times New Roman"/>
          <w:vertAlign w:val="superscript"/>
        </w:rPr>
        <w:t>X</w:t>
      </w:r>
      <w:r>
        <w:rPr>
          <w:rFonts w:ascii="Times New Roman" w:hAnsi="Times New Roman"/>
        </w:rPr>
        <w:t xml:space="preserve"> to monitor apoptosis induction </w:t>
      </w:r>
      <w:r w:rsidR="003D6BA7">
        <w:rPr>
          <w:rFonts w:ascii="Times New Roman" w:hAnsi="Times New Roman"/>
        </w:rPr>
        <w:fldChar w:fldCharType="begin">
          <w:fldData xml:space="preserve">PEVuZE5vdGU+PENpdGU+PEF1dGhvcj5IZW5lcnk8L0F1dGhvcj48WWVhcj4yMDA4PC9ZZWFyPjxS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</w:fldData>
        </w:fldChar>
      </w:r>
      <w:ins w:id="469" w:author="hong qin" w:date="2012-01-19T16:49:00Z">
        <w:r w:rsidR="002C6F92">
          <w:rPr>
            <w:rFonts w:ascii="Times New Roman" w:hAnsi="Times New Roman"/>
          </w:rPr>
          <w:instrText xml:space="preserve"> ADDIN EN.CITE </w:instrText>
        </w:r>
      </w:ins>
      <w:del w:id="470"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PEVuZE5vdGU+PENpdGU+PEF1dGhvcj5IZW5lcnk8L0F1dGhvcj48WWVhcj4yMDA4PC9ZZWFyPjxS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471" w:author="hong qin" w:date="2012-01-19T16:49:00Z">
        <w:r w:rsidR="002C6F92">
          <w:rPr>
            <w:rFonts w:ascii="Times New Roman" w:hAnsi="Times New Roman"/>
          </w:rPr>
          <w:fldChar w:fldCharType="begin">
            <w:fldData xml:space="preserve">PEVuZE5vdGU+PENpdGU+PEF1dGhvcj5IZW5lcnk8L0F1dGhvcj48WWVhcj4yMDA4PC9ZZWFyPjxS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94700F">
        <w:rPr>
          <w:rFonts w:ascii="Times New Roman" w:hAnsi="Times New Roman"/>
        </w:rPr>
        <w:t>[137, 138]</w:t>
      </w:r>
      <w:r w:rsidR="003D6BA7">
        <w:rPr>
          <w:rFonts w:ascii="Times New Roman" w:hAnsi="Times New Roman"/>
        </w:rPr>
        <w:fldChar w:fldCharType="end"/>
      </w:r>
      <w:r>
        <w:rPr>
          <w:rFonts w:ascii="Times New Roman" w:hAnsi="Times New Roman"/>
        </w:rPr>
        <w:t xml:space="preserve"> in the </w:t>
      </w:r>
      <w:proofErr w:type="spellStart"/>
      <w:r>
        <w:rPr>
          <w:rFonts w:ascii="Times New Roman" w:hAnsi="Times New Roman"/>
        </w:rPr>
        <w:t>Daudi</w:t>
      </w:r>
      <w:proofErr w:type="spellEnd"/>
      <w:r>
        <w:rPr>
          <w:rFonts w:ascii="Times New Roman" w:hAnsi="Times New Roman"/>
        </w:rPr>
        <w:t xml:space="preserve"> and VT500 cells following treatment with </w:t>
      </w:r>
      <w:proofErr w:type="spellStart"/>
      <w:r>
        <w:rPr>
          <w:rFonts w:ascii="Times New Roman" w:hAnsi="Times New Roman"/>
        </w:rPr>
        <w:t>camptothecin</w:t>
      </w:r>
      <w:proofErr w:type="spellEnd"/>
      <w:r>
        <w:rPr>
          <w:rFonts w:ascii="Times New Roman" w:hAnsi="Times New Roman"/>
        </w:rPr>
        <w:t>, serum deprivation and other apoptosis inducers. ImageStream</w:t>
      </w:r>
      <w:r w:rsidR="00F27945" w:rsidRPr="00F27945">
        <w:rPr>
          <w:rFonts w:ascii="Times New Roman" w:hAnsi="Times New Roman"/>
          <w:vertAlign w:val="superscript"/>
        </w:rPr>
        <w:t>X</w:t>
      </w:r>
      <w:r>
        <w:rPr>
          <w:rFonts w:ascii="Times New Roman" w:hAnsi="Times New Roman"/>
        </w:rPr>
        <w:t xml:space="preserve"> is especially suited for studying apoptotic features because of its combined </w:t>
      </w:r>
      <w:proofErr w:type="spellStart"/>
      <w:r>
        <w:rPr>
          <w:rFonts w:ascii="Times New Roman" w:hAnsi="Times New Roman"/>
        </w:rPr>
        <w:t>morphometric</w:t>
      </w:r>
      <w:proofErr w:type="spellEnd"/>
      <w:r>
        <w:rPr>
          <w:rFonts w:ascii="Times New Roman" w:hAnsi="Times New Roman"/>
        </w:rPr>
        <w:t xml:space="preserve"> and photometric capability. Morphological features of apoptotic cells include nuclear condensation, nuclear fragmentation, membrane </w:t>
      </w:r>
      <w:proofErr w:type="spellStart"/>
      <w:r>
        <w:rPr>
          <w:rFonts w:ascii="Times New Roman" w:hAnsi="Times New Roman"/>
        </w:rPr>
        <w:t>blebbing</w:t>
      </w:r>
      <w:proofErr w:type="spellEnd"/>
      <w:r>
        <w:rPr>
          <w:rFonts w:ascii="Times New Roman" w:hAnsi="Times New Roman"/>
        </w:rPr>
        <w:t xml:space="preserve">, </w:t>
      </w:r>
      <w:r w:rsidR="009212EC">
        <w:rPr>
          <w:rFonts w:ascii="Times New Roman" w:hAnsi="Times New Roman"/>
        </w:rPr>
        <w:t xml:space="preserve">and </w:t>
      </w:r>
      <w:r>
        <w:rPr>
          <w:rFonts w:ascii="Times New Roman" w:hAnsi="Times New Roman"/>
        </w:rPr>
        <w:t xml:space="preserve">cell shrinking or swelling. Photometric features of apoptotic cells can be measured by terminal </w:t>
      </w:r>
      <w:proofErr w:type="spellStart"/>
      <w:r>
        <w:rPr>
          <w:rFonts w:ascii="Times New Roman" w:hAnsi="Times New Roman"/>
        </w:rPr>
        <w:t>deoxynucleotide</w:t>
      </w:r>
      <w:proofErr w:type="spellEnd"/>
      <w:r>
        <w:rPr>
          <w:rFonts w:ascii="Times New Roman" w:hAnsi="Times New Roman"/>
        </w:rPr>
        <w:t xml:space="preserve"> </w:t>
      </w:r>
      <w:proofErr w:type="spellStart"/>
      <w:r>
        <w:rPr>
          <w:rFonts w:ascii="Times New Roman" w:hAnsi="Times New Roman"/>
        </w:rPr>
        <w:t>transferase</w:t>
      </w:r>
      <w:proofErr w:type="spellEnd"/>
      <w:r>
        <w:rPr>
          <w:rFonts w:ascii="Times New Roman" w:hAnsi="Times New Roman"/>
        </w:rPr>
        <w:t xml:space="preserve"> </w:t>
      </w:r>
      <w:proofErr w:type="spellStart"/>
      <w:r>
        <w:rPr>
          <w:rFonts w:ascii="Times New Roman" w:hAnsi="Times New Roman"/>
        </w:rPr>
        <w:t>dUTP</w:t>
      </w:r>
      <w:proofErr w:type="spellEnd"/>
      <w:r>
        <w:rPr>
          <w:rFonts w:ascii="Times New Roman" w:hAnsi="Times New Roman"/>
        </w:rPr>
        <w:t xml:space="preserve"> nick end labeling (TUNEL) assay, the </w:t>
      </w:r>
      <w:proofErr w:type="spellStart"/>
      <w:r>
        <w:rPr>
          <w:rFonts w:ascii="Times New Roman" w:hAnsi="Times New Roman"/>
        </w:rPr>
        <w:t>Annexin</w:t>
      </w:r>
      <w:proofErr w:type="spellEnd"/>
      <w:r>
        <w:rPr>
          <w:rFonts w:ascii="Times New Roman" w:hAnsi="Times New Roman"/>
        </w:rPr>
        <w:t xml:space="preserve"> V assay for surface </w:t>
      </w:r>
      <w:proofErr w:type="spellStart"/>
      <w:r>
        <w:rPr>
          <w:rFonts w:ascii="Times New Roman" w:hAnsi="Times New Roman"/>
        </w:rPr>
        <w:t>phosphatidylserine</w:t>
      </w:r>
      <w:proofErr w:type="spellEnd"/>
      <w:r>
        <w:rPr>
          <w:rFonts w:ascii="Times New Roman" w:hAnsi="Times New Roman"/>
        </w:rPr>
        <w:t xml:space="preserve"> exposure, and </w:t>
      </w:r>
      <w:proofErr w:type="spellStart"/>
      <w:r>
        <w:rPr>
          <w:rFonts w:ascii="Times New Roman" w:hAnsi="Times New Roman"/>
        </w:rPr>
        <w:t>fluorogenic</w:t>
      </w:r>
      <w:proofErr w:type="spellEnd"/>
      <w:r>
        <w:rPr>
          <w:rFonts w:ascii="Times New Roman" w:hAnsi="Times New Roman"/>
        </w:rPr>
        <w:t xml:space="preserve"> </w:t>
      </w:r>
      <w:proofErr w:type="spellStart"/>
      <w:r>
        <w:rPr>
          <w:rFonts w:ascii="Times New Roman" w:hAnsi="Times New Roman"/>
        </w:rPr>
        <w:t>caspase</w:t>
      </w:r>
      <w:proofErr w:type="spellEnd"/>
      <w:r>
        <w:rPr>
          <w:rFonts w:ascii="Times New Roman" w:hAnsi="Times New Roman"/>
        </w:rPr>
        <w:t xml:space="preserve"> </w:t>
      </w:r>
      <w:r>
        <w:rPr>
          <w:rFonts w:ascii="Times New Roman" w:hAnsi="Times New Roman"/>
        </w:rPr>
        <w:lastRenderedPageBreak/>
        <w:t xml:space="preserve">substrates to detect </w:t>
      </w:r>
      <w:proofErr w:type="spellStart"/>
      <w:r>
        <w:rPr>
          <w:rFonts w:ascii="Times New Roman" w:hAnsi="Times New Roman"/>
        </w:rPr>
        <w:t>caspase</w:t>
      </w:r>
      <w:proofErr w:type="spellEnd"/>
      <w:r>
        <w:rPr>
          <w:rFonts w:ascii="Times New Roman" w:hAnsi="Times New Roman"/>
        </w:rPr>
        <w:t xml:space="preserve"> activity. Monoclonal antibodies against Gb3 and CD19, and </w:t>
      </w:r>
      <w:proofErr w:type="spellStart"/>
      <w:r>
        <w:rPr>
          <w:rFonts w:ascii="Times New Roman" w:hAnsi="Times New Roman"/>
        </w:rPr>
        <w:t>verotoxin</w:t>
      </w:r>
      <w:proofErr w:type="spellEnd"/>
      <w:r>
        <w:rPr>
          <w:rFonts w:ascii="Times New Roman" w:hAnsi="Times New Roman"/>
        </w:rPr>
        <w:t xml:space="preserve"> will be conjugated with </w:t>
      </w:r>
      <w:proofErr w:type="spellStart"/>
      <w:r>
        <w:rPr>
          <w:rFonts w:ascii="Times New Roman" w:hAnsi="Times New Roman"/>
        </w:rPr>
        <w:t>phycoerythrin</w:t>
      </w:r>
      <w:proofErr w:type="spellEnd"/>
      <w:r>
        <w:rPr>
          <w:rFonts w:ascii="Times New Roman" w:hAnsi="Times New Roman"/>
        </w:rPr>
        <w:t xml:space="preserve"> (PE) or </w:t>
      </w:r>
      <w:proofErr w:type="spellStart"/>
      <w:r>
        <w:rPr>
          <w:rFonts w:ascii="Times New Roman" w:hAnsi="Times New Roman"/>
        </w:rPr>
        <w:t>fluorescein</w:t>
      </w:r>
      <w:proofErr w:type="spellEnd"/>
      <w:r>
        <w:rPr>
          <w:rFonts w:ascii="Times New Roman" w:hAnsi="Times New Roman"/>
        </w:rPr>
        <w:t xml:space="preserve"> (FITC) </w:t>
      </w:r>
      <w:r w:rsidR="003D6BA7">
        <w:rPr>
          <w:rFonts w:ascii="Times New Roman" w:hAnsi="Times New Roman"/>
        </w:rPr>
        <w:fldChar w:fldCharType="begin">
          <w:fldData xml:space="preserve">PEVuZE5vdGU+PENpdGU+PEF1dGhvcj5SZWdvPC9BdXRob3I+PFllYXI+MTk5OTwvWWVhcj48UmVj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</w:fldData>
        </w:fldChar>
      </w:r>
      <w:ins w:id="472" w:author="hong qin" w:date="2012-01-19T16:49:00Z">
        <w:r w:rsidR="002C6F92">
          <w:rPr>
            <w:rFonts w:ascii="Times New Roman" w:hAnsi="Times New Roman"/>
          </w:rPr>
          <w:instrText xml:space="preserve"> ADDIN EN.CITE </w:instrText>
        </w:r>
      </w:ins>
      <w:del w:id="473"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PEVuZE5vdGU+PENpdGU+PEF1dGhvcj5SZWdvPC9BdXRob3I+PFllYXI+MTk5OTwvWWVhcj48UmVj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474" w:author="hong qin" w:date="2012-01-19T16:49:00Z">
        <w:r w:rsidR="002C6F92">
          <w:rPr>
            <w:rFonts w:ascii="Times New Roman" w:hAnsi="Times New Roman"/>
          </w:rPr>
          <w:fldChar w:fldCharType="begin">
            <w:fldData xml:space="preserve">PEVuZE5vdGU+PENpdGU+PEF1dGhvcj5SZWdvPC9BdXRob3I+PFllYXI+MTk5OTwvWWVhcj48UmVj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94700F">
        <w:rPr>
          <w:rFonts w:ascii="Times New Roman" w:hAnsi="Times New Roman"/>
        </w:rPr>
        <w:t>[15, 139]</w:t>
      </w:r>
      <w:r w:rsidR="003D6BA7">
        <w:rPr>
          <w:rFonts w:ascii="Times New Roman" w:hAnsi="Times New Roman"/>
        </w:rPr>
        <w:fldChar w:fldCharType="end"/>
      </w:r>
      <w:r>
        <w:rPr>
          <w:rFonts w:ascii="Times New Roman" w:hAnsi="Times New Roman"/>
        </w:rPr>
        <w:t xml:space="preserve">. Monoclonal antibody to Gb3 and CD19 are both commercially available. We plan to use DRAQ5 (Excitation with 658nm laser and detection at 660-740nm channel) as a nuclear dye because it will give us the option of using PE (detection at 560-595nm channel) and FITC (detection at 480-560nm channel). In addition, DRAQ5 can stains both live and dead cells </w:t>
      </w:r>
      <w:r w:rsidR="003D6BA7">
        <w:rPr>
          <w:rFonts w:ascii="Times New Roman" w:hAnsi="Times New Roman"/>
        </w:rPr>
        <w:fldChar w:fldCharType="begin">
          <w:fldData xml:space="preserve">PEVuZE5vdGU+PENpdGU+PEF1dGhvcj5IZW5lcnk8L0F1dGhvcj48WWVhcj4yMDA4PC9ZZWFyPjxS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</w:fldData>
        </w:fldChar>
      </w:r>
      <w:ins w:id="475" w:author="hong qin" w:date="2012-01-19T16:49:00Z">
        <w:r w:rsidR="002C6F92">
          <w:rPr>
            <w:rFonts w:ascii="Times New Roman" w:hAnsi="Times New Roman"/>
          </w:rPr>
          <w:instrText xml:space="preserve"> ADDIN EN.CITE </w:instrText>
        </w:r>
      </w:ins>
      <w:del w:id="476"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PEVuZE5vdGU+PENpdGU+PEF1dGhvcj5IZW5lcnk8L0F1dGhvcj48WWVhcj4yMDA4PC9ZZWFyPjxS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477" w:author="hong qin" w:date="2012-01-19T16:49:00Z">
        <w:r w:rsidR="002C6F92">
          <w:rPr>
            <w:rFonts w:ascii="Times New Roman" w:hAnsi="Times New Roman"/>
          </w:rPr>
          <w:fldChar w:fldCharType="begin">
            <w:fldData xml:space="preserve">PEVuZE5vdGU+PENpdGU+PEF1dGhvcj5IZW5lcnk8L0F1dGhvcj48WWVhcj4yMDA4PC9ZZWFyPjxS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sidR="0094700F">
        <w:rPr>
          <w:rFonts w:ascii="Times New Roman" w:hAnsi="Times New Roman"/>
        </w:rPr>
        <w:t>[137]</w:t>
      </w:r>
      <w:r w:rsidR="003D6BA7">
        <w:rPr>
          <w:rFonts w:ascii="Times New Roman" w:hAnsi="Times New Roman"/>
        </w:rPr>
        <w:fldChar w:fldCharType="end"/>
      </w:r>
      <w:r>
        <w:rPr>
          <w:rFonts w:ascii="Times New Roman" w:hAnsi="Times New Roman"/>
        </w:rPr>
        <w:t>.  Other choices of nuclear dyes, such as 7-AAD, have also been successfully used to study apoptotic cells by ImageStream</w:t>
      </w:r>
      <w:r w:rsidR="00F27945" w:rsidRPr="00F27945">
        <w:rPr>
          <w:rFonts w:ascii="Times New Roman" w:hAnsi="Times New Roman"/>
          <w:vertAlign w:val="superscript"/>
        </w:rPr>
        <w:t>X</w:t>
      </w:r>
      <w:r>
        <w:rPr>
          <w:rFonts w:ascii="Times New Roman" w:hAnsi="Times New Roman"/>
        </w:rPr>
        <w:t xml:space="preserve">  and will also be considered </w:t>
      </w:r>
      <w:r w:rsidR="003D6BA7">
        <w:rPr>
          <w:rFonts w:ascii="Times New Roman" w:hAnsi="Times New Roman"/>
        </w:rPr>
        <w:fldChar w:fldCharType="begin"/>
      </w:r>
      <w:r>
        <w:rPr>
          <w:rFonts w:ascii="Times New Roman" w:hAnsi="Times New Roman"/>
        </w:rPr>
        <w:instrText xml:space="preserve"> ADDIN EN.CITE &lt;EndNote&gt;&lt;Cite&gt;&lt;Author&gt;George&lt;/Author&gt;&lt;Year&gt;2004&lt;/Year&gt;&lt;RecNum&gt;1233&lt;/RecNum&gt;&lt;record&gt;&lt;rec-number&gt;1233&lt;/rec-number&gt;&lt;foreign-keys&gt;&lt;key app="EN" db-id="seezaperx2r9rmet92m5az2vezeppvta9ads"&gt;1233&lt;/key&gt;&lt;/foreign-keys&gt;&lt;ref-type name="Journal Article"&gt;17&lt;/ref-type&gt;&lt;contributors&gt;&lt;authors&gt;&lt;author&gt;George, T. C.&lt;/author&gt;&lt;author&gt;Basiji, D. A.&lt;/author&gt;&lt;author&gt;Hall, B. E.&lt;/author&gt;&lt;author&gt;Lynch, D. H.&lt;/author&gt;&lt;author&gt;Ortyn, W. E.&lt;/author&gt;&lt;author&gt;Perry, D. J.&lt;/author&gt;&lt;author&gt;Seo, M. J.&lt;/author&gt;&lt;author&gt;Zimmerman, C. A.&lt;/author&gt;&lt;author&gt;Morrissey, P. J.&lt;/author&gt;&lt;/authors&gt;&lt;/contributors&gt;&lt;auth-address&gt;Amnis Corporation, Seattle, Washington 98121, USA. t.george@Amnis.com&lt;/auth-address&gt;&lt;titles&gt;&lt;title&gt;Distinguishing modes of cell death using the ImageStream multispectral imaging flow cytometer&lt;/title&gt;&lt;secondary-title&gt;Cytometry A&lt;/secondary-title&gt;&lt;/titles&gt;&lt;periodical&gt;&lt;full-title&gt;Cytometry A&lt;/full-title&gt;&lt;/periodical&gt;&lt;pages&gt;237-45&lt;/pages&gt;&lt;volume&gt;59&lt;/volume&gt;&lt;number&gt;2&lt;/number&gt;&lt;edition&gt;2004/06/02&lt;/edition&gt;&lt;keywords&gt;&lt;keyword&gt;Cell Death/physiology&lt;/keyword&gt;&lt;keyword&gt;Cell Separation/methods&lt;/keyword&gt;&lt;keyword&gt;Flow Cytometry/*instrumentation/methods&lt;/keyword&gt;&lt;keyword&gt;Fluorescent Antibody Technique&lt;/keyword&gt;&lt;keyword&gt;Humans&lt;/keyword&gt;&lt;keyword&gt;Image Cytometry/*methods&lt;/keyword&gt;&lt;keyword&gt;Jurkat Cells&lt;/keyword&gt;&lt;keyword&gt;Microscopy, Fluorescence/methods&lt;/keyword&gt;&lt;/keywords&gt;&lt;dates&gt;&lt;year&gt;2004&lt;/year&gt;&lt;pub-dates&gt;&lt;date&gt;Jun&lt;/date&gt;&lt;/pub-dates&gt;&lt;/dates&gt;&lt;isbn&gt;1552-4922 (Print)&amp;#xD;1552-4922 (Linking)&lt;/isbn&gt;&lt;accession-num&gt;15170603&lt;/accession-num&gt;&lt;urls&gt;&lt;related-urls&gt;&lt;url&gt;http://www.ncbi.nlm.nih.gov/entrez/query.fcgi?cmd=Retrieve&amp;amp;db=PubMed&amp;amp;dopt=Citation&amp;amp;list_uids=15170603&lt;/url&gt;&lt;/related-urls&gt;&lt;/urls&gt;&lt;electronic-resource-num&gt;10.1002/cyto.a.20048&lt;/electronic-resource-num&gt;&lt;language&gt;eng&lt;/language&gt;&lt;/record&gt;&lt;/Cite&gt;&lt;/EndNote&gt;</w:instrText>
      </w:r>
      <w:r w:rsidR="003D6BA7">
        <w:rPr>
          <w:rFonts w:ascii="Times New Roman" w:hAnsi="Times New Roman"/>
        </w:rPr>
        <w:fldChar w:fldCharType="separate"/>
      </w:r>
      <w:r w:rsidR="0094700F">
        <w:rPr>
          <w:rFonts w:ascii="Times New Roman" w:hAnsi="Times New Roman"/>
        </w:rPr>
        <w:t>[138]</w:t>
      </w:r>
      <w:r w:rsidR="003D6BA7">
        <w:rPr>
          <w:rFonts w:ascii="Times New Roman" w:hAnsi="Times New Roman"/>
        </w:rPr>
        <w:fldChar w:fldCharType="end"/>
      </w:r>
      <w:r>
        <w:rPr>
          <w:rFonts w:ascii="Times New Roman" w:hAnsi="Times New Roman"/>
        </w:rPr>
        <w:t xml:space="preserve">.. </w:t>
      </w:r>
    </w:p>
    <w:p w:rsidR="00FC416F" w:rsidRDefault="006B2B2A">
      <w:pPr>
        <w:spacing w:line="240" w:lineRule="auto"/>
        <w:ind w:firstLine="720"/>
        <w:jc w:val="both"/>
        <w:rPr>
          <w:rFonts w:ascii="Times New Roman" w:hAnsi="Times New Roman"/>
        </w:rPr>
      </w:pPr>
      <w:r>
        <w:rPr>
          <w:rFonts w:ascii="Times New Roman" w:hAnsi="Times New Roman"/>
        </w:rPr>
        <w:t xml:space="preserve">The Maloney group has 11 publications from studying Gb3-related topics and five undergraduate researchers have made sufficient intellectual contribution to earn co-authorships </w:t>
      </w:r>
      <w:r w:rsidR="003D6BA7">
        <w:rPr>
          <w:rFonts w:ascii="Times New Roman" w:hAnsi="Times New Roman"/>
        </w:rPr>
        <w:fldChar w:fldCharType="begin">
          <w:fldData xml:space="preserve">PEVuZE5vdGU+PENpdGU+PEF1dGhvcj5Cb3lkPC9BdXRob3I+PFllYXI+MTk5MzwvWWVhcj48UmVj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</w:fldData>
        </w:fldChar>
      </w:r>
      <w:ins w:id="478" w:author="hong qin" w:date="2012-01-19T16:49:00Z">
        <w:r w:rsidR="002C6F92">
          <w:rPr>
            <w:rFonts w:ascii="Times New Roman" w:hAnsi="Times New Roman"/>
          </w:rPr>
          <w:instrText xml:space="preserve"> ADDIN EN.CITE </w:instrText>
        </w:r>
      </w:ins>
      <w:del w:id="479" w:author="hong qin" w:date="2012-01-19T16:49:00Z">
        <w:r w:rsidR="0094700F" w:rsidDel="002C6F92">
          <w:rPr>
            <w:rFonts w:ascii="Times New Roman" w:hAnsi="Times New Roman"/>
          </w:rPr>
          <w:delInstrText xml:space="preserve"> ADDIN EN.CITE </w:delInstrText>
        </w:r>
        <w:r w:rsidR="003D6BA7" w:rsidDel="002C6F92">
          <w:rPr>
            <w:rFonts w:ascii="Times New Roman" w:hAnsi="Times New Roman"/>
          </w:rPr>
          <w:fldChar w:fldCharType="begin">
            <w:fldData xml:space="preserve">PEVuZE5vdGU+PENpdGU+PEF1dGhvcj5Cb3lkPC9BdXRob3I+PFllYXI+MTk5MzwvWWVhcj48UmVj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</w:fldData>
          </w:fldChar>
        </w:r>
        <w:r w:rsidR="0094700F" w:rsidDel="002C6F92">
          <w:rPr>
            <w:rFonts w:ascii="Times New Roman" w:hAnsi="Times New Roman"/>
          </w:rPr>
          <w:delInstrText xml:space="preserve"> ADDIN EN.CITE.DATA </w:delInstrText>
        </w:r>
        <w:r w:rsidR="003D6BA7" w:rsidDel="002C6F92">
          <w:rPr>
            <w:rFonts w:ascii="Times New Roman" w:hAnsi="Times New Roman"/>
          </w:rPr>
        </w:r>
        <w:r w:rsidR="003D6BA7" w:rsidDel="002C6F92">
          <w:rPr>
            <w:rFonts w:ascii="Times New Roman" w:hAnsi="Times New Roman"/>
          </w:rPr>
          <w:fldChar w:fldCharType="end"/>
        </w:r>
        <w:r w:rsidR="003D6BA7" w:rsidDel="002C6F92">
          <w:rPr>
            <w:rFonts w:ascii="Times New Roman" w:hAnsi="Times New Roman"/>
          </w:rPr>
        </w:r>
      </w:del>
      <w:ins w:id="480" w:author="hong qin" w:date="2012-01-19T16:49:00Z">
        <w:r w:rsidR="002C6F92">
          <w:rPr>
            <w:rFonts w:ascii="Times New Roman" w:hAnsi="Times New Roman"/>
          </w:rPr>
          <w:fldChar w:fldCharType="begin">
            <w:fldData xml:space="preserve">PEVuZE5vdGU+PENpdGU+PEF1dGhvcj5Cb3lkPC9BdXRob3I+PFllYXI+MTk5MzwvWWVhcj48UmVj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</w:fldData>
          </w:fldChar>
        </w:r>
        <w:r w:rsidR="002C6F92">
          <w:rPr>
            <w:rFonts w:ascii="Times New Roman" w:hAnsi="Times New Roman"/>
          </w:rPr>
          <w:instrText xml:space="preserve"> ADDIN EN.CITE.DATA </w:instrText>
        </w:r>
        <w:r w:rsidR="002C6F92">
          <w:rPr>
            <w:rFonts w:ascii="Times New Roman" w:hAnsi="Times New Roman"/>
          </w:rPr>
        </w:r>
        <w:r w:rsidR="002C6F92">
          <w:rPr>
            <w:rFonts w:ascii="Times New Roman" w:hAnsi="Times New Roman"/>
          </w:rPr>
          <w:fldChar w:fldCharType="end"/>
        </w:r>
      </w:ins>
      <w:r w:rsidR="003D6BA7">
        <w:rPr>
          <w:rFonts w:ascii="Times New Roman" w:hAnsi="Times New Roman"/>
        </w:rPr>
        <w:fldChar w:fldCharType="separate"/>
      </w:r>
      <w:r>
        <w:rPr>
          <w:rFonts w:ascii="Times New Roman" w:hAnsi="Times New Roman"/>
          <w:noProof/>
        </w:rPr>
        <w:t>[8-18]</w:t>
      </w:r>
      <w:r w:rsidR="003D6BA7">
        <w:rPr>
          <w:rFonts w:ascii="Times New Roman" w:hAnsi="Times New Roman"/>
        </w:rPr>
        <w:fldChar w:fldCharType="end"/>
      </w:r>
      <w:r>
        <w:rPr>
          <w:rFonts w:ascii="Times New Roman" w:hAnsi="Times New Roman"/>
        </w:rPr>
        <w:t xml:space="preserve">. </w:t>
      </w:r>
    </w:p>
    <w:p w:rsidR="00FC416F" w:rsidRDefault="006B2B2A">
      <w:pPr>
        <w:pStyle w:val="Heading2"/>
        <w:spacing w:before="0" w:after="0"/>
        <w:jc w:val="both"/>
        <w:rPr>
          <w:rFonts w:ascii="Times New Roman" w:hAnsi="Times New Roman"/>
          <w:sz w:val="22"/>
        </w:rPr>
      </w:pPr>
      <w:r>
        <w:rPr>
          <w:rFonts w:ascii="Times New Roman" w:hAnsi="Times New Roman"/>
          <w:sz w:val="22"/>
        </w:rPr>
        <w:t>____________________________________________________________________</w:t>
      </w:r>
    </w:p>
    <w:p w:rsidR="00FC416F" w:rsidRDefault="006B2B2A">
      <w:pPr>
        <w:pStyle w:val="Heading2"/>
        <w:spacing w:before="0" w:after="0"/>
        <w:jc w:val="both"/>
        <w:rPr>
          <w:rFonts w:ascii="Times New Roman" w:hAnsi="Times New Roman"/>
          <w:sz w:val="22"/>
        </w:rPr>
      </w:pPr>
      <w:proofErr w:type="gramStart"/>
      <w:r>
        <w:rPr>
          <w:rFonts w:ascii="Times New Roman" w:eastAsia="Times New Roman" w:hAnsi="Times New Roman"/>
          <w:sz w:val="22"/>
        </w:rPr>
        <w:t xml:space="preserve">B.3  </w:t>
      </w:r>
      <w:r w:rsidR="0085360B">
        <w:rPr>
          <w:rFonts w:ascii="Times New Roman" w:hAnsi="Times New Roman"/>
          <w:sz w:val="22"/>
        </w:rPr>
        <w:t>D</w:t>
      </w:r>
      <w:r>
        <w:rPr>
          <w:rFonts w:ascii="Times New Roman" w:hAnsi="Times New Roman"/>
          <w:sz w:val="22"/>
        </w:rPr>
        <w:t>ynamic</w:t>
      </w:r>
      <w:proofErr w:type="gramEnd"/>
      <w:r>
        <w:rPr>
          <w:rFonts w:ascii="Times New Roman" w:hAnsi="Times New Roman"/>
          <w:sz w:val="22"/>
        </w:rPr>
        <w:t xml:space="preserve"> behavior of androgen receptor (AR) in cell proliferation. (Jackson)</w:t>
      </w:r>
    </w:p>
    <w:p w:rsidR="0064043F" w:rsidRDefault="006B2B2A">
      <w:pPr>
        <w:pStyle w:val="NoSpacing1"/>
        <w:ind w:firstLine="720"/>
        <w:jc w:val="both"/>
        <w:rPr>
          <w:rFonts w:ascii="Times New Roman" w:hAnsi="Times New Roman"/>
          <w:noProof/>
          <w:sz w:val="22"/>
        </w:rPr>
      </w:pPr>
      <w:r>
        <w:rPr>
          <w:rFonts w:ascii="Times New Roman" w:hAnsi="Times New Roman"/>
          <w:noProof/>
          <w:sz w:val="22"/>
        </w:rPr>
        <w:t xml:space="preserve">The oveall goals of this research is to understand the basic mechanism of cell proliferation. The Jackson lab particularly focuses on androgen depedent cell proliferation, and uses chemical invervation to study its mechanism. One chemical compound, dibenzoylmethane (DBM) (Figure 2) that is a natural constituent of licorice, is has been used extensively by the Jackson lab. The Jackson lab was one of the first to show that DBM can suppress the expression of androgen receptors and inhibit cell proliferation in androgen-responsive cell lines, such as  LNCaP </w:t>
      </w:r>
      <w:r w:rsidR="003D6BA7">
        <w:rPr>
          <w:rFonts w:ascii="Times New Roman" w:hAnsi="Times New Roman"/>
          <w:noProof/>
          <w:sz w:val="22"/>
        </w:rPr>
        <w:fldChar w:fldCharType="begin">
          <w:fldData xml:space="preserve">PEVuZE5vdGU+PENpdGU+PEF1dGhvcj5KYWNrc29uPC9BdXRob3I+PFllYXI+MjAwNzwvWWVhcj48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</w:fldData>
        </w:fldChar>
      </w:r>
      <w:ins w:id="481" w:author="hong qin" w:date="2012-01-19T16:49:00Z">
        <w:r w:rsidR="002C6F92">
          <w:rPr>
            <w:rFonts w:ascii="Times New Roman" w:hAnsi="Times New Roman"/>
            <w:noProof/>
            <w:sz w:val="22"/>
          </w:rPr>
          <w:instrText xml:space="preserve"> ADDIN EN.CITE </w:instrText>
        </w:r>
      </w:ins>
      <w:del w:id="482" w:author="hong qin" w:date="2012-01-19T16:49:00Z">
        <w:r w:rsidR="0094700F" w:rsidDel="002C6F92">
          <w:rPr>
            <w:rFonts w:ascii="Times New Roman" w:hAnsi="Times New Roman"/>
            <w:noProof/>
            <w:sz w:val="22"/>
          </w:rPr>
          <w:delInstrText xml:space="preserve"> ADDIN EN.CITE </w:delInstrText>
        </w:r>
        <w:r w:rsidR="003D6BA7" w:rsidDel="002C6F92">
          <w:rPr>
            <w:rFonts w:ascii="Times New Roman" w:hAnsi="Times New Roman"/>
            <w:noProof/>
            <w:sz w:val="22"/>
          </w:rPr>
          <w:fldChar w:fldCharType="begin">
            <w:fldData xml:space="preserve">PEVuZE5vdGU+PENpdGU+PEF1dGhvcj5KYWNrc29uPC9BdXRob3I+PFllYXI+MjAwNzwvWWVhcj48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</w:fldData>
          </w:fldChar>
        </w:r>
        <w:r w:rsidR="0094700F" w:rsidDel="002C6F92">
          <w:rPr>
            <w:rFonts w:ascii="Times New Roman" w:hAnsi="Times New Roman"/>
            <w:noProof/>
            <w:sz w:val="22"/>
          </w:rPr>
          <w:delInstrText xml:space="preserve"> ADDIN EN.CITE.DATA </w:delInstrText>
        </w:r>
        <w:r w:rsidR="003D6BA7" w:rsidDel="002C6F92">
          <w:rPr>
            <w:rFonts w:ascii="Times New Roman" w:hAnsi="Times New Roman"/>
            <w:noProof/>
            <w:sz w:val="22"/>
          </w:rPr>
        </w:r>
        <w:r w:rsidR="003D6BA7" w:rsidDel="002C6F92">
          <w:rPr>
            <w:rFonts w:ascii="Times New Roman" w:hAnsi="Times New Roman"/>
            <w:noProof/>
            <w:sz w:val="22"/>
          </w:rPr>
          <w:fldChar w:fldCharType="end"/>
        </w:r>
        <w:r w:rsidR="003D6BA7" w:rsidDel="002C6F92">
          <w:rPr>
            <w:rFonts w:ascii="Times New Roman" w:hAnsi="Times New Roman"/>
            <w:noProof/>
            <w:sz w:val="22"/>
          </w:rPr>
        </w:r>
      </w:del>
      <w:ins w:id="483" w:author="hong qin" w:date="2012-01-19T16:49:00Z">
        <w:r w:rsidR="002C6F92">
          <w:rPr>
            <w:rFonts w:ascii="Times New Roman" w:hAnsi="Times New Roman"/>
            <w:noProof/>
            <w:sz w:val="22"/>
          </w:rPr>
          <w:fldChar w:fldCharType="begin">
            <w:fldData xml:space="preserve">PEVuZE5vdGU+PENpdGU+PEF1dGhvcj5KYWNrc29uPC9BdXRob3I+PFllYXI+MjAwNzwvWWVhcj48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</w:fldData>
          </w:fldChar>
        </w:r>
        <w:r w:rsidR="002C6F92">
          <w:rPr>
            <w:rFonts w:ascii="Times New Roman" w:hAnsi="Times New Roman"/>
            <w:noProof/>
            <w:sz w:val="22"/>
          </w:rPr>
          <w:instrText xml:space="preserve"> ADDIN EN.CITE.DATA </w:instrText>
        </w:r>
        <w:r w:rsidR="002C6F92">
          <w:rPr>
            <w:rFonts w:ascii="Times New Roman" w:hAnsi="Times New Roman"/>
            <w:noProof/>
            <w:sz w:val="22"/>
          </w:rPr>
        </w:r>
        <w:r w:rsidR="002C6F92">
          <w:rPr>
            <w:rFonts w:ascii="Times New Roman" w:hAnsi="Times New Roman"/>
            <w:noProof/>
            <w:sz w:val="22"/>
          </w:rPr>
          <w:fldChar w:fldCharType="end"/>
        </w:r>
      </w:ins>
      <w:r w:rsidR="003D6BA7">
        <w:rPr>
          <w:rFonts w:ascii="Times New Roman" w:hAnsi="Times New Roman"/>
          <w:noProof/>
          <w:sz w:val="22"/>
        </w:rPr>
        <w:fldChar w:fldCharType="separate"/>
      </w:r>
      <w:r w:rsidR="00F9300B">
        <w:rPr>
          <w:rFonts w:ascii="Times New Roman" w:hAnsi="Times New Roman"/>
          <w:noProof/>
          <w:sz w:val="22"/>
        </w:rPr>
        <w:t>[22, 23]</w:t>
      </w:r>
      <w:r w:rsidR="003D6BA7">
        <w:rPr>
          <w:rFonts w:ascii="Times New Roman" w:hAnsi="Times New Roman"/>
          <w:noProof/>
          <w:sz w:val="22"/>
        </w:rPr>
        <w:fldChar w:fldCharType="end"/>
      </w:r>
      <w:r>
        <w:rPr>
          <w:rFonts w:ascii="Times New Roman" w:hAnsi="Times New Roman"/>
          <w:noProof/>
          <w:sz w:val="22"/>
        </w:rPr>
        <w:t xml:space="preserve">. </w:t>
      </w:r>
      <w:r>
        <w:rPr>
          <w:rFonts w:ascii="Times New Roman" w:hAnsi="Times New Roman"/>
        </w:rPr>
        <w:t xml:space="preserve">DBM induced pronounced changes in </w:t>
      </w:r>
      <w:proofErr w:type="spellStart"/>
      <w:r>
        <w:rPr>
          <w:rFonts w:ascii="Times New Roman" w:hAnsi="Times New Roman"/>
        </w:rPr>
        <w:t>LNCaP</w:t>
      </w:r>
      <w:proofErr w:type="spellEnd"/>
      <w:r>
        <w:rPr>
          <w:rFonts w:ascii="Times New Roman" w:hAnsi="Times New Roman"/>
        </w:rPr>
        <w:t xml:space="preserve"> cells, causing an accumulation of cells in the G1 phase of the cell cycle  as seen by flow </w:t>
      </w:r>
      <w:proofErr w:type="spellStart"/>
      <w:r>
        <w:rPr>
          <w:rFonts w:ascii="Times New Roman" w:hAnsi="Times New Roman"/>
        </w:rPr>
        <w:t>cytometry</w:t>
      </w:r>
      <w:proofErr w:type="spellEnd"/>
      <w:r>
        <w:rPr>
          <w:rFonts w:ascii="Times New Roman" w:hAnsi="Times New Roman"/>
        </w:rPr>
        <w:t xml:space="preserve"> </w:t>
      </w:r>
      <w:r w:rsidR="003D6BA7">
        <w:rPr>
          <w:rFonts w:ascii="Times New Roman" w:hAnsi="Times New Roman"/>
          <w:noProof/>
          <w:sz w:val="22"/>
        </w:rPr>
        <w:fldChar w:fldCharType="begin"/>
      </w:r>
      <w:ins w:id="484" w:author="hong qin" w:date="2012-01-19T16:49:00Z">
        <w:r w:rsidR="002C6F92">
          <w:rPr>
            <w:rFonts w:ascii="Times New Roman" w:hAnsi="Times New Roman"/>
            <w:noProof/>
            <w:sz w:val="22"/>
          </w:rPr>
          <w:instrText xml:space="preserve"> ADDIN EN.CITE &lt;EndNote&gt;&lt;Cite&gt;&lt;Author&gt;Jackson&lt;/Author&gt;&lt;Year&gt;2002&lt;/Year&gt;&lt;RecNum&gt;1240&lt;/RecNum&gt;&lt;record&gt;&lt;rec-number&gt;1240&lt;/rec-number&gt;&lt;foreign-keys&gt;&lt;key app="EN" db-id="seezaperx2r9rmet92m5az2vezeppvta9ads"&gt;1240&lt;/key&gt;&lt;/foreign-keys&gt;&lt;ref-type name="Journal Article"&gt;17&lt;/ref-type&gt;&lt;contributors&gt;&lt;authors&gt;&lt;author&gt;Jackson, K. M.&lt;/author&gt;&lt;author&gt;DeLeon, M.&lt;/author&gt;&lt;author&gt;Verret, C. R.&lt;/author&gt;&lt;author&gt;Harris, W. B.&lt;/author&gt;&lt;/authors&gt;&lt;/contributors&gt;&lt;auth-address&gt;Winship Cancer Institute, Emory University School of Medicine, 1365-B Clifton Road, NE Rm. # 5204, Atlanta, GA 30322, USA.&lt;/auth-address&gt;&lt;titles&gt;&lt;title&gt;Dibenzoylmethane induces cell cycle deregulation in human prostate cancer cells&lt;/title&gt;&lt;secondary-title&gt;Cancer Lett&lt;/secondary-title&gt;&lt;/titles&gt;&lt;periodical&gt;&lt;full-title&gt;Cancer Lett&lt;/full-title&gt;&lt;/periodical&gt;&lt;pages&gt;161-5&lt;/pages&gt;&lt;volume&gt;178&lt;/volume&gt;&lt;number&gt;2&lt;/number&gt;&lt;edition&gt;2002/02/28&lt;/edition&gt;&lt;keywords&gt;&lt;keyword&gt;Anticarcinogenic Agents/*pharmacology/therapeutic use&lt;/keyword&gt;&lt;keyword&gt;Benzoates/*pharmacology/therapeutic use&lt;/keyword&gt;&lt;keyword&gt;Cell Cycle/*drug effects&lt;/keyword&gt;&lt;keyword&gt;*Chalcones&lt;/keyword&gt;&lt;keyword&gt;Flow Cytometry&lt;/keyword&gt;&lt;keyword&gt;Humans&lt;/keyword&gt;&lt;keyword&gt;Male&lt;/keyword&gt;&lt;keyword&gt;Prostatic Neoplasms/*pathology/*prevention &amp;amp; control&lt;/keyword&gt;&lt;keyword&gt;Tumor Cells, Cultured&lt;/keyword&gt;&lt;/keywords&gt;&lt;dates&gt;&lt;year&gt;2002&lt;/year&gt;&lt;pub-dates&gt;&lt;date&gt;Apr 25&lt;/date&gt;&lt;/pub-dates&gt;&lt;/dates&gt;&lt;isbn&gt;0304-3835 (Print)&amp;#xD;0304-3835 (Linking)&lt;/isbn&gt;&lt;accession-num&gt;11867200&lt;/accession-num&gt;&lt;urls&gt;&lt;related-urls&gt;&lt;url&gt;http://www.ncbi.nlm.nih.gov/entrez/query.fcgi?cmd=Retrieve&amp;amp;db=PubMed&amp;amp;dopt=Citation&amp;amp;list_uids=11867200&lt;/url&gt;&lt;/related-urls&gt;&lt;/urls&gt;&lt;electronic-resource-num&gt;S0304383501008448 [pii]&lt;/electronic-resource-num&gt;&lt;language&gt;eng&lt;/language&gt;&lt;/record&gt;&lt;/Cite&gt;&lt;/EndNote&gt;</w:instrText>
        </w:r>
      </w:ins>
      <w:del w:id="485" w:author="hong qin" w:date="2012-01-19T16:49:00Z">
        <w:r w:rsidR="0094700F" w:rsidDel="002C6F92">
          <w:rPr>
            <w:rFonts w:ascii="Times New Roman" w:hAnsi="Times New Roman"/>
            <w:noProof/>
            <w:sz w:val="22"/>
          </w:rPr>
          <w:delInstrText xml:space="preserve"> ADDIN EN.CITE &lt;EndNote&gt;&lt;Cite&gt;&lt;Author&gt;Jackson&lt;/Author&gt;&lt;Year&gt;2002&lt;/Year&gt;&lt;RecNum&gt;1240&lt;/RecNum&gt;&lt;record&gt;&lt;rec-number&gt;1240&lt;/rec-number&gt;&lt;foreign-keys&gt;&lt;key app="EN" db-id="seezaperx2r9rmet92m5az2vezeppvta9ads"&gt;1240&lt;/key&gt;&lt;/foreign-keys&gt;&lt;ref-type name="Journal Article"&gt;17&lt;/ref-type&gt;&lt;contributors&gt;&lt;authors&gt;&lt;author&gt;Jackson, K. M.&lt;/author&gt;&lt;author&gt;DeLeon, M.&lt;/author&gt;&lt;author&gt;Verret, C. R.&lt;/author&gt;&lt;author&gt;Harris, W. B.&lt;/author&gt;&lt;/authors&gt;&lt;/contributors&gt;&lt;auth-address&gt;Winship Cancer Institute, Emory University School of Medicine, 1365-B Clifton Road, NE Rm. # 5204, Atlanta, GA 30322, USA.&lt;/auth-address&gt;&lt;titles&gt;&lt;title&gt;Dibenzoylmethane induces cell cycle deregulation in human prostate cancer cells&lt;/title&gt;&lt;secondary-title&gt;Cancer Lett&lt;/secondary-title&gt;&lt;/titles&gt;&lt;periodical&gt;&lt;full-title&gt;Cancer Lett&lt;/full-title&gt;&lt;/periodical&gt;&lt;pages&gt;161-5&lt;/pages&gt;&lt;volume&gt;178&lt;/volume&gt;&lt;number&gt;2&lt;/number&gt;&lt;edition&gt;2002/02/28&lt;/edition&gt;&lt;keywords&gt;&lt;keyword&gt;Anticarcinogenic Agents/*pharmacology/therapeutic use&lt;/keyword&gt;&lt;keyword&gt;Benzoates/*pharmacology/therapeutic use&lt;/keyword&gt;&lt;keyword&gt;Cell Cycle/*drug effects&lt;/keyword&gt;&lt;keyword&gt;*Chalcones&lt;/keyword&gt;&lt;keyword&gt;Flow Cytometry&lt;/keyword&gt;&lt;keyword&gt;Humans&lt;/keyword&gt;&lt;keyword&gt;Male&lt;/keyword&gt;&lt;keyword&gt;Prostatic Neoplasms/*pathology/*prevention &amp;amp; control&lt;/keyword&gt;&lt;keyword&gt;Tumor Cells, Cultured&lt;/keyword&gt;&lt;/keywords&gt;&lt;dates&gt;&lt;year&gt;2002&lt;/year&gt;&lt;pub-dates&gt;&lt;date&gt;Apr 25&lt;/date&gt;&lt;/pub-dates&gt;&lt;/dates&gt;&lt;isbn&gt;0304-3835 (Print)&amp;#xD;0304-3835 (Linking)&lt;/isbn&gt;&lt;accession-num&gt;11867200&lt;/accession-num&gt;&lt;urls&gt;&lt;related-urls&gt;&lt;url&gt;http://www.ncbi.nlm.nih.gov/entrez/query.fcgi?cmd=Retrieve&amp;amp;db=PubMed&amp;amp;dopt=Citation&amp;amp;list_uids=11867200&lt;/url&gt;&lt;/related-urls&gt;&lt;/urls&gt;&lt;electronic-resource-num&gt;S0304383501008448 [pii]&lt;/electronic-resource-num&gt;&lt;language&gt;eng&lt;/language&gt;&lt;/record&gt;&lt;/Cite&gt;&lt;/EndNote&gt;</w:delInstrText>
        </w:r>
      </w:del>
      <w:r w:rsidR="003D6BA7">
        <w:rPr>
          <w:rFonts w:ascii="Times New Roman" w:hAnsi="Times New Roman"/>
          <w:noProof/>
          <w:sz w:val="22"/>
        </w:rPr>
        <w:fldChar w:fldCharType="separate"/>
      </w:r>
      <w:r w:rsidR="00F9300B">
        <w:rPr>
          <w:rFonts w:ascii="Times New Roman" w:hAnsi="Times New Roman"/>
          <w:noProof/>
          <w:sz w:val="22"/>
        </w:rPr>
        <w:t>[22]</w:t>
      </w:r>
      <w:r w:rsidR="003D6BA7">
        <w:rPr>
          <w:rFonts w:ascii="Times New Roman" w:hAnsi="Times New Roman"/>
          <w:noProof/>
          <w:sz w:val="22"/>
        </w:rPr>
        <w:fldChar w:fldCharType="end"/>
      </w:r>
      <w:r>
        <w:rPr>
          <w:rFonts w:ascii="Times New Roman" w:hAnsi="Times New Roman"/>
        </w:rPr>
        <w:t xml:space="preserve"> and altered key proteins as seen by proteomics </w:t>
      </w:r>
      <w:r w:rsidR="003D6BA7">
        <w:rPr>
          <w:rFonts w:ascii="Times New Roman" w:hAnsi="Times New Roman"/>
        </w:rPr>
        <w:fldChar w:fldCharType="begin"/>
      </w:r>
      <w:ins w:id="486" w:author="hong qin" w:date="2012-01-19T16:49:00Z">
        <w:r w:rsidR="002C6F92">
          <w:rPr>
            <w:rFonts w:ascii="Times New Roman" w:hAnsi="Times New Roman"/>
          </w:rPr>
          <w:instrText xml:space="preserve"> ADDIN EN.CITE &lt;EndNote&gt;&lt;Cite&gt;&lt;Author&gt;Frazier&lt;/Author&gt;&lt;Year&gt;2004&lt;/Year&gt;&lt;RecNum&gt;1241&lt;/RecNum&gt;&lt;record&gt;&lt;rec-number&gt;1241&lt;/rec-number&gt;&lt;foreign-keys&gt;&lt;key app="EN" db-id="seezaperx2r9rmet92m5az2vezeppvta9ads"&gt;1241&lt;/key&gt;&lt;/foreign-keys&gt;&lt;ref-type name="Journal Article"&gt;17&lt;/ref-type&gt;&lt;contributors&gt;&lt;authors&gt;&lt;author&gt;Frazier, M. C.&lt;/author&gt;&lt;author&gt;Jackson, K. M.&lt;/author&gt;&lt;author&gt;Jankowska-Stephens, E.&lt;/author&gt;&lt;author&gt;Anderson, M. G.&lt;/author&gt;&lt;author&gt;Harris, W. B.&lt;/author&gt;&lt;/authors&gt;&lt;/contributors&gt;&lt;auth-address&gt;Tuskegee University, CBR/RCMI and Cancer Center, Tuskegee, AL, USA. mfrazier@tuskegee.edu&lt;/auth-address&gt;&lt;titles&gt;&lt;title&gt;Proteomic analysis of proteins altered by dibenzoylmethane in human prostatic cancer LNCaP cells&lt;/title&gt;&lt;secondary-title&gt;Proteomics&lt;/secondary-title&gt;&lt;/titles&gt;&lt;periodical&gt;&lt;full-title&gt;Proteomics&lt;/full-title&gt;&lt;/periodical&gt;&lt;pages&gt;2814-21&lt;/pages&gt;&lt;volume&gt;4&lt;/volume&gt;&lt;number&gt;9&lt;/number&gt;&lt;edition&gt;2004/09/08&lt;/edition&gt;&lt;keywords&gt;&lt;keyword&gt;Cell Line, Tumor&lt;/keyword&gt;&lt;keyword&gt;Chalcones/*metabolism&lt;/keyword&gt;&lt;keyword&gt;Electrophoresis, Gel, Two-Dimensional/methods&lt;/keyword&gt;&lt;keyword&gt;Female&lt;/keyword&gt;&lt;keyword&gt;Gene Expression Profiling&lt;/keyword&gt;&lt;keyword&gt;Humans&lt;/keyword&gt;&lt;keyword&gt;Male&lt;/keyword&gt;&lt;keyword&gt;Molecular Sequence Data&lt;/keyword&gt;&lt;keyword&gt;Neoplasm Proteins/*chemistry/*metabolism&lt;/keyword&gt;&lt;keyword&gt;Prostatic Neoplasms&lt;/keyword&gt;&lt;keyword&gt;Proteome/*analysis&lt;/keyword&gt;&lt;keyword&gt;Proteomics/methods&lt;/keyword&gt;&lt;keyword&gt;Receptors, Androgen/genetics/metabolism&lt;/keyword&gt;&lt;/keywords&gt;&lt;dates&gt;&lt;year&gt;2004&lt;/year&gt;&lt;pub-dates&gt;&lt;date&gt;Sep&lt;/date&gt;&lt;/pub-dates&gt;&lt;/dates&gt;&lt;isbn&gt;1615-9853 (Print)&amp;#xD;1615-9853 (Linking)&lt;/isbn&gt;&lt;accession-num&gt;15352255&lt;/accession-num&gt;&lt;urls&gt;&lt;related-urls&gt;&lt;url&gt;http://www.ncbi.nlm.nih.gov/entrez/query.fcgi?cmd=Retrieve&amp;amp;db=PubMed&amp;amp;dopt=Citation&amp;amp;list_uids=15352255&lt;/url&gt;&lt;/related-urls&gt;&lt;/urls&gt;&lt;electronic-resource-num&gt;10.1002/pmic.200400834&lt;/electronic-resource-num&gt;&lt;language&gt;eng&lt;/language&gt;&lt;/record&gt;&lt;/Cite&gt;&lt;/EndNote&gt;</w:instrText>
        </w:r>
      </w:ins>
      <w:del w:id="487" w:author="hong qin" w:date="2012-01-19T16:49:00Z">
        <w:r w:rsidR="0094700F" w:rsidDel="002C6F92">
          <w:rPr>
            <w:rFonts w:ascii="Times New Roman" w:hAnsi="Times New Roman"/>
          </w:rPr>
          <w:delInstrText xml:space="preserve"> ADDIN EN.CITE &lt;EndNote&gt;&lt;Cite&gt;&lt;Author&gt;Frazier&lt;/Author&gt;&lt;Year&gt;2004&lt;/Year&gt;&lt;RecNum&gt;1241&lt;/RecNum&gt;&lt;record&gt;&lt;rec-number&gt;1241&lt;/rec-number&gt;&lt;foreign-keys&gt;&lt;key app="EN" db-id="seezaperx2r9rmet92m5az2vezeppvta9ads"&gt;1241&lt;/key&gt;&lt;/foreign-keys&gt;&lt;ref-type name="Journal Article"&gt;17&lt;/ref-type&gt;&lt;contributors&gt;&lt;authors&gt;&lt;author&gt;Frazier, M. C.&lt;/author&gt;&lt;author&gt;Jackson, K. M.&lt;/author&gt;&lt;author&gt;Jankowska-Stephens, E.&lt;/author&gt;&lt;author&gt;Anderson, M. G.&lt;/author&gt;&lt;author&gt;Harris, W. B.&lt;/author&gt;&lt;/authors&gt;&lt;/contributors&gt;&lt;auth-address&gt;Tuskegee University, CBR/RCMI and Cancer Center, Tuskegee, AL, USA. mfrazier@tuskegee.edu&lt;/auth-address&gt;&lt;titles&gt;&lt;title&gt;Proteomic analysis of proteins altered by dibenzoylmethane in human prostatic cancer LNCaP cells&lt;/title&gt;&lt;secondary-title&gt;Proteomics&lt;/secondary-title&gt;&lt;/titles&gt;&lt;periodical&gt;&lt;full-title&gt;Proteomics&lt;/full-title&gt;&lt;/periodical&gt;&lt;pages&gt;2814-21&lt;/pages&gt;&lt;volume&gt;4&lt;/volume&gt;&lt;number&gt;9&lt;/number&gt;&lt;edition&gt;2004/09/08&lt;/edition&gt;&lt;keywords&gt;&lt;keyword&gt;Cell Line, Tumor&lt;/keyword&gt;&lt;keyword&gt;Chalcones/*metabolism&lt;/keyword&gt;&lt;keyword&gt;Electrophoresis, Gel, Two-Dimensional/methods&lt;/keyword&gt;&lt;keyword&gt;Female&lt;/keyword&gt;&lt;keyword&gt;Gene Expression Profiling&lt;/keyword&gt;&lt;keyword&gt;Humans&lt;/keyword&gt;&lt;keyword&gt;Male&lt;/keyword&gt;&lt;keyword&gt;Molecular Sequence Data&lt;/keyword&gt;&lt;keyword&gt;Neoplasm Proteins/*chemistry/*metabolism&lt;/keyword&gt;&lt;keyword&gt;Prostatic Neoplasms&lt;/keyword&gt;&lt;keyword&gt;Proteome/*analysis&lt;/keyword&gt;&lt;keyword&gt;Proteomics/methods&lt;/keyword&gt;&lt;keyword&gt;Receptors, Androgen/genetics/metabolism&lt;/keyword&gt;&lt;/keywords&gt;&lt;dates&gt;&lt;year&gt;2004&lt;/year&gt;&lt;pub-dates&gt;&lt;date&gt;Sep&lt;/date&gt;&lt;/pub-dates&gt;&lt;/dates&gt;&lt;isbn&gt;1615-9853 (Print)&amp;#xD;1615-9853 (Linking)&lt;/isbn&gt;&lt;accession-num&gt;15352255&lt;/accession-num&gt;&lt;urls&gt;&lt;related-urls&gt;&lt;url&gt;http://www.ncbi.nlm.nih.gov/entrez/query.fcgi?cmd=Retrieve&amp;amp;db=PubMed&amp;amp;dopt=Citation&amp;amp;list_uids=15352255&lt;/url&gt;&lt;/related-urls&gt;&lt;/urls&gt;&lt;electronic-resource-num&gt;10.1002/pmic.200400834&lt;/electronic-resource-num&gt;&lt;language&gt;eng&lt;/language&gt;&lt;/record&gt;&lt;/Cite&gt;&lt;/EndNote&gt;</w:delInstrText>
        </w:r>
      </w:del>
      <w:r w:rsidR="003D6BA7">
        <w:rPr>
          <w:rFonts w:ascii="Times New Roman" w:hAnsi="Times New Roman"/>
        </w:rPr>
        <w:fldChar w:fldCharType="separate"/>
      </w:r>
      <w:r w:rsidR="00F9300B">
        <w:rPr>
          <w:rFonts w:ascii="Times New Roman" w:hAnsi="Times New Roman"/>
        </w:rPr>
        <w:t>[21]</w:t>
      </w:r>
      <w:r w:rsidR="003D6BA7">
        <w:rPr>
          <w:rFonts w:ascii="Times New Roman" w:hAnsi="Times New Roman"/>
        </w:rPr>
        <w:fldChar w:fldCharType="end"/>
      </w:r>
      <w:r>
        <w:rPr>
          <w:rFonts w:ascii="Times New Roman" w:hAnsi="Times New Roman"/>
        </w:rPr>
        <w:t>.</w:t>
      </w:r>
      <w:r>
        <w:rPr>
          <w:rFonts w:ascii="Times New Roman" w:hAnsi="Times New Roman"/>
          <w:noProof/>
          <w:sz w:val="22"/>
        </w:rPr>
        <w:t xml:space="preserve"> The </w:t>
      </w:r>
      <w:r>
        <w:rPr>
          <w:rFonts w:ascii="Times New Roman" w:hAnsi="Times New Roman"/>
          <w:i/>
          <w:noProof/>
          <w:sz w:val="22"/>
        </w:rPr>
        <w:t xml:space="preserve">in vitro </w:t>
      </w:r>
      <w:r>
        <w:rPr>
          <w:rFonts w:ascii="Times New Roman" w:hAnsi="Times New Roman"/>
          <w:noProof/>
          <w:sz w:val="22"/>
        </w:rPr>
        <w:t xml:space="preserve">anti-proliferation effect of DBM been verified in transgenic mouse models by others </w:t>
      </w:r>
      <w:r w:rsidR="003D6BA7">
        <w:rPr>
          <w:rFonts w:ascii="Times New Roman" w:hAnsi="Times New Roman"/>
          <w:noProof/>
          <w:sz w:val="22"/>
        </w:rPr>
        <w:fldChar w:fldCharType="begin">
          <w:fldData xml:space="preserve">PEVuZE5vdGU+PENpdGU+PEF1dGhvcj5LaG9yPC9BdXRob3I+PFllYXI+MjAwOTwvWWVhcj48UmVj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</w:fldData>
        </w:fldChar>
      </w:r>
      <w:ins w:id="488" w:author="hong qin" w:date="2012-01-19T16:49:00Z">
        <w:r w:rsidR="002C6F92">
          <w:rPr>
            <w:rFonts w:ascii="Times New Roman" w:hAnsi="Times New Roman"/>
            <w:noProof/>
            <w:sz w:val="22"/>
          </w:rPr>
          <w:instrText xml:space="preserve"> ADDIN EN.CITE </w:instrText>
        </w:r>
      </w:ins>
      <w:del w:id="489" w:author="hong qin" w:date="2012-01-19T16:49:00Z">
        <w:r w:rsidR="0094700F" w:rsidDel="002C6F92">
          <w:rPr>
            <w:rFonts w:ascii="Times New Roman" w:hAnsi="Times New Roman"/>
            <w:noProof/>
            <w:sz w:val="22"/>
          </w:rPr>
          <w:delInstrText xml:space="preserve"> ADDIN EN.CITE </w:delInstrText>
        </w:r>
        <w:r w:rsidR="003D6BA7" w:rsidDel="002C6F92">
          <w:rPr>
            <w:rFonts w:ascii="Times New Roman" w:hAnsi="Times New Roman"/>
            <w:noProof/>
            <w:sz w:val="22"/>
          </w:rPr>
          <w:fldChar w:fldCharType="begin">
            <w:fldData xml:space="preserve">PEVuZE5vdGU+PENpdGU+PEF1dGhvcj5LaG9yPC9BdXRob3I+PFllYXI+MjAwOTwvWWVhcj48UmVj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</w:fldData>
          </w:fldChar>
        </w:r>
        <w:r w:rsidR="0094700F" w:rsidDel="002C6F92">
          <w:rPr>
            <w:rFonts w:ascii="Times New Roman" w:hAnsi="Times New Roman"/>
            <w:noProof/>
            <w:sz w:val="22"/>
          </w:rPr>
          <w:delInstrText xml:space="preserve"> ADDIN EN.CITE.DATA </w:delInstrText>
        </w:r>
        <w:r w:rsidR="003D6BA7" w:rsidDel="002C6F92">
          <w:rPr>
            <w:rFonts w:ascii="Times New Roman" w:hAnsi="Times New Roman"/>
            <w:noProof/>
            <w:sz w:val="22"/>
          </w:rPr>
        </w:r>
        <w:r w:rsidR="003D6BA7" w:rsidDel="002C6F92">
          <w:rPr>
            <w:rFonts w:ascii="Times New Roman" w:hAnsi="Times New Roman"/>
            <w:noProof/>
            <w:sz w:val="22"/>
          </w:rPr>
          <w:fldChar w:fldCharType="end"/>
        </w:r>
        <w:r w:rsidR="003D6BA7" w:rsidDel="002C6F92">
          <w:rPr>
            <w:rFonts w:ascii="Times New Roman" w:hAnsi="Times New Roman"/>
            <w:noProof/>
            <w:sz w:val="22"/>
          </w:rPr>
        </w:r>
      </w:del>
      <w:ins w:id="490" w:author="hong qin" w:date="2012-01-19T16:49:00Z">
        <w:r w:rsidR="002C6F92">
          <w:rPr>
            <w:rFonts w:ascii="Times New Roman" w:hAnsi="Times New Roman"/>
            <w:noProof/>
            <w:sz w:val="22"/>
          </w:rPr>
          <w:fldChar w:fldCharType="begin">
            <w:fldData xml:space="preserve">PEVuZE5vdGU+PENpdGU+PEF1dGhvcj5LaG9yPC9BdXRob3I+PFllYXI+MjAwOTwvWWVhcj48UmVj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</w:fldData>
          </w:fldChar>
        </w:r>
        <w:r w:rsidR="002C6F92">
          <w:rPr>
            <w:rFonts w:ascii="Times New Roman" w:hAnsi="Times New Roman"/>
            <w:noProof/>
            <w:sz w:val="22"/>
          </w:rPr>
          <w:instrText xml:space="preserve"> ADDIN EN.CITE.DATA </w:instrText>
        </w:r>
        <w:r w:rsidR="002C6F92">
          <w:rPr>
            <w:rFonts w:ascii="Times New Roman" w:hAnsi="Times New Roman"/>
            <w:noProof/>
            <w:sz w:val="22"/>
          </w:rPr>
        </w:r>
        <w:r w:rsidR="002C6F92">
          <w:rPr>
            <w:rFonts w:ascii="Times New Roman" w:hAnsi="Times New Roman"/>
            <w:noProof/>
            <w:sz w:val="22"/>
          </w:rPr>
          <w:fldChar w:fldCharType="end"/>
        </w:r>
      </w:ins>
      <w:r w:rsidR="003D6BA7">
        <w:rPr>
          <w:rFonts w:ascii="Times New Roman" w:hAnsi="Times New Roman"/>
          <w:noProof/>
          <w:sz w:val="22"/>
        </w:rPr>
        <w:fldChar w:fldCharType="separate"/>
      </w:r>
      <w:r w:rsidR="0094700F">
        <w:rPr>
          <w:rFonts w:ascii="Times New Roman" w:hAnsi="Times New Roman"/>
          <w:noProof/>
          <w:sz w:val="22"/>
        </w:rPr>
        <w:t>[140]</w:t>
      </w:r>
      <w:r w:rsidR="003D6BA7">
        <w:rPr>
          <w:rFonts w:ascii="Times New Roman" w:hAnsi="Times New Roman"/>
          <w:noProof/>
          <w:sz w:val="22"/>
        </w:rPr>
        <w:fldChar w:fldCharType="end"/>
      </w:r>
      <w:r>
        <w:rPr>
          <w:rFonts w:ascii="Times New Roman" w:hAnsi="Times New Roman"/>
          <w:noProof/>
          <w:sz w:val="22"/>
        </w:rPr>
        <w:t xml:space="preserve">. </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BF"/>
        <w:tblPrChange w:id="491" w:author="hong qin" w:date="2012-01-19T17:05:00Z">
          <w:tblPr>
            <w:tblW w:w="0" w:type="auto"/>
            <w:tblBorders>
              <w:top w:val="single" w:sz="4" w:space="0" w:color="auto"/>
              <w:left w:val="single" w:sz="4" w:space="0" w:color="auto"/>
              <w:bottom w:val="single" w:sz="4" w:space="0" w:color="auto"/>
              <w:right w:val="single" w:sz="4" w:space="0" w:color="auto"/>
            </w:tblBorders>
            <w:tblLayout w:type="fixed"/>
            <w:tblLook w:val="00BF"/>
          </w:tblPr>
        </w:tblPrChange>
      </w:tblPr>
      <w:tblGrid>
        <w:gridCol w:w="2918"/>
        <w:tblGridChange w:id="492">
          <w:tblGrid>
            <w:gridCol w:w="2918"/>
          </w:tblGrid>
        </w:tblGridChange>
      </w:tblGrid>
      <w:tr w:rsidR="006B2B2A" w:rsidTr="00772DD0">
        <w:trPr>
          <w:trHeight w:val="965"/>
          <w:trPrChange w:id="493" w:author="hong qin" w:date="2012-01-19T17:05:00Z">
            <w:trPr>
              <w:trHeight w:val="965"/>
            </w:trPr>
          </w:trPrChange>
        </w:trPr>
        <w:tc>
          <w:tcPr>
            <w:tcW w:w="2918" w:type="dxa"/>
            <w:tcPrChange w:id="494" w:author="hong qin" w:date="2012-01-19T17:05:00Z">
              <w:tcPr>
                <w:tcW w:w="2918" w:type="dxa"/>
              </w:tcPr>
            </w:tcPrChange>
          </w:tcPr>
          <w:p w:rsidR="0064043F" w:rsidRDefault="009E45E7" w:rsidP="00772DD0">
            <w:pPr>
              <w:pStyle w:val="NoSpacing1"/>
              <w:framePr w:hSpace="180" w:wrap="around" w:vAnchor="text" w:hAnchor="page" w:x="1601" w:y="12"/>
              <w:jc w:val="both"/>
              <w:rPr>
                <w:rFonts w:ascii="Times New Roman" w:hAnsi="Times New Roman"/>
                <w:noProof/>
                <w:sz w:val="22"/>
              </w:rPr>
              <w:pPrChange w:id="495" w:author="hong qin" w:date="2012-01-19T17:05:00Z">
                <w:pPr>
                  <w:pStyle w:val="NoSpacing1"/>
                  <w:framePr w:hSpace="180" w:wrap="around" w:vAnchor="text" w:hAnchor="margin" w:y="16"/>
                  <w:jc w:val="both"/>
                </w:pPr>
              </w:pPrChange>
            </w:pPr>
            <w:r>
              <w:rPr>
                <w:rFonts w:ascii="Times New Roman" w:hAnsi="Times New Roman"/>
                <w:noProof/>
                <w:sz w:val="22"/>
                <w:lang w:eastAsia="zh-CN"/>
              </w:rPr>
              <w:drawing>
                <wp:anchor distT="0" distB="0" distL="114300" distR="114300" simplePos="0" relativeHeight="251657728" behindDoc="0" locked="0" layoutInCell="0" allowOverlap="1">
                  <wp:simplePos x="0" y="0"/>
                  <wp:positionH relativeFrom="column">
                    <wp:posOffset>285750</wp:posOffset>
                  </wp:positionH>
                  <wp:positionV relativeFrom="paragraph">
                    <wp:posOffset>62865</wp:posOffset>
                  </wp:positionV>
                  <wp:extent cx="1206500" cy="533400"/>
                  <wp:effectExtent l="0" t="0" r="0" b="0"/>
                  <wp:wrapTight wrapText="bothSides">
                    <wp:wrapPolygon edited="0">
                      <wp:start x="6821" y="771"/>
                      <wp:lineTo x="1705" y="8486"/>
                      <wp:lineTo x="341" y="11571"/>
                      <wp:lineTo x="341" y="15429"/>
                      <wp:lineTo x="1705" y="20057"/>
                      <wp:lineTo x="2387" y="20057"/>
                      <wp:lineTo x="18076" y="20057"/>
                      <wp:lineTo x="19099" y="20057"/>
                      <wp:lineTo x="21145" y="15429"/>
                      <wp:lineTo x="21145" y="12343"/>
                      <wp:lineTo x="19440" y="8486"/>
                      <wp:lineTo x="13642" y="771"/>
                      <wp:lineTo x="6821" y="771"/>
                    </wp:wrapPolygon>
                  </wp:wrapTight>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l="-3920" r="-6151" b="-5128"/>
                          <a:stretch>
                            <a:fillRect/>
                          </a:stretch>
                        </pic:blipFill>
                        <pic:spPr bwMode="auto">
                          <a:xfrm>
                            <a:off x="0" y="0"/>
                            <a:ext cx="1206500" cy="533400"/>
                          </a:xfrm>
                          <a:prstGeom prst="rect">
                            <a:avLst/>
                          </a:prstGeom>
                          <a:noFill/>
                          <a:ln w="9525">
                            <a:noFill/>
                            <a:miter lim="800000"/>
                            <a:headEnd/>
                            <a:tailEnd/>
                          </a:ln>
                        </pic:spPr>
                      </pic:pic>
                    </a:graphicData>
                  </a:graphic>
                </wp:anchor>
              </w:drawing>
            </w:r>
          </w:p>
          <w:p w:rsidR="0064043F" w:rsidRDefault="0064043F" w:rsidP="00772DD0">
            <w:pPr>
              <w:pStyle w:val="NoSpacing1"/>
              <w:framePr w:hSpace="180" w:wrap="around" w:vAnchor="text" w:hAnchor="page" w:x="1601" w:y="12"/>
              <w:jc w:val="both"/>
              <w:rPr>
                <w:rFonts w:ascii="Times New Roman" w:hAnsi="Times New Roman"/>
                <w:noProof/>
                <w:sz w:val="22"/>
              </w:rPr>
              <w:pPrChange w:id="496" w:author="hong qin" w:date="2012-01-19T17:05:00Z">
                <w:pPr>
                  <w:pStyle w:val="NoSpacing1"/>
                  <w:framePr w:hSpace="180" w:wrap="around" w:vAnchor="text" w:hAnchor="margin" w:y="16"/>
                  <w:jc w:val="both"/>
                </w:pPr>
              </w:pPrChange>
            </w:pPr>
          </w:p>
          <w:p w:rsidR="0064043F" w:rsidRDefault="0064043F" w:rsidP="00772DD0">
            <w:pPr>
              <w:pStyle w:val="NoSpacing1"/>
              <w:framePr w:hSpace="180" w:wrap="around" w:vAnchor="text" w:hAnchor="page" w:x="1601" w:y="12"/>
              <w:jc w:val="both"/>
              <w:rPr>
                <w:rFonts w:ascii="Times New Roman" w:hAnsi="Times New Roman"/>
                <w:noProof/>
                <w:sz w:val="22"/>
              </w:rPr>
              <w:pPrChange w:id="497" w:author="hong qin" w:date="2012-01-19T17:05:00Z">
                <w:pPr>
                  <w:pStyle w:val="NoSpacing1"/>
                  <w:framePr w:hSpace="180" w:wrap="around" w:vAnchor="text" w:hAnchor="margin" w:y="16"/>
                  <w:jc w:val="both"/>
                </w:pPr>
              </w:pPrChange>
            </w:pPr>
          </w:p>
          <w:p w:rsidR="0064043F" w:rsidRDefault="0064043F" w:rsidP="00772DD0">
            <w:pPr>
              <w:pStyle w:val="NoSpacing1"/>
              <w:framePr w:hSpace="180" w:wrap="around" w:vAnchor="text" w:hAnchor="page" w:x="1601" w:y="12"/>
              <w:jc w:val="both"/>
              <w:rPr>
                <w:rFonts w:ascii="Times New Roman" w:hAnsi="Times New Roman"/>
                <w:noProof/>
                <w:sz w:val="22"/>
              </w:rPr>
              <w:pPrChange w:id="498" w:author="hong qin" w:date="2012-01-19T17:05:00Z">
                <w:pPr>
                  <w:pStyle w:val="NoSpacing1"/>
                  <w:framePr w:hSpace="180" w:wrap="around" w:vAnchor="text" w:hAnchor="margin" w:y="16"/>
                  <w:jc w:val="both"/>
                </w:pPr>
              </w:pPrChange>
            </w:pPr>
          </w:p>
        </w:tc>
      </w:tr>
      <w:tr w:rsidR="006B2B2A" w:rsidTr="00772DD0">
        <w:trPr>
          <w:trHeight w:val="2040"/>
          <w:trPrChange w:id="499" w:author="hong qin" w:date="2012-01-19T17:05:00Z">
            <w:trPr>
              <w:trHeight w:val="2040"/>
            </w:trPr>
          </w:trPrChange>
        </w:trPr>
        <w:tc>
          <w:tcPr>
            <w:tcW w:w="2918" w:type="dxa"/>
            <w:tcPrChange w:id="500" w:author="hong qin" w:date="2012-01-19T17:05:00Z">
              <w:tcPr>
                <w:tcW w:w="2918" w:type="dxa"/>
              </w:tcPr>
            </w:tcPrChange>
          </w:tcPr>
          <w:p w:rsidR="00444A3F" w:rsidRDefault="006B2B2A" w:rsidP="00772DD0">
            <w:pPr>
              <w:pStyle w:val="CommentText"/>
              <w:framePr w:hSpace="180" w:wrap="around" w:vAnchor="text" w:hAnchor="page" w:x="1601" w:y="12"/>
              <w:tabs>
                <w:tab w:val="left" w:pos="10440"/>
              </w:tabs>
              <w:spacing w:after="0"/>
              <w:rPr>
                <w:rFonts w:ascii="Times New Roman" w:hAnsi="Times New Roman"/>
                <w:b/>
                <w:sz w:val="18"/>
                <w:u w:val="single"/>
              </w:rPr>
              <w:pPrChange w:id="501" w:author="hong qin" w:date="2012-01-19T17:05:00Z">
                <w:pPr>
                  <w:pStyle w:val="CommentText"/>
                  <w:framePr w:hSpace="180" w:wrap="around" w:vAnchor="text" w:hAnchor="margin" w:y="16"/>
                  <w:tabs>
                    <w:tab w:val="left" w:pos="10440"/>
                  </w:tabs>
                  <w:spacing w:after="0"/>
                </w:pPr>
              </w:pPrChange>
            </w:pPr>
            <w:r>
              <w:rPr>
                <w:rFonts w:ascii="Times New Roman" w:hAnsi="Times New Roman"/>
                <w:b/>
                <w:sz w:val="18"/>
              </w:rPr>
              <w:t xml:space="preserve">Figure 2. </w:t>
            </w:r>
            <w:r>
              <w:rPr>
                <w:rFonts w:ascii="Times New Roman" w:hAnsi="Times New Roman"/>
                <w:sz w:val="18"/>
              </w:rPr>
              <w:t xml:space="preserve">Small molecule </w:t>
            </w:r>
            <w:proofErr w:type="spellStart"/>
            <w:r>
              <w:rPr>
                <w:rFonts w:ascii="Times New Roman" w:hAnsi="Times New Roman"/>
                <w:sz w:val="18"/>
              </w:rPr>
              <w:t>dibenzoylmethane</w:t>
            </w:r>
            <w:proofErr w:type="spellEnd"/>
            <w:r>
              <w:rPr>
                <w:rFonts w:ascii="Times New Roman" w:hAnsi="Times New Roman"/>
                <w:sz w:val="18"/>
              </w:rPr>
              <w:t xml:space="preserve"> (DBM) is a </w:t>
            </w:r>
            <w:r>
              <w:rPr>
                <w:rFonts w:ascii="Times New Roman" w:hAnsi="Times New Roman"/>
                <w:sz w:val="18"/>
              </w:rPr>
              <w:sym w:font="Symbol" w:char="0062"/>
            </w:r>
            <w:r>
              <w:rPr>
                <w:rFonts w:ascii="Times New Roman" w:hAnsi="Times New Roman"/>
                <w:sz w:val="18"/>
              </w:rPr>
              <w:t>-</w:t>
            </w:r>
            <w:proofErr w:type="spellStart"/>
            <w:r>
              <w:rPr>
                <w:rFonts w:ascii="Times New Roman" w:hAnsi="Times New Roman"/>
                <w:sz w:val="18"/>
              </w:rPr>
              <w:t>diketone</w:t>
            </w:r>
            <w:proofErr w:type="spellEnd"/>
            <w:r>
              <w:rPr>
                <w:rFonts w:ascii="Times New Roman" w:hAnsi="Times New Roman"/>
                <w:sz w:val="18"/>
              </w:rPr>
              <w:t xml:space="preserve"> compound, structurally related to dietary </w:t>
            </w:r>
            <w:proofErr w:type="spellStart"/>
            <w:r>
              <w:rPr>
                <w:rFonts w:ascii="Times New Roman" w:hAnsi="Times New Roman"/>
                <w:sz w:val="18"/>
              </w:rPr>
              <w:t>curcumin</w:t>
            </w:r>
            <w:proofErr w:type="spellEnd"/>
            <w:r>
              <w:rPr>
                <w:rFonts w:ascii="Times New Roman" w:hAnsi="Times New Roman"/>
                <w:sz w:val="18"/>
              </w:rPr>
              <w:t xml:space="preserve">.  Through GC/MS studies, the Jackson laboratory has confirmed DBM to be a constituent of Chinese licorice </w:t>
            </w:r>
            <w:r>
              <w:rPr>
                <w:rFonts w:ascii="Times New Roman" w:eastAsia="Batang" w:hAnsi="Times New Roman"/>
                <w:sz w:val="18"/>
                <w:lang w:eastAsia="ko-KR"/>
              </w:rPr>
              <w:t xml:space="preserve">root </w:t>
            </w:r>
            <w:proofErr w:type="spellStart"/>
            <w:r>
              <w:rPr>
                <w:rFonts w:ascii="Times New Roman" w:eastAsia="Batang" w:hAnsi="Times New Roman"/>
                <w:i/>
                <w:sz w:val="18"/>
                <w:lang w:eastAsia="ko-KR"/>
              </w:rPr>
              <w:t>Glycyrrhiza</w:t>
            </w:r>
            <w:proofErr w:type="spellEnd"/>
            <w:r>
              <w:rPr>
                <w:rFonts w:ascii="Times New Roman" w:eastAsia="Batang" w:hAnsi="Times New Roman"/>
                <w:i/>
                <w:sz w:val="18"/>
                <w:lang w:eastAsia="ko-KR"/>
              </w:rPr>
              <w:t xml:space="preserve"> </w:t>
            </w:r>
            <w:proofErr w:type="spellStart"/>
            <w:r>
              <w:rPr>
                <w:rFonts w:ascii="Times New Roman" w:eastAsia="Batang" w:hAnsi="Times New Roman"/>
                <w:i/>
                <w:sz w:val="18"/>
                <w:lang w:eastAsia="ko-KR"/>
              </w:rPr>
              <w:t>glabra</w:t>
            </w:r>
            <w:proofErr w:type="spellEnd"/>
            <w:r>
              <w:rPr>
                <w:rFonts w:ascii="Times New Roman" w:eastAsia="Batang" w:hAnsi="Times New Roman"/>
                <w:i/>
                <w:sz w:val="18"/>
                <w:lang w:eastAsia="ko-KR"/>
              </w:rPr>
              <w:t xml:space="preserve">. </w:t>
            </w:r>
            <w:r>
              <w:rPr>
                <w:rFonts w:ascii="Times New Roman" w:eastAsia="Batang" w:hAnsi="Times New Roman"/>
                <w:sz w:val="18"/>
                <w:lang w:eastAsia="ko-KR"/>
              </w:rPr>
              <w:t>(manuscript submitted, 2011)</w:t>
            </w:r>
          </w:p>
        </w:tc>
      </w:tr>
    </w:tbl>
    <w:p w:rsidR="0064043F" w:rsidRDefault="006B2B2A">
      <w:pPr>
        <w:pStyle w:val="NoSpacing1"/>
        <w:ind w:firstLine="720"/>
        <w:jc w:val="both"/>
        <w:rPr>
          <w:rFonts w:ascii="Times New Roman" w:hAnsi="Times New Roman"/>
          <w:noProof/>
          <w:sz w:val="22"/>
        </w:rPr>
      </w:pPr>
      <w:r>
        <w:rPr>
          <w:rFonts w:ascii="Times New Roman" w:hAnsi="Times New Roman"/>
          <w:noProof/>
          <w:sz w:val="22"/>
        </w:rPr>
        <w:t xml:space="preserve">Using protein 2D gel and mass-spec analysis </w:t>
      </w:r>
      <w:r w:rsidR="003D6BA7">
        <w:rPr>
          <w:rFonts w:ascii="Times New Roman" w:hAnsi="Times New Roman"/>
          <w:noProof/>
          <w:sz w:val="22"/>
        </w:rPr>
        <w:fldChar w:fldCharType="begin"/>
      </w:r>
      <w:ins w:id="502" w:author="hong qin" w:date="2012-01-19T16:49:00Z">
        <w:r w:rsidR="002C6F92">
          <w:rPr>
            <w:rFonts w:ascii="Times New Roman" w:hAnsi="Times New Roman"/>
            <w:noProof/>
            <w:sz w:val="22"/>
          </w:rPr>
          <w:instrText xml:space="preserve"> ADDIN EN.CITE &lt;EndNote&gt;&lt;Cite&gt;&lt;Author&gt;Frazier&lt;/Author&gt;&lt;Year&gt;2004&lt;/Year&gt;&lt;RecNum&gt;1241&lt;/RecNum&gt;&lt;record&gt;&lt;rec-number&gt;1241&lt;/rec-number&gt;&lt;foreign-keys&gt;&lt;key app="EN" db-id="seezaperx2r9rmet92m5az2vezeppvta9ads"&gt;1241&lt;/key&gt;&lt;/foreign-keys&gt;&lt;ref-type name="Journal Article"&gt;17&lt;/ref-type&gt;&lt;contributors&gt;&lt;authors&gt;&lt;author&gt;Frazier, M. C.&lt;/author&gt;&lt;author&gt;Jackson, K. M.&lt;/author&gt;&lt;author&gt;Jankowska-Stephens, E.&lt;/author&gt;&lt;author&gt;Anderson, M. G.&lt;/author&gt;&lt;author&gt;Harris, W. B.&lt;/author&gt;&lt;/authors&gt;&lt;/contributors&gt;&lt;auth-address&gt;Tuskegee University, CBR/RCMI and Cancer Center, Tuskegee, AL, USA. mfrazier@tuskegee.edu&lt;/auth-address&gt;&lt;titles&gt;&lt;title&gt;Proteomic analysis of proteins altered by dibenzoylmethane in human prostatic cancer LNCaP cells&lt;/title&gt;&lt;secondary-title&gt;Proteomics&lt;/secondary-title&gt;&lt;/titles&gt;&lt;periodical&gt;&lt;full-title&gt;Proteomics&lt;/full-title&gt;&lt;/periodical&gt;&lt;pages&gt;2814-21&lt;/pages&gt;&lt;volume&gt;4&lt;/volume&gt;&lt;number&gt;9&lt;/number&gt;&lt;edition&gt;2004/09/08&lt;/edition&gt;&lt;keywords&gt;&lt;keyword&gt;Cell Line, Tumor&lt;/keyword&gt;&lt;keyword&gt;Chalcones/*metabolism&lt;/keyword&gt;&lt;keyword&gt;Electrophoresis, Gel, Two-Dimensional/methods&lt;/keyword&gt;&lt;keyword&gt;Female&lt;/keyword&gt;&lt;keyword&gt;Gene Expression Profiling&lt;/keyword&gt;&lt;keyword&gt;Humans&lt;/keyword&gt;&lt;keyword&gt;Male&lt;/keyword&gt;&lt;keyword&gt;Molecular Sequence Data&lt;/keyword&gt;&lt;keyword&gt;Neoplasm Proteins/*chemistry/*metabolism&lt;/keyword&gt;&lt;keyword&gt;Prostatic Neoplasms&lt;/keyword&gt;&lt;keyword&gt;Proteome/*analysis&lt;/keyword&gt;&lt;keyword&gt;Proteomics/methods&lt;/keyword&gt;&lt;keyword&gt;Receptors, Androgen/genetics/metabolism&lt;/keyword&gt;&lt;/keywords&gt;&lt;dates&gt;&lt;year&gt;2004&lt;/year&gt;&lt;pub-dates&gt;&lt;date&gt;Sep&lt;/date&gt;&lt;/pub-dates&gt;&lt;/dates&gt;&lt;isbn&gt;1615-9853 (Print)&amp;#xD;1615-9853 (Linking)&lt;/isbn&gt;&lt;accession-num&gt;15352255&lt;/accession-num&gt;&lt;urls&gt;&lt;related-urls&gt;&lt;url&gt;http://www.ncbi.nlm.nih.gov/entrez/query.fcgi?cmd=Retrieve&amp;amp;db=PubMed&amp;amp;dopt=Citation&amp;amp;list_uids=15352255&lt;/url&gt;&lt;/related-urls&gt;&lt;/urls&gt;&lt;electronic-resource-num&gt;10.1002/pmic.200400834&lt;/electronic-resource-num&gt;&lt;language&gt;eng&lt;/language&gt;&lt;/record&gt;&lt;/Cite&gt;&lt;/EndNote&gt;</w:instrText>
        </w:r>
      </w:ins>
      <w:del w:id="503" w:author="hong qin" w:date="2012-01-19T16:49:00Z">
        <w:r w:rsidR="0094700F" w:rsidDel="002C6F92">
          <w:rPr>
            <w:rFonts w:ascii="Times New Roman" w:hAnsi="Times New Roman"/>
            <w:noProof/>
            <w:sz w:val="22"/>
          </w:rPr>
          <w:delInstrText xml:space="preserve"> ADDIN EN.CITE &lt;EndNote&gt;&lt;Cite&gt;&lt;Author&gt;Frazier&lt;/Author&gt;&lt;Year&gt;2004&lt;/Year&gt;&lt;RecNum&gt;1241&lt;/RecNum&gt;&lt;record&gt;&lt;rec-number&gt;1241&lt;/rec-number&gt;&lt;foreign-keys&gt;&lt;key app="EN" db-id="seezaperx2r9rmet92m5az2vezeppvta9ads"&gt;1241&lt;/key&gt;&lt;/foreign-keys&gt;&lt;ref-type name="Journal Article"&gt;17&lt;/ref-type&gt;&lt;contributors&gt;&lt;authors&gt;&lt;author&gt;Frazier, M. C.&lt;/author&gt;&lt;author&gt;Jackson, K. M.&lt;/author&gt;&lt;author&gt;Jankowska-Stephens, E.&lt;/author&gt;&lt;author&gt;Anderson, M. G.&lt;/author&gt;&lt;author&gt;Harris, W. B.&lt;/author&gt;&lt;/authors&gt;&lt;/contributors&gt;&lt;auth-address&gt;Tuskegee University, CBR/RCMI and Cancer Center, Tuskegee, AL, USA. mfrazier@tuskegee.edu&lt;/auth-address&gt;&lt;titles&gt;&lt;title&gt;Proteomic analysis of proteins altered by dibenzoylmethane in human prostatic cancer LNCaP cells&lt;/title&gt;&lt;secondary-title&gt;Proteomics&lt;/secondary-title&gt;&lt;/titles&gt;&lt;periodical&gt;&lt;full-title&gt;Proteomics&lt;/full-title&gt;&lt;/periodical&gt;&lt;pages&gt;2814-21&lt;/pages&gt;&lt;volume&gt;4&lt;/volume&gt;&lt;number&gt;9&lt;/number&gt;&lt;edition&gt;2004/09/08&lt;/edition&gt;&lt;keywords&gt;&lt;keyword&gt;Cell Line, Tumor&lt;/keyword&gt;&lt;keyword&gt;Chalcones/*metabolism&lt;/keyword&gt;&lt;keyword&gt;Electrophoresis, Gel, Two-Dimensional/methods&lt;/keyword&gt;&lt;keyword&gt;Female&lt;/keyword&gt;&lt;keyword&gt;Gene Expression Profiling&lt;/keyword&gt;&lt;keyword&gt;Humans&lt;/keyword&gt;&lt;keyword&gt;Male&lt;/keyword&gt;&lt;keyword&gt;Molecular Sequence Data&lt;/keyword&gt;&lt;keyword&gt;Neoplasm Proteins/*chemistry/*metabolism&lt;/keyword&gt;&lt;keyword&gt;Prostatic Neoplasms&lt;/keyword&gt;&lt;keyword&gt;Proteome/*analysis&lt;/keyword&gt;&lt;keyword&gt;Proteomics/methods&lt;/keyword&gt;&lt;keyword&gt;Receptors, Androgen/genetics/metabolism&lt;/keyword&gt;&lt;/keywords&gt;&lt;dates&gt;&lt;year&gt;2004&lt;/year&gt;&lt;pub-dates&gt;&lt;date&gt;Sep&lt;/date&gt;&lt;/pub-dates&gt;&lt;/dates&gt;&lt;isbn&gt;1615-9853 (Print)&amp;#xD;1615-9853 (Linking)&lt;/isbn&gt;&lt;accession-num&gt;15352255&lt;/accession-num&gt;&lt;urls&gt;&lt;related-urls&gt;&lt;url&gt;http://www.ncbi.nlm.nih.gov/entrez/query.fcgi?cmd=Retrieve&amp;amp;db=PubMed&amp;amp;dopt=Citation&amp;amp;list_uids=15352255&lt;/url&gt;&lt;/related-urls&gt;&lt;/urls&gt;&lt;electronic-resource-num&gt;10.1002/pmic.200400834&lt;/electronic-resource-num&gt;&lt;language&gt;eng&lt;/language&gt;&lt;/record&gt;&lt;/Cite&gt;&lt;/EndNote&gt;</w:delInstrText>
        </w:r>
      </w:del>
      <w:r w:rsidR="003D6BA7">
        <w:rPr>
          <w:rFonts w:ascii="Times New Roman" w:hAnsi="Times New Roman"/>
          <w:noProof/>
          <w:sz w:val="22"/>
        </w:rPr>
        <w:fldChar w:fldCharType="separate"/>
      </w:r>
      <w:r w:rsidR="00F9300B">
        <w:rPr>
          <w:rFonts w:ascii="Times New Roman" w:hAnsi="Times New Roman"/>
          <w:noProof/>
          <w:sz w:val="22"/>
        </w:rPr>
        <w:t>[21]</w:t>
      </w:r>
      <w:r w:rsidR="003D6BA7">
        <w:rPr>
          <w:rFonts w:ascii="Times New Roman" w:hAnsi="Times New Roman"/>
          <w:noProof/>
          <w:sz w:val="22"/>
        </w:rPr>
        <w:fldChar w:fldCharType="end"/>
      </w:r>
      <w:r>
        <w:rPr>
          <w:rFonts w:ascii="Times New Roman" w:hAnsi="Times New Roman"/>
          <w:noProof/>
          <w:sz w:val="22"/>
        </w:rPr>
        <w:t xml:space="preserve">, it was found out that DBM up-regulate </w:t>
      </w:r>
      <w:r>
        <w:rPr>
          <w:rFonts w:ascii="Times New Roman" w:hAnsi="Times New Roman"/>
        </w:rPr>
        <w:t xml:space="preserve">phase 2 hepatic detoxification enzymes, </w:t>
      </w:r>
      <w:r>
        <w:rPr>
          <w:rFonts w:ascii="Times New Roman" w:hAnsi="Times New Roman"/>
          <w:noProof/>
          <w:sz w:val="22"/>
        </w:rPr>
        <w:t xml:space="preserve">valosin-containing protein, glucose-regulated protein 78, phosphoenolpyruvate carboxykinase (PEPCK), HSP70, HSP60, UDP-glucose dehydrogenase, Neuro-d4 (rat) homolog, mannose-6 phosphate receptor binding protein (Tip 47), and actin. Down-regulated proteins include heterogeneous nuclear ribonucleoprotein k (hnRNP K), FK506-binding protein 4 (p59), and creatine kinase B (CKB).  These findings suggest farily intricated pathways underlying the anti-proliferation effect of DBM and its effect on androgen receptor expression. </w:t>
      </w:r>
    </w:p>
    <w:p w:rsidR="00FC416F" w:rsidRDefault="006B2B2A">
      <w:pPr>
        <w:pStyle w:val="Default"/>
        <w:ind w:firstLine="720"/>
        <w:jc w:val="both"/>
        <w:rPr>
          <w:sz w:val="22"/>
        </w:rPr>
      </w:pPr>
      <w:r>
        <w:rPr>
          <w:sz w:val="22"/>
        </w:rPr>
        <w:t xml:space="preserve">Our objective in this proposal is to study the mechanism of the anti-proliferation effect of DBM and test the connection between DMB and the AR signaling pathway. </w:t>
      </w:r>
      <w:commentRangeStart w:id="504"/>
      <w:r>
        <w:rPr>
          <w:sz w:val="22"/>
        </w:rPr>
        <w:t xml:space="preserve">We have hypothesized that this mechanism is through a non-competitive antagonism, likely via </w:t>
      </w:r>
      <w:proofErr w:type="spellStart"/>
      <w:r>
        <w:rPr>
          <w:sz w:val="22"/>
        </w:rPr>
        <w:t>allosteric</w:t>
      </w:r>
      <w:proofErr w:type="spellEnd"/>
      <w:r>
        <w:rPr>
          <w:sz w:val="22"/>
        </w:rPr>
        <w:t xml:space="preserve"> effects on AR and/or its co-activation partners. We will identify and model the </w:t>
      </w:r>
      <w:proofErr w:type="spellStart"/>
      <w:r>
        <w:rPr>
          <w:sz w:val="22"/>
        </w:rPr>
        <w:t>allosteric</w:t>
      </w:r>
      <w:proofErr w:type="spellEnd"/>
      <w:r>
        <w:rPr>
          <w:sz w:val="22"/>
        </w:rPr>
        <w:t xml:space="preserve"> AR-binding sites with specificity for DBM. Site directed mutagenesis will then be used to make alternative DBM-responsive AR mutants. This will allow for better understanding of the mechanism by which DBM affects AR binding and specificity. Using transiently </w:t>
      </w:r>
      <w:proofErr w:type="spellStart"/>
      <w:r>
        <w:rPr>
          <w:sz w:val="22"/>
        </w:rPr>
        <w:t>transfected</w:t>
      </w:r>
      <w:proofErr w:type="spellEnd"/>
      <w:r>
        <w:rPr>
          <w:sz w:val="22"/>
        </w:rPr>
        <w:t xml:space="preserve"> AR null prostate cancer cell</w:t>
      </w:r>
      <w:r w:rsidR="00E113C4">
        <w:rPr>
          <w:sz w:val="22"/>
        </w:rPr>
        <w:t>s</w:t>
      </w:r>
      <w:r>
        <w:rPr>
          <w:sz w:val="22"/>
        </w:rPr>
        <w:t xml:space="preserve"> with native and mutant </w:t>
      </w:r>
      <w:proofErr w:type="spellStart"/>
      <w:r>
        <w:rPr>
          <w:sz w:val="22"/>
        </w:rPr>
        <w:t>eGFP</w:t>
      </w:r>
      <w:proofErr w:type="spellEnd"/>
      <w:r>
        <w:rPr>
          <w:sz w:val="22"/>
        </w:rPr>
        <w:t>-AR will permit better understanding of the dynamics of AR signaling in response DBM.</w:t>
      </w:r>
      <w:r>
        <w:t xml:space="preserve"> The </w:t>
      </w:r>
      <w:proofErr w:type="spellStart"/>
      <w:r>
        <w:rPr>
          <w:sz w:val="22"/>
        </w:rPr>
        <w:t>Imagestream</w:t>
      </w:r>
      <w:r w:rsidR="00F27945" w:rsidRPr="00F27945">
        <w:rPr>
          <w:sz w:val="22"/>
          <w:vertAlign w:val="superscript"/>
        </w:rPr>
        <w:t>X</w:t>
      </w:r>
      <w:proofErr w:type="spellEnd"/>
      <w:r>
        <w:rPr>
          <w:sz w:val="22"/>
        </w:rPr>
        <w:t xml:space="preserve"> </w:t>
      </w:r>
      <w:commentRangeEnd w:id="504"/>
      <w:r w:rsidR="00EE7873">
        <w:rPr>
          <w:rStyle w:val="CommentReference"/>
          <w:rFonts w:ascii="Cambria" w:eastAsia="Cambria" w:hAnsi="Cambria"/>
          <w:color w:val="auto"/>
        </w:rPr>
        <w:commentReference w:id="504"/>
      </w:r>
      <w:r>
        <w:rPr>
          <w:sz w:val="22"/>
        </w:rPr>
        <w:t>cytometer</w:t>
      </w:r>
      <w:r>
        <w:t xml:space="preserve"> </w:t>
      </w:r>
      <w:r>
        <w:rPr>
          <w:sz w:val="22"/>
        </w:rPr>
        <w:t>will be used to address the following research questions:  Does DBM bind to the AR</w:t>
      </w:r>
      <w:r w:rsidR="00E113C4">
        <w:rPr>
          <w:sz w:val="22"/>
        </w:rPr>
        <w:t>?</w:t>
      </w:r>
      <w:r>
        <w:rPr>
          <w:sz w:val="22"/>
        </w:rPr>
        <w:t xml:space="preserve"> </w:t>
      </w:r>
      <w:r w:rsidR="00E113C4">
        <w:rPr>
          <w:sz w:val="22"/>
        </w:rPr>
        <w:t xml:space="preserve">Does it </w:t>
      </w:r>
      <w:r>
        <w:rPr>
          <w:sz w:val="22"/>
        </w:rPr>
        <w:t xml:space="preserve">interfere with the receptor </w:t>
      </w:r>
      <w:proofErr w:type="spellStart"/>
      <w:r>
        <w:rPr>
          <w:sz w:val="22"/>
        </w:rPr>
        <w:t>coactivators</w:t>
      </w:r>
      <w:proofErr w:type="spellEnd"/>
      <w:r>
        <w:rPr>
          <w:sz w:val="22"/>
        </w:rPr>
        <w:t xml:space="preserve"> or the androgen response binding element? Does this DBM/AR interaction affect AR function, signaling and cell cycle regulation? As in other projects, ImageStream</w:t>
      </w:r>
      <w:r w:rsidR="00F27945" w:rsidRPr="00F27945">
        <w:rPr>
          <w:sz w:val="22"/>
          <w:vertAlign w:val="superscript"/>
        </w:rPr>
        <w:t>X</w:t>
      </w:r>
      <w:r>
        <w:rPr>
          <w:sz w:val="22"/>
        </w:rPr>
        <w:t xml:space="preserve"> will be crucial in monitoring the intracellular trafficking of AR, such as nuclear translocation, in different cell cycle states, due to its unique combination of </w:t>
      </w:r>
      <w:proofErr w:type="spellStart"/>
      <w:r>
        <w:rPr>
          <w:sz w:val="22"/>
        </w:rPr>
        <w:t>morphometric</w:t>
      </w:r>
      <w:proofErr w:type="spellEnd"/>
      <w:r>
        <w:rPr>
          <w:sz w:val="22"/>
        </w:rPr>
        <w:t xml:space="preserve"> and photometric measures. </w:t>
      </w:r>
      <w:r w:rsidR="00064375">
        <w:rPr>
          <w:sz w:val="22"/>
        </w:rPr>
        <w:t xml:space="preserve">As with other projects, DRAQ5 can be used to label nuclear DNA. </w:t>
      </w:r>
      <w:r>
        <w:rPr>
          <w:sz w:val="22"/>
        </w:rPr>
        <w:t>Various concentration</w:t>
      </w:r>
      <w:r w:rsidR="00E113C4">
        <w:rPr>
          <w:sz w:val="22"/>
        </w:rPr>
        <w:t>s</w:t>
      </w:r>
      <w:r>
        <w:rPr>
          <w:sz w:val="22"/>
        </w:rPr>
        <w:t xml:space="preserve"> of DBM will be do</w:t>
      </w:r>
      <w:r w:rsidR="00427CCB">
        <w:rPr>
          <w:sz w:val="22"/>
        </w:rPr>
        <w:t>s</w:t>
      </w:r>
      <w:r>
        <w:rPr>
          <w:sz w:val="22"/>
        </w:rPr>
        <w:t>ed to cells. The dose-dependent effects of DBM on cell populations will be evaluated by the proposed ImageStream</w:t>
      </w:r>
      <w:r w:rsidR="00F27945" w:rsidRPr="00F27945">
        <w:rPr>
          <w:sz w:val="22"/>
          <w:vertAlign w:val="superscript"/>
        </w:rPr>
        <w:t>X</w:t>
      </w:r>
      <w:r>
        <w:rPr>
          <w:sz w:val="22"/>
        </w:rPr>
        <w:t xml:space="preserve">. </w:t>
      </w:r>
    </w:p>
    <w:p w:rsidR="00FC416F" w:rsidRDefault="006B2B2A">
      <w:pPr>
        <w:pStyle w:val="Default"/>
        <w:ind w:firstLine="720"/>
        <w:jc w:val="both"/>
        <w:rPr>
          <w:sz w:val="22"/>
        </w:rPr>
      </w:pPr>
      <w:commentRangeStart w:id="505"/>
      <w:r>
        <w:rPr>
          <w:sz w:val="22"/>
        </w:rPr>
        <w:t xml:space="preserve">The Jackson group currently has 4 peer-reviewed publications with 3 more manuscripts in preparation. She has engaged 35 Spelman students in her research, with an established track record of funding. Dr. Jackson has had </w:t>
      </w:r>
      <w:commentRangeStart w:id="506"/>
      <w:r>
        <w:rPr>
          <w:sz w:val="22"/>
        </w:rPr>
        <w:t xml:space="preserve">over 15 years of training and experimentation in flow </w:t>
      </w:r>
      <w:proofErr w:type="spellStart"/>
      <w:r>
        <w:rPr>
          <w:sz w:val="22"/>
        </w:rPr>
        <w:t>cytometry</w:t>
      </w:r>
      <w:proofErr w:type="spellEnd"/>
      <w:r>
        <w:rPr>
          <w:sz w:val="22"/>
        </w:rPr>
        <w:t xml:space="preserve"> (3 other </w:t>
      </w:r>
      <w:r>
        <w:rPr>
          <w:sz w:val="22"/>
        </w:rPr>
        <w:lastRenderedPageBreak/>
        <w:t xml:space="preserve">publications in flow </w:t>
      </w:r>
      <w:proofErr w:type="spellStart"/>
      <w:r>
        <w:rPr>
          <w:sz w:val="22"/>
        </w:rPr>
        <w:t>cytometry</w:t>
      </w:r>
      <w:proofErr w:type="spellEnd"/>
      <w:r>
        <w:rPr>
          <w:sz w:val="22"/>
        </w:rPr>
        <w:t>, not related to current research).</w:t>
      </w:r>
      <w:commentRangeEnd w:id="505"/>
      <w:r>
        <w:rPr>
          <w:rStyle w:val="CommentReference"/>
          <w:rFonts w:ascii="Cambria" w:eastAsia="Cambria" w:hAnsi="Cambria"/>
          <w:vanish/>
          <w:color w:val="auto"/>
        </w:rPr>
        <w:commentReference w:id="505"/>
      </w:r>
      <w:commentRangeEnd w:id="506"/>
    </w:p>
    <w:p w:rsidR="00FC416F" w:rsidRDefault="006B2B2A">
      <w:pPr>
        <w:pStyle w:val="Default"/>
        <w:jc w:val="both"/>
        <w:rPr>
          <w:sz w:val="22"/>
        </w:rPr>
      </w:pPr>
      <w:r>
        <w:rPr>
          <w:rStyle w:val="CommentReference"/>
          <w:rFonts w:ascii="Cambria" w:eastAsia="Cambria" w:hAnsi="Cambria"/>
          <w:color w:val="auto"/>
        </w:rPr>
        <w:commentReference w:id="506"/>
      </w:r>
      <w:r w:rsidR="008669AD">
        <w:rPr>
          <w:sz w:val="22"/>
        </w:rPr>
        <w:t>____________________________________________________________________</w:t>
      </w:r>
    </w:p>
    <w:p w:rsidR="00FC416F" w:rsidRPr="0094700F" w:rsidRDefault="008669AD">
      <w:pPr>
        <w:pStyle w:val="Heading2"/>
        <w:spacing w:before="0" w:after="0"/>
        <w:jc w:val="both"/>
        <w:rPr>
          <w:rFonts w:ascii="Times New Roman" w:hAnsi="Times New Roman" w:cs="Times New Roman"/>
          <w:sz w:val="22"/>
        </w:rPr>
      </w:pPr>
      <w:r>
        <w:rPr>
          <w:rFonts w:ascii="Times New Roman" w:hAnsi="Times New Roman"/>
          <w:sz w:val="22"/>
        </w:rPr>
        <w:t xml:space="preserve">B.4 </w:t>
      </w:r>
      <w:r w:rsidR="00C234EC" w:rsidRPr="00C234EC">
        <w:rPr>
          <w:rFonts w:ascii="Times New Roman" w:hAnsi="Times New Roman" w:cs="Times New Roman"/>
          <w:sz w:val="22"/>
        </w:rPr>
        <w:t xml:space="preserve">Population dynamics of bacterial cells in responses to metal ions </w:t>
      </w:r>
      <w:commentRangeStart w:id="507"/>
      <w:r w:rsidR="00C234EC" w:rsidRPr="00C234EC">
        <w:rPr>
          <w:rFonts w:ascii="Times New Roman" w:hAnsi="Times New Roman" w:cs="Times New Roman"/>
          <w:sz w:val="22"/>
        </w:rPr>
        <w:t>stress (</w:t>
      </w:r>
      <w:proofErr w:type="spellStart"/>
      <w:r w:rsidR="00C234EC" w:rsidRPr="00C234EC">
        <w:rPr>
          <w:rFonts w:ascii="Times New Roman" w:hAnsi="Times New Roman" w:cs="Times New Roman"/>
          <w:sz w:val="22"/>
        </w:rPr>
        <w:t>Ibeansui</w:t>
      </w:r>
      <w:proofErr w:type="spellEnd"/>
      <w:r w:rsidR="00C234EC" w:rsidRPr="00C234EC">
        <w:rPr>
          <w:rFonts w:ascii="Times New Roman" w:hAnsi="Times New Roman" w:cs="Times New Roman"/>
          <w:sz w:val="22"/>
        </w:rPr>
        <w:t>, Qin)</w:t>
      </w:r>
      <w:commentRangeEnd w:id="507"/>
      <w:r w:rsidR="00C234EC">
        <w:rPr>
          <w:rStyle w:val="CommentReference"/>
          <w:rFonts w:ascii="Times New Roman" w:eastAsia="Cambria" w:hAnsi="Times New Roman" w:cs="Times New Roman"/>
          <w:b w:val="0"/>
          <w:bCs w:val="0"/>
          <w:color w:val="auto"/>
          <w:lang w:eastAsia="en-US"/>
        </w:rPr>
        <w:commentReference w:id="507"/>
      </w:r>
    </w:p>
    <w:p w:rsidR="00FC416F" w:rsidRPr="0094700F" w:rsidRDefault="00C234EC">
      <w:pPr>
        <w:widowControl w:val="0"/>
        <w:autoSpaceDE w:val="0"/>
        <w:autoSpaceDN w:val="0"/>
        <w:adjustRightInd w:val="0"/>
        <w:spacing w:line="240" w:lineRule="auto"/>
        <w:ind w:firstLine="720"/>
        <w:jc w:val="both"/>
        <w:rPr>
          <w:rFonts w:ascii="Times New Roman" w:hAnsi="Times New Roman" w:cs="Times New Roman"/>
          <w:color w:val="auto"/>
        </w:rPr>
      </w:pPr>
      <w:r w:rsidRPr="00C234EC">
        <w:rPr>
          <w:rFonts w:ascii="Times New Roman" w:hAnsi="Times New Roman" w:cs="Times New Roman"/>
          <w:color w:val="auto"/>
        </w:rPr>
        <w:t xml:space="preserve">Bacterial cells display characteristics of </w:t>
      </w:r>
      <w:proofErr w:type="spellStart"/>
      <w:r w:rsidRPr="00C234EC">
        <w:rPr>
          <w:rFonts w:ascii="Times New Roman" w:hAnsi="Times New Roman" w:cs="Times New Roman"/>
          <w:color w:val="auto"/>
        </w:rPr>
        <w:t>multicellular</w:t>
      </w:r>
      <w:proofErr w:type="spellEnd"/>
      <w:r w:rsidRPr="00C234EC">
        <w:rPr>
          <w:rFonts w:ascii="Times New Roman" w:hAnsi="Times New Roman" w:cs="Times New Roman"/>
          <w:color w:val="auto"/>
        </w:rPr>
        <w:t xml:space="preserve"> behavior, such as programmed cell death, cell differentiation, quorum sensing, and inter-cellular communication </w:t>
      </w:r>
      <w:r w:rsidR="003D6BA7" w:rsidRPr="00C234EC">
        <w:rPr>
          <w:rFonts w:ascii="Times New Roman" w:hAnsi="Times New Roman" w:cs="Times New Roman"/>
          <w:color w:val="auto"/>
        </w:rPr>
        <w:fldChar w:fldCharType="begin">
          <w:fldData xml:space="preserve">PEVuZE5vdGU+PENpdGU+PEF1dGhvcj5FbmdlbGJlcmctS3Vsa2E8L0F1dGhvcj48WWVhcj4yMDA2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==
</w:fldData>
        </w:fldChar>
      </w:r>
      <w:ins w:id="508" w:author="hong qin" w:date="2012-01-19T16:49:00Z">
        <w:r w:rsidR="002C6F92">
          <w:rPr>
            <w:rFonts w:ascii="Times New Roman" w:hAnsi="Times New Roman" w:cs="Times New Roman"/>
            <w:color w:val="auto"/>
          </w:rPr>
          <w:instrText xml:space="preserve"> ADDIN EN.CITE </w:instrText>
        </w:r>
      </w:ins>
      <w:del w:id="509" w:author="hong qin" w:date="2012-01-19T16:49:00Z">
        <w:r w:rsidRPr="00C234EC" w:rsidDel="002C6F92">
          <w:rPr>
            <w:rFonts w:ascii="Times New Roman" w:hAnsi="Times New Roman" w:cs="Times New Roman"/>
            <w:color w:val="auto"/>
          </w:rPr>
          <w:delInstrText xml:space="preserve"> ADDIN EN.CITE </w:delInstrText>
        </w:r>
        <w:r w:rsidR="003D6BA7" w:rsidRPr="00C234EC" w:rsidDel="002C6F92">
          <w:rPr>
            <w:rFonts w:ascii="Times New Roman" w:hAnsi="Times New Roman" w:cs="Times New Roman"/>
            <w:color w:val="auto"/>
          </w:rPr>
          <w:fldChar w:fldCharType="begin">
            <w:fldData xml:space="preserve">PEVuZE5vdGU+PENpdGU+PEF1dGhvcj5FbmdlbGJlcmctS3Vsa2E8L0F1dGhvcj48WWVhcj4yMDA2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==
</w:fldData>
          </w:fldChar>
        </w:r>
        <w:r w:rsidRPr="00C234EC" w:rsidDel="002C6F92">
          <w:rPr>
            <w:rFonts w:ascii="Times New Roman" w:hAnsi="Times New Roman" w:cs="Times New Roman"/>
            <w:color w:val="auto"/>
          </w:rPr>
          <w:delInstrText xml:space="preserve"> ADDIN EN.CITE.DATA </w:delInstrText>
        </w:r>
        <w:r w:rsidR="003D6BA7" w:rsidRPr="00C234EC" w:rsidDel="002C6F92">
          <w:rPr>
            <w:rFonts w:ascii="Times New Roman" w:hAnsi="Times New Roman" w:cs="Times New Roman"/>
            <w:color w:val="auto"/>
          </w:rPr>
        </w:r>
        <w:r w:rsidR="003D6BA7" w:rsidRPr="00C234EC" w:rsidDel="002C6F92">
          <w:rPr>
            <w:rFonts w:ascii="Times New Roman" w:hAnsi="Times New Roman" w:cs="Times New Roman"/>
            <w:color w:val="auto"/>
          </w:rPr>
          <w:fldChar w:fldCharType="end"/>
        </w:r>
        <w:r w:rsidR="003D6BA7" w:rsidRPr="00C234EC" w:rsidDel="002C6F92">
          <w:rPr>
            <w:rFonts w:ascii="Times New Roman" w:hAnsi="Times New Roman" w:cs="Times New Roman"/>
            <w:color w:val="auto"/>
          </w:rPr>
        </w:r>
      </w:del>
      <w:ins w:id="510" w:author="hong qin" w:date="2012-01-19T16:49:00Z">
        <w:r w:rsidR="002C6F92">
          <w:rPr>
            <w:rFonts w:ascii="Times New Roman" w:hAnsi="Times New Roman" w:cs="Times New Roman"/>
            <w:color w:val="auto"/>
          </w:rPr>
          <w:fldChar w:fldCharType="begin">
            <w:fldData xml:space="preserve">PEVuZE5vdGU+PENpdGU+PEF1dGhvcj5FbmdlbGJlcmctS3Vsa2E8L0F1dGhvcj48WWVhcj4yMDA2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==
</w:fldData>
          </w:fldChar>
        </w:r>
        <w:r w:rsidR="002C6F92">
          <w:rPr>
            <w:rFonts w:ascii="Times New Roman" w:hAnsi="Times New Roman" w:cs="Times New Roman"/>
            <w:color w:val="auto"/>
          </w:rPr>
          <w:instrText xml:space="preserve"> ADDIN EN.CITE.DATA </w:instrText>
        </w:r>
        <w:r w:rsidR="002C6F92">
          <w:rPr>
            <w:rFonts w:ascii="Times New Roman" w:hAnsi="Times New Roman" w:cs="Times New Roman"/>
            <w:color w:val="auto"/>
          </w:rPr>
        </w:r>
        <w:r w:rsidR="002C6F92">
          <w:rPr>
            <w:rFonts w:ascii="Times New Roman" w:hAnsi="Times New Roman" w:cs="Times New Roman"/>
            <w:color w:val="auto"/>
          </w:rPr>
          <w:fldChar w:fldCharType="end"/>
        </w:r>
      </w:ins>
      <w:r w:rsidR="003D6BA7" w:rsidRPr="00C234EC">
        <w:rPr>
          <w:rFonts w:ascii="Times New Roman" w:hAnsi="Times New Roman" w:cs="Times New Roman"/>
          <w:color w:val="auto"/>
        </w:rPr>
        <w:fldChar w:fldCharType="separate"/>
      </w:r>
      <w:r w:rsidRPr="00C234EC">
        <w:rPr>
          <w:rFonts w:ascii="Times New Roman" w:hAnsi="Times New Roman" w:cs="Times New Roman"/>
          <w:color w:val="auto"/>
        </w:rPr>
        <w:t>[141, 142]</w:t>
      </w:r>
      <w:r w:rsidR="003D6BA7" w:rsidRPr="00C234EC">
        <w:rPr>
          <w:rFonts w:ascii="Times New Roman" w:hAnsi="Times New Roman" w:cs="Times New Roman"/>
          <w:color w:val="auto"/>
        </w:rPr>
        <w:fldChar w:fldCharType="end"/>
      </w:r>
      <w:r w:rsidRPr="00C234EC">
        <w:rPr>
          <w:rFonts w:ascii="Times New Roman" w:hAnsi="Times New Roman" w:cs="Times New Roman"/>
          <w:color w:val="auto"/>
        </w:rPr>
        <w:t xml:space="preserve">. These </w:t>
      </w:r>
      <w:proofErr w:type="spellStart"/>
      <w:r w:rsidRPr="00C234EC">
        <w:rPr>
          <w:rFonts w:ascii="Times New Roman" w:hAnsi="Times New Roman" w:cs="Times New Roman"/>
          <w:color w:val="auto"/>
        </w:rPr>
        <w:t>multicellular</w:t>
      </w:r>
      <w:proofErr w:type="spellEnd"/>
      <w:r w:rsidRPr="00C234EC">
        <w:rPr>
          <w:rFonts w:ascii="Times New Roman" w:hAnsi="Times New Roman" w:cs="Times New Roman"/>
          <w:color w:val="auto"/>
        </w:rPr>
        <w:t xml:space="preserve">-like behaviors in turn indicate heterogeneity in bacterial cell populations. </w:t>
      </w:r>
    </w:p>
    <w:p w:rsidR="00FC416F" w:rsidRPr="0094700F" w:rsidRDefault="00C234EC">
      <w:pPr>
        <w:widowControl w:val="0"/>
        <w:autoSpaceDE w:val="0"/>
        <w:autoSpaceDN w:val="0"/>
        <w:adjustRightInd w:val="0"/>
        <w:spacing w:line="240" w:lineRule="auto"/>
        <w:ind w:firstLine="720"/>
        <w:jc w:val="both"/>
        <w:rPr>
          <w:rFonts w:ascii="Times New Roman" w:hAnsi="Times New Roman" w:cs="Times New Roman"/>
          <w:color w:val="auto"/>
        </w:rPr>
      </w:pPr>
      <w:r w:rsidRPr="00C234EC">
        <w:rPr>
          <w:rFonts w:ascii="Times New Roman" w:hAnsi="Times New Roman" w:cs="Times New Roman"/>
          <w:color w:val="auto"/>
        </w:rPr>
        <w:t>Apop</w:t>
      </w:r>
      <w:r w:rsidR="00E113C4">
        <w:rPr>
          <w:rFonts w:ascii="Times New Roman" w:hAnsi="Times New Roman" w:cs="Times New Roman"/>
          <w:color w:val="auto"/>
        </w:rPr>
        <w:t>t</w:t>
      </w:r>
      <w:r w:rsidRPr="00C234EC">
        <w:rPr>
          <w:rFonts w:ascii="Times New Roman" w:hAnsi="Times New Roman" w:cs="Times New Roman"/>
          <w:color w:val="auto"/>
        </w:rPr>
        <w:t>otic characteristics, such as cell shrinkage, DNA condensation, and DNA degradation, w</w:t>
      </w:r>
      <w:r w:rsidR="00E113C4">
        <w:rPr>
          <w:rFonts w:ascii="Times New Roman" w:hAnsi="Times New Roman" w:cs="Times New Roman"/>
          <w:color w:val="auto"/>
        </w:rPr>
        <w:t>ere</w:t>
      </w:r>
      <w:r w:rsidRPr="00C234EC">
        <w:rPr>
          <w:rFonts w:ascii="Times New Roman" w:hAnsi="Times New Roman" w:cs="Times New Roman"/>
          <w:color w:val="auto"/>
        </w:rPr>
        <w:t xml:space="preserve"> reported in </w:t>
      </w:r>
      <w:r w:rsidR="00444A3F" w:rsidRPr="00444A3F">
        <w:rPr>
          <w:rFonts w:ascii="Times New Roman" w:hAnsi="Times New Roman" w:cs="Times New Roman"/>
          <w:i/>
          <w:color w:val="auto"/>
        </w:rPr>
        <w:t>Streptococcus</w:t>
      </w:r>
      <w:r w:rsidRPr="00C234EC">
        <w:rPr>
          <w:rFonts w:ascii="Times New Roman" w:hAnsi="Times New Roman" w:cs="Times New Roman"/>
          <w:color w:val="auto"/>
        </w:rPr>
        <w:t xml:space="preserve"> </w:t>
      </w:r>
      <w:proofErr w:type="spellStart"/>
      <w:r w:rsidR="00444A3F" w:rsidRPr="00444A3F">
        <w:rPr>
          <w:rFonts w:ascii="Times New Roman" w:hAnsi="Times New Roman" w:cs="Times New Roman"/>
          <w:i/>
          <w:color w:val="auto"/>
        </w:rPr>
        <w:t>pneumoniae</w:t>
      </w:r>
      <w:proofErr w:type="spellEnd"/>
      <w:r w:rsidRPr="00C234EC">
        <w:rPr>
          <w:rFonts w:ascii="Times New Roman" w:hAnsi="Times New Roman" w:cs="Times New Roman"/>
          <w:color w:val="auto"/>
        </w:rPr>
        <w:t xml:space="preserve"> cells, when they are induced by a human milk complex of alpha-</w:t>
      </w:r>
      <w:proofErr w:type="spellStart"/>
      <w:r w:rsidRPr="00C234EC">
        <w:rPr>
          <w:rFonts w:ascii="Times New Roman" w:hAnsi="Times New Roman" w:cs="Times New Roman"/>
          <w:color w:val="auto"/>
        </w:rPr>
        <w:t>lactalbumin</w:t>
      </w:r>
      <w:proofErr w:type="spellEnd"/>
      <w:r w:rsidRPr="00C234EC">
        <w:rPr>
          <w:rFonts w:ascii="Times New Roman" w:hAnsi="Times New Roman" w:cs="Times New Roman"/>
          <w:color w:val="auto"/>
        </w:rPr>
        <w:t xml:space="preserve"> and oleic acid </w:t>
      </w:r>
      <w:r w:rsidR="003D6BA7" w:rsidRPr="00C234EC">
        <w:rPr>
          <w:rFonts w:ascii="Times New Roman" w:hAnsi="Times New Roman" w:cs="Times New Roman"/>
          <w:color w:val="auto"/>
        </w:rPr>
        <w:fldChar w:fldCharType="begin">
          <w:fldData xml:space="preserve">PEVuZE5vdGU+PENpdGU+PEF1dGhvcj5IYWthbnNzb248L0F1dGhvcj48WWVhcj4yMDExPC9ZZWFy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</w:fldData>
        </w:fldChar>
      </w:r>
      <w:ins w:id="511" w:author="hong qin" w:date="2012-01-19T16:49:00Z">
        <w:r w:rsidR="002C6F92">
          <w:rPr>
            <w:rFonts w:ascii="Times New Roman" w:hAnsi="Times New Roman" w:cs="Times New Roman"/>
            <w:color w:val="auto"/>
          </w:rPr>
          <w:instrText xml:space="preserve"> ADDIN EN.CITE </w:instrText>
        </w:r>
      </w:ins>
      <w:del w:id="512" w:author="hong qin" w:date="2012-01-19T16:49:00Z">
        <w:r w:rsidRPr="00C234EC" w:rsidDel="002C6F92">
          <w:rPr>
            <w:rFonts w:ascii="Times New Roman" w:hAnsi="Times New Roman" w:cs="Times New Roman"/>
            <w:color w:val="auto"/>
          </w:rPr>
          <w:delInstrText xml:space="preserve"> ADDIN EN.CITE </w:delInstrText>
        </w:r>
        <w:r w:rsidR="003D6BA7" w:rsidRPr="00C234EC" w:rsidDel="002C6F92">
          <w:rPr>
            <w:rFonts w:ascii="Times New Roman" w:hAnsi="Times New Roman" w:cs="Times New Roman"/>
            <w:color w:val="auto"/>
          </w:rPr>
          <w:fldChar w:fldCharType="begin">
            <w:fldData xml:space="preserve">PEVuZE5vdGU+PENpdGU+PEF1dGhvcj5IYWthbnNzb248L0F1dGhvcj48WWVhcj4yMDExPC9ZZWFy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</w:fldData>
          </w:fldChar>
        </w:r>
        <w:r w:rsidRPr="00C234EC" w:rsidDel="002C6F92">
          <w:rPr>
            <w:rFonts w:ascii="Times New Roman" w:hAnsi="Times New Roman" w:cs="Times New Roman"/>
            <w:color w:val="auto"/>
          </w:rPr>
          <w:delInstrText xml:space="preserve"> ADDIN EN.CITE.DATA </w:delInstrText>
        </w:r>
        <w:r w:rsidR="003D6BA7" w:rsidRPr="00C234EC" w:rsidDel="002C6F92">
          <w:rPr>
            <w:rFonts w:ascii="Times New Roman" w:hAnsi="Times New Roman" w:cs="Times New Roman"/>
            <w:color w:val="auto"/>
          </w:rPr>
        </w:r>
        <w:r w:rsidR="003D6BA7" w:rsidRPr="00C234EC" w:rsidDel="002C6F92">
          <w:rPr>
            <w:rFonts w:ascii="Times New Roman" w:hAnsi="Times New Roman" w:cs="Times New Roman"/>
            <w:color w:val="auto"/>
          </w:rPr>
          <w:fldChar w:fldCharType="end"/>
        </w:r>
        <w:r w:rsidR="003D6BA7" w:rsidRPr="00C234EC" w:rsidDel="002C6F92">
          <w:rPr>
            <w:rFonts w:ascii="Times New Roman" w:hAnsi="Times New Roman" w:cs="Times New Roman"/>
            <w:color w:val="auto"/>
          </w:rPr>
        </w:r>
      </w:del>
      <w:ins w:id="513" w:author="hong qin" w:date="2012-01-19T16:49:00Z">
        <w:r w:rsidR="002C6F92">
          <w:rPr>
            <w:rFonts w:ascii="Times New Roman" w:hAnsi="Times New Roman" w:cs="Times New Roman"/>
            <w:color w:val="auto"/>
          </w:rPr>
          <w:fldChar w:fldCharType="begin">
            <w:fldData xml:space="preserve">PEVuZE5vdGU+PENpdGU+PEF1dGhvcj5IYWthbnNzb248L0F1dGhvcj48WWVhcj4yMDExPC9ZZWFy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</w:fldData>
          </w:fldChar>
        </w:r>
        <w:r w:rsidR="002C6F92">
          <w:rPr>
            <w:rFonts w:ascii="Times New Roman" w:hAnsi="Times New Roman" w:cs="Times New Roman"/>
            <w:color w:val="auto"/>
          </w:rPr>
          <w:instrText xml:space="preserve"> ADDIN EN.CITE.DATA </w:instrText>
        </w:r>
        <w:r w:rsidR="002C6F92">
          <w:rPr>
            <w:rFonts w:ascii="Times New Roman" w:hAnsi="Times New Roman" w:cs="Times New Roman"/>
            <w:color w:val="auto"/>
          </w:rPr>
        </w:r>
        <w:r w:rsidR="002C6F92">
          <w:rPr>
            <w:rFonts w:ascii="Times New Roman" w:hAnsi="Times New Roman" w:cs="Times New Roman"/>
            <w:color w:val="auto"/>
          </w:rPr>
          <w:fldChar w:fldCharType="end"/>
        </w:r>
      </w:ins>
      <w:r w:rsidR="003D6BA7" w:rsidRPr="00C234EC">
        <w:rPr>
          <w:rFonts w:ascii="Times New Roman" w:hAnsi="Times New Roman" w:cs="Times New Roman"/>
          <w:color w:val="auto"/>
        </w:rPr>
        <w:fldChar w:fldCharType="separate"/>
      </w:r>
      <w:r w:rsidRPr="00C234EC">
        <w:rPr>
          <w:rFonts w:ascii="Times New Roman" w:hAnsi="Times New Roman" w:cs="Times New Roman"/>
          <w:color w:val="auto"/>
        </w:rPr>
        <w:t>[143]</w:t>
      </w:r>
      <w:r w:rsidR="003D6BA7" w:rsidRPr="00C234EC">
        <w:rPr>
          <w:rFonts w:ascii="Times New Roman" w:hAnsi="Times New Roman" w:cs="Times New Roman"/>
          <w:color w:val="auto"/>
        </w:rPr>
        <w:fldChar w:fldCharType="end"/>
      </w:r>
      <w:r w:rsidRPr="00C234EC">
        <w:rPr>
          <w:rFonts w:ascii="Times New Roman" w:hAnsi="Times New Roman" w:cs="Times New Roman"/>
          <w:color w:val="auto"/>
        </w:rPr>
        <w:t xml:space="preserve">.  </w:t>
      </w:r>
      <w:r w:rsidRPr="00C234EC">
        <w:rPr>
          <w:rFonts w:ascii="Times New Roman" w:hAnsi="Times New Roman" w:cs="Times New Roman"/>
          <w:i/>
          <w:color w:val="auto"/>
        </w:rPr>
        <w:t xml:space="preserve">S. </w:t>
      </w:r>
      <w:proofErr w:type="spellStart"/>
      <w:r w:rsidRPr="00C234EC">
        <w:rPr>
          <w:rFonts w:ascii="Times New Roman" w:hAnsi="Times New Roman" w:cs="Times New Roman"/>
          <w:i/>
          <w:color w:val="auto"/>
        </w:rPr>
        <w:t>pneumoniae</w:t>
      </w:r>
      <w:proofErr w:type="spellEnd"/>
      <w:r w:rsidRPr="00C234EC">
        <w:rPr>
          <w:rFonts w:ascii="Times New Roman" w:hAnsi="Times New Roman" w:cs="Times New Roman"/>
          <w:color w:val="auto"/>
        </w:rPr>
        <w:t xml:space="preserve"> cells rapidly lose membrane potential, in similar way to the loss of mitochondrial potential during eukaryotic apoptosis.  </w:t>
      </w:r>
    </w:p>
    <w:p w:rsidR="00FC416F" w:rsidRDefault="00C234EC">
      <w:pPr>
        <w:widowControl w:val="0"/>
        <w:autoSpaceDE w:val="0"/>
        <w:autoSpaceDN w:val="0"/>
        <w:adjustRightInd w:val="0"/>
        <w:spacing w:line="240" w:lineRule="auto"/>
        <w:ind w:firstLine="720"/>
        <w:jc w:val="both"/>
        <w:rPr>
          <w:rFonts w:ascii="Times New Roman" w:hAnsi="Times New Roman" w:cs="Times New Roman"/>
        </w:rPr>
      </w:pPr>
      <w:r w:rsidRPr="00C234EC">
        <w:rPr>
          <w:rFonts w:ascii="Times New Roman" w:hAnsi="Times New Roman" w:cs="Times New Roman"/>
          <w:color w:val="auto"/>
        </w:rPr>
        <w:t xml:space="preserve">Metal ions are often essential for cell functions, but many of them are also environmental stress factors </w:t>
      </w:r>
      <w:r w:rsidR="003D6BA7" w:rsidRPr="00C234EC">
        <w:rPr>
          <w:rFonts w:ascii="Times New Roman" w:hAnsi="Times New Roman" w:cs="Times New Roman"/>
          <w:color w:val="auto"/>
        </w:rPr>
        <w:fldChar w:fldCharType="begin"/>
      </w:r>
      <w:ins w:id="514" w:author="hong qin" w:date="2012-01-19T16:49:00Z">
        <w:r w:rsidR="002C6F92">
          <w:rPr>
            <w:rFonts w:ascii="Times New Roman" w:hAnsi="Times New Roman" w:cs="Times New Roman"/>
            <w:color w:val="auto"/>
          </w:rPr>
          <w:instrText xml:space="preserve"> ADDIN EN.CITE &lt;EndNote&gt;&lt;Cite&gt;&lt;Author&gt;Hantke&lt;/Author&gt;&lt;Year&gt;2001&lt;/Year&gt;&lt;RecNum&gt;1409&lt;/RecNum&gt;&lt;record&gt;&lt;rec-number&gt;1409&lt;/rec-number&gt;&lt;foreign-keys&gt;&lt;key app="EN" db-id="seezaperx2r9rmet92m5az2vezeppvta9ads"&gt;1409&lt;/key&gt;&lt;/foreign-keys&gt;&lt;ref-type name="Journal Article"&gt;17&lt;/ref-type&gt;&lt;contributors&gt;&lt;authors&gt;&lt;author&gt;Hantke, K.&lt;/author&gt;&lt;/authors&gt;&lt;/contributors&gt;&lt;auth-address&gt;Mikrobiologie/Membranphysiologie, Universitat Tubingen, Auf der Morgenstelle 28, D-72076, Tubingen, Germany. hantke@uni-tuebingen.de&lt;/auth-address&gt;&lt;titles&gt;&lt;title&gt;Iron and metal regulation in bacteria&lt;/title&gt;&lt;secondary-title&gt;Curr Opin Microbiol&lt;/secondary-title&gt;&lt;/titles&gt;&lt;periodical&gt;&lt;full-title&gt;Curr Opin Microbiol&lt;/full-title&gt;&lt;/periodical&gt;&lt;pages&gt;172-7&lt;/pages&gt;&lt;volume&gt;4&lt;/volume&gt;&lt;number&gt;2&lt;/number&gt;&lt;edition&gt;2001/04/03&lt;/edition&gt;&lt;keywords&gt;&lt;keyword&gt;Aconitate Hydratase/genetics/metabolism&lt;/keyword&gt;&lt;keyword&gt;Bacteria/*genetics/*metabolism&lt;/keyword&gt;&lt;keyword&gt;Bacterial Proteins/*metabolism&lt;/keyword&gt;&lt;keyword&gt;DNA-Binding Proteins/*metabolism&lt;/keyword&gt;&lt;keyword&gt;Escherichia coli/genetics/metabolism&lt;/keyword&gt;&lt;keyword&gt;*Gene Expression Regulation, Bacterial&lt;/keyword&gt;&lt;keyword&gt;Iron/*metabolism&lt;/keyword&gt;&lt;keyword&gt;Manganese/metabolism&lt;/keyword&gt;&lt;keyword&gt;RNA Processing, Post-Transcriptional&lt;/keyword&gt;&lt;keyword&gt;Repressor Proteins/*metabolism&lt;/keyword&gt;&lt;keyword&gt;Siderophores/genetics/metabolism&lt;/keyword&gt;&lt;keyword&gt;Transcription, Genetic&lt;/keyword&gt;&lt;keyword&gt;Zinc/metabolism&lt;/keyword&gt;&lt;/keywords&gt;&lt;dates&gt;&lt;year&gt;2001&lt;/year&gt;&lt;pub-dates&gt;&lt;date&gt;Apr&lt;/date&gt;&lt;/pub-dates&gt;&lt;/dates&gt;&lt;isbn&gt;1369-5274 (Print)&amp;#xD;1369-5274 (Linking)&lt;/isbn&gt;&lt;accession-num&gt;11282473&lt;/accession-num&gt;&lt;urls&gt;&lt;related-urls&gt;&lt;url&gt;http://www.ncbi.nlm.nih.gov/entrez/query.fcgi?cmd=Retrieve&amp;amp;db=PubMed&amp;amp;dopt=Citation&amp;amp;list_uids=11282473&lt;/url&gt;&lt;/related-urls&gt;&lt;/urls&gt;&lt;electronic-resource-num&gt;S1369-5274(00)00184-3 [pii]&lt;/electronic-resource-num&gt;&lt;language&gt;eng&lt;/language&gt;&lt;/record&gt;&lt;/Cite&gt;&lt;/EndNote&gt;</w:instrText>
        </w:r>
      </w:ins>
      <w:del w:id="515" w:author="hong qin" w:date="2012-01-19T16:49:00Z">
        <w:r w:rsidRPr="00C234EC" w:rsidDel="002C6F92">
          <w:rPr>
            <w:rFonts w:ascii="Times New Roman" w:hAnsi="Times New Roman" w:cs="Times New Roman"/>
            <w:color w:val="auto"/>
          </w:rPr>
          <w:delInstrText xml:space="preserve"> ADDIN EN.CITE &lt;EndNote&gt;&lt;Cite&gt;&lt;Author&gt;Hantke&lt;/Author&gt;&lt;Year&gt;2001&lt;/Year&gt;&lt;RecNum&gt;1409&lt;/RecNum&gt;&lt;record&gt;&lt;rec-number&gt;1409&lt;/rec-number&gt;&lt;foreign-keys&gt;&lt;key app="EN" db-id="seezaperx2r9rmet92m5az2vezeppvta9ads"&gt;1409&lt;/key&gt;&lt;/foreign-keys&gt;&lt;ref-type name="Journal Article"&gt;17&lt;/ref-type&gt;&lt;contributors&gt;&lt;authors&gt;&lt;author&gt;Hantke, K.&lt;/author&gt;&lt;/authors&gt;&lt;/contributors&gt;&lt;auth-address&gt;Mikrobiologie/Membranphysiologie, Universitat Tubingen, Auf der Morgenstelle 28, D-72076, Tubingen, Germany. hantke@uni-tuebingen.de&lt;/auth-address&gt;&lt;titles&gt;&lt;title&gt;Iron and metal regulation in bacteria&lt;/title&gt;&lt;secondary-title&gt;Curr Opin Microbiol&lt;/secondary-title&gt;&lt;/titles&gt;&lt;periodical&gt;&lt;full-title&gt;Curr Opin Microbiol&lt;/full-title&gt;&lt;/periodical&gt;&lt;pages&gt;172-7&lt;/pages&gt;&lt;volume&gt;4&lt;/volume&gt;&lt;number&gt;2&lt;/number&gt;&lt;edition&gt;2001/04/03&lt;/edition&gt;&lt;keywords&gt;&lt;keyword&gt;Aconitate Hydratase/genetics/metabolism&lt;/keyword&gt;&lt;keyword&gt;Bacteria/*genetics/*metabolism&lt;/keyword&gt;&lt;keyword&gt;Bacterial Proteins/*metabolism&lt;/keyword&gt;&lt;keyword&gt;DNA-Binding Proteins/*metabolism&lt;/keyword&gt;&lt;keyword&gt;Escherichia coli/genetics/metabolism&lt;/keyword&gt;&lt;keyword&gt;*Gene Expression Regulation, Bacterial&lt;/keyword&gt;&lt;keyword&gt;Iron/*metabolism&lt;/keyword&gt;&lt;keyword&gt;Manganese/metabolism&lt;/keyword&gt;&lt;keyword&gt;RNA Processing, Post-Transcriptional&lt;/keyword&gt;&lt;keyword&gt;Repressor Proteins/*metabolism&lt;/keyword&gt;&lt;keyword&gt;Siderophores/genetics/metabolism&lt;/keyword&gt;&lt;keyword&gt;Transcription, Genetic&lt;/keyword&gt;&lt;keyword&gt;Zinc/metabolism&lt;/keyword&gt;&lt;/keywords&gt;&lt;dates&gt;&lt;year&gt;2001&lt;/year&gt;&lt;pub-dates&gt;&lt;date&gt;Apr&lt;/date&gt;&lt;/pub-dates&gt;&lt;/dates&gt;&lt;isbn&gt;1369-5274 (Print)&amp;#xD;1369-5274 (Linking)&lt;/isbn&gt;&lt;accession-num&gt;11282473&lt;/accession-num&gt;&lt;urls&gt;&lt;related-urls&gt;&lt;url&gt;http://www.ncbi.nlm.nih.gov/entrez/query.fcgi?cmd=Retrieve&amp;amp;db=PubMed&amp;amp;dopt=Citation&amp;amp;list_uids=11282473&lt;/url&gt;&lt;/related-urls&gt;&lt;/urls&gt;&lt;electronic-resource-num&gt;S1369-5274(00)00184-3 [pii]&lt;/electronic-resource-num&gt;&lt;language&gt;eng&lt;/language&gt;&lt;/record&gt;&lt;/Cite&gt;&lt;/EndNote&gt;</w:delInstrText>
        </w:r>
      </w:del>
      <w:r w:rsidR="003D6BA7" w:rsidRPr="00C234EC">
        <w:rPr>
          <w:rFonts w:ascii="Times New Roman" w:hAnsi="Times New Roman" w:cs="Times New Roman"/>
          <w:color w:val="auto"/>
        </w:rPr>
        <w:fldChar w:fldCharType="separate"/>
      </w:r>
      <w:r w:rsidRPr="00C234EC">
        <w:rPr>
          <w:rFonts w:ascii="Times New Roman" w:hAnsi="Times New Roman" w:cs="Times New Roman"/>
          <w:color w:val="auto"/>
        </w:rPr>
        <w:t>[144]</w:t>
      </w:r>
      <w:r w:rsidR="003D6BA7" w:rsidRPr="00C234EC">
        <w:rPr>
          <w:rFonts w:ascii="Times New Roman" w:hAnsi="Times New Roman" w:cs="Times New Roman"/>
          <w:color w:val="auto"/>
        </w:rPr>
        <w:fldChar w:fldCharType="end"/>
      </w:r>
      <w:r w:rsidRPr="00C234EC">
        <w:rPr>
          <w:rFonts w:ascii="Times New Roman" w:hAnsi="Times New Roman" w:cs="Times New Roman"/>
          <w:color w:val="auto"/>
        </w:rPr>
        <w:t xml:space="preserve">. In </w:t>
      </w:r>
      <w:r w:rsidRPr="00C234EC">
        <w:rPr>
          <w:rFonts w:ascii="Times New Roman" w:eastAsia="Times New Roman" w:hAnsi="Times New Roman" w:cs="Times New Roman"/>
          <w:i/>
          <w:iCs/>
          <w:color w:val="auto"/>
        </w:rPr>
        <w:t>Escherichia coli</w:t>
      </w:r>
      <w:r w:rsidRPr="00C234EC">
        <w:rPr>
          <w:rFonts w:ascii="Times New Roman" w:hAnsi="Times New Roman" w:cs="Times New Roman"/>
          <w:color w:val="auto"/>
        </w:rPr>
        <w:t>, the Fe</w:t>
      </w:r>
      <w:r w:rsidRPr="00C234EC">
        <w:rPr>
          <w:rFonts w:ascii="Times New Roman" w:hAnsi="Times New Roman" w:cs="Times New Roman"/>
          <w:color w:val="auto"/>
          <w:vertAlign w:val="superscript"/>
        </w:rPr>
        <w:t>2+</w:t>
      </w:r>
      <w:r w:rsidRPr="00C234EC">
        <w:rPr>
          <w:rFonts w:ascii="Times New Roman" w:hAnsi="Times New Roman" w:cs="Times New Roman"/>
          <w:color w:val="auto"/>
        </w:rPr>
        <w:t xml:space="preserve"> regulator Fur is regulated by </w:t>
      </w:r>
      <w:proofErr w:type="spellStart"/>
      <w:r w:rsidRPr="00C234EC">
        <w:rPr>
          <w:rFonts w:ascii="Times New Roman" w:hAnsi="Times New Roman" w:cs="Times New Roman"/>
          <w:color w:val="auto"/>
        </w:rPr>
        <w:t>OxyR</w:t>
      </w:r>
      <w:proofErr w:type="spellEnd"/>
      <w:r w:rsidRPr="00C234EC">
        <w:rPr>
          <w:rFonts w:ascii="Times New Roman" w:hAnsi="Times New Roman" w:cs="Times New Roman"/>
          <w:color w:val="auto"/>
        </w:rPr>
        <w:t xml:space="preserve"> and </w:t>
      </w:r>
      <w:proofErr w:type="spellStart"/>
      <w:r w:rsidRPr="00C234EC">
        <w:rPr>
          <w:rFonts w:ascii="Times New Roman" w:hAnsi="Times New Roman" w:cs="Times New Roman"/>
          <w:color w:val="auto"/>
        </w:rPr>
        <w:t>SoxRS</w:t>
      </w:r>
      <w:proofErr w:type="spellEnd"/>
      <w:r w:rsidRPr="00C234EC">
        <w:rPr>
          <w:rFonts w:ascii="Times New Roman" w:hAnsi="Times New Roman" w:cs="Times New Roman"/>
          <w:color w:val="auto"/>
        </w:rPr>
        <w:t>, transcription factors activated by hydrogen peroxide and superoxide, respectively. Fur proteins also contain binding sites for Zn</w:t>
      </w:r>
      <w:r w:rsidRPr="00C234EC">
        <w:rPr>
          <w:rFonts w:ascii="Times New Roman" w:hAnsi="Times New Roman" w:cs="Times New Roman"/>
          <w:color w:val="auto"/>
          <w:vertAlign w:val="superscript"/>
        </w:rPr>
        <w:t>2+</w:t>
      </w:r>
      <w:r w:rsidRPr="00C234EC">
        <w:rPr>
          <w:rFonts w:ascii="Times New Roman" w:hAnsi="Times New Roman" w:cs="Times New Roman"/>
          <w:color w:val="auto"/>
        </w:rPr>
        <w:t>,</w:t>
      </w:r>
      <w:r w:rsidR="008669AD" w:rsidRPr="007B246C">
        <w:rPr>
          <w:rFonts w:ascii="Times New Roman" w:hAnsi="Times New Roman" w:cs="Times New Roman"/>
        </w:rPr>
        <w:t xml:space="preserve"> and these sites can be occupied by other divalent </w:t>
      </w:r>
      <w:proofErr w:type="spellStart"/>
      <w:r w:rsidR="008669AD" w:rsidRPr="007B246C">
        <w:rPr>
          <w:rFonts w:ascii="Times New Roman" w:hAnsi="Times New Roman" w:cs="Times New Roman"/>
        </w:rPr>
        <w:t>cations</w:t>
      </w:r>
      <w:proofErr w:type="spellEnd"/>
      <w:r w:rsidR="008669AD" w:rsidRPr="007B246C">
        <w:rPr>
          <w:rFonts w:ascii="Times New Roman" w:hAnsi="Times New Roman" w:cs="Times New Roman"/>
        </w:rPr>
        <w:t>. Similar connection</w:t>
      </w:r>
      <w:r w:rsidR="00E113C4">
        <w:rPr>
          <w:rFonts w:ascii="Times New Roman" w:hAnsi="Times New Roman" w:cs="Times New Roman"/>
        </w:rPr>
        <w:t>s</w:t>
      </w:r>
      <w:r w:rsidR="008669AD" w:rsidRPr="007B246C">
        <w:rPr>
          <w:rFonts w:ascii="Times New Roman" w:hAnsi="Times New Roman" w:cs="Times New Roman"/>
        </w:rPr>
        <w:t xml:space="preserve"> between metal ion regulator</w:t>
      </w:r>
      <w:r w:rsidR="00B81B1A">
        <w:rPr>
          <w:rFonts w:ascii="Times New Roman" w:hAnsi="Times New Roman" w:cs="Times New Roman"/>
        </w:rPr>
        <w:t>s</w:t>
      </w:r>
      <w:r w:rsidR="008669AD" w:rsidRPr="007B246C">
        <w:rPr>
          <w:rFonts w:ascii="Times New Roman" w:hAnsi="Times New Roman" w:cs="Times New Roman"/>
        </w:rPr>
        <w:t xml:space="preserve"> and oxidative-stress response regulators are found in </w:t>
      </w:r>
      <w:r w:rsidR="008669AD" w:rsidRPr="007B246C">
        <w:rPr>
          <w:rFonts w:ascii="Times New Roman" w:hAnsi="Times New Roman" w:cs="Times New Roman"/>
          <w:i/>
        </w:rPr>
        <w:t xml:space="preserve">Bacillus </w:t>
      </w:r>
      <w:proofErr w:type="spellStart"/>
      <w:r w:rsidR="008669AD" w:rsidRPr="007B246C">
        <w:rPr>
          <w:rFonts w:ascii="Times New Roman" w:hAnsi="Times New Roman" w:cs="Times New Roman"/>
          <w:i/>
        </w:rPr>
        <w:t>subtlis</w:t>
      </w:r>
      <w:proofErr w:type="spellEnd"/>
      <w:r w:rsidR="008669AD" w:rsidRPr="007B246C">
        <w:rPr>
          <w:rFonts w:ascii="Times New Roman" w:hAnsi="Times New Roman" w:cs="Times New Roman"/>
        </w:rPr>
        <w:t xml:space="preserve">, </w:t>
      </w:r>
      <w:proofErr w:type="spellStart"/>
      <w:r w:rsidR="008669AD" w:rsidRPr="007B246C">
        <w:rPr>
          <w:rFonts w:ascii="Times New Roman" w:eastAsia="Times New Roman" w:hAnsi="Times New Roman" w:cs="Times New Roman"/>
          <w:i/>
          <w:iCs/>
          <w:color w:val="auto"/>
        </w:rPr>
        <w:t>Streptomyces</w:t>
      </w:r>
      <w:proofErr w:type="spellEnd"/>
      <w:r w:rsidR="008669AD" w:rsidRPr="007B246C">
        <w:rPr>
          <w:rFonts w:ascii="Times New Roman" w:eastAsia="Times New Roman" w:hAnsi="Times New Roman" w:cs="Times New Roman"/>
          <w:i/>
          <w:iCs/>
          <w:color w:val="auto"/>
        </w:rPr>
        <w:t xml:space="preserve"> </w:t>
      </w:r>
      <w:proofErr w:type="spellStart"/>
      <w:r w:rsidR="008669AD" w:rsidRPr="007B246C">
        <w:rPr>
          <w:rFonts w:ascii="Times New Roman" w:eastAsia="Times New Roman" w:hAnsi="Times New Roman" w:cs="Times New Roman"/>
          <w:i/>
          <w:iCs/>
          <w:color w:val="auto"/>
        </w:rPr>
        <w:t>reticuli</w:t>
      </w:r>
      <w:proofErr w:type="spellEnd"/>
      <w:r w:rsidR="008669AD" w:rsidRPr="007B246C">
        <w:rPr>
          <w:rFonts w:ascii="Times New Roman" w:eastAsia="Times New Roman" w:hAnsi="Times New Roman" w:cs="Times New Roman"/>
          <w:i/>
          <w:iCs/>
          <w:color w:val="auto"/>
        </w:rPr>
        <w:t xml:space="preserve">, Mycobacterium </w:t>
      </w:r>
      <w:proofErr w:type="spellStart"/>
      <w:r w:rsidR="008669AD" w:rsidRPr="007B246C">
        <w:rPr>
          <w:rFonts w:ascii="Times New Roman" w:eastAsia="Times New Roman" w:hAnsi="Times New Roman" w:cs="Times New Roman"/>
          <w:i/>
          <w:iCs/>
          <w:color w:val="auto"/>
        </w:rPr>
        <w:t>marinum</w:t>
      </w:r>
      <w:proofErr w:type="spellEnd"/>
      <w:r w:rsidR="008669AD" w:rsidRPr="007B246C">
        <w:rPr>
          <w:rFonts w:ascii="Times New Roman" w:eastAsia="Times New Roman" w:hAnsi="Times New Roman" w:cs="Times New Roman"/>
          <w:i/>
          <w:iCs/>
          <w:color w:val="auto"/>
        </w:rPr>
        <w:t xml:space="preserve">, </w:t>
      </w:r>
      <w:r w:rsidR="008669AD" w:rsidRPr="007B246C">
        <w:rPr>
          <w:rFonts w:ascii="Times New Roman" w:eastAsia="Times New Roman" w:hAnsi="Times New Roman" w:cs="Times New Roman"/>
          <w:iCs/>
          <w:color w:val="auto"/>
        </w:rPr>
        <w:t>and many other bacteria.</w:t>
      </w:r>
      <w:r w:rsidR="008669AD" w:rsidRPr="007B246C">
        <w:rPr>
          <w:rFonts w:ascii="Times New Roman" w:eastAsia="Times New Roman" w:hAnsi="Times New Roman" w:cs="Times New Roman"/>
          <w:i/>
          <w:iCs/>
          <w:color w:val="auto"/>
        </w:rPr>
        <w:t xml:space="preserve"> </w:t>
      </w:r>
    </w:p>
    <w:p w:rsidR="00FC416F" w:rsidRDefault="008669AD">
      <w:pPr>
        <w:pStyle w:val="Default"/>
        <w:ind w:firstLine="720"/>
        <w:jc w:val="both"/>
        <w:rPr>
          <w:sz w:val="22"/>
          <w:szCs w:val="22"/>
        </w:rPr>
      </w:pPr>
      <w:r w:rsidRPr="00C71F4F">
        <w:rPr>
          <w:sz w:val="22"/>
          <w:szCs w:val="22"/>
        </w:rPr>
        <w:t xml:space="preserve">The </w:t>
      </w:r>
      <w:proofErr w:type="spellStart"/>
      <w:r w:rsidRPr="00C71F4F">
        <w:rPr>
          <w:sz w:val="22"/>
          <w:szCs w:val="22"/>
        </w:rPr>
        <w:t>Ibeanusi</w:t>
      </w:r>
      <w:proofErr w:type="spellEnd"/>
      <w:r w:rsidRPr="00C71F4F">
        <w:rPr>
          <w:sz w:val="22"/>
          <w:szCs w:val="22"/>
        </w:rPr>
        <w:t xml:space="preserve"> lab has intensively studied the effect</w:t>
      </w:r>
      <w:r w:rsidR="00F1683D">
        <w:rPr>
          <w:sz w:val="22"/>
          <w:szCs w:val="22"/>
        </w:rPr>
        <w:t>s</w:t>
      </w:r>
      <w:r w:rsidRPr="00C71F4F">
        <w:rPr>
          <w:sz w:val="22"/>
          <w:szCs w:val="22"/>
        </w:rPr>
        <w:t xml:space="preserve"> of metal ions on bacterial communit</w:t>
      </w:r>
      <w:r w:rsidR="00F1683D">
        <w:rPr>
          <w:sz w:val="22"/>
          <w:szCs w:val="22"/>
        </w:rPr>
        <w:t>ies</w:t>
      </w:r>
      <w:r w:rsidRPr="00C71F4F">
        <w:rPr>
          <w:sz w:val="22"/>
          <w:szCs w:val="22"/>
        </w:rPr>
        <w:t xml:space="preserve"> and population</w:t>
      </w:r>
      <w:r w:rsidR="00F1683D">
        <w:rPr>
          <w:sz w:val="22"/>
          <w:szCs w:val="22"/>
        </w:rPr>
        <w:t>s</w:t>
      </w:r>
      <w:r w:rsidRPr="00C71F4F">
        <w:rPr>
          <w:sz w:val="22"/>
          <w:szCs w:val="22"/>
        </w:rPr>
        <w:t xml:space="preserve">.  The </w:t>
      </w:r>
      <w:proofErr w:type="spellStart"/>
      <w:r w:rsidRPr="00C71F4F">
        <w:rPr>
          <w:sz w:val="22"/>
          <w:szCs w:val="22"/>
        </w:rPr>
        <w:t>Ibeanusi</w:t>
      </w:r>
      <w:proofErr w:type="spellEnd"/>
      <w:r w:rsidRPr="00C71F4F">
        <w:rPr>
          <w:sz w:val="22"/>
          <w:szCs w:val="22"/>
        </w:rPr>
        <w:t xml:space="preserve"> lab found that </w:t>
      </w:r>
      <w:r w:rsidRPr="007B246C">
        <w:rPr>
          <w:sz w:val="22"/>
          <w:szCs w:val="22"/>
        </w:rPr>
        <w:t xml:space="preserve">a coal pile run off led to the increase of metals </w:t>
      </w:r>
      <w:r w:rsidRPr="00C71F4F">
        <w:rPr>
          <w:sz w:val="22"/>
          <w:szCs w:val="22"/>
        </w:rPr>
        <w:t xml:space="preserve">including </w:t>
      </w:r>
      <w:r w:rsidRPr="007B246C">
        <w:rPr>
          <w:sz w:val="22"/>
          <w:szCs w:val="22"/>
        </w:rPr>
        <w:t xml:space="preserve">As, Cr, Cu, </w:t>
      </w:r>
      <w:proofErr w:type="spellStart"/>
      <w:r w:rsidRPr="007B246C">
        <w:rPr>
          <w:sz w:val="22"/>
          <w:szCs w:val="22"/>
        </w:rPr>
        <w:t>Cd</w:t>
      </w:r>
      <w:proofErr w:type="spellEnd"/>
      <w:r w:rsidRPr="007B246C">
        <w:rPr>
          <w:sz w:val="22"/>
          <w:szCs w:val="22"/>
        </w:rPr>
        <w:t xml:space="preserve">, Fe, Hg, </w:t>
      </w:r>
      <w:proofErr w:type="spellStart"/>
      <w:r w:rsidRPr="007B246C">
        <w:rPr>
          <w:sz w:val="22"/>
          <w:szCs w:val="22"/>
        </w:rPr>
        <w:t>Pb</w:t>
      </w:r>
      <w:proofErr w:type="spellEnd"/>
      <w:r w:rsidRPr="007B246C">
        <w:rPr>
          <w:sz w:val="22"/>
          <w:szCs w:val="22"/>
        </w:rPr>
        <w:t>, Se, and Zn in water</w:t>
      </w:r>
      <w:r w:rsidRPr="00C71F4F">
        <w:rPr>
          <w:sz w:val="22"/>
          <w:szCs w:val="22"/>
        </w:rPr>
        <w:t>s</w:t>
      </w:r>
      <w:r w:rsidR="00B81B1A">
        <w:rPr>
          <w:sz w:val="22"/>
          <w:szCs w:val="22"/>
        </w:rPr>
        <w:t xml:space="preserve"> </w:t>
      </w:r>
      <w:r w:rsidR="00B81B1A" w:rsidRPr="007B246C">
        <w:rPr>
          <w:sz w:val="22"/>
          <w:szCs w:val="22"/>
        </w:rPr>
        <w:t>at a Savannah River Site</w:t>
      </w:r>
      <w:r w:rsidR="00B81B1A" w:rsidRPr="00C71F4F">
        <w:rPr>
          <w:sz w:val="22"/>
          <w:szCs w:val="22"/>
        </w:rPr>
        <w:t>,</w:t>
      </w:r>
      <w:r w:rsidR="00B81B1A" w:rsidRPr="007B246C">
        <w:rPr>
          <w:sz w:val="22"/>
          <w:szCs w:val="22"/>
        </w:rPr>
        <w:t xml:space="preserve"> Aiken South Carolina</w:t>
      </w:r>
      <w:r w:rsidR="00B81B1A">
        <w:rPr>
          <w:sz w:val="22"/>
          <w:szCs w:val="22"/>
        </w:rPr>
        <w:t xml:space="preserve">. </w:t>
      </w:r>
      <w:r w:rsidRPr="00C71F4F">
        <w:rPr>
          <w:sz w:val="22"/>
          <w:szCs w:val="22"/>
        </w:rPr>
        <w:t xml:space="preserve">The </w:t>
      </w:r>
      <w:proofErr w:type="spellStart"/>
      <w:r w:rsidRPr="007B246C">
        <w:rPr>
          <w:sz w:val="22"/>
          <w:szCs w:val="22"/>
        </w:rPr>
        <w:t>Ibeanus</w:t>
      </w:r>
      <w:r w:rsidRPr="00C71F4F">
        <w:rPr>
          <w:sz w:val="22"/>
          <w:szCs w:val="22"/>
        </w:rPr>
        <w:t>i</w:t>
      </w:r>
      <w:proofErr w:type="spellEnd"/>
      <w:r w:rsidRPr="007B246C">
        <w:rPr>
          <w:sz w:val="22"/>
          <w:szCs w:val="22"/>
        </w:rPr>
        <w:t xml:space="preserve"> </w:t>
      </w:r>
      <w:r w:rsidRPr="00C71F4F">
        <w:rPr>
          <w:sz w:val="22"/>
          <w:szCs w:val="22"/>
        </w:rPr>
        <w:t xml:space="preserve">lab found that a strain of </w:t>
      </w:r>
      <w:r w:rsidRPr="007B246C">
        <w:rPr>
          <w:i/>
          <w:sz w:val="22"/>
          <w:szCs w:val="22"/>
        </w:rPr>
        <w:t>B. cereus</w:t>
      </w:r>
      <w:r w:rsidRPr="00C71F4F">
        <w:rPr>
          <w:sz w:val="22"/>
          <w:szCs w:val="22"/>
        </w:rPr>
        <w:t xml:space="preserve"> can detoxify these metal-contaminated waters, and has been studying the molecular and cellular mechanisms of this process.  Preliminary stud</w:t>
      </w:r>
      <w:r w:rsidR="006F3220">
        <w:rPr>
          <w:sz w:val="22"/>
          <w:szCs w:val="22"/>
        </w:rPr>
        <w:t>ies</w:t>
      </w:r>
      <w:r w:rsidRPr="00C71F4F">
        <w:rPr>
          <w:sz w:val="22"/>
          <w:szCs w:val="22"/>
        </w:rPr>
        <w:t xml:space="preserve"> show that metal-containing water induces unique protein expression in a strain of </w:t>
      </w:r>
      <w:r w:rsidRPr="007B246C">
        <w:rPr>
          <w:i/>
          <w:sz w:val="22"/>
          <w:szCs w:val="22"/>
        </w:rPr>
        <w:t>Bacillus cere</w:t>
      </w:r>
      <w:r w:rsidRPr="00C71F4F">
        <w:rPr>
          <w:i/>
          <w:sz w:val="22"/>
          <w:szCs w:val="22"/>
        </w:rPr>
        <w:t>us</w:t>
      </w:r>
      <w:r w:rsidRPr="007B246C">
        <w:rPr>
          <w:sz w:val="22"/>
          <w:szCs w:val="22"/>
        </w:rPr>
        <w:t>, which include</w:t>
      </w:r>
      <w:r w:rsidRPr="00C71F4F">
        <w:rPr>
          <w:sz w:val="22"/>
          <w:szCs w:val="22"/>
        </w:rPr>
        <w:t>s</w:t>
      </w:r>
      <w:r w:rsidRPr="007B246C">
        <w:rPr>
          <w:sz w:val="22"/>
          <w:szCs w:val="22"/>
        </w:rPr>
        <w:t xml:space="preserve"> an enzymatic </w:t>
      </w:r>
      <w:proofErr w:type="spellStart"/>
      <w:r w:rsidRPr="007B246C">
        <w:rPr>
          <w:sz w:val="22"/>
          <w:szCs w:val="22"/>
        </w:rPr>
        <w:t>reductase</w:t>
      </w:r>
      <w:proofErr w:type="spellEnd"/>
      <w:r w:rsidRPr="007B246C">
        <w:rPr>
          <w:sz w:val="22"/>
          <w:szCs w:val="22"/>
        </w:rPr>
        <w:t xml:space="preserve">. </w:t>
      </w:r>
      <w:r w:rsidRPr="00C71F4F">
        <w:rPr>
          <w:sz w:val="22"/>
          <w:szCs w:val="22"/>
        </w:rPr>
        <w:t>Given the known conserved genetic connection between metal and oxidative stress regulations in bacteria and yeast, we suspect that oxidative stress pathway</w:t>
      </w:r>
      <w:r w:rsidR="009D4B2A">
        <w:rPr>
          <w:sz w:val="22"/>
          <w:szCs w:val="22"/>
        </w:rPr>
        <w:t>s</w:t>
      </w:r>
      <w:r w:rsidRPr="00C71F4F">
        <w:rPr>
          <w:sz w:val="22"/>
          <w:szCs w:val="22"/>
        </w:rPr>
        <w:t xml:space="preserve"> </w:t>
      </w:r>
      <w:r w:rsidR="009D4B2A">
        <w:rPr>
          <w:sz w:val="22"/>
          <w:szCs w:val="22"/>
        </w:rPr>
        <w:t>are</w:t>
      </w:r>
      <w:r w:rsidRPr="00C71F4F">
        <w:rPr>
          <w:sz w:val="22"/>
          <w:szCs w:val="22"/>
        </w:rPr>
        <w:t xml:space="preserve"> involved in the metal ion processing pathways in this strain of </w:t>
      </w:r>
      <w:r w:rsidRPr="007B246C">
        <w:rPr>
          <w:i/>
          <w:sz w:val="22"/>
          <w:szCs w:val="22"/>
        </w:rPr>
        <w:t>B. cereus</w:t>
      </w:r>
      <w:r w:rsidRPr="00C71F4F">
        <w:rPr>
          <w:sz w:val="22"/>
          <w:szCs w:val="22"/>
        </w:rPr>
        <w:t>.</w:t>
      </w:r>
      <w:r w:rsidR="00DA1328">
        <w:rPr>
          <w:sz w:val="22"/>
          <w:szCs w:val="22"/>
        </w:rPr>
        <w:t xml:space="preserve"> </w:t>
      </w:r>
      <w:r w:rsidRPr="00C71F4F">
        <w:rPr>
          <w:sz w:val="22"/>
          <w:szCs w:val="22"/>
        </w:rPr>
        <w:t xml:space="preserve">The </w:t>
      </w:r>
      <w:proofErr w:type="spellStart"/>
      <w:r w:rsidRPr="00C71F4F">
        <w:rPr>
          <w:sz w:val="22"/>
          <w:szCs w:val="22"/>
        </w:rPr>
        <w:t>Ibeanusi</w:t>
      </w:r>
      <w:proofErr w:type="spellEnd"/>
      <w:r w:rsidRPr="00C71F4F">
        <w:rPr>
          <w:sz w:val="22"/>
          <w:szCs w:val="22"/>
        </w:rPr>
        <w:t xml:space="preserve"> lab found that bacteria cells of mixed species generally survive much better in metal-containing water than pure cultures of single strains, suggesting species interaction are involved. Furthermore, </w:t>
      </w:r>
      <w:r w:rsidRPr="007B246C">
        <w:rPr>
          <w:sz w:val="22"/>
          <w:szCs w:val="22"/>
        </w:rPr>
        <w:t xml:space="preserve">the </w:t>
      </w:r>
      <w:proofErr w:type="spellStart"/>
      <w:r w:rsidRPr="007B246C">
        <w:rPr>
          <w:sz w:val="22"/>
          <w:szCs w:val="22"/>
        </w:rPr>
        <w:t>Ibeanusi</w:t>
      </w:r>
      <w:proofErr w:type="spellEnd"/>
      <w:r w:rsidRPr="007B246C">
        <w:rPr>
          <w:sz w:val="22"/>
          <w:szCs w:val="22"/>
        </w:rPr>
        <w:t xml:space="preserve"> lab observed that </w:t>
      </w:r>
      <w:r>
        <w:rPr>
          <w:sz w:val="22"/>
          <w:szCs w:val="22"/>
        </w:rPr>
        <w:t xml:space="preserve">some </w:t>
      </w:r>
      <w:r w:rsidRPr="007B246C">
        <w:rPr>
          <w:sz w:val="22"/>
          <w:szCs w:val="22"/>
        </w:rPr>
        <w:t>bacteria</w:t>
      </w:r>
      <w:r>
        <w:rPr>
          <w:sz w:val="22"/>
          <w:szCs w:val="22"/>
        </w:rPr>
        <w:t>l</w:t>
      </w:r>
      <w:r w:rsidRPr="007B246C">
        <w:rPr>
          <w:sz w:val="22"/>
          <w:szCs w:val="22"/>
        </w:rPr>
        <w:t xml:space="preserve"> cells </w:t>
      </w:r>
      <w:r>
        <w:rPr>
          <w:sz w:val="22"/>
          <w:szCs w:val="22"/>
        </w:rPr>
        <w:t xml:space="preserve">can </w:t>
      </w:r>
      <w:r w:rsidRPr="007B246C">
        <w:rPr>
          <w:sz w:val="22"/>
          <w:szCs w:val="22"/>
        </w:rPr>
        <w:t>undergo dramatic shrinkage in the presence of metal ions,</w:t>
      </w:r>
      <w:r>
        <w:rPr>
          <w:sz w:val="22"/>
          <w:szCs w:val="22"/>
        </w:rPr>
        <w:t xml:space="preserve"> suggesting apoptosis-like behavior for a sub-population of cells. </w:t>
      </w:r>
      <w:r w:rsidRPr="00C71F4F">
        <w:rPr>
          <w:sz w:val="22"/>
          <w:szCs w:val="22"/>
        </w:rPr>
        <w:t xml:space="preserve"> Based on these findings, we propose to </w:t>
      </w:r>
      <w:r w:rsidR="000E74E7" w:rsidRPr="000E74E7">
        <w:rPr>
          <w:sz w:val="22"/>
          <w:szCs w:val="22"/>
          <w:u w:val="single"/>
        </w:rPr>
        <w:t>monitor the dynamics of ROS, membrane potential, viability, and intracellular metal ions to gain in-depth understanding of the biochemical and physiological changes of cell populations in responses to metal ions</w:t>
      </w:r>
      <w:r w:rsidRPr="00C71F4F">
        <w:rPr>
          <w:sz w:val="22"/>
          <w:szCs w:val="22"/>
        </w:rPr>
        <w:t xml:space="preserve">. </w:t>
      </w:r>
    </w:p>
    <w:p w:rsidR="00FC416F" w:rsidRDefault="008669AD">
      <w:pPr>
        <w:pStyle w:val="Default"/>
        <w:ind w:firstLine="720"/>
        <w:jc w:val="both"/>
        <w:rPr>
          <w:sz w:val="22"/>
          <w:szCs w:val="22"/>
        </w:rPr>
      </w:pPr>
      <w:r>
        <w:rPr>
          <w:sz w:val="22"/>
        </w:rPr>
        <w:t>ImageStream</w:t>
      </w:r>
      <w:r w:rsidR="00F27945" w:rsidRPr="00F27945">
        <w:rPr>
          <w:sz w:val="22"/>
          <w:vertAlign w:val="superscript"/>
        </w:rPr>
        <w:t>X</w:t>
      </w:r>
      <w:r>
        <w:rPr>
          <w:sz w:val="22"/>
        </w:rPr>
        <w:t xml:space="preserve"> will be used to monitor cell morphological changes, such as shrinkage, intracellular ROS levels and membrane potential changes, and membrane permeability, using probes described in section B.1. </w:t>
      </w:r>
      <w:r w:rsidR="00DA1328">
        <w:rPr>
          <w:sz w:val="22"/>
        </w:rPr>
        <w:t xml:space="preserve">An AMNIS technical </w:t>
      </w:r>
      <w:r w:rsidR="00935E01">
        <w:rPr>
          <w:sz w:val="22"/>
        </w:rPr>
        <w:t>report showed that length distribution of E. coli can be measured by ImageStream</w:t>
      </w:r>
      <w:r w:rsidR="00F27945" w:rsidRPr="00F27945">
        <w:rPr>
          <w:sz w:val="22"/>
          <w:vertAlign w:val="superscript"/>
        </w:rPr>
        <w:t>X</w:t>
      </w:r>
      <w:r w:rsidR="00935E01">
        <w:rPr>
          <w:sz w:val="22"/>
        </w:rPr>
        <w:t xml:space="preserve"> </w:t>
      </w:r>
      <w:r w:rsidR="003D6BA7">
        <w:rPr>
          <w:sz w:val="22"/>
        </w:rPr>
        <w:fldChar w:fldCharType="begin"/>
      </w:r>
      <w:ins w:id="516" w:author="hong qin" w:date="2012-01-19T16:49:00Z">
        <w:r w:rsidR="002C6F92">
          <w:rPr>
            <w:sz w:val="22"/>
          </w:rPr>
          <w:instrText xml:space="preserve"> ADDIN EN.CITE &lt;EndNote&gt;&lt;Cite&gt;&lt;Author&gt;AMNIS&lt;/Author&gt;&lt;Year&gt;2011&lt;/Year&gt;&lt;RecNum&gt;1389&lt;/RecNum&gt;&lt;record&gt;&lt;rec-number&gt;1389&lt;/rec-number&gt;&lt;foreign-keys&gt;&lt;key app="EN" db-id="seezaperx2r9rmet92m5az2vezeppvta9ads"&gt;1389&lt;/key&gt;&lt;/foreign-keys&gt;&lt;ref-type name="Pamphlet"&gt;24&lt;/ref-type&gt;&lt;contributors&gt;&lt;authors&gt;&lt;author&gt;AMNIS&lt;/author&gt;&lt;/authors&gt;&lt;/contributors&gt;&lt;titles&gt;&lt;title&gt;Identification and measurement of bacterial size using the ImageStream&lt;/title&gt;&lt;/titles&gt;&lt;volume&gt;Rev. 09-002-2&lt;/volume&gt;&lt;dates&gt;&lt;year&gt;2011&lt;/year&gt;&lt;/dates&gt;&lt;urls&gt;&lt;/urls&gt;&lt;/record&gt;&lt;/Cite&gt;&lt;/EndNote&gt;</w:instrText>
        </w:r>
      </w:ins>
      <w:del w:id="517" w:author="hong qin" w:date="2012-01-19T16:49:00Z">
        <w:r w:rsidR="0094700F" w:rsidDel="002C6F92">
          <w:rPr>
            <w:sz w:val="22"/>
          </w:rPr>
          <w:delInstrText xml:space="preserve"> ADDIN EN.CITE &lt;EndNote&gt;&lt;Cite&gt;&lt;Author&gt;AMNIS&lt;/Author&gt;&lt;Year&gt;2011&lt;/Year&gt;&lt;RecNum&gt;1389&lt;/RecNum&gt;&lt;record&gt;&lt;rec-number&gt;1389&lt;/rec-number&gt;&lt;foreign-keys&gt;&lt;key app="EN" db-id="seezaperx2r9rmet92m5az2vezeppvta9ads"&gt;1389&lt;/key&gt;&lt;/foreign-keys&gt;&lt;ref-type name="Pamphlet"&gt;24&lt;/ref-type&gt;&lt;contributors&gt;&lt;authors&gt;&lt;author&gt;AMNIS&lt;/author&gt;&lt;/authors&gt;&lt;/contributors&gt;&lt;titles&gt;&lt;title&gt;Identification and measurement of bacterial size using the ImageStream&lt;/title&gt;&lt;/titles&gt;&lt;volume&gt;Rev. 09-002-2&lt;/volume&gt;&lt;dates&gt;&lt;year&gt;2011&lt;/year&gt;&lt;/dates&gt;&lt;urls&gt;&lt;/urls&gt;&lt;/record&gt;&lt;/Cite&gt;&lt;/EndNote&gt;</w:delInstrText>
        </w:r>
      </w:del>
      <w:r w:rsidR="003D6BA7">
        <w:rPr>
          <w:sz w:val="22"/>
        </w:rPr>
        <w:fldChar w:fldCharType="separate"/>
      </w:r>
      <w:r w:rsidR="0094700F">
        <w:rPr>
          <w:sz w:val="22"/>
        </w:rPr>
        <w:t>[145]</w:t>
      </w:r>
      <w:r w:rsidR="003D6BA7">
        <w:rPr>
          <w:sz w:val="22"/>
        </w:rPr>
        <w:fldChar w:fldCharType="end"/>
      </w:r>
      <w:r w:rsidR="00935E01">
        <w:rPr>
          <w:sz w:val="22"/>
        </w:rPr>
        <w:t xml:space="preserve">. </w:t>
      </w:r>
      <w:r w:rsidR="00935E01">
        <w:t xml:space="preserve">Many fluorescence probes can be used to monitor </w:t>
      </w:r>
      <w:proofErr w:type="spellStart"/>
      <w:r w:rsidR="00935E01">
        <w:t>dehydrogenase</w:t>
      </w:r>
      <w:proofErr w:type="spellEnd"/>
      <w:r w:rsidR="00935E01">
        <w:t xml:space="preserve"> activities </w:t>
      </w:r>
      <w:r w:rsidR="003D6BA7">
        <w:fldChar w:fldCharType="begin"/>
      </w:r>
      <w:ins w:id="518" w:author="hong qin" w:date="2012-01-19T16:49:00Z">
        <w:r w:rsidR="002C6F92">
          <w:instrText xml:space="preserve"> ADDIN EN.CITE &lt;EndNote&gt;&lt;Cite&gt;&lt;Author&gt;Joux&lt;/Author&gt;&lt;Year&gt;2000&lt;/Year&gt;&lt;RecNum&gt;1169&lt;/RecNum&gt;&lt;record&gt;&lt;rec-number&gt;1169&lt;/rec-number&gt;&lt;foreign-keys&gt;&lt;key app="EN" db-id="seezaperx2r9rmet92m5az2vezeppvta9ads"&gt;1169&lt;/key&gt;&lt;/foreign-keys&gt;&lt;ref-type name="Journal Article"&gt;17&lt;/ref-type&gt;&lt;contributors&gt;&lt;authors&gt;&lt;author&gt;Joux, F.&lt;/author&gt;&lt;author&gt;Lebaron, P.&lt;/author&gt;&lt;/authors&gt;&lt;/contributors&gt;&lt;auth-address&gt;Observatoire oceanologique, universite Pierre et Marie Curie, UMR-7621 CNRS, Institut national des sciences de l&amp;apos;Univers, BP 44, F-66651 cedex, Banyuls-sur-Mer, France.&lt;/auth-address&gt;&lt;titles&gt;&lt;title&gt;Use of fluorescent probes to assess physiological functions of bacteria at single-cell level&lt;/title&gt;&lt;secondary-title&gt;Microbes Infect&lt;/secondary-title&gt;&lt;/titles&gt;&lt;periodical&gt;&lt;full-title&gt;Microbes Infect&lt;/full-title&gt;&lt;/periodical&gt;&lt;pages&gt;1523-35&lt;/pages&gt;&lt;volume&gt;2&lt;/volume&gt;&lt;number&gt;12&lt;/number&gt;&lt;edition&gt;2000/12/02&lt;/edition&gt;&lt;keywords&gt;&lt;keyword&gt;*Bacterial Physiological Phenomena&lt;/keyword&gt;&lt;keyword&gt;Bacteriological Techniques/*methods&lt;/keyword&gt;&lt;keyword&gt;Environmental Microbiology&lt;/keyword&gt;&lt;keyword&gt;*Fluorescent Dyes&lt;/keyword&gt;&lt;keyword&gt;Microscopy, Fluorescence/*instrumentation/methods&lt;/keyword&gt;&lt;/keywords&gt;&lt;dates&gt;&lt;year&gt;2000&lt;/year&gt;&lt;pub-dates&gt;&lt;date&gt;Oct&lt;/date&gt;&lt;/pub-dates&gt;&lt;/dates&gt;&lt;isbn&gt;1286-4579 (Print)&amp;#xD;1286-4579 (Linking)&lt;/isbn&gt;&lt;accession-num&gt;11099939&lt;/accession-num&gt;&lt;urls&gt;&lt;related-urls&gt;&lt;url&gt;http://www.ncbi.nlm.nih.gov/entrez/query.fcgi?cmd=Retrieve&amp;amp;db=PubMed&amp;amp;dopt=Citation&amp;amp;list_uids=11099939&lt;/url&gt;&lt;/related-urls&gt;&lt;/urls&gt;&lt;electronic-resource-num&gt;S1286-4579(00)01307-1 [pii]&lt;/electronic-resource-num&gt;&lt;research-notes&gt;*** fluorescent probes in bacteria&lt;/research-notes&gt;&lt;language&gt;eng&lt;/language&gt;&lt;/record&gt;&lt;/Cite&gt;&lt;/EndNote&gt;</w:instrText>
        </w:r>
      </w:ins>
      <w:del w:id="519" w:author="hong qin" w:date="2012-01-19T16:49:00Z">
        <w:r w:rsidR="0094700F" w:rsidDel="002C6F92">
          <w:delInstrText xml:space="preserve"> ADDIN EN.CITE &lt;EndNote&gt;&lt;Cite&gt;&lt;Author&gt;Joux&lt;/Author&gt;&lt;Year&gt;2000&lt;/Year&gt;&lt;RecNum&gt;1169&lt;/RecNum&gt;&lt;record&gt;&lt;rec-number&gt;1169&lt;/rec-number&gt;&lt;foreign-keys&gt;&lt;key app="EN" db-id="seezaperx2r9rmet92m5az2vezeppvta9ads"&gt;1169&lt;/key&gt;&lt;/foreign-keys&gt;&lt;ref-type name="Journal Article"&gt;17&lt;/ref-type&gt;&lt;contributors&gt;&lt;authors&gt;&lt;author&gt;Joux, F.&lt;/author&gt;&lt;author&gt;Lebaron, P.&lt;/author&gt;&lt;/authors&gt;&lt;/contributors&gt;&lt;auth-address&gt;Observatoire oceanologique, universite Pierre et Marie Curie, UMR-7621 CNRS, Institut national des sciences de l&amp;apos;Univers, BP 44, F-66651 cedex, Banyuls-sur-Mer, France.&lt;/auth-address&gt;&lt;titles&gt;&lt;title&gt;Use of fluorescent probes to assess physiological functions of bacteria at single-cell level&lt;/title&gt;&lt;secondary-title&gt;Microbes Infect&lt;/secondary-title&gt;&lt;/titles&gt;&lt;periodical&gt;&lt;full-title&gt;Microbes Infect&lt;/full-title&gt;&lt;/periodical&gt;&lt;pages&gt;1523-35&lt;/pages&gt;&lt;volume&gt;2&lt;/volume&gt;&lt;number&gt;12&lt;/number&gt;&lt;edition&gt;2000/12/02&lt;/edition&gt;&lt;keywords&gt;&lt;keyword&gt;*Bacterial Physiological Phenomena&lt;/keyword&gt;&lt;keyword&gt;Bacteriological Techniques/*methods&lt;/keyword&gt;&lt;keyword&gt;Environmental Microbiology&lt;/keyword&gt;&lt;keyword&gt;*Fluorescent Dyes&lt;/keyword&gt;&lt;keyword&gt;Microscopy, Fluorescence/*instrumentation/methods&lt;/keyword&gt;&lt;/keywords&gt;&lt;dates&gt;&lt;year&gt;2000&lt;/year&gt;&lt;pub-dates&gt;&lt;date&gt;Oct&lt;/date&gt;&lt;/pub-dates&gt;&lt;/dates&gt;&lt;isbn&gt;1286-4579 (Print)&amp;#xD;1286-4579 (Linking)&lt;/isbn&gt;&lt;accession-num&gt;11099939&lt;/accession-num&gt;&lt;urls&gt;&lt;related-urls&gt;&lt;url&gt;http://www.ncbi.nlm.nih.gov/entrez/query.fcgi?cmd=Retrieve&amp;amp;db=PubMed&amp;amp;dopt=Citation&amp;amp;list_uids=11099939&lt;/url&gt;&lt;/related-urls&gt;&lt;/urls&gt;&lt;electronic-resource-num&gt;S1286-4579(00)01307-1 [pii]&lt;/electronic-resource-num&gt;&lt;research-notes&gt;*** fluorescent probes in bacteria&lt;/research-notes&gt;&lt;language&gt;eng&lt;/language&gt;&lt;/record&gt;&lt;/Cite&gt;&lt;/EndNote&gt;</w:delInstrText>
        </w:r>
      </w:del>
      <w:r w:rsidR="003D6BA7">
        <w:fldChar w:fldCharType="separate"/>
      </w:r>
      <w:r w:rsidR="0094700F">
        <w:t>[146]</w:t>
      </w:r>
      <w:r w:rsidR="003D6BA7">
        <w:fldChar w:fldCharType="end"/>
      </w:r>
      <w:r w:rsidR="00935E01">
        <w:t xml:space="preserve">. </w:t>
      </w:r>
      <w:r>
        <w:rPr>
          <w:sz w:val="22"/>
        </w:rPr>
        <w:t>Viability can be inferred based on membrane permeability and membrane potentials</w:t>
      </w:r>
      <w:r w:rsidR="00935E01">
        <w:rPr>
          <w:sz w:val="22"/>
        </w:rPr>
        <w:t xml:space="preserve"> </w:t>
      </w:r>
      <w:r w:rsidR="003D6BA7">
        <w:fldChar w:fldCharType="begin"/>
      </w:r>
      <w:ins w:id="520" w:author="hong qin" w:date="2012-01-19T16:49:00Z">
        <w:r w:rsidR="002C6F92">
          <w:instrText xml:space="preserve"> ADDIN EN.CITE &lt;EndNote&gt;&lt;Cite&gt;&lt;Author&gt;Joux&lt;/Author&gt;&lt;Year&gt;2000&lt;/Year&gt;&lt;RecNum&gt;1169&lt;/RecNum&gt;&lt;record&gt;&lt;rec-number&gt;1169&lt;/rec-number&gt;&lt;foreign-keys&gt;&lt;key app="EN" db-id="seezaperx2r9rmet92m5az2vezeppvta9ads"&gt;1169&lt;/key&gt;&lt;/foreign-keys&gt;&lt;ref-type name="Journal Article"&gt;17&lt;/ref-type&gt;&lt;contributors&gt;&lt;authors&gt;&lt;author&gt;Joux, F.&lt;/author&gt;&lt;author&gt;Lebaron, P.&lt;/author&gt;&lt;/authors&gt;&lt;/contributors&gt;&lt;auth-address&gt;Observatoire oceanologique, universite Pierre et Marie Curie, UMR-7621 CNRS, Institut national des sciences de l&amp;apos;Univers, BP 44, F-66651 cedex, Banyuls-sur-Mer, France.&lt;/auth-address&gt;&lt;titles&gt;&lt;title&gt;Use of fluorescent probes to assess physiological functions of bacteria at single-cell level&lt;/title&gt;&lt;secondary-title&gt;Microbes Infect&lt;/secondary-title&gt;&lt;/titles&gt;&lt;periodical&gt;&lt;full-title&gt;Microbes Infect&lt;/full-title&gt;&lt;/periodical&gt;&lt;pages&gt;1523-35&lt;/pages&gt;&lt;volume&gt;2&lt;/volume&gt;&lt;number&gt;12&lt;/number&gt;&lt;edition&gt;2000/12/02&lt;/edition&gt;&lt;keywords&gt;&lt;keyword&gt;*Bacterial Physiological Phenomena&lt;/keyword&gt;&lt;keyword&gt;Bacteriological Techniques/*methods&lt;/keyword&gt;&lt;keyword&gt;Environmental Microbiology&lt;/keyword&gt;&lt;keyword&gt;*Fluorescent Dyes&lt;/keyword&gt;&lt;keyword&gt;Microscopy, Fluorescence/*instrumentation/methods&lt;/keyword&gt;&lt;/keywords&gt;&lt;dates&gt;&lt;year&gt;2000&lt;/year&gt;&lt;pub-dates&gt;&lt;date&gt;Oct&lt;/date&gt;&lt;/pub-dates&gt;&lt;/dates&gt;&lt;isbn&gt;1286-4579 (Print)&amp;#xD;1286-4579 (Linking)&lt;/isbn&gt;&lt;accession-num&gt;11099939&lt;/accession-num&gt;&lt;urls&gt;&lt;related-urls&gt;&lt;url&gt;http://www.ncbi.nlm.nih.gov/entrez/query.fcgi?cmd=Retrieve&amp;amp;db=PubMed&amp;amp;dopt=Citation&amp;amp;list_uids=11099939&lt;/url&gt;&lt;/related-urls&gt;&lt;/urls&gt;&lt;electronic-resource-num&gt;S1286-4579(00)01307-1 [pii]&lt;/electronic-resource-num&gt;&lt;research-notes&gt;*** fluorescent probes in bacteria&lt;/research-notes&gt;&lt;language&gt;eng&lt;/language&gt;&lt;/record&gt;&lt;/Cite&gt;&lt;/EndNote&gt;</w:instrText>
        </w:r>
      </w:ins>
      <w:del w:id="521" w:author="hong qin" w:date="2012-01-19T16:49:00Z">
        <w:r w:rsidR="0094700F" w:rsidDel="002C6F92">
          <w:delInstrText xml:space="preserve"> ADDIN EN.CITE &lt;EndNote&gt;&lt;Cite&gt;&lt;Author&gt;Joux&lt;/Author&gt;&lt;Year&gt;2000&lt;/Year&gt;&lt;RecNum&gt;1169&lt;/RecNum&gt;&lt;record&gt;&lt;rec-number&gt;1169&lt;/rec-number&gt;&lt;foreign-keys&gt;&lt;key app="EN" db-id="seezaperx2r9rmet92m5az2vezeppvta9ads"&gt;1169&lt;/key&gt;&lt;/foreign-keys&gt;&lt;ref-type name="Journal Article"&gt;17&lt;/ref-type&gt;&lt;contributors&gt;&lt;authors&gt;&lt;author&gt;Joux, F.&lt;/author&gt;&lt;author&gt;Lebaron, P.&lt;/author&gt;&lt;/authors&gt;&lt;/contributors&gt;&lt;auth-address&gt;Observatoire oceanologique, universite Pierre et Marie Curie, UMR-7621 CNRS, Institut national des sciences de l&amp;apos;Univers, BP 44, F-66651 cedex, Banyuls-sur-Mer, France.&lt;/auth-address&gt;&lt;titles&gt;&lt;title&gt;Use of fluorescent probes to assess physiological functions of bacteria at single-cell level&lt;/title&gt;&lt;secondary-title&gt;Microbes Infect&lt;/secondary-title&gt;&lt;/titles&gt;&lt;periodical&gt;&lt;full-title&gt;Microbes Infect&lt;/full-title&gt;&lt;/periodical&gt;&lt;pages&gt;1523-35&lt;/pages&gt;&lt;volume&gt;2&lt;/volume&gt;&lt;number&gt;12&lt;/number&gt;&lt;edition&gt;2000/12/02&lt;/edition&gt;&lt;keywords&gt;&lt;keyword&gt;*Bacterial Physiological Phenomena&lt;/keyword&gt;&lt;keyword&gt;Bacteriological Techniques/*methods&lt;/keyword&gt;&lt;keyword&gt;Environmental Microbiology&lt;/keyword&gt;&lt;keyword&gt;*Fluorescent Dyes&lt;/keyword&gt;&lt;keyword&gt;Microscopy, Fluorescence/*instrumentation/methods&lt;/keyword&gt;&lt;/keywords&gt;&lt;dates&gt;&lt;year&gt;2000&lt;/year&gt;&lt;pub-dates&gt;&lt;date&gt;Oct&lt;/date&gt;&lt;/pub-dates&gt;&lt;/dates&gt;&lt;isbn&gt;1286-4579 (Print)&amp;#xD;1286-4579 (Linking)&lt;/isbn&gt;&lt;accession-num&gt;11099939&lt;/accession-num&gt;&lt;urls&gt;&lt;related-urls&gt;&lt;url&gt;http://www.ncbi.nlm.nih.gov/entrez/query.fcgi?cmd=Retrieve&amp;amp;db=PubMed&amp;amp;dopt=Citation&amp;amp;list_uids=11099939&lt;/url&gt;&lt;/related-urls&gt;&lt;/urls&gt;&lt;electronic-resource-num&gt;S1286-4579(00)01307-1 [pii]&lt;/electronic-resource-num&gt;&lt;research-notes&gt;*** fluorescent probes in bacteria&lt;/research-notes&gt;&lt;language&gt;eng&lt;/language&gt;&lt;/record&gt;&lt;/Cite&gt;&lt;/EndNote&gt;</w:delInstrText>
        </w:r>
      </w:del>
      <w:r w:rsidR="003D6BA7">
        <w:fldChar w:fldCharType="separate"/>
      </w:r>
      <w:r w:rsidR="0094700F">
        <w:t>[146]</w:t>
      </w:r>
      <w:r w:rsidR="003D6BA7">
        <w:fldChar w:fldCharType="end"/>
      </w:r>
      <w:r>
        <w:rPr>
          <w:sz w:val="22"/>
        </w:rPr>
        <w:t>. Intracellular metal ions can be monitor</w:t>
      </w:r>
      <w:r w:rsidR="00DA1328">
        <w:rPr>
          <w:sz w:val="22"/>
        </w:rPr>
        <w:t>ed</w:t>
      </w:r>
      <w:r>
        <w:rPr>
          <w:sz w:val="22"/>
        </w:rPr>
        <w:t xml:space="preserve"> by a series of molecular probes available from </w:t>
      </w:r>
      <w:proofErr w:type="spellStart"/>
      <w:r>
        <w:rPr>
          <w:sz w:val="22"/>
        </w:rPr>
        <w:t>Invitrogen</w:t>
      </w:r>
      <w:proofErr w:type="spellEnd"/>
      <w:r>
        <w:rPr>
          <w:sz w:val="22"/>
        </w:rPr>
        <w:t xml:space="preserve">, such as Calcium green-5N, Fluo-5N, Newport green DCF, </w:t>
      </w:r>
      <w:proofErr w:type="spellStart"/>
      <w:r>
        <w:rPr>
          <w:sz w:val="22"/>
        </w:rPr>
        <w:t>Phen</w:t>
      </w:r>
      <w:proofErr w:type="spellEnd"/>
      <w:r>
        <w:rPr>
          <w:sz w:val="22"/>
        </w:rPr>
        <w:t xml:space="preserve"> green FL, and </w:t>
      </w:r>
      <w:proofErr w:type="spellStart"/>
      <w:r>
        <w:rPr>
          <w:sz w:val="22"/>
        </w:rPr>
        <w:t>calcein</w:t>
      </w:r>
      <w:proofErr w:type="spellEnd"/>
      <w:r>
        <w:rPr>
          <w:sz w:val="22"/>
        </w:rPr>
        <w:t>. All of these fluorescent probes have various levels of cross-reaction</w:t>
      </w:r>
      <w:r w:rsidR="005E4BEC">
        <w:rPr>
          <w:sz w:val="22"/>
        </w:rPr>
        <w:t>s</w:t>
      </w:r>
      <w:r>
        <w:rPr>
          <w:sz w:val="22"/>
        </w:rPr>
        <w:t xml:space="preserve"> with different metal ions. Therefore, we will first conduct screen experiments to identify the proper probes for various metal ions.  </w:t>
      </w:r>
      <w:r>
        <w:rPr>
          <w:sz w:val="22"/>
          <w:szCs w:val="22"/>
        </w:rPr>
        <w:t xml:space="preserve">Tentatively, we plan to focus on </w:t>
      </w:r>
      <w:r w:rsidRPr="00C71F4F">
        <w:rPr>
          <w:sz w:val="22"/>
          <w:szCs w:val="22"/>
        </w:rPr>
        <w:t>Fe</w:t>
      </w:r>
      <w:r w:rsidR="00C234EC" w:rsidRPr="00C234EC">
        <w:rPr>
          <w:sz w:val="22"/>
          <w:szCs w:val="22"/>
          <w:vertAlign w:val="superscript"/>
        </w:rPr>
        <w:t>2+</w:t>
      </w:r>
      <w:r w:rsidRPr="00C71F4F">
        <w:rPr>
          <w:sz w:val="22"/>
          <w:szCs w:val="22"/>
        </w:rPr>
        <w:t>, Cu</w:t>
      </w:r>
      <w:r w:rsidR="00C234EC" w:rsidRPr="00C234EC">
        <w:rPr>
          <w:sz w:val="22"/>
          <w:szCs w:val="22"/>
          <w:vertAlign w:val="superscript"/>
        </w:rPr>
        <w:t>2+</w:t>
      </w:r>
      <w:r w:rsidRPr="00C71F4F">
        <w:rPr>
          <w:sz w:val="22"/>
          <w:szCs w:val="22"/>
        </w:rPr>
        <w:t>, Cd</w:t>
      </w:r>
      <w:r w:rsidR="00C234EC" w:rsidRPr="00C234EC">
        <w:rPr>
          <w:sz w:val="22"/>
          <w:szCs w:val="22"/>
          <w:vertAlign w:val="superscript"/>
        </w:rPr>
        <w:t>2+</w:t>
      </w:r>
      <w:r w:rsidRPr="00C71F4F">
        <w:rPr>
          <w:sz w:val="22"/>
          <w:szCs w:val="22"/>
        </w:rPr>
        <w:t>, and Pb</w:t>
      </w:r>
      <w:r w:rsidR="00C234EC" w:rsidRPr="00C234EC">
        <w:rPr>
          <w:sz w:val="22"/>
          <w:szCs w:val="22"/>
          <w:vertAlign w:val="superscript"/>
        </w:rPr>
        <w:t>2+</w:t>
      </w:r>
      <w:r w:rsidRPr="00C71F4F">
        <w:rPr>
          <w:sz w:val="22"/>
          <w:szCs w:val="22"/>
        </w:rPr>
        <w:t xml:space="preserve"> ions</w:t>
      </w:r>
      <w:r>
        <w:rPr>
          <w:sz w:val="22"/>
          <w:szCs w:val="22"/>
        </w:rPr>
        <w:t xml:space="preserve">, based on the specifications provided by the vendor.  </w:t>
      </w:r>
    </w:p>
    <w:p w:rsidR="00FC416F" w:rsidRDefault="008669AD">
      <w:pPr>
        <w:pStyle w:val="Default"/>
        <w:ind w:firstLine="720"/>
        <w:jc w:val="both"/>
        <w:rPr>
          <w:sz w:val="22"/>
        </w:rPr>
      </w:pPr>
      <w:r>
        <w:rPr>
          <w:sz w:val="22"/>
        </w:rPr>
        <w:t xml:space="preserve">The </w:t>
      </w:r>
      <w:proofErr w:type="spellStart"/>
      <w:r>
        <w:rPr>
          <w:sz w:val="22"/>
        </w:rPr>
        <w:t>Ibeanusi</w:t>
      </w:r>
      <w:proofErr w:type="spellEnd"/>
      <w:r>
        <w:rPr>
          <w:sz w:val="22"/>
        </w:rPr>
        <w:t xml:space="preserve"> lab has recently initiated a project to study the aquatic microbe diversity and water quality along the Chattahoochee </w:t>
      </w:r>
      <w:r w:rsidR="006A7F81">
        <w:rPr>
          <w:sz w:val="22"/>
        </w:rPr>
        <w:t>R</w:t>
      </w:r>
      <w:r>
        <w:rPr>
          <w:sz w:val="22"/>
        </w:rPr>
        <w:t xml:space="preserve">iver. Concentrations of various metal ions will be measured in water samples collected at sites in six counties. </w:t>
      </w:r>
      <w:r w:rsidR="00935E01">
        <w:rPr>
          <w:sz w:val="22"/>
        </w:rPr>
        <w:t xml:space="preserve">In the proposed project, water samples from Chattahoochee River will be collected at different seasons of the year to </w:t>
      </w:r>
      <w:r w:rsidR="00053847">
        <w:rPr>
          <w:sz w:val="22"/>
        </w:rPr>
        <w:t xml:space="preserve">monitor the </w:t>
      </w:r>
      <w:r w:rsidR="00935E01">
        <w:rPr>
          <w:sz w:val="22"/>
        </w:rPr>
        <w:t xml:space="preserve">bioavailability of metals. Conductivity, pH, temperature, </w:t>
      </w:r>
      <w:proofErr w:type="spellStart"/>
      <w:r w:rsidR="00935E01">
        <w:rPr>
          <w:sz w:val="22"/>
        </w:rPr>
        <w:t>cations</w:t>
      </w:r>
      <w:proofErr w:type="spellEnd"/>
      <w:r w:rsidR="00935E01">
        <w:rPr>
          <w:sz w:val="22"/>
        </w:rPr>
        <w:t xml:space="preserve">, anions and dissolved oxygen will be analyzed using a Horiba Water Quality Checker (Sunbelt Scientific, Inc). The </w:t>
      </w:r>
      <w:proofErr w:type="spellStart"/>
      <w:r w:rsidR="00935E01">
        <w:rPr>
          <w:sz w:val="22"/>
        </w:rPr>
        <w:t>redox</w:t>
      </w:r>
      <w:proofErr w:type="spellEnd"/>
      <w:r w:rsidR="00935E01">
        <w:rPr>
          <w:sz w:val="22"/>
        </w:rPr>
        <w:t xml:space="preserve"> will be measured using a meter with a platinum-</w:t>
      </w:r>
      <w:proofErr w:type="spellStart"/>
      <w:r w:rsidR="00935E01">
        <w:rPr>
          <w:sz w:val="22"/>
        </w:rPr>
        <w:t>KCl</w:t>
      </w:r>
      <w:proofErr w:type="spellEnd"/>
      <w:r w:rsidR="00935E01">
        <w:rPr>
          <w:sz w:val="22"/>
        </w:rPr>
        <w:t xml:space="preserve"> electrode (Corning Inc.). Nutrient availability will be measured as total nitrates, and orthophosphates using Ion Chromatograph. Metals will be analyzed by digesting the samples using </w:t>
      </w:r>
      <w:r w:rsidR="00935E01">
        <w:rPr>
          <w:sz w:val="22"/>
        </w:rPr>
        <w:lastRenderedPageBreak/>
        <w:t xml:space="preserve">Microwave Digestion System (CEM Incorporation) and then measuring digested samples using Inductively Coupled Plasma (Plasma 400, Perkin Elmer). </w:t>
      </w:r>
    </w:p>
    <w:p w:rsidR="00395D1D" w:rsidRPr="009A2C83" w:rsidRDefault="00164AB8">
      <w:pPr>
        <w:pStyle w:val="Default"/>
        <w:ind w:firstLine="720"/>
        <w:jc w:val="both"/>
        <w:rPr>
          <w:sz w:val="22"/>
          <w:szCs w:val="22"/>
        </w:rPr>
      </w:pPr>
      <w:r w:rsidRPr="009A2C83">
        <w:rPr>
          <w:sz w:val="22"/>
          <w:szCs w:val="22"/>
        </w:rPr>
        <w:t>The importance of ImageStream</w:t>
      </w:r>
      <w:r w:rsidRPr="009A2C83">
        <w:rPr>
          <w:sz w:val="22"/>
          <w:szCs w:val="22"/>
          <w:vertAlign w:val="superscript"/>
        </w:rPr>
        <w:t>X</w:t>
      </w:r>
      <w:r w:rsidRPr="009A2C83">
        <w:rPr>
          <w:sz w:val="22"/>
          <w:szCs w:val="22"/>
        </w:rPr>
        <w:t xml:space="preserve"> in aquatic microbial </w:t>
      </w:r>
      <w:r w:rsidR="009A2C83" w:rsidRPr="009A2C83">
        <w:rPr>
          <w:sz w:val="22"/>
          <w:szCs w:val="22"/>
        </w:rPr>
        <w:t xml:space="preserve">research </w:t>
      </w:r>
      <w:r w:rsidRPr="009A2C83">
        <w:rPr>
          <w:sz w:val="22"/>
          <w:szCs w:val="22"/>
        </w:rPr>
        <w:t xml:space="preserve">can </w:t>
      </w:r>
      <w:r w:rsidR="006E163D" w:rsidRPr="009A2C83">
        <w:rPr>
          <w:sz w:val="22"/>
          <w:szCs w:val="22"/>
        </w:rPr>
        <w:t xml:space="preserve">also </w:t>
      </w:r>
      <w:r w:rsidRPr="009A2C83">
        <w:rPr>
          <w:sz w:val="22"/>
          <w:szCs w:val="22"/>
        </w:rPr>
        <w:t>be seen in NSF</w:t>
      </w:r>
      <w:r w:rsidR="00395D1D" w:rsidRPr="00395D1D">
        <w:rPr>
          <w:rStyle w:val="Strong"/>
          <w:b w:val="0"/>
          <w:sz w:val="22"/>
          <w:szCs w:val="22"/>
        </w:rPr>
        <w:t xml:space="preserve"> MRI award #0923068</w:t>
      </w:r>
      <w:r w:rsidR="006E163D" w:rsidRPr="009A2C83">
        <w:rPr>
          <w:sz w:val="22"/>
          <w:szCs w:val="22"/>
        </w:rPr>
        <w:t xml:space="preserve"> for an </w:t>
      </w:r>
      <w:proofErr w:type="spellStart"/>
      <w:r w:rsidR="006E163D" w:rsidRPr="009A2C83">
        <w:rPr>
          <w:sz w:val="22"/>
          <w:szCs w:val="22"/>
        </w:rPr>
        <w:t>ImageStream</w:t>
      </w:r>
      <w:proofErr w:type="spellEnd"/>
      <w:r w:rsidR="00395D1D" w:rsidRPr="00395D1D">
        <w:rPr>
          <w:rStyle w:val="Strong"/>
          <w:b w:val="0"/>
          <w:sz w:val="22"/>
          <w:szCs w:val="22"/>
        </w:rPr>
        <w:t xml:space="preserve"> given to the </w:t>
      </w:r>
      <w:r w:rsidR="00395D1D" w:rsidRPr="00395D1D">
        <w:rPr>
          <w:sz w:val="22"/>
          <w:szCs w:val="22"/>
        </w:rPr>
        <w:t xml:space="preserve">Scripps Institute of Oceanography. </w:t>
      </w:r>
      <w:r w:rsidR="005D7971" w:rsidRPr="009A2C83">
        <w:rPr>
          <w:sz w:val="22"/>
          <w:szCs w:val="22"/>
        </w:rPr>
        <w:t xml:space="preserve">Dr. </w:t>
      </w:r>
      <w:r w:rsidR="00395D1D" w:rsidRPr="00395D1D">
        <w:rPr>
          <w:sz w:val="22"/>
          <w:szCs w:val="22"/>
        </w:rPr>
        <w:t xml:space="preserve">Mark Hildebrand, the PI </w:t>
      </w:r>
      <w:r w:rsidR="009A2C83">
        <w:rPr>
          <w:sz w:val="22"/>
          <w:szCs w:val="22"/>
        </w:rPr>
        <w:t xml:space="preserve">of </w:t>
      </w:r>
      <w:r w:rsidR="00395D1D" w:rsidRPr="00395D1D">
        <w:rPr>
          <w:sz w:val="22"/>
          <w:szCs w:val="22"/>
        </w:rPr>
        <w:t>Scripps</w:t>
      </w:r>
      <w:r w:rsidR="009A2C83">
        <w:rPr>
          <w:sz w:val="22"/>
          <w:szCs w:val="22"/>
        </w:rPr>
        <w:t xml:space="preserve"> MRI award</w:t>
      </w:r>
      <w:r w:rsidR="00395D1D" w:rsidRPr="00395D1D">
        <w:rPr>
          <w:sz w:val="22"/>
          <w:szCs w:val="22"/>
        </w:rPr>
        <w:t xml:space="preserve">, generously shared their experience of using </w:t>
      </w:r>
      <w:r w:rsidR="005D7971" w:rsidRPr="009A2C83">
        <w:rPr>
          <w:sz w:val="22"/>
          <w:szCs w:val="22"/>
        </w:rPr>
        <w:t>ImageStream</w:t>
      </w:r>
      <w:r w:rsidR="005D7971" w:rsidRPr="009A2C83">
        <w:rPr>
          <w:sz w:val="22"/>
          <w:szCs w:val="22"/>
          <w:vertAlign w:val="superscript"/>
        </w:rPr>
        <w:t>X</w:t>
      </w:r>
      <w:r w:rsidR="00395D1D" w:rsidRPr="00395D1D">
        <w:rPr>
          <w:sz w:val="22"/>
          <w:szCs w:val="22"/>
        </w:rPr>
        <w:t xml:space="preserve"> with us. We will use ImageStream</w:t>
      </w:r>
      <w:r w:rsidR="00395D1D" w:rsidRPr="00395D1D">
        <w:rPr>
          <w:sz w:val="22"/>
          <w:szCs w:val="22"/>
          <w:vertAlign w:val="superscript"/>
        </w:rPr>
        <w:t>X</w:t>
      </w:r>
      <w:r w:rsidR="00395D1D" w:rsidRPr="00395D1D">
        <w:rPr>
          <w:sz w:val="22"/>
          <w:szCs w:val="22"/>
        </w:rPr>
        <w:t xml:space="preserve"> to record microbes in waters samples collected along the Chattahoochee </w:t>
      </w:r>
      <w:proofErr w:type="gramStart"/>
      <w:r w:rsidR="00395D1D" w:rsidRPr="00395D1D">
        <w:rPr>
          <w:sz w:val="22"/>
          <w:szCs w:val="22"/>
        </w:rPr>
        <w:t>river</w:t>
      </w:r>
      <w:proofErr w:type="gramEnd"/>
      <w:r w:rsidR="00395D1D" w:rsidRPr="00395D1D">
        <w:rPr>
          <w:sz w:val="22"/>
          <w:szCs w:val="22"/>
        </w:rPr>
        <w:t>. Many microbes, such as unicellu</w:t>
      </w:r>
      <w:r w:rsidR="008669AD" w:rsidRPr="009A2C83">
        <w:rPr>
          <w:sz w:val="22"/>
          <w:szCs w:val="22"/>
        </w:rPr>
        <w:t xml:space="preserve">lar phytoplankton, </w:t>
      </w:r>
      <w:r w:rsidR="00E95139">
        <w:rPr>
          <w:sz w:val="22"/>
          <w:szCs w:val="22"/>
        </w:rPr>
        <w:t xml:space="preserve">and </w:t>
      </w:r>
      <w:proofErr w:type="spellStart"/>
      <w:r w:rsidR="008669AD" w:rsidRPr="009A2C83">
        <w:rPr>
          <w:sz w:val="22"/>
          <w:szCs w:val="22"/>
        </w:rPr>
        <w:t>cy</w:t>
      </w:r>
      <w:r w:rsidR="00E95139">
        <w:rPr>
          <w:sz w:val="22"/>
          <w:szCs w:val="22"/>
        </w:rPr>
        <w:t>a</w:t>
      </w:r>
      <w:r w:rsidR="008669AD" w:rsidRPr="009A2C83">
        <w:rPr>
          <w:sz w:val="22"/>
          <w:szCs w:val="22"/>
        </w:rPr>
        <w:t>nobacteria</w:t>
      </w:r>
      <w:proofErr w:type="spellEnd"/>
      <w:r w:rsidR="008669AD" w:rsidRPr="009A2C83">
        <w:rPr>
          <w:sz w:val="22"/>
          <w:szCs w:val="22"/>
        </w:rPr>
        <w:t xml:space="preserve">, can be monitored by </w:t>
      </w:r>
      <w:r w:rsidR="006A7F81">
        <w:rPr>
          <w:sz w:val="22"/>
          <w:szCs w:val="22"/>
        </w:rPr>
        <w:t>their</w:t>
      </w:r>
      <w:r w:rsidR="006A7F81" w:rsidRPr="009A2C83">
        <w:rPr>
          <w:sz w:val="22"/>
          <w:szCs w:val="22"/>
        </w:rPr>
        <w:t xml:space="preserve"> </w:t>
      </w:r>
      <w:proofErr w:type="spellStart"/>
      <w:r w:rsidR="008669AD" w:rsidRPr="009A2C83">
        <w:rPr>
          <w:sz w:val="22"/>
          <w:szCs w:val="22"/>
        </w:rPr>
        <w:t>autofluorescence</w:t>
      </w:r>
      <w:proofErr w:type="spellEnd"/>
      <w:r w:rsidR="008669AD" w:rsidRPr="009A2C83">
        <w:rPr>
          <w:sz w:val="22"/>
          <w:szCs w:val="22"/>
        </w:rPr>
        <w:t xml:space="preserve">. Gram-positive cells can be monitored by wheat germ agglutinin (WGA) conjugated with a fluorescent dye </w:t>
      </w:r>
      <w:r w:rsidR="003D6BA7">
        <w:rPr>
          <w:sz w:val="22"/>
          <w:szCs w:val="22"/>
        </w:rPr>
        <w:fldChar w:fldCharType="begin"/>
      </w:r>
      <w:ins w:id="522" w:author="hong qin" w:date="2012-01-19T16:49:00Z">
        <w:r w:rsidR="002C6F92">
          <w:rPr>
            <w:sz w:val="22"/>
            <w:szCs w:val="22"/>
          </w:rPr>
          <w:instrText xml:space="preserve"> ADDIN EN.CITE &lt;EndNote&gt;&lt;Cite&gt;&lt;Author&gt;Holm&lt;/Author&gt;&lt;Year&gt;2003&lt;/Year&gt;&lt;RecNum&gt;1400&lt;/RecNum&gt;&lt;record&gt;&lt;rec-number&gt;1400&lt;/rec-number&gt;&lt;foreign-keys&gt;&lt;key app="EN" db-id="seezaperx2r9rmet92m5az2vezeppvta9ads"&gt;1400&lt;/key&gt;&lt;/foreign-keys&gt;&lt;ref-type name="Journal Article"&gt;17&lt;/ref-type&gt;&lt;contributors&gt;&lt;authors&gt;&lt;author&gt;Holm, C.&lt;/author&gt;&lt;author&gt;Jespersen, L.&lt;/author&gt;&lt;/authors&gt;&lt;/contributors&gt;&lt;auth-address&gt;Department of Veterinary and Milk Quality, Danish Dairy Board, DK-8000 Aarhus C, Denmark.&lt;/auth-address&gt;&lt;titles&gt;&lt;title&gt;A flow-cytometric gram-staining technique for milk-associated bacteria&lt;/title&gt;&lt;secondary-title&gt;Appl Environ Microbiol&lt;/secondary-title&gt;&lt;/titles&gt;&lt;periodical&gt;&lt;full-title&gt;Appl Environ Microbiol&lt;/full-title&gt;&lt;/periodical&gt;&lt;pages&gt;2857-63&lt;/pages&gt;&lt;volume&gt;69&lt;/volume&gt;&lt;number&gt;5&lt;/number&gt;&lt;edition&gt;2003/05/07&lt;/edition&gt;&lt;keywords&gt;&lt;keyword&gt;Animals&lt;/keyword&gt;&lt;keyword&gt;Bacteria/isolation &amp;amp; purification&lt;/keyword&gt;&lt;keyword&gt;Cattle&lt;/keyword&gt;&lt;keyword&gt;Colony Count, Microbial/methods&lt;/keyword&gt;&lt;keyword&gt;Escherichia coli/isolation &amp;amp; purification&lt;/keyword&gt;&lt;keyword&gt;Flow Cytometry/methods&lt;/keyword&gt;&lt;keyword&gt;Fluorescent Dyes&lt;/keyword&gt;&lt;keyword&gt;*Food Microbiology&lt;/keyword&gt;&lt;keyword&gt;*Gentian Violet&lt;/keyword&gt;&lt;keyword&gt;Milk/*microbiology&lt;/keyword&gt;&lt;keyword&gt;*Phenazines&lt;/keyword&gt;&lt;keyword&gt;Staining and Labeling/*methods&lt;/keyword&gt;&lt;keyword&gt;Staphylococcus aureus/isolation &amp;amp; purification&lt;/keyword&gt;&lt;keyword&gt;Wheat Germ Agglutinins&lt;/keyword&gt;&lt;/keywords&gt;&lt;dates&gt;&lt;year&gt;2003&lt;/year&gt;&lt;pub-dates&gt;&lt;date&gt;May&lt;/date&gt;&lt;/pub-dates&gt;&lt;/dates&gt;&lt;isbn&gt;0099-2240 (Print)&amp;#xD;0099-2240 (Linking)&lt;/isbn&gt;&lt;accession-num&gt;12732558&lt;/accession-num&gt;&lt;urls&gt;&lt;related-urls&gt;&lt;url&gt;http://www.ncbi.nlm.nih.gov/entrez/query.fcgi?cmd=Retrieve&amp;amp;db=PubMed&amp;amp;dopt=Citation&amp;amp;list_uids=12732558&lt;/url&gt;&lt;/related-urls&gt;&lt;/urls&gt;&lt;custom2&gt;154518&lt;/custom2&gt;&lt;language&gt;eng&lt;/language&gt;&lt;/record&gt;&lt;/Cite&gt;&lt;/EndNote&gt;</w:instrText>
        </w:r>
      </w:ins>
      <w:del w:id="523" w:author="hong qin" w:date="2012-01-19T16:49:00Z">
        <w:r w:rsidR="0094700F" w:rsidDel="002C6F92">
          <w:rPr>
            <w:sz w:val="22"/>
            <w:szCs w:val="22"/>
          </w:rPr>
          <w:delInstrText xml:space="preserve"> ADDIN EN.CITE &lt;EndNote&gt;&lt;Cite&gt;&lt;Author&gt;Holm&lt;/Author&gt;&lt;Year&gt;2003&lt;/Year&gt;&lt;RecNum&gt;1400&lt;/RecNum&gt;&lt;record&gt;&lt;rec-number&gt;1400&lt;/rec-number&gt;&lt;foreign-keys&gt;&lt;key app="EN" db-id="seezaperx2r9rmet92m5az2vezeppvta9ads"&gt;1400&lt;/key&gt;&lt;/foreign-keys&gt;&lt;ref-type name="Journal Article"&gt;17&lt;/ref-type&gt;&lt;contributors&gt;&lt;authors&gt;&lt;author&gt;Holm, C.&lt;/author&gt;&lt;author&gt;Jespersen, L.&lt;/author&gt;&lt;/authors&gt;&lt;/contributors&gt;&lt;auth-address&gt;Department of Veterinary and Milk Quality, Danish Dairy Board, DK-8000 Aarhus C, Denmark.&lt;/auth-address&gt;&lt;titles&gt;&lt;title&gt;A flow-cytometric gram-staining technique for milk-associated bacteria&lt;/title&gt;&lt;secondary-title&gt;Appl Environ Microbiol&lt;/secondary-title&gt;&lt;/titles&gt;&lt;periodical&gt;&lt;full-title&gt;Appl Environ Microbiol&lt;/full-title&gt;&lt;/periodical&gt;&lt;pages&gt;2857-63&lt;/pages&gt;&lt;volume&gt;69&lt;/volume&gt;&lt;number&gt;5&lt;/number&gt;&lt;edition&gt;2003/05/07&lt;/edition&gt;&lt;keywords&gt;&lt;keyword&gt;Animals&lt;/keyword&gt;&lt;keyword&gt;Bacteria/isolation &amp;amp; purification&lt;/keyword&gt;&lt;keyword&gt;Cattle&lt;/keyword&gt;&lt;keyword&gt;Colony Count, Microbial/methods&lt;/keyword&gt;&lt;keyword&gt;Escherichia coli/isolation &amp;amp; purification&lt;/keyword&gt;&lt;keyword&gt;Flow Cytometry/methods&lt;/keyword&gt;&lt;keyword&gt;Fluorescent Dyes&lt;/keyword&gt;&lt;keyword&gt;*Food Microbiology&lt;/keyword&gt;&lt;keyword&gt;*Gentian Violet&lt;/keyword&gt;&lt;keyword&gt;Milk/*microbiology&lt;/keyword&gt;&lt;keyword&gt;*Phenazines&lt;/keyword&gt;&lt;keyword&gt;Staining and Labeling/*methods&lt;/keyword&gt;&lt;keyword&gt;Staphylococcus aureus/isolation &amp;amp; purification&lt;/keyword&gt;&lt;keyword&gt;Wheat Germ Agglutinins&lt;/keyword&gt;&lt;/keywords&gt;&lt;dates&gt;&lt;year&gt;2003&lt;/year&gt;&lt;pub-dates&gt;&lt;date&gt;May&lt;/date&gt;&lt;/pub-dates&gt;&lt;/dates&gt;&lt;isbn&gt;0099-2240 (Print)&amp;#xD;0099-2240 (Linking)&lt;/isbn&gt;&lt;accession-num&gt;12732558&lt;/accession-num&gt;&lt;urls&gt;&lt;related-urls&gt;&lt;url&gt;http://www.ncbi.nlm.nih.gov/entrez/query.fcgi?cmd=Retrieve&amp;amp;db=PubMed&amp;amp;dopt=Citation&amp;amp;list_uids=12732558&lt;/url&gt;&lt;/related-urls&gt;&lt;/urls&gt;&lt;custom2&gt;154518&lt;/custom2&gt;&lt;language&gt;eng&lt;/language&gt;&lt;/record&gt;&lt;/Cite&gt;&lt;/EndNote&gt;</w:delInstrText>
        </w:r>
      </w:del>
      <w:r w:rsidR="003D6BA7">
        <w:rPr>
          <w:sz w:val="22"/>
          <w:szCs w:val="22"/>
        </w:rPr>
        <w:fldChar w:fldCharType="separate"/>
      </w:r>
      <w:r w:rsidR="0094700F">
        <w:rPr>
          <w:sz w:val="22"/>
          <w:szCs w:val="22"/>
        </w:rPr>
        <w:t>[147]</w:t>
      </w:r>
      <w:r w:rsidR="003D6BA7">
        <w:rPr>
          <w:sz w:val="22"/>
          <w:szCs w:val="22"/>
        </w:rPr>
        <w:fldChar w:fldCharType="end"/>
      </w:r>
      <w:r w:rsidR="008669AD" w:rsidRPr="009A2C83">
        <w:rPr>
          <w:sz w:val="22"/>
          <w:szCs w:val="22"/>
        </w:rPr>
        <w:t xml:space="preserve">. </w:t>
      </w:r>
    </w:p>
    <w:p w:rsidR="00395D1D" w:rsidRDefault="008669AD">
      <w:pPr>
        <w:pStyle w:val="Default"/>
        <w:ind w:firstLine="720"/>
        <w:jc w:val="both"/>
        <w:rPr>
          <w:sz w:val="22"/>
        </w:rPr>
      </w:pPr>
      <w:r>
        <w:rPr>
          <w:sz w:val="22"/>
        </w:rPr>
        <w:t xml:space="preserve">Overall, </w:t>
      </w:r>
      <w:r w:rsidR="00525758">
        <w:rPr>
          <w:sz w:val="22"/>
        </w:rPr>
        <w:t xml:space="preserve">this project will advance our understanding of metal ion regulations in </w:t>
      </w:r>
      <w:r>
        <w:rPr>
          <w:sz w:val="22"/>
        </w:rPr>
        <w:t>microbial</w:t>
      </w:r>
      <w:r w:rsidR="00525758">
        <w:rPr>
          <w:sz w:val="22"/>
        </w:rPr>
        <w:t xml:space="preserve"> populations and </w:t>
      </w:r>
      <w:r>
        <w:rPr>
          <w:sz w:val="22"/>
        </w:rPr>
        <w:t xml:space="preserve">microbial community interactions </w:t>
      </w:r>
      <w:r w:rsidR="00525758">
        <w:rPr>
          <w:sz w:val="22"/>
        </w:rPr>
        <w:t xml:space="preserve">in </w:t>
      </w:r>
      <w:r>
        <w:rPr>
          <w:sz w:val="22"/>
        </w:rPr>
        <w:t>environment</w:t>
      </w:r>
      <w:r w:rsidR="00185169">
        <w:rPr>
          <w:sz w:val="22"/>
        </w:rPr>
        <w:t>s</w:t>
      </w:r>
      <w:r>
        <w:rPr>
          <w:sz w:val="22"/>
        </w:rPr>
        <w:t xml:space="preserve"> </w:t>
      </w:r>
      <w:r w:rsidR="003D6BA7">
        <w:rPr>
          <w:sz w:val="22"/>
        </w:rPr>
        <w:fldChar w:fldCharType="begin">
          <w:fldData xml:space="preserve">PEVuZE5vdGU+PENpdGU+PEF1dGhvcj5WYWxsczwvQXV0aG9yPjxZZWFyPjIwMDI8L1llYXI+PFJl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==
</w:fldData>
        </w:fldChar>
      </w:r>
      <w:ins w:id="524" w:author="hong qin" w:date="2012-01-19T16:49:00Z">
        <w:r w:rsidR="002C6F92">
          <w:rPr>
            <w:sz w:val="22"/>
          </w:rPr>
          <w:instrText xml:space="preserve"> ADDIN EN.CITE </w:instrText>
        </w:r>
      </w:ins>
      <w:del w:id="525" w:author="hong qin" w:date="2012-01-19T16:49:00Z">
        <w:r w:rsidR="0094700F" w:rsidDel="002C6F92">
          <w:rPr>
            <w:sz w:val="22"/>
          </w:rPr>
          <w:delInstrText xml:space="preserve"> ADDIN EN.CITE </w:delInstrText>
        </w:r>
        <w:r w:rsidR="003D6BA7" w:rsidDel="002C6F92">
          <w:rPr>
            <w:sz w:val="22"/>
          </w:rPr>
          <w:fldChar w:fldCharType="begin">
            <w:fldData xml:space="preserve">PEVuZE5vdGU+PENpdGU+PEF1dGhvcj5WYWxsczwvQXV0aG9yPjxZZWFyPjIwMDI8L1llYXI+PFJl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==
</w:fldData>
          </w:fldChar>
        </w:r>
        <w:r w:rsidR="0094700F" w:rsidDel="002C6F92">
          <w:rPr>
            <w:sz w:val="22"/>
          </w:rPr>
          <w:delInstrText xml:space="preserve"> ADDIN EN.CITE.DATA </w:delInstrText>
        </w:r>
        <w:r w:rsidR="003D6BA7" w:rsidDel="002C6F92">
          <w:rPr>
            <w:sz w:val="22"/>
          </w:rPr>
        </w:r>
        <w:r w:rsidR="003D6BA7" w:rsidDel="002C6F92">
          <w:rPr>
            <w:sz w:val="22"/>
          </w:rPr>
          <w:fldChar w:fldCharType="end"/>
        </w:r>
        <w:r w:rsidR="003D6BA7" w:rsidDel="002C6F92">
          <w:rPr>
            <w:sz w:val="22"/>
          </w:rPr>
        </w:r>
      </w:del>
      <w:ins w:id="526" w:author="hong qin" w:date="2012-01-19T16:49:00Z">
        <w:r w:rsidR="002C6F92">
          <w:rPr>
            <w:sz w:val="22"/>
          </w:rPr>
          <w:fldChar w:fldCharType="begin">
            <w:fldData xml:space="preserve">PEVuZE5vdGU+PENpdGU+PEF1dGhvcj5WYWxsczwvQXV0aG9yPjxZZWFyPjIwMDI8L1llYXI+PFJl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==
</w:fldData>
          </w:fldChar>
        </w:r>
        <w:r w:rsidR="002C6F92">
          <w:rPr>
            <w:sz w:val="22"/>
          </w:rPr>
          <w:instrText xml:space="preserve"> ADDIN EN.CITE.DATA </w:instrText>
        </w:r>
        <w:r w:rsidR="002C6F92">
          <w:rPr>
            <w:sz w:val="22"/>
          </w:rPr>
        </w:r>
        <w:r w:rsidR="002C6F92">
          <w:rPr>
            <w:sz w:val="22"/>
          </w:rPr>
          <w:fldChar w:fldCharType="end"/>
        </w:r>
      </w:ins>
      <w:r w:rsidR="003D6BA7">
        <w:rPr>
          <w:sz w:val="22"/>
        </w:rPr>
        <w:fldChar w:fldCharType="separate"/>
      </w:r>
      <w:r w:rsidR="0094700F">
        <w:rPr>
          <w:sz w:val="22"/>
        </w:rPr>
        <w:t xml:space="preserve">[146, 148, </w:t>
      </w:r>
      <w:proofErr w:type="gramStart"/>
      <w:r w:rsidR="0094700F">
        <w:rPr>
          <w:sz w:val="22"/>
        </w:rPr>
        <w:t>149</w:t>
      </w:r>
      <w:proofErr w:type="gramEnd"/>
      <w:r w:rsidR="0094700F">
        <w:rPr>
          <w:sz w:val="22"/>
        </w:rPr>
        <w:t>]</w:t>
      </w:r>
      <w:r w:rsidR="003D6BA7">
        <w:rPr>
          <w:sz w:val="22"/>
        </w:rPr>
        <w:fldChar w:fldCharType="end"/>
      </w:r>
      <w:r>
        <w:rPr>
          <w:sz w:val="22"/>
        </w:rPr>
        <w:t>. The</w:t>
      </w:r>
      <w:r w:rsidR="00525758">
        <w:rPr>
          <w:sz w:val="22"/>
        </w:rPr>
        <w:t xml:space="preserve"> </w:t>
      </w:r>
      <w:proofErr w:type="spellStart"/>
      <w:r w:rsidR="00525758">
        <w:rPr>
          <w:sz w:val="22"/>
        </w:rPr>
        <w:t>Ibeanusi</w:t>
      </w:r>
      <w:proofErr w:type="spellEnd"/>
      <w:r w:rsidR="00525758">
        <w:rPr>
          <w:sz w:val="22"/>
        </w:rPr>
        <w:t xml:space="preserve"> </w:t>
      </w:r>
      <w:r w:rsidR="00D94CC2">
        <w:rPr>
          <w:sz w:val="22"/>
        </w:rPr>
        <w:t>group has</w:t>
      </w:r>
      <w:r w:rsidR="00525758">
        <w:rPr>
          <w:sz w:val="22"/>
        </w:rPr>
        <w:t xml:space="preserve"> </w:t>
      </w:r>
      <w:r w:rsidR="00D94CC2">
        <w:rPr>
          <w:sz w:val="22"/>
        </w:rPr>
        <w:t xml:space="preserve">6 publications </w:t>
      </w:r>
      <w:r w:rsidR="003D6BA7">
        <w:fldChar w:fldCharType="begin">
          <w:fldData xml:space="preserve">PEVuZE5vdGU+PENpdGU+PEF1dGhvcj5KZWlsYW5pPC9BdXRob3I+PFllYXI+MjAxMTwvWWVhcj48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</w:fldData>
        </w:fldChar>
      </w:r>
      <w:ins w:id="527" w:author="hong qin" w:date="2012-01-19T16:49:00Z">
        <w:r w:rsidR="002C6F92">
          <w:instrText xml:space="preserve"> ADDIN EN.CITE </w:instrText>
        </w:r>
      </w:ins>
      <w:del w:id="528" w:author="hong qin" w:date="2012-01-19T16:49:00Z">
        <w:r w:rsidR="0094700F" w:rsidDel="002C6F92">
          <w:delInstrText xml:space="preserve"> ADDIN EN.CITE </w:delInstrText>
        </w:r>
        <w:r w:rsidR="003D6BA7" w:rsidDel="002C6F92">
          <w:fldChar w:fldCharType="begin">
            <w:fldData xml:space="preserve">PEVuZE5vdGU+PENpdGU+PEF1dGhvcj5KZWlsYW5pPC9BdXRob3I+PFllYXI+MjAxMTwvWWVhcj48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</w:fldData>
          </w:fldChar>
        </w:r>
        <w:r w:rsidR="0094700F" w:rsidDel="002C6F92">
          <w:delInstrText xml:space="preserve"> ADDIN EN.CITE.DATA </w:delInstrText>
        </w:r>
        <w:r w:rsidR="003D6BA7" w:rsidDel="002C6F92">
          <w:fldChar w:fldCharType="end"/>
        </w:r>
      </w:del>
      <w:ins w:id="529" w:author="hong qin" w:date="2012-01-19T16:49:00Z">
        <w:r w:rsidR="002C6F92">
          <w:fldChar w:fldCharType="begin">
            <w:fldData xml:space="preserve">PEVuZE5vdGU+PENpdGU+PEF1dGhvcj5KZWlsYW5pPC9BdXRob3I+PFllYXI+MjAxMTwvWWVhcj48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</w:fldData>
          </w:fldChar>
        </w:r>
        <w:r w:rsidR="002C6F92">
          <w:instrText xml:space="preserve"> ADDIN EN.CITE.DATA </w:instrText>
        </w:r>
        <w:r w:rsidR="002C6F92">
          <w:fldChar w:fldCharType="end"/>
        </w:r>
      </w:ins>
      <w:r w:rsidR="003D6BA7">
        <w:fldChar w:fldCharType="separate"/>
      </w:r>
      <w:r w:rsidR="00A23974">
        <w:t>[24-29]</w:t>
      </w:r>
      <w:r w:rsidR="003D6BA7">
        <w:fldChar w:fldCharType="end"/>
      </w:r>
      <w:r w:rsidR="00D94CC2">
        <w:rPr>
          <w:sz w:val="22"/>
        </w:rPr>
        <w:t xml:space="preserve"> and 1 patent on bioremediation topics, and </w:t>
      </w:r>
      <w:r w:rsidR="002746BE">
        <w:rPr>
          <w:sz w:val="22"/>
        </w:rPr>
        <w:t xml:space="preserve">has </w:t>
      </w:r>
      <w:r w:rsidR="00D94CC2">
        <w:rPr>
          <w:sz w:val="22"/>
        </w:rPr>
        <w:t>extensive experience</w:t>
      </w:r>
      <w:r w:rsidR="002746BE">
        <w:rPr>
          <w:sz w:val="22"/>
        </w:rPr>
        <w:t>s</w:t>
      </w:r>
      <w:r w:rsidR="00D94CC2">
        <w:rPr>
          <w:sz w:val="22"/>
        </w:rPr>
        <w:t xml:space="preserve"> of mentoring undergraduate research in environmental sciences. </w:t>
      </w:r>
    </w:p>
    <w:p w:rsidR="00FC416F" w:rsidRDefault="006B2B2A">
      <w:pPr>
        <w:pStyle w:val="Heading2"/>
        <w:spacing w:before="0" w:after="0"/>
        <w:jc w:val="both"/>
        <w:rPr>
          <w:rFonts w:ascii="Times New Roman" w:hAnsi="Times New Roman"/>
          <w:sz w:val="22"/>
        </w:rPr>
      </w:pPr>
      <w:r>
        <w:rPr>
          <w:rFonts w:ascii="Times New Roman" w:hAnsi="Times New Roman"/>
          <w:sz w:val="22"/>
        </w:rPr>
        <w:t>____________________________________________________________________</w:t>
      </w:r>
    </w:p>
    <w:p w:rsidR="00FC416F" w:rsidRDefault="006B2B2A">
      <w:pPr>
        <w:pStyle w:val="Heading2"/>
        <w:spacing w:before="0" w:after="0"/>
        <w:jc w:val="both"/>
        <w:rPr>
          <w:rFonts w:ascii="Times New Roman" w:hAnsi="Times New Roman"/>
          <w:sz w:val="22"/>
        </w:rPr>
      </w:pPr>
      <w:r>
        <w:rPr>
          <w:rFonts w:ascii="Times New Roman" w:hAnsi="Times New Roman"/>
          <w:sz w:val="22"/>
        </w:rPr>
        <w:t xml:space="preserve">B.5 </w:t>
      </w:r>
      <w:r w:rsidR="00A93DF9">
        <w:rPr>
          <w:rFonts w:ascii="Times New Roman" w:hAnsi="Times New Roman"/>
          <w:sz w:val="22"/>
        </w:rPr>
        <w:t>Student independent studies</w:t>
      </w:r>
      <w:r w:rsidR="00AE6B42">
        <w:rPr>
          <w:rFonts w:ascii="Times New Roman" w:hAnsi="Times New Roman"/>
          <w:sz w:val="22"/>
        </w:rPr>
        <w:t xml:space="preserve"> </w:t>
      </w:r>
      <w:r w:rsidR="00F24A65">
        <w:rPr>
          <w:rFonts w:ascii="Times New Roman" w:hAnsi="Times New Roman"/>
          <w:sz w:val="22"/>
        </w:rPr>
        <w:t>and course projects</w:t>
      </w:r>
      <w:r w:rsidR="00662B5F">
        <w:rPr>
          <w:rFonts w:ascii="Times New Roman" w:hAnsi="Times New Roman"/>
          <w:sz w:val="22"/>
        </w:rPr>
        <w:t xml:space="preserve"> (see also D.1 and D.2)</w:t>
      </w:r>
    </w:p>
    <w:p w:rsidR="00FC416F" w:rsidRDefault="00364023">
      <w:pPr>
        <w:spacing w:line="240" w:lineRule="auto"/>
        <w:ind w:firstLine="720"/>
        <w:jc w:val="both"/>
        <w:rPr>
          <w:rFonts w:ascii="Times New Roman" w:eastAsia="Times New Roman" w:hAnsi="Times New Roman"/>
        </w:rPr>
      </w:pPr>
      <w:r>
        <w:rPr>
          <w:rFonts w:ascii="Times New Roman" w:eastAsia="Times New Roman" w:hAnsi="Times New Roman"/>
        </w:rPr>
        <w:t xml:space="preserve">Both </w:t>
      </w:r>
      <w:r w:rsidR="00C94268">
        <w:rPr>
          <w:rFonts w:ascii="Times New Roman" w:eastAsia="Times New Roman" w:hAnsi="Times New Roman"/>
        </w:rPr>
        <w:t xml:space="preserve">the </w:t>
      </w:r>
      <w:r w:rsidR="00252782">
        <w:rPr>
          <w:rFonts w:ascii="Times New Roman" w:eastAsia="Times New Roman" w:hAnsi="Times New Roman"/>
        </w:rPr>
        <w:t>Biology</w:t>
      </w:r>
      <w:r>
        <w:rPr>
          <w:rFonts w:ascii="Times New Roman" w:eastAsia="Times New Roman" w:hAnsi="Times New Roman"/>
        </w:rPr>
        <w:t xml:space="preserve"> Department</w:t>
      </w:r>
      <w:r w:rsidR="00252782">
        <w:rPr>
          <w:rFonts w:ascii="Times New Roman" w:eastAsia="Times New Roman" w:hAnsi="Times New Roman"/>
        </w:rPr>
        <w:t xml:space="preserve"> and </w:t>
      </w:r>
      <w:r w:rsidR="00C94268">
        <w:rPr>
          <w:rFonts w:ascii="Times New Roman" w:eastAsia="Times New Roman" w:hAnsi="Times New Roman"/>
        </w:rPr>
        <w:t xml:space="preserve">the </w:t>
      </w:r>
      <w:r w:rsidR="00252782">
        <w:rPr>
          <w:rFonts w:ascii="Times New Roman" w:eastAsia="Times New Roman" w:hAnsi="Times New Roman"/>
        </w:rPr>
        <w:t>Environmental Science</w:t>
      </w:r>
      <w:r>
        <w:rPr>
          <w:rFonts w:ascii="Times New Roman" w:eastAsia="Times New Roman" w:hAnsi="Times New Roman"/>
        </w:rPr>
        <w:t xml:space="preserve"> and Studies</w:t>
      </w:r>
      <w:r w:rsidR="00252782">
        <w:rPr>
          <w:rFonts w:ascii="Times New Roman" w:eastAsia="Times New Roman" w:hAnsi="Times New Roman"/>
        </w:rPr>
        <w:t xml:space="preserve"> </w:t>
      </w:r>
      <w:r>
        <w:rPr>
          <w:rFonts w:ascii="Times New Roman" w:eastAsia="Times New Roman" w:hAnsi="Times New Roman"/>
        </w:rPr>
        <w:t xml:space="preserve">Program </w:t>
      </w:r>
      <w:r w:rsidR="00252782">
        <w:rPr>
          <w:rFonts w:ascii="Times New Roman" w:eastAsia="Times New Roman" w:hAnsi="Times New Roman"/>
        </w:rPr>
        <w:t>at Spelman offer research courses</w:t>
      </w:r>
      <w:r w:rsidR="00E0640D">
        <w:rPr>
          <w:rFonts w:ascii="Times New Roman" w:eastAsia="Times New Roman" w:hAnsi="Times New Roman"/>
        </w:rPr>
        <w:t xml:space="preserve"> (BIO487 and ES435)</w:t>
      </w:r>
      <w:r w:rsidR="00252782">
        <w:rPr>
          <w:rFonts w:ascii="Times New Roman" w:eastAsia="Times New Roman" w:hAnsi="Times New Roman"/>
        </w:rPr>
        <w:t xml:space="preserve">. </w:t>
      </w:r>
      <w:r w:rsidR="00F964E1">
        <w:rPr>
          <w:rFonts w:ascii="Times New Roman" w:eastAsia="Times New Roman" w:hAnsi="Times New Roman"/>
        </w:rPr>
        <w:t>Students in these courses are expected to conduct hypothesis-driven research projects</w:t>
      </w:r>
      <w:r w:rsidR="000C1BBF">
        <w:rPr>
          <w:rFonts w:ascii="Times New Roman" w:eastAsia="Times New Roman" w:hAnsi="Times New Roman"/>
        </w:rPr>
        <w:t xml:space="preserve"> with a faculty mentor</w:t>
      </w:r>
      <w:r w:rsidR="00345F2D">
        <w:rPr>
          <w:rFonts w:ascii="Times New Roman" w:eastAsia="Times New Roman" w:hAnsi="Times New Roman"/>
        </w:rPr>
        <w:t xml:space="preserve">, and are </w:t>
      </w:r>
      <w:r w:rsidR="00403354">
        <w:rPr>
          <w:rFonts w:ascii="Times New Roman" w:eastAsia="Times New Roman" w:hAnsi="Times New Roman"/>
        </w:rPr>
        <w:t xml:space="preserve">encouraged to propose their own research projects. </w:t>
      </w:r>
      <w:r w:rsidR="00345F2D">
        <w:rPr>
          <w:rFonts w:ascii="Times New Roman" w:eastAsia="Times New Roman" w:hAnsi="Times New Roman"/>
        </w:rPr>
        <w:t>O</w:t>
      </w:r>
      <w:r w:rsidR="001B0EE8">
        <w:rPr>
          <w:rFonts w:ascii="Times New Roman" w:eastAsia="Times New Roman" w:hAnsi="Times New Roman"/>
        </w:rPr>
        <w:t xml:space="preserve">ne </w:t>
      </w:r>
      <w:r w:rsidR="00BB2244">
        <w:rPr>
          <w:rFonts w:ascii="Times New Roman" w:eastAsia="Times New Roman" w:hAnsi="Times New Roman"/>
        </w:rPr>
        <w:t xml:space="preserve">Spelman </w:t>
      </w:r>
      <w:r w:rsidR="001B0EE8">
        <w:rPr>
          <w:rFonts w:ascii="Times New Roman" w:eastAsia="Times New Roman" w:hAnsi="Times New Roman"/>
        </w:rPr>
        <w:t xml:space="preserve">student, Miss Morgan </w:t>
      </w:r>
      <w:proofErr w:type="spellStart"/>
      <w:r w:rsidR="001B0EE8">
        <w:rPr>
          <w:rFonts w:ascii="Times New Roman" w:eastAsia="Times New Roman" w:hAnsi="Times New Roman"/>
        </w:rPr>
        <w:t>Maite</w:t>
      </w:r>
      <w:proofErr w:type="spellEnd"/>
      <w:r w:rsidR="001B0EE8">
        <w:rPr>
          <w:rFonts w:ascii="Times New Roman" w:eastAsia="Times New Roman" w:hAnsi="Times New Roman"/>
        </w:rPr>
        <w:t xml:space="preserve">, </w:t>
      </w:r>
      <w:r w:rsidR="00341D82">
        <w:rPr>
          <w:rFonts w:ascii="Times New Roman" w:eastAsia="Times New Roman" w:hAnsi="Times New Roman"/>
        </w:rPr>
        <w:t xml:space="preserve">recently </w:t>
      </w:r>
      <w:r w:rsidR="001B0EE8">
        <w:rPr>
          <w:rFonts w:ascii="Times New Roman" w:eastAsia="Times New Roman" w:hAnsi="Times New Roman"/>
        </w:rPr>
        <w:t>propose</w:t>
      </w:r>
      <w:r w:rsidR="008F3869">
        <w:rPr>
          <w:rFonts w:ascii="Times New Roman" w:eastAsia="Times New Roman" w:hAnsi="Times New Roman"/>
        </w:rPr>
        <w:t>d</w:t>
      </w:r>
      <w:r w:rsidR="001B0EE8">
        <w:rPr>
          <w:rFonts w:ascii="Times New Roman" w:eastAsia="Times New Roman" w:hAnsi="Times New Roman"/>
        </w:rPr>
        <w:t xml:space="preserve"> to study cellular aging in </w:t>
      </w:r>
      <w:r w:rsidR="003275E6" w:rsidRPr="003275E6">
        <w:rPr>
          <w:rFonts w:ascii="Times New Roman" w:eastAsia="Times New Roman" w:hAnsi="Times New Roman"/>
          <w:i/>
        </w:rPr>
        <w:t>E. coli</w:t>
      </w:r>
      <w:r w:rsidR="001B0EE8">
        <w:rPr>
          <w:rFonts w:ascii="Times New Roman" w:eastAsia="Times New Roman" w:hAnsi="Times New Roman"/>
        </w:rPr>
        <w:t xml:space="preserve"> </w:t>
      </w:r>
      <w:r w:rsidR="00341D82">
        <w:rPr>
          <w:rFonts w:ascii="Times New Roman" w:eastAsia="Times New Roman" w:hAnsi="Times New Roman"/>
        </w:rPr>
        <w:t xml:space="preserve">using </w:t>
      </w:r>
      <w:r w:rsidR="00345F2D">
        <w:rPr>
          <w:rFonts w:ascii="Times New Roman" w:eastAsia="Times New Roman" w:hAnsi="Times New Roman"/>
        </w:rPr>
        <w:t xml:space="preserve">conventional </w:t>
      </w:r>
      <w:r w:rsidR="00341D82">
        <w:rPr>
          <w:rFonts w:ascii="Times New Roman" w:eastAsia="Times New Roman" w:hAnsi="Times New Roman"/>
        </w:rPr>
        <w:t xml:space="preserve">flow </w:t>
      </w:r>
      <w:proofErr w:type="spellStart"/>
      <w:r w:rsidR="00341D82">
        <w:rPr>
          <w:rFonts w:ascii="Times New Roman" w:eastAsia="Times New Roman" w:hAnsi="Times New Roman"/>
        </w:rPr>
        <w:t>cytomet</w:t>
      </w:r>
      <w:r w:rsidR="00AC6679">
        <w:rPr>
          <w:rFonts w:ascii="Times New Roman" w:eastAsia="Times New Roman" w:hAnsi="Times New Roman"/>
        </w:rPr>
        <w:t>ry</w:t>
      </w:r>
      <w:proofErr w:type="spellEnd"/>
      <w:r w:rsidR="001B0EE8">
        <w:rPr>
          <w:rFonts w:ascii="Times New Roman" w:eastAsia="Times New Roman" w:hAnsi="Times New Roman"/>
        </w:rPr>
        <w:t xml:space="preserve">. </w:t>
      </w:r>
      <w:r w:rsidR="00082E83">
        <w:rPr>
          <w:rFonts w:ascii="Times New Roman" w:eastAsia="Times New Roman" w:hAnsi="Times New Roman"/>
        </w:rPr>
        <w:t>Her idea was supported with enthusiasm by PI Qin</w:t>
      </w:r>
      <w:r w:rsidR="00341D82">
        <w:rPr>
          <w:rFonts w:ascii="Times New Roman" w:eastAsia="Times New Roman" w:hAnsi="Times New Roman"/>
        </w:rPr>
        <w:t xml:space="preserve">. </w:t>
      </w:r>
      <w:r w:rsidR="00F964E1">
        <w:rPr>
          <w:rFonts w:ascii="Times New Roman" w:eastAsia="Times New Roman" w:hAnsi="Times New Roman"/>
        </w:rPr>
        <w:t>The requested ImageStream</w:t>
      </w:r>
      <w:r w:rsidR="00F27945" w:rsidRPr="00F27945">
        <w:rPr>
          <w:rFonts w:ascii="Times New Roman" w:eastAsia="Times New Roman" w:hAnsi="Times New Roman"/>
          <w:vertAlign w:val="superscript"/>
        </w:rPr>
        <w:t>X</w:t>
      </w:r>
      <w:r w:rsidR="00F964E1">
        <w:rPr>
          <w:rFonts w:ascii="Times New Roman" w:eastAsia="Times New Roman" w:hAnsi="Times New Roman"/>
        </w:rPr>
        <w:t xml:space="preserve"> will </w:t>
      </w:r>
      <w:r w:rsidR="00345F2D">
        <w:rPr>
          <w:rFonts w:ascii="Times New Roman" w:eastAsia="Times New Roman" w:hAnsi="Times New Roman"/>
        </w:rPr>
        <w:t xml:space="preserve">give Spelman </w:t>
      </w:r>
      <w:r w:rsidR="00F964E1">
        <w:rPr>
          <w:rFonts w:ascii="Times New Roman" w:eastAsia="Times New Roman" w:hAnsi="Times New Roman"/>
        </w:rPr>
        <w:t xml:space="preserve">students an opportunity to propose their independent research projects using a state-of-the-art technology.  </w:t>
      </w:r>
      <w:r w:rsidR="00A3531F">
        <w:rPr>
          <w:rFonts w:ascii="Times New Roman" w:eastAsia="Times New Roman" w:hAnsi="Times New Roman"/>
        </w:rPr>
        <w:t xml:space="preserve">Please see section D.1 and D.2 for more discussion on student research and course projects. </w:t>
      </w:r>
    </w:p>
    <w:p w:rsidR="00FC416F" w:rsidRDefault="00FC416F">
      <w:pPr>
        <w:pStyle w:val="Heading2"/>
        <w:spacing w:before="0" w:after="0"/>
        <w:jc w:val="both"/>
        <w:rPr>
          <w:rFonts w:ascii="Times New Roman" w:hAnsi="Times New Roman"/>
          <w:sz w:val="22"/>
        </w:rPr>
      </w:pPr>
    </w:p>
    <w:p w:rsidR="00FC416F" w:rsidRDefault="006B2B2A">
      <w:pPr>
        <w:pStyle w:val="Heading1"/>
        <w:spacing w:before="0" w:after="0"/>
        <w:jc w:val="both"/>
        <w:rPr>
          <w:rFonts w:ascii="Times New Roman" w:eastAsia="Times New Roman" w:hAnsi="Times New Roman"/>
          <w:sz w:val="22"/>
        </w:rPr>
      </w:pPr>
      <w:commentRangeStart w:id="530"/>
      <w:commentRangeStart w:id="531"/>
      <w:r>
        <w:rPr>
          <w:rFonts w:ascii="Times New Roman" w:eastAsia="Times New Roman" w:hAnsi="Times New Roman"/>
          <w:sz w:val="22"/>
        </w:rPr>
        <w:t>C. Description of the Research Instrumentation and Needs</w:t>
      </w:r>
      <w:commentRangeEnd w:id="530"/>
      <w:r>
        <w:rPr>
          <w:rStyle w:val="CommentReference"/>
          <w:rFonts w:ascii="Times New Roman" w:eastAsia="Cambria" w:hAnsi="Times New Roman"/>
          <w:b w:val="0"/>
          <w:color w:val="auto"/>
          <w:sz w:val="22"/>
          <w:lang w:eastAsia="en-US"/>
        </w:rPr>
        <w:commentReference w:id="530"/>
      </w:r>
      <w:commentRangeEnd w:id="531"/>
      <w:r>
        <w:rPr>
          <w:rStyle w:val="CommentReference"/>
          <w:rFonts w:ascii="Cambria" w:eastAsia="Cambria" w:hAnsi="Cambria"/>
          <w:b w:val="0"/>
          <w:color w:val="auto"/>
          <w:lang w:eastAsia="en-US"/>
        </w:rPr>
        <w:commentReference w:id="531"/>
      </w:r>
    </w:p>
    <w:p w:rsidR="004B17A6" w:rsidRDefault="004B17A6">
      <w:pPr>
        <w:pStyle w:val="Heading2"/>
        <w:spacing w:before="0" w:after="0"/>
        <w:jc w:val="both"/>
        <w:rPr>
          <w:rFonts w:ascii="Times New Roman" w:eastAsia="Times New Roman" w:hAnsi="Times New Roman"/>
          <w:sz w:val="22"/>
        </w:rPr>
      </w:pPr>
    </w:p>
    <w:p w:rsidR="00FC416F" w:rsidRDefault="006B2B2A">
      <w:pPr>
        <w:pStyle w:val="Heading2"/>
        <w:spacing w:before="0" w:after="0"/>
        <w:jc w:val="both"/>
        <w:rPr>
          <w:rFonts w:ascii="Times New Roman" w:eastAsia="Times New Roman" w:hAnsi="Times New Roman"/>
          <w:sz w:val="22"/>
        </w:rPr>
      </w:pPr>
      <w:commentRangeStart w:id="532"/>
      <w:r>
        <w:rPr>
          <w:rFonts w:ascii="Times New Roman" w:eastAsia="Times New Roman" w:hAnsi="Times New Roman"/>
          <w:sz w:val="22"/>
        </w:rPr>
        <w:t xml:space="preserve">C.1 </w:t>
      </w:r>
      <w:proofErr w:type="gramStart"/>
      <w:r>
        <w:rPr>
          <w:rFonts w:ascii="Times New Roman" w:eastAsia="Times New Roman" w:hAnsi="Times New Roman"/>
          <w:sz w:val="22"/>
        </w:rPr>
        <w:t>The</w:t>
      </w:r>
      <w:proofErr w:type="gramEnd"/>
      <w:r>
        <w:rPr>
          <w:rFonts w:ascii="Times New Roman" w:eastAsia="Times New Roman" w:hAnsi="Times New Roman"/>
          <w:sz w:val="22"/>
        </w:rPr>
        <w:t xml:space="preserve"> Instrument </w:t>
      </w:r>
      <w:commentRangeEnd w:id="532"/>
      <w:r>
        <w:rPr>
          <w:rStyle w:val="CommentReference"/>
          <w:rFonts w:ascii="Cambria" w:eastAsia="Cambria" w:hAnsi="Cambria" w:cs="Times New Roman"/>
          <w:b w:val="0"/>
          <w:bCs w:val="0"/>
          <w:vanish/>
          <w:color w:val="auto"/>
          <w:lang w:eastAsia="en-US"/>
        </w:rPr>
        <w:commentReference w:id="532"/>
      </w:r>
    </w:p>
    <w:p w:rsidR="00FC416F" w:rsidRDefault="00DA1014">
      <w:pPr>
        <w:spacing w:line="240" w:lineRule="auto"/>
        <w:ind w:firstLine="720"/>
        <w:jc w:val="both"/>
        <w:rPr>
          <w:rFonts w:ascii="Times New Roman" w:eastAsia="Times New Roman" w:hAnsi="Times New Roman"/>
        </w:rPr>
      </w:pPr>
      <w:r>
        <w:rPr>
          <w:rFonts w:ascii="Times New Roman" w:eastAsia="Times New Roman" w:hAnsi="Times New Roman"/>
        </w:rPr>
        <w:t xml:space="preserve">The requested instrument configuration is attached as a supplementary document. </w:t>
      </w:r>
      <w:r w:rsidR="006B2B2A">
        <w:rPr>
          <w:rFonts w:ascii="Times New Roman" w:eastAsia="Times New Roman" w:hAnsi="Times New Roman"/>
        </w:rPr>
        <w:t>The basic model of ImageStream</w:t>
      </w:r>
      <w:r w:rsidR="00F27945" w:rsidRPr="00F27945">
        <w:rPr>
          <w:rFonts w:ascii="Times New Roman" w:eastAsia="Times New Roman" w:hAnsi="Times New Roman"/>
          <w:vertAlign w:val="superscript"/>
        </w:rPr>
        <w:t>X</w:t>
      </w:r>
      <w:r w:rsidR="006B2B2A">
        <w:rPr>
          <w:rFonts w:ascii="Times New Roman" w:eastAsia="Times New Roman" w:hAnsi="Times New Roman"/>
        </w:rPr>
        <w:t xml:space="preserve"> </w:t>
      </w:r>
      <w:r w:rsidR="00C46E97">
        <w:rPr>
          <w:rFonts w:ascii="Times New Roman" w:eastAsia="Times New Roman" w:hAnsi="Times New Roman"/>
        </w:rPr>
        <w:t>(</w:t>
      </w:r>
      <w:r w:rsidR="006B2B2A">
        <w:rPr>
          <w:rFonts w:ascii="Times New Roman" w:eastAsia="Times New Roman" w:hAnsi="Times New Roman"/>
        </w:rPr>
        <w:t>AMN</w:t>
      </w:r>
      <w:r w:rsidR="003E0AEC">
        <w:rPr>
          <w:rFonts w:ascii="Times New Roman" w:eastAsia="Times New Roman" w:hAnsi="Times New Roman"/>
        </w:rPr>
        <w:t>I</w:t>
      </w:r>
      <w:r w:rsidR="006B2B2A">
        <w:rPr>
          <w:rFonts w:ascii="Times New Roman" w:eastAsia="Times New Roman" w:hAnsi="Times New Roman"/>
        </w:rPr>
        <w:t>S</w:t>
      </w:r>
      <w:r w:rsidR="00C46E97">
        <w:rPr>
          <w:rFonts w:ascii="Times New Roman" w:eastAsia="Times New Roman" w:hAnsi="Times New Roman"/>
        </w:rPr>
        <w:t xml:space="preserve">, Seattle, Washington) </w:t>
      </w:r>
      <w:r w:rsidR="006B2B2A">
        <w:rPr>
          <w:rFonts w:ascii="Times New Roman" w:eastAsia="Times New Roman" w:hAnsi="Times New Roman"/>
        </w:rPr>
        <w:t>includes six imaging channels, 40</w:t>
      </w:r>
      <w:r w:rsidR="00F27945">
        <w:rPr>
          <w:rFonts w:ascii="Times New Roman" w:eastAsia="Times New Roman" w:hAnsi="Times New Roman"/>
        </w:rPr>
        <w:t>X</w:t>
      </w:r>
      <w:r w:rsidR="006B2B2A">
        <w:rPr>
          <w:rFonts w:ascii="Times New Roman" w:eastAsia="Times New Roman" w:hAnsi="Times New Roman"/>
        </w:rPr>
        <w:t xml:space="preserve"> magnification, single color </w:t>
      </w:r>
      <w:proofErr w:type="spellStart"/>
      <w:r w:rsidR="006B2B2A">
        <w:rPr>
          <w:rFonts w:ascii="Times New Roman" w:eastAsia="Times New Roman" w:hAnsi="Times New Roman"/>
        </w:rPr>
        <w:t>brightfield</w:t>
      </w:r>
      <w:proofErr w:type="spellEnd"/>
      <w:r w:rsidR="006B2B2A">
        <w:rPr>
          <w:rFonts w:ascii="Times New Roman" w:eastAsia="Times New Roman" w:hAnsi="Times New Roman"/>
        </w:rPr>
        <w:t xml:space="preserve">, a 488nm excitation laser, a 785nm </w:t>
      </w:r>
      <w:proofErr w:type="spellStart"/>
      <w:r w:rsidR="006B2B2A">
        <w:rPr>
          <w:rFonts w:ascii="Times New Roman" w:eastAsia="Times New Roman" w:hAnsi="Times New Roman"/>
        </w:rPr>
        <w:t>darkfield</w:t>
      </w:r>
      <w:proofErr w:type="spellEnd"/>
      <w:r w:rsidR="006B2B2A">
        <w:rPr>
          <w:rFonts w:ascii="Times New Roman" w:eastAsia="Times New Roman" w:hAnsi="Times New Roman"/>
        </w:rPr>
        <w:t xml:space="preserve"> laser, and a single-user license of the IDEAS software. </w:t>
      </w:r>
      <w:r w:rsidR="00DC5E19">
        <w:rPr>
          <w:rFonts w:ascii="Times New Roman" w:eastAsia="Times New Roman" w:hAnsi="Times New Roman"/>
        </w:rPr>
        <w:t xml:space="preserve">The basic quote </w:t>
      </w:r>
      <w:r w:rsidR="006B2B2A">
        <w:rPr>
          <w:rFonts w:ascii="Times New Roman" w:eastAsia="Times New Roman" w:hAnsi="Times New Roman"/>
        </w:rPr>
        <w:t xml:space="preserve">also covers the installation process, support training of two persons at </w:t>
      </w:r>
      <w:r w:rsidR="00B338CE">
        <w:rPr>
          <w:rFonts w:ascii="Times New Roman" w:eastAsia="Times New Roman" w:hAnsi="Times New Roman"/>
        </w:rPr>
        <w:t>AMNIS</w:t>
      </w:r>
      <w:r w:rsidR="006B2B2A">
        <w:rPr>
          <w:rFonts w:ascii="Times New Roman" w:eastAsia="Times New Roman" w:hAnsi="Times New Roman"/>
        </w:rPr>
        <w:t xml:space="preserve">, and one-year parts and labor </w:t>
      </w:r>
      <w:r w:rsidR="006B2B2A" w:rsidRPr="00772DD0">
        <w:rPr>
          <w:rFonts w:ascii="Times New Roman" w:eastAsia="Times New Roman" w:hAnsi="Times New Roman"/>
          <w:rPrChange w:id="533" w:author="hong qin" w:date="2012-01-19T17:06:00Z">
            <w:rPr>
              <w:rFonts w:ascii="Times New Roman" w:eastAsia="Times New Roman" w:hAnsi="Times New Roman"/>
            </w:rPr>
          </w:rPrChange>
        </w:rPr>
        <w:t xml:space="preserve">warranty.  Because of </w:t>
      </w:r>
      <w:r w:rsidR="00B53C5E" w:rsidRPr="00772DD0">
        <w:rPr>
          <w:rFonts w:ascii="Times New Roman" w:eastAsia="Times New Roman" w:hAnsi="Times New Roman"/>
          <w:rPrChange w:id="534" w:author="hong qin" w:date="2012-01-19T17:06:00Z">
            <w:rPr>
              <w:rFonts w:ascii="Times New Roman" w:eastAsia="Times New Roman" w:hAnsi="Times New Roman"/>
            </w:rPr>
          </w:rPrChange>
        </w:rPr>
        <w:t>our research needs</w:t>
      </w:r>
      <w:r w:rsidR="006B2B2A" w:rsidRPr="00772DD0">
        <w:rPr>
          <w:rFonts w:ascii="Times New Roman" w:eastAsia="Times New Roman" w:hAnsi="Times New Roman"/>
          <w:rPrChange w:id="535" w:author="hong qin" w:date="2012-01-19T17:06:00Z">
            <w:rPr>
              <w:rFonts w:ascii="Times New Roman" w:eastAsia="Times New Roman" w:hAnsi="Times New Roman"/>
            </w:rPr>
          </w:rPrChange>
        </w:rPr>
        <w:t xml:space="preserve">, we request a 405nm violet excitation laser (for </w:t>
      </w:r>
      <w:proofErr w:type="spellStart"/>
      <w:r w:rsidR="006B2B2A" w:rsidRPr="00772DD0">
        <w:rPr>
          <w:rFonts w:ascii="Times New Roman" w:eastAsia="Times New Roman" w:hAnsi="Times New Roman"/>
          <w:rPrChange w:id="536" w:author="hong qin" w:date="2012-01-19T17:06:00Z">
            <w:rPr>
              <w:rFonts w:ascii="Times New Roman" w:eastAsia="Times New Roman" w:hAnsi="Times New Roman"/>
            </w:rPr>
          </w:rPrChange>
        </w:rPr>
        <w:t>calcoluor</w:t>
      </w:r>
      <w:proofErr w:type="spellEnd"/>
      <w:r w:rsidR="006B2B2A" w:rsidRPr="00772DD0">
        <w:rPr>
          <w:rFonts w:ascii="Times New Roman" w:eastAsia="Times New Roman" w:hAnsi="Times New Roman"/>
          <w:rPrChange w:id="537" w:author="hong qin" w:date="2012-01-19T17:06:00Z">
            <w:rPr>
              <w:rFonts w:ascii="Times New Roman" w:eastAsia="Times New Roman" w:hAnsi="Times New Roman"/>
            </w:rPr>
          </w:rPrChange>
        </w:rPr>
        <w:t xml:space="preserve"> white M2B, DAPI, and Hoechst 33258), a </w:t>
      </w:r>
      <w:del w:id="538" w:author="hong qin" w:date="2012-01-19T17:06:00Z">
        <w:r w:rsidR="00444A3F" w:rsidRPr="00772DD0" w:rsidDel="00772DD0">
          <w:rPr>
            <w:rFonts w:ascii="Times New Roman" w:eastAsia="Times New Roman" w:hAnsi="Times New Roman"/>
            <w:rPrChange w:id="539" w:author="hong qin" w:date="2012-01-19T17:06:00Z">
              <w:rPr>
                <w:rFonts w:ascii="Times New Roman" w:eastAsia="Times New Roman" w:hAnsi="Times New Roman"/>
                <w:highlight w:val="yellow"/>
              </w:rPr>
            </w:rPrChange>
          </w:rPr>
          <w:delText>643</w:delText>
        </w:r>
        <w:r w:rsidR="00795C0A" w:rsidRPr="00772DD0" w:rsidDel="00772DD0">
          <w:rPr>
            <w:rFonts w:ascii="Times New Roman" w:eastAsia="Times New Roman" w:hAnsi="Times New Roman"/>
            <w:rPrChange w:id="540" w:author="hong qin" w:date="2012-01-19T17:06:00Z">
              <w:rPr>
                <w:rFonts w:ascii="Times New Roman" w:eastAsia="Times New Roman" w:hAnsi="Times New Roman"/>
              </w:rPr>
            </w:rPrChange>
          </w:rPr>
          <w:delText xml:space="preserve">nm </w:delText>
        </w:r>
      </w:del>
      <w:ins w:id="541" w:author="hong qin" w:date="2012-01-19T17:06:00Z">
        <w:r w:rsidR="00772DD0" w:rsidRPr="00772DD0">
          <w:rPr>
            <w:rFonts w:ascii="Times New Roman" w:eastAsia="Times New Roman" w:hAnsi="Times New Roman"/>
            <w:rPrChange w:id="542" w:author="hong qin" w:date="2012-01-19T17:06:00Z">
              <w:rPr>
                <w:rFonts w:ascii="Times New Roman" w:eastAsia="Times New Roman" w:hAnsi="Times New Roman"/>
                <w:highlight w:val="yellow"/>
              </w:rPr>
            </w:rPrChange>
          </w:rPr>
          <w:t>64</w:t>
        </w:r>
        <w:r w:rsidR="00772DD0" w:rsidRPr="00772DD0">
          <w:rPr>
            <w:rFonts w:ascii="Times New Roman" w:eastAsia="Times New Roman" w:hAnsi="Times New Roman"/>
            <w:rPrChange w:id="543" w:author="hong qin" w:date="2012-01-19T17:06:00Z">
              <w:rPr>
                <w:rFonts w:ascii="Times New Roman" w:eastAsia="Times New Roman" w:hAnsi="Times New Roman"/>
              </w:rPr>
            </w:rPrChange>
          </w:rPr>
          <w:t>2</w:t>
        </w:r>
        <w:r w:rsidR="00772DD0" w:rsidRPr="00772DD0">
          <w:rPr>
            <w:rFonts w:ascii="Times New Roman" w:eastAsia="Times New Roman" w:hAnsi="Times New Roman"/>
            <w:rPrChange w:id="544" w:author="hong qin" w:date="2012-01-19T17:06:00Z">
              <w:rPr>
                <w:rFonts w:ascii="Times New Roman" w:eastAsia="Times New Roman" w:hAnsi="Times New Roman"/>
              </w:rPr>
            </w:rPrChange>
          </w:rPr>
          <w:t xml:space="preserve">nm </w:t>
        </w:r>
      </w:ins>
      <w:r w:rsidR="006B2B2A" w:rsidRPr="00772DD0">
        <w:rPr>
          <w:rFonts w:ascii="Times New Roman" w:eastAsia="Times New Roman" w:hAnsi="Times New Roman"/>
          <w:rPrChange w:id="545" w:author="hong qin" w:date="2012-01-19T17:06:00Z">
            <w:rPr>
              <w:rFonts w:ascii="Times New Roman" w:eastAsia="Times New Roman" w:hAnsi="Times New Roman"/>
            </w:rPr>
          </w:rPrChange>
        </w:rPr>
        <w:t xml:space="preserve">red excitation laser (for DRAQ5 and TO-PRO3), a full color bight field, </w:t>
      </w:r>
      <w:r w:rsidR="00707FFA" w:rsidRPr="00772DD0">
        <w:rPr>
          <w:rFonts w:ascii="Times New Roman" w:eastAsia="Times New Roman" w:hAnsi="Times New Roman"/>
          <w:rPrChange w:id="546" w:author="hong qin" w:date="2012-01-19T17:06:00Z">
            <w:rPr>
              <w:rFonts w:ascii="Times New Roman" w:eastAsia="Times New Roman" w:hAnsi="Times New Roman"/>
            </w:rPr>
          </w:rPrChange>
        </w:rPr>
        <w:t>a</w:t>
      </w:r>
      <w:r w:rsidR="00B53C5E" w:rsidRPr="00772DD0">
        <w:rPr>
          <w:rFonts w:ascii="Times New Roman" w:eastAsia="Times New Roman" w:hAnsi="Times New Roman"/>
          <w:rPrChange w:id="547" w:author="hong qin" w:date="2012-01-19T17:06:00Z">
            <w:rPr>
              <w:rFonts w:ascii="Times New Roman" w:eastAsia="Times New Roman" w:hAnsi="Times New Roman"/>
            </w:rPr>
          </w:rPrChange>
        </w:rPr>
        <w:t>n</w:t>
      </w:r>
      <w:r w:rsidR="00707FFA" w:rsidRPr="00772DD0">
        <w:rPr>
          <w:rFonts w:ascii="Times New Roman" w:eastAsia="Times New Roman" w:hAnsi="Times New Roman"/>
          <w:rPrChange w:id="548" w:author="hong qin" w:date="2012-01-19T17:06:00Z">
            <w:rPr>
              <w:rFonts w:ascii="Times New Roman" w:eastAsia="Times New Roman" w:hAnsi="Times New Roman"/>
            </w:rPr>
          </w:rPrChange>
        </w:rPr>
        <w:t xml:space="preserve"> extended depth field </w:t>
      </w:r>
      <w:r w:rsidR="006B2B2A" w:rsidRPr="00772DD0">
        <w:rPr>
          <w:rFonts w:ascii="Times New Roman" w:eastAsia="Times New Roman" w:hAnsi="Times New Roman"/>
          <w:rPrChange w:id="549" w:author="hong qin" w:date="2012-01-19T17:06:00Z">
            <w:rPr>
              <w:rFonts w:ascii="Times New Roman" w:eastAsia="Times New Roman" w:hAnsi="Times New Roman"/>
            </w:rPr>
          </w:rPrChange>
        </w:rPr>
        <w:t xml:space="preserve">and </w:t>
      </w:r>
      <w:r w:rsidR="00707FFA" w:rsidRPr="00772DD0">
        <w:rPr>
          <w:rFonts w:ascii="Times New Roman" w:eastAsia="Times New Roman" w:hAnsi="Times New Roman"/>
          <w:rPrChange w:id="550" w:author="hong qin" w:date="2012-01-19T17:06:00Z">
            <w:rPr>
              <w:rFonts w:ascii="Times New Roman" w:eastAsia="Times New Roman" w:hAnsi="Times New Roman"/>
            </w:rPr>
          </w:rPrChange>
        </w:rPr>
        <w:t xml:space="preserve">a </w:t>
      </w:r>
      <w:r w:rsidR="00EF3EE3" w:rsidRPr="00772DD0">
        <w:rPr>
          <w:rFonts w:ascii="Times New Roman" w:eastAsia="Times New Roman" w:hAnsi="Times New Roman"/>
          <w:rPrChange w:id="551" w:author="hong qin" w:date="2012-01-19T17:06:00Z">
            <w:rPr>
              <w:rFonts w:ascii="Times New Roman" w:eastAsia="Times New Roman" w:hAnsi="Times New Roman"/>
            </w:rPr>
          </w:rPrChange>
        </w:rPr>
        <w:t xml:space="preserve">60X </w:t>
      </w:r>
      <w:proofErr w:type="spellStart"/>
      <w:r w:rsidR="00707FFA" w:rsidRPr="00772DD0">
        <w:rPr>
          <w:rFonts w:ascii="Times New Roman" w:eastAsia="Times New Roman" w:hAnsi="Times New Roman"/>
          <w:rPrChange w:id="552" w:author="hong qin" w:date="2012-01-19T17:06:00Z">
            <w:rPr>
              <w:rFonts w:ascii="Times New Roman" w:eastAsia="Times New Roman" w:hAnsi="Times New Roman"/>
            </w:rPr>
          </w:rPrChange>
        </w:rPr>
        <w:t>magnificant</w:t>
      </w:r>
      <w:proofErr w:type="spellEnd"/>
      <w:r w:rsidR="006B2B2A" w:rsidRPr="00772DD0">
        <w:rPr>
          <w:rFonts w:ascii="Times New Roman" w:eastAsia="Times New Roman" w:hAnsi="Times New Roman"/>
          <w:rPrChange w:id="553" w:author="hong qin" w:date="2012-01-19T17:06:00Z">
            <w:rPr>
              <w:rFonts w:ascii="Times New Roman" w:eastAsia="Times New Roman" w:hAnsi="Times New Roman"/>
            </w:rPr>
          </w:rPrChange>
        </w:rPr>
        <w:t xml:space="preserve"> upgrade.  </w:t>
      </w:r>
      <w:r w:rsidR="00707FFA" w:rsidRPr="00772DD0">
        <w:rPr>
          <w:rFonts w:ascii="Times New Roman" w:eastAsia="Times New Roman" w:hAnsi="Times New Roman"/>
          <w:rPrChange w:id="554" w:author="hong qin" w:date="2012-01-19T17:06:00Z">
            <w:rPr>
              <w:rFonts w:ascii="Times New Roman" w:eastAsia="Times New Roman" w:hAnsi="Times New Roman"/>
            </w:rPr>
          </w:rPrChange>
        </w:rPr>
        <w:t xml:space="preserve">The upgrade of depth field and magnification </w:t>
      </w:r>
      <w:r w:rsidR="00076F35" w:rsidRPr="00772DD0">
        <w:rPr>
          <w:rFonts w:ascii="Times New Roman" w:eastAsia="Times New Roman" w:hAnsi="Times New Roman"/>
          <w:rPrChange w:id="555" w:author="hong qin" w:date="2012-01-19T17:06:00Z">
            <w:rPr>
              <w:rFonts w:ascii="Times New Roman" w:eastAsia="Times New Roman" w:hAnsi="Times New Roman"/>
            </w:rPr>
          </w:rPrChange>
        </w:rPr>
        <w:t xml:space="preserve">would </w:t>
      </w:r>
      <w:r w:rsidR="00F620D2" w:rsidRPr="00772DD0">
        <w:rPr>
          <w:rFonts w:ascii="Times New Roman" w:eastAsia="Times New Roman" w:hAnsi="Times New Roman"/>
          <w:rPrChange w:id="556" w:author="hong qin" w:date="2012-01-19T17:06:00Z">
            <w:rPr>
              <w:rFonts w:ascii="Times New Roman" w:eastAsia="Times New Roman" w:hAnsi="Times New Roman"/>
            </w:rPr>
          </w:rPrChange>
        </w:rPr>
        <w:t xml:space="preserve">greatly </w:t>
      </w:r>
      <w:r w:rsidR="00707FFA" w:rsidRPr="00772DD0">
        <w:rPr>
          <w:rFonts w:ascii="Times New Roman" w:eastAsia="Times New Roman" w:hAnsi="Times New Roman"/>
          <w:rPrChange w:id="557" w:author="hong qin" w:date="2012-01-19T17:06:00Z">
            <w:rPr>
              <w:rFonts w:ascii="Times New Roman" w:eastAsia="Times New Roman" w:hAnsi="Times New Roman"/>
            </w:rPr>
          </w:rPrChange>
        </w:rPr>
        <w:t>improve the accuracy of bud scar</w:t>
      </w:r>
      <w:r w:rsidR="00076F35" w:rsidRPr="00772DD0">
        <w:rPr>
          <w:rFonts w:ascii="Times New Roman" w:eastAsia="Times New Roman" w:hAnsi="Times New Roman"/>
          <w:rPrChange w:id="558" w:author="hong qin" w:date="2012-01-19T17:06:00Z">
            <w:rPr>
              <w:rFonts w:ascii="Times New Roman" w:eastAsia="Times New Roman" w:hAnsi="Times New Roman"/>
            </w:rPr>
          </w:rPrChange>
        </w:rPr>
        <w:t xml:space="preserve"> counting of yeast cells and </w:t>
      </w:r>
      <w:r w:rsidR="00872577" w:rsidRPr="00772DD0">
        <w:rPr>
          <w:rFonts w:ascii="Times New Roman" w:eastAsia="Times New Roman" w:hAnsi="Times New Roman"/>
          <w:rPrChange w:id="559" w:author="hong qin" w:date="2012-01-19T17:06:00Z">
            <w:rPr>
              <w:rFonts w:ascii="Times New Roman" w:eastAsia="Times New Roman" w:hAnsi="Times New Roman"/>
            </w:rPr>
          </w:rPrChange>
        </w:rPr>
        <w:t>improve resolution for bacterial cells</w:t>
      </w:r>
      <w:r w:rsidR="00707FFA" w:rsidRPr="00772DD0">
        <w:rPr>
          <w:rFonts w:ascii="Times New Roman" w:eastAsia="Times New Roman" w:hAnsi="Times New Roman"/>
          <w:rPrChange w:id="560" w:author="hong qin" w:date="2012-01-19T17:06:00Z">
            <w:rPr>
              <w:rFonts w:ascii="Times New Roman" w:eastAsia="Times New Roman" w:hAnsi="Times New Roman"/>
            </w:rPr>
          </w:rPrChange>
        </w:rPr>
        <w:t xml:space="preserve">. </w:t>
      </w:r>
      <w:r w:rsidR="0098778B" w:rsidRPr="00772DD0">
        <w:rPr>
          <w:rFonts w:ascii="Times New Roman" w:eastAsia="Times New Roman" w:hAnsi="Times New Roman"/>
          <w:rPrChange w:id="561" w:author="hong qin" w:date="2012-01-19T17:06:00Z">
            <w:rPr>
              <w:rFonts w:ascii="Times New Roman" w:eastAsia="Times New Roman" w:hAnsi="Times New Roman"/>
            </w:rPr>
          </w:rPrChange>
        </w:rPr>
        <w:t>The CCD camera in ImageStream</w:t>
      </w:r>
      <w:r w:rsidR="00F27945" w:rsidRPr="00772DD0">
        <w:rPr>
          <w:rFonts w:ascii="Times New Roman" w:eastAsia="Times New Roman" w:hAnsi="Times New Roman"/>
          <w:vertAlign w:val="superscript"/>
          <w:rPrChange w:id="562" w:author="hong qin" w:date="2012-01-19T17:06:00Z">
            <w:rPr>
              <w:rFonts w:ascii="Times New Roman" w:eastAsia="Times New Roman" w:hAnsi="Times New Roman"/>
              <w:vertAlign w:val="superscript"/>
            </w:rPr>
          </w:rPrChange>
        </w:rPr>
        <w:t>X</w:t>
      </w:r>
      <w:r w:rsidR="0098778B" w:rsidRPr="00772DD0">
        <w:rPr>
          <w:rFonts w:ascii="Times New Roman" w:eastAsia="Times New Roman" w:hAnsi="Times New Roman"/>
          <w:rPrChange w:id="563" w:author="hong qin" w:date="2012-01-19T17:06:00Z">
            <w:rPr>
              <w:rFonts w:ascii="Times New Roman" w:eastAsia="Times New Roman" w:hAnsi="Times New Roman"/>
            </w:rPr>
          </w:rPrChange>
        </w:rPr>
        <w:t xml:space="preserve"> is able to capture 12-bit image with 0.5um per pixel. A 60X magnification upgrade will give</w:t>
      </w:r>
      <w:r w:rsidR="00214F7F" w:rsidRPr="00772DD0">
        <w:rPr>
          <w:rFonts w:ascii="Times New Roman" w:eastAsia="Times New Roman" w:hAnsi="Times New Roman"/>
          <w:rPrChange w:id="564" w:author="hong qin" w:date="2012-01-19T17:06:00Z">
            <w:rPr>
              <w:rFonts w:ascii="Times New Roman" w:eastAsia="Times New Roman" w:hAnsi="Times New Roman"/>
            </w:rPr>
          </w:rPrChange>
        </w:rPr>
        <w:t xml:space="preserve"> a resolution of 8.5nm per pixel</w:t>
      </w:r>
      <w:r w:rsidR="0098778B" w:rsidRPr="00772DD0">
        <w:rPr>
          <w:rFonts w:ascii="Times New Roman" w:eastAsia="Times New Roman" w:hAnsi="Times New Roman"/>
          <w:rPrChange w:id="565" w:author="hong qin" w:date="2012-01-19T17:06:00Z">
            <w:rPr>
              <w:rFonts w:ascii="Times New Roman" w:eastAsia="Times New Roman" w:hAnsi="Times New Roman"/>
            </w:rPr>
          </w:rPrChange>
        </w:rPr>
        <w:t>.</w:t>
      </w:r>
      <w:r w:rsidR="00214F7F" w:rsidRPr="00772DD0">
        <w:rPr>
          <w:rFonts w:ascii="Times New Roman" w:eastAsia="Times New Roman" w:hAnsi="Times New Roman"/>
          <w:rPrChange w:id="566" w:author="hong qin" w:date="2012-01-19T17:06:00Z">
            <w:rPr>
              <w:rFonts w:ascii="Times New Roman" w:eastAsia="Times New Roman" w:hAnsi="Times New Roman"/>
            </w:rPr>
          </w:rPrChange>
        </w:rPr>
        <w:t xml:space="preserve"> The additional lasers will give us more flexibility to use</w:t>
      </w:r>
      <w:r w:rsidR="00214F7F">
        <w:rPr>
          <w:rFonts w:ascii="Times New Roman" w:eastAsia="Times New Roman" w:hAnsi="Times New Roman"/>
        </w:rPr>
        <w:t xml:space="preserve"> multiple </w:t>
      </w:r>
      <w:proofErr w:type="spellStart"/>
      <w:r w:rsidR="00214F7F">
        <w:rPr>
          <w:rFonts w:ascii="Times New Roman" w:eastAsia="Times New Roman" w:hAnsi="Times New Roman"/>
        </w:rPr>
        <w:t>fluorophores</w:t>
      </w:r>
      <w:proofErr w:type="spellEnd"/>
      <w:r w:rsidR="00214F7F">
        <w:rPr>
          <w:rFonts w:ascii="Times New Roman" w:eastAsia="Times New Roman" w:hAnsi="Times New Roman"/>
        </w:rPr>
        <w:t xml:space="preserve">. </w:t>
      </w:r>
      <w:r w:rsidR="006B2B2A">
        <w:rPr>
          <w:rFonts w:ascii="Times New Roman" w:eastAsia="Times New Roman" w:hAnsi="Times New Roman"/>
        </w:rPr>
        <w:t xml:space="preserve">An </w:t>
      </w:r>
      <w:proofErr w:type="spellStart"/>
      <w:r w:rsidR="006B2B2A">
        <w:rPr>
          <w:rFonts w:ascii="Times New Roman" w:eastAsia="Times New Roman" w:hAnsi="Times New Roman"/>
        </w:rPr>
        <w:t>autosampler</w:t>
      </w:r>
      <w:proofErr w:type="spellEnd"/>
      <w:r w:rsidR="006B2B2A">
        <w:rPr>
          <w:rFonts w:ascii="Times New Roman" w:eastAsia="Times New Roman" w:hAnsi="Times New Roman"/>
        </w:rPr>
        <w:t xml:space="preserve"> is requested to improve the handling efficiency especially for the yeast aging project where a large number of yeast strains are assayed. </w:t>
      </w:r>
    </w:p>
    <w:p w:rsidR="00FC416F" w:rsidRDefault="00D836DF">
      <w:pPr>
        <w:spacing w:line="240" w:lineRule="auto"/>
        <w:ind w:firstLine="720"/>
        <w:jc w:val="both"/>
        <w:rPr>
          <w:rFonts w:ascii="Times New Roman" w:eastAsia="Times New Roman" w:hAnsi="Times New Roman"/>
        </w:rPr>
      </w:pPr>
      <w:r>
        <w:rPr>
          <w:rFonts w:ascii="Times New Roman" w:eastAsia="Times New Roman" w:hAnsi="Times New Roman"/>
        </w:rPr>
        <w:t xml:space="preserve">We also requested a data analysis workstation computer with 1.5TB RAID and dual 24 inch monitors for data storage and off-line data analysis (as recommended by AMNIS). </w:t>
      </w:r>
      <w:proofErr w:type="gramStart"/>
      <w:r w:rsidR="00DD3A3D">
        <w:rPr>
          <w:rFonts w:ascii="Times New Roman" w:eastAsia="Times New Roman" w:hAnsi="Times New Roman"/>
        </w:rPr>
        <w:t>IDEAS provides</w:t>
      </w:r>
      <w:proofErr w:type="gramEnd"/>
      <w:r w:rsidR="00DD3A3D">
        <w:rPr>
          <w:rFonts w:ascii="Times New Roman" w:eastAsia="Times New Roman" w:hAnsi="Times New Roman"/>
        </w:rPr>
        <w:t xml:space="preserve"> customized </w:t>
      </w:r>
      <w:r w:rsidR="006B2B2A">
        <w:rPr>
          <w:rFonts w:ascii="Times New Roman" w:eastAsia="Times New Roman" w:hAnsi="Times New Roman"/>
        </w:rPr>
        <w:t xml:space="preserve">masks and </w:t>
      </w:r>
      <w:proofErr w:type="spellStart"/>
      <w:r w:rsidR="006B2B2A">
        <w:rPr>
          <w:rFonts w:ascii="Times New Roman" w:eastAsia="Times New Roman" w:hAnsi="Times New Roman"/>
        </w:rPr>
        <w:t>boolean</w:t>
      </w:r>
      <w:proofErr w:type="spellEnd"/>
      <w:r w:rsidR="006B2B2A">
        <w:rPr>
          <w:rFonts w:ascii="Times New Roman" w:eastAsia="Times New Roman" w:hAnsi="Times New Roman"/>
        </w:rPr>
        <w:t xml:space="preserve"> logic to select area</w:t>
      </w:r>
      <w:r w:rsidR="00A42853">
        <w:rPr>
          <w:rFonts w:ascii="Times New Roman" w:eastAsia="Times New Roman" w:hAnsi="Times New Roman"/>
        </w:rPr>
        <w:t>s</w:t>
      </w:r>
      <w:r w:rsidR="006B2B2A">
        <w:rPr>
          <w:rFonts w:ascii="Times New Roman" w:eastAsia="Times New Roman" w:hAnsi="Times New Roman"/>
        </w:rPr>
        <w:t xml:space="preserve"> in images.  Images generated by ImageStream</w:t>
      </w:r>
      <w:r w:rsidR="00F27945" w:rsidRPr="00F27945">
        <w:rPr>
          <w:rFonts w:ascii="Times New Roman" w:eastAsia="Times New Roman" w:hAnsi="Times New Roman"/>
          <w:vertAlign w:val="superscript"/>
        </w:rPr>
        <w:t>X</w:t>
      </w:r>
      <w:r w:rsidR="006B2B2A">
        <w:rPr>
          <w:rFonts w:ascii="Times New Roman" w:eastAsia="Times New Roman" w:hAnsi="Times New Roman"/>
        </w:rPr>
        <w:t xml:space="preserve"> can also be converted to TIFF formats for analysis by other tools, such as R, </w:t>
      </w:r>
      <w:r w:rsidR="00795C0A">
        <w:rPr>
          <w:rFonts w:ascii="Times New Roman" w:eastAsia="Times New Roman" w:hAnsi="Times New Roman"/>
        </w:rPr>
        <w:t>MATLAB</w:t>
      </w:r>
      <w:r w:rsidR="006B2B2A">
        <w:rPr>
          <w:rFonts w:ascii="Times New Roman" w:eastAsia="Times New Roman" w:hAnsi="Times New Roman"/>
        </w:rPr>
        <w:t xml:space="preserve">, or Python. </w:t>
      </w:r>
    </w:p>
    <w:p w:rsidR="004B17A6" w:rsidRDefault="004B17A6">
      <w:pPr>
        <w:spacing w:line="240" w:lineRule="auto"/>
        <w:ind w:firstLine="720"/>
        <w:jc w:val="both"/>
        <w:rPr>
          <w:rFonts w:ascii="Times New Roman" w:eastAsia="Times New Roman" w:hAnsi="Times New Roman"/>
        </w:rPr>
      </w:pPr>
    </w:p>
    <w:p w:rsidR="00FC416F" w:rsidRDefault="006B2B2A">
      <w:pPr>
        <w:pStyle w:val="Heading2"/>
        <w:spacing w:before="0" w:after="0"/>
        <w:jc w:val="both"/>
        <w:rPr>
          <w:rFonts w:ascii="Times New Roman" w:hAnsi="Times New Roman"/>
          <w:sz w:val="22"/>
        </w:rPr>
      </w:pPr>
      <w:commentRangeStart w:id="567"/>
      <w:r>
        <w:rPr>
          <w:rFonts w:ascii="Times New Roman" w:hAnsi="Times New Roman"/>
          <w:sz w:val="22"/>
        </w:rPr>
        <w:t xml:space="preserve">C.2 </w:t>
      </w:r>
      <w:proofErr w:type="gramStart"/>
      <w:r>
        <w:rPr>
          <w:rFonts w:ascii="Times New Roman" w:hAnsi="Times New Roman"/>
          <w:sz w:val="22"/>
        </w:rPr>
        <w:t>The</w:t>
      </w:r>
      <w:proofErr w:type="gramEnd"/>
      <w:r>
        <w:rPr>
          <w:rFonts w:ascii="Times New Roman" w:hAnsi="Times New Roman"/>
          <w:sz w:val="22"/>
        </w:rPr>
        <w:t xml:space="preserve"> Needs </w:t>
      </w:r>
    </w:p>
    <w:commentRangeEnd w:id="567"/>
    <w:p w:rsidR="00FC416F" w:rsidRDefault="006B2B2A">
      <w:pPr>
        <w:spacing w:line="240" w:lineRule="auto"/>
        <w:ind w:firstLine="720"/>
        <w:jc w:val="both"/>
        <w:rPr>
          <w:rFonts w:ascii="Times New Roman" w:eastAsia="Times New Roman" w:hAnsi="Times New Roman"/>
        </w:rPr>
      </w:pPr>
      <w:r>
        <w:rPr>
          <w:rStyle w:val="CommentReference"/>
          <w:rFonts w:ascii="Cambria" w:eastAsia="Cambria" w:hAnsi="Cambria"/>
          <w:b/>
          <w:color w:val="auto"/>
          <w:lang w:eastAsia="en-US"/>
        </w:rPr>
        <w:commentReference w:id="567"/>
      </w:r>
      <w:r w:rsidR="00A0612E" w:rsidRPr="00A0612E">
        <w:rPr>
          <w:rFonts w:ascii="Times New Roman" w:eastAsia="Times New Roman" w:hAnsi="Times New Roman"/>
        </w:rPr>
        <w:t xml:space="preserve">The </w:t>
      </w:r>
      <w:r w:rsidR="001A402A" w:rsidRPr="001A402A">
        <w:rPr>
          <w:rFonts w:ascii="Times New Roman" w:eastAsia="Times New Roman" w:hAnsi="Times New Roman"/>
          <w:u w:val="single"/>
        </w:rPr>
        <w:t>scientific needs</w:t>
      </w:r>
      <w:r w:rsidR="00A0612E" w:rsidRPr="00A0612E">
        <w:rPr>
          <w:rFonts w:ascii="Times New Roman" w:eastAsia="Times New Roman" w:hAnsi="Times New Roman"/>
        </w:rPr>
        <w:t xml:space="preserve"> of ImageStream</w:t>
      </w:r>
      <w:r w:rsidR="00F27945" w:rsidRPr="00F27945">
        <w:rPr>
          <w:rFonts w:ascii="Times New Roman" w:eastAsia="Times New Roman" w:hAnsi="Times New Roman"/>
          <w:vertAlign w:val="superscript"/>
        </w:rPr>
        <w:t>X</w:t>
      </w:r>
      <w:r w:rsidR="00A0612E" w:rsidRPr="00A0612E">
        <w:rPr>
          <w:rFonts w:ascii="Times New Roman" w:eastAsia="Times New Roman" w:hAnsi="Times New Roman"/>
        </w:rPr>
        <w:t xml:space="preserve"> </w:t>
      </w:r>
      <w:r>
        <w:rPr>
          <w:rFonts w:ascii="Times New Roman" w:eastAsia="Times New Roman" w:hAnsi="Times New Roman"/>
        </w:rPr>
        <w:t>are</w:t>
      </w:r>
      <w:r w:rsidR="00A0612E" w:rsidRPr="00A0612E">
        <w:rPr>
          <w:rFonts w:ascii="Times New Roman" w:eastAsia="Times New Roman" w:hAnsi="Times New Roman"/>
        </w:rPr>
        <w:t xml:space="preserve"> due to its unique technical capability. ImageStream</w:t>
      </w:r>
      <w:r w:rsidR="00F27945" w:rsidRPr="00F27945">
        <w:rPr>
          <w:rFonts w:ascii="Times New Roman" w:eastAsia="Times New Roman" w:hAnsi="Times New Roman"/>
          <w:vertAlign w:val="superscript"/>
        </w:rPr>
        <w:t>X</w:t>
      </w:r>
      <w:r w:rsidR="00A0612E" w:rsidRPr="00A0612E">
        <w:rPr>
          <w:rFonts w:ascii="Times New Roman" w:eastAsia="Times New Roman" w:hAnsi="Times New Roman"/>
        </w:rPr>
        <w:t xml:space="preserve"> is essentially a combination of a flow cytometer and a fluorescence microscope </w:t>
      </w:r>
      <w:r w:rsidR="003D6BA7" w:rsidRPr="00662B81">
        <w:rPr>
          <w:rFonts w:ascii="Times New Roman" w:eastAsia="Times New Roman" w:hAnsi="Times New Roman"/>
        </w:rPr>
        <w:fldChar w:fldCharType="begin">
          <w:fldData xml:space="preserve">PEVuZE5vdGU+PENpdGU+PEF1dGhvcj5IZW5lcnk8L0F1dGhvcj48WWVhcj4yMDA4PC9ZZWFyPjxS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</w:fldData>
        </w:fldChar>
      </w:r>
      <w:ins w:id="568" w:author="hong qin" w:date="2012-01-19T16:49:00Z">
        <w:r w:rsidR="002C6F92">
          <w:rPr>
            <w:rFonts w:ascii="Times New Roman" w:eastAsia="Times New Roman" w:hAnsi="Times New Roman"/>
          </w:rPr>
          <w:instrText xml:space="preserve"> ADDIN EN.CITE </w:instrText>
        </w:r>
      </w:ins>
      <w:del w:id="569" w:author="hong qin" w:date="2012-01-19T16:49:00Z">
        <w:r w:rsidR="0094700F" w:rsidDel="002C6F92">
          <w:rPr>
            <w:rFonts w:ascii="Times New Roman" w:eastAsia="Times New Roman" w:hAnsi="Times New Roman"/>
          </w:rPr>
          <w:delInstrText xml:space="preserve"> ADDIN EN.CITE </w:delInstrText>
        </w:r>
        <w:r w:rsidR="003D6BA7" w:rsidDel="002C6F92">
          <w:rPr>
            <w:rFonts w:ascii="Times New Roman" w:eastAsia="Times New Roman" w:hAnsi="Times New Roman"/>
          </w:rPr>
          <w:fldChar w:fldCharType="begin">
            <w:fldData xml:space="preserve">PEVuZE5vdGU+PENpdGU+PEF1dGhvcj5IZW5lcnk8L0F1dGhvcj48WWVhcj4yMDA4PC9ZZWFyPjxS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</w:fldData>
          </w:fldChar>
        </w:r>
        <w:r w:rsidR="0094700F" w:rsidDel="002C6F92">
          <w:rPr>
            <w:rFonts w:ascii="Times New Roman" w:eastAsia="Times New Roman" w:hAnsi="Times New Roman"/>
          </w:rPr>
          <w:delInstrText xml:space="preserve"> ADDIN EN.CITE.DATA </w:delInstrText>
        </w:r>
        <w:r w:rsidR="003D6BA7" w:rsidDel="002C6F92">
          <w:rPr>
            <w:rFonts w:ascii="Times New Roman" w:eastAsia="Times New Roman" w:hAnsi="Times New Roman"/>
          </w:rPr>
        </w:r>
        <w:r w:rsidR="003D6BA7" w:rsidDel="002C6F92">
          <w:rPr>
            <w:rFonts w:ascii="Times New Roman" w:eastAsia="Times New Roman" w:hAnsi="Times New Roman"/>
          </w:rPr>
          <w:fldChar w:fldCharType="end"/>
        </w:r>
        <w:r w:rsidR="003D6BA7" w:rsidRPr="00662B81" w:rsidDel="002C6F92">
          <w:rPr>
            <w:rFonts w:ascii="Times New Roman" w:eastAsia="Times New Roman" w:hAnsi="Times New Roman"/>
          </w:rPr>
        </w:r>
      </w:del>
      <w:ins w:id="570" w:author="hong qin" w:date="2012-01-19T16:49:00Z">
        <w:r w:rsidR="002C6F92">
          <w:rPr>
            <w:rFonts w:ascii="Times New Roman" w:eastAsia="Times New Roman" w:hAnsi="Times New Roman"/>
          </w:rPr>
          <w:fldChar w:fldCharType="begin">
            <w:fldData xml:space="preserve">PEVuZE5vdGU+PENpdGU+PEF1dGhvcj5IZW5lcnk8L0F1dGhvcj48WWVhcj4yMDA4PC9ZZWFyPjxS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</w:fldData>
          </w:fldChar>
        </w:r>
        <w:r w:rsidR="002C6F92">
          <w:rPr>
            <w:rFonts w:ascii="Times New Roman" w:eastAsia="Times New Roman" w:hAnsi="Times New Roman"/>
          </w:rPr>
          <w:instrText xml:space="preserve"> ADDIN EN.CITE.DATA </w:instrText>
        </w:r>
        <w:r w:rsidR="002C6F92">
          <w:rPr>
            <w:rFonts w:ascii="Times New Roman" w:eastAsia="Times New Roman" w:hAnsi="Times New Roman"/>
          </w:rPr>
        </w:r>
        <w:r w:rsidR="002C6F92">
          <w:rPr>
            <w:rFonts w:ascii="Times New Roman" w:eastAsia="Times New Roman" w:hAnsi="Times New Roman"/>
          </w:rPr>
          <w:fldChar w:fldCharType="end"/>
        </w:r>
      </w:ins>
      <w:r w:rsidR="003D6BA7" w:rsidRPr="00662B81">
        <w:rPr>
          <w:rFonts w:ascii="Times New Roman" w:eastAsia="Times New Roman" w:hAnsi="Times New Roman"/>
        </w:rPr>
        <w:fldChar w:fldCharType="separate"/>
      </w:r>
      <w:r w:rsidR="0094700F">
        <w:rPr>
          <w:rFonts w:ascii="Times New Roman" w:eastAsia="Times New Roman" w:hAnsi="Times New Roman"/>
        </w:rPr>
        <w:t>[88, 125, 137, 138, 150-156]</w:t>
      </w:r>
      <w:r w:rsidR="003D6BA7" w:rsidRPr="00662B81">
        <w:rPr>
          <w:rFonts w:ascii="Times New Roman" w:eastAsia="Times New Roman" w:hAnsi="Times New Roman"/>
        </w:rPr>
        <w:fldChar w:fldCharType="end"/>
      </w:r>
      <w:r w:rsidR="00A0612E" w:rsidRPr="00A0612E">
        <w:rPr>
          <w:rFonts w:ascii="Times New Roman" w:eastAsia="Times New Roman" w:hAnsi="Times New Roman"/>
        </w:rPr>
        <w:t xml:space="preserve">.  As such, it can record up to </w:t>
      </w:r>
      <w:r w:rsidR="00EF759F">
        <w:rPr>
          <w:rFonts w:ascii="Times New Roman" w:eastAsia="Times New Roman" w:hAnsi="Times New Roman"/>
        </w:rPr>
        <w:t>6</w:t>
      </w:r>
      <w:r w:rsidR="00EF759F" w:rsidRPr="00A0612E">
        <w:rPr>
          <w:rFonts w:ascii="Times New Roman" w:eastAsia="Times New Roman" w:hAnsi="Times New Roman"/>
        </w:rPr>
        <w:t xml:space="preserve"> </w:t>
      </w:r>
      <w:r w:rsidR="00A0612E" w:rsidRPr="00A0612E">
        <w:rPr>
          <w:rFonts w:ascii="Times New Roman" w:eastAsia="Times New Roman" w:hAnsi="Times New Roman"/>
        </w:rPr>
        <w:t>fluorescent images per cell, and efficiently describe</w:t>
      </w:r>
      <w:r w:rsidR="00EF759F">
        <w:rPr>
          <w:rFonts w:ascii="Times New Roman" w:eastAsia="Times New Roman" w:hAnsi="Times New Roman"/>
        </w:rPr>
        <w:t>s</w:t>
      </w:r>
      <w:r w:rsidR="00A0612E" w:rsidRPr="00A0612E">
        <w:rPr>
          <w:rFonts w:ascii="Times New Roman" w:eastAsia="Times New Roman" w:hAnsi="Times New Roman"/>
        </w:rPr>
        <w:t xml:space="preserve"> the statistical distributions of these </w:t>
      </w:r>
      <w:proofErr w:type="spellStart"/>
      <w:r w:rsidR="00A0612E" w:rsidRPr="00A0612E">
        <w:rPr>
          <w:rFonts w:ascii="Times New Roman" w:eastAsia="Times New Roman" w:hAnsi="Times New Roman"/>
        </w:rPr>
        <w:t>morphometric</w:t>
      </w:r>
      <w:proofErr w:type="spellEnd"/>
      <w:r w:rsidR="00A0612E" w:rsidRPr="00A0612E">
        <w:rPr>
          <w:rFonts w:ascii="Times New Roman" w:eastAsia="Times New Roman" w:hAnsi="Times New Roman"/>
        </w:rPr>
        <w:t xml:space="preserve"> and photometric measures in a large number of cells. This</w:t>
      </w:r>
      <w:r w:rsidR="00A0612E" w:rsidRPr="00A0612E">
        <w:rPr>
          <w:rFonts w:ascii="Times New Roman" w:eastAsia="Times New Roman" w:hAnsi="Times New Roman"/>
          <w:u w:val="single"/>
        </w:rPr>
        <w:t xml:space="preserve"> statistical imaging</w:t>
      </w:r>
      <w:r w:rsidR="00A0612E" w:rsidRPr="00A0612E">
        <w:rPr>
          <w:rFonts w:ascii="Times New Roman" w:eastAsia="Times New Roman" w:hAnsi="Times New Roman"/>
        </w:rPr>
        <w:t xml:space="preserve"> capability can describe </w:t>
      </w:r>
      <w:r w:rsidR="00A0612E" w:rsidRPr="00A0612E">
        <w:rPr>
          <w:rFonts w:ascii="Times New Roman" w:eastAsia="Times New Roman" w:hAnsi="Times New Roman"/>
          <w:u w:val="single"/>
        </w:rPr>
        <w:t>cell population dynamics</w:t>
      </w:r>
      <w:r w:rsidR="00A0612E" w:rsidRPr="00A0612E">
        <w:rPr>
          <w:rFonts w:ascii="Times New Roman" w:eastAsia="Times New Roman" w:hAnsi="Times New Roman"/>
        </w:rPr>
        <w:t xml:space="preserve"> in </w:t>
      </w:r>
      <w:r w:rsidR="00A0612E" w:rsidRPr="007E0398">
        <w:rPr>
          <w:rFonts w:ascii="Times New Roman" w:eastAsia="Times New Roman" w:hAnsi="Times New Roman"/>
        </w:rPr>
        <w:t>a depth</w:t>
      </w:r>
      <w:r w:rsidR="00444A3F" w:rsidRPr="00444A3F">
        <w:rPr>
          <w:rFonts w:ascii="Times New Roman" w:eastAsia="Times New Roman" w:hAnsi="Times New Roman"/>
        </w:rPr>
        <w:t xml:space="preserve"> </w:t>
      </w:r>
      <w:r w:rsidR="00A0612E" w:rsidRPr="00A0612E">
        <w:rPr>
          <w:rFonts w:ascii="Times New Roman" w:eastAsia="Times New Roman" w:hAnsi="Times New Roman"/>
        </w:rPr>
        <w:t xml:space="preserve">that cannot be matched by </w:t>
      </w:r>
      <w:r w:rsidR="0079192D">
        <w:rPr>
          <w:rFonts w:ascii="Times New Roman" w:eastAsia="Times New Roman" w:hAnsi="Times New Roman"/>
        </w:rPr>
        <w:t xml:space="preserve">a </w:t>
      </w:r>
      <w:r w:rsidR="0079192D">
        <w:rPr>
          <w:rFonts w:ascii="Times New Roman" w:eastAsia="Times New Roman" w:hAnsi="Times New Roman"/>
        </w:rPr>
        <w:lastRenderedPageBreak/>
        <w:t xml:space="preserve">conventional </w:t>
      </w:r>
      <w:r w:rsidR="00A0612E" w:rsidRPr="00A0612E">
        <w:rPr>
          <w:rFonts w:ascii="Times New Roman" w:eastAsia="Times New Roman" w:hAnsi="Times New Roman"/>
        </w:rPr>
        <w:t xml:space="preserve">flow cytometer and </w:t>
      </w:r>
      <w:r w:rsidR="00A0612E" w:rsidRPr="007E0398">
        <w:rPr>
          <w:rFonts w:ascii="Times New Roman" w:eastAsia="Times New Roman" w:hAnsi="Times New Roman"/>
        </w:rPr>
        <w:t>in a scale that</w:t>
      </w:r>
      <w:r w:rsidR="00A0612E" w:rsidRPr="00A0612E">
        <w:rPr>
          <w:rFonts w:ascii="Times New Roman" w:eastAsia="Times New Roman" w:hAnsi="Times New Roman"/>
        </w:rPr>
        <w:t xml:space="preserve"> cannot be matched by fluorescence microscope</w:t>
      </w:r>
      <w:commentRangeStart w:id="571"/>
      <w:r w:rsidR="00A0612E" w:rsidRPr="00A0612E">
        <w:rPr>
          <w:rFonts w:ascii="Times New Roman" w:eastAsia="Times New Roman" w:hAnsi="Times New Roman"/>
        </w:rPr>
        <w:t xml:space="preserve">. </w:t>
      </w:r>
      <w:r w:rsidR="00A0612E" w:rsidRPr="00A0612E">
        <w:rPr>
          <w:rFonts w:ascii="Times New Roman" w:eastAsia="Times New Roman" w:hAnsi="Times New Roman"/>
          <w:u w:val="single"/>
        </w:rPr>
        <w:t>Understanding distributions and dynamics is a key distinction of systems biology, in contrast to the focus on norms in classical biology</w:t>
      </w:r>
      <w:r w:rsidR="00A0612E" w:rsidRPr="00A0612E">
        <w:rPr>
          <w:rFonts w:ascii="Times New Roman" w:eastAsia="Times New Roman" w:hAnsi="Times New Roman"/>
        </w:rPr>
        <w:t xml:space="preserve"> </w:t>
      </w:r>
      <w:r w:rsidR="003D6BA7" w:rsidRPr="00662B81">
        <w:rPr>
          <w:rFonts w:ascii="Times New Roman" w:eastAsia="Times New Roman" w:hAnsi="Times New Roman"/>
        </w:rPr>
        <w:fldChar w:fldCharType="begin"/>
      </w:r>
      <w:ins w:id="572" w:author="hong qin" w:date="2012-01-19T16:49:00Z">
        <w:r w:rsidR="002C6F92">
          <w:rPr>
            <w:rFonts w:ascii="Times New Roman" w:eastAsia="Times New Roman" w:hAnsi="Times New Roman"/>
          </w:rPr>
          <w:instrText xml:space="preserve"> ADDIN EN.CITE &lt;EndNote&gt;&lt;Cite&gt;&lt;Author&gt;Ideker&lt;/Author&gt;&lt;Year&gt;2001&lt;/Year&gt;&lt;RecNum&gt;1386&lt;/RecNum&gt;&lt;record&gt;&lt;rec-number&gt;1386&lt;/rec-number&gt;&lt;foreign-keys&gt;&lt;key app="EN" db-id="seezaperx2r9rmet92m5az2vezeppvta9ads"&gt;1386&lt;/key&gt;&lt;/foreign-keys&gt;&lt;ref-type name="Journal Article"&gt;17&lt;/ref-type&gt;&lt;contributors&gt;&lt;authors&gt;&lt;author&gt;Ideker, T.&lt;/author&gt;&lt;author&gt;Galitski, T.&lt;/author&gt;&lt;author&gt;Hood, L.&lt;/author&gt;&lt;/authors&gt;&lt;/contributors&gt;&lt;auth-address&gt;Institute for Systems Biology, Seattle, Washington 98105, USA. tideker@systemsbiology.org&lt;/auth-address&gt;&lt;titles&gt;&lt;title&gt;A new approach to decoding life: systems biology&lt;/title&gt;&lt;secondary-title&gt;Annu Rev Genomics Hum Genet&lt;/secondary-title&gt;&lt;/titles&gt;&lt;periodical&gt;&lt;full-title&gt;Annu Rev Genomics Hum Genet&lt;/full-title&gt;&lt;/periodical&gt;&lt;pages&gt;343-72&lt;/pages&gt;&lt;volume&gt;2&lt;/volume&gt;&lt;edition&gt;2001/11/10&lt;/edition&gt;&lt;keywords&gt;&lt;keyword&gt;Animals&lt;/keyword&gt;&lt;keyword&gt;*Databases, Genetic&lt;/keyword&gt;&lt;keyword&gt;*Human Genome Project&lt;/keyword&gt;&lt;keyword&gt;Humans&lt;/keyword&gt;&lt;/keywords&gt;&lt;dates&gt;&lt;year&gt;2001&lt;/year&gt;&lt;/dates&gt;&lt;isbn&gt;1527-8204 (Print)&amp;#xD;1527-8204 (Linking)&lt;/isbn&gt;&lt;accession-num&gt;11701654&lt;/accession-num&gt;&lt;urls&gt;&lt;related-urls&gt;&lt;url&gt;http://www.ncbi.nlm.nih.gov/entrez/query.fcgi?cmd=Retrieve&amp;amp;db=PubMed&amp;amp;dopt=Citation&amp;amp;list_uids=11701654&lt;/url&gt;&lt;/related-urls&gt;&lt;/urls&gt;&lt;electronic-resource-num&gt;2/1/343 [pii]&amp;#xD;10.1146/annurev.genom.2.1.343&lt;/electronic-resource-num&gt;&lt;language&gt;eng&lt;/language&gt;&lt;/record&gt;&lt;/Cite&gt;&lt;/EndNote&gt;</w:instrText>
        </w:r>
      </w:ins>
      <w:del w:id="573" w:author="hong qin" w:date="2012-01-19T16:49:00Z">
        <w:r w:rsidR="0094700F" w:rsidDel="002C6F92">
          <w:rPr>
            <w:rFonts w:ascii="Times New Roman" w:eastAsia="Times New Roman" w:hAnsi="Times New Roman"/>
          </w:rPr>
          <w:delInstrText xml:space="preserve"> ADDIN EN.CITE &lt;EndNote&gt;&lt;Cite&gt;&lt;Author&gt;Ideker&lt;/Author&gt;&lt;Year&gt;2001&lt;/Year&gt;&lt;RecNum&gt;1386&lt;/RecNum&gt;&lt;record&gt;&lt;rec-number&gt;1386&lt;/rec-number&gt;&lt;foreign-keys&gt;&lt;key app="EN" db-id="seezaperx2r9rmet92m5az2vezeppvta9ads"&gt;1386&lt;/key&gt;&lt;/foreign-keys&gt;&lt;ref-type name="Journal Article"&gt;17&lt;/ref-type&gt;&lt;contributors&gt;&lt;authors&gt;&lt;author&gt;Ideker, T.&lt;/author&gt;&lt;author&gt;Galitski, T.&lt;/author&gt;&lt;author&gt;Hood, L.&lt;/author&gt;&lt;/authors&gt;&lt;/contributors&gt;&lt;auth-address&gt;Institute for Systems Biology, Seattle, Washington 98105, USA. tideker@systemsbiology.org&lt;/auth-address&gt;&lt;titles&gt;&lt;title&gt;A new approach to decoding life: systems biology&lt;/title&gt;&lt;secondary-title&gt;Annu Rev Genomics Hum Genet&lt;/secondary-title&gt;&lt;/titles&gt;&lt;periodical&gt;&lt;full-title&gt;Annu Rev Genomics Hum Genet&lt;/full-title&gt;&lt;/periodical&gt;&lt;pages&gt;343-72&lt;/pages&gt;&lt;volume&gt;2&lt;/volume&gt;&lt;edition&gt;2001/11/10&lt;/edition&gt;&lt;keywords&gt;&lt;keyword&gt;Animals&lt;/keyword&gt;&lt;keyword&gt;*Databases, Genetic&lt;/keyword&gt;&lt;keyword&gt;*Human Genome Project&lt;/keyword&gt;&lt;keyword&gt;Humans&lt;/keyword&gt;&lt;/keywords&gt;&lt;dates&gt;&lt;year&gt;2001&lt;/year&gt;&lt;/dates&gt;&lt;isbn&gt;1527-8204 (Print)&amp;#xD;1527-8204 (Linking)&lt;/isbn&gt;&lt;accession-num&gt;11701654&lt;/accession-num&gt;&lt;urls&gt;&lt;related-urls&gt;&lt;url&gt;http://www.ncbi.nlm.nih.gov/entrez/query.fcgi?cmd=Retrieve&amp;amp;db=PubMed&amp;amp;dopt=Citation&amp;amp;list_uids=11701654&lt;/url&gt;&lt;/related-urls&gt;&lt;/urls&gt;&lt;electronic-resource-num&gt;2/1/343 [pii]&amp;#xD;10.1146/annurev.genom.2.1.343&lt;/electronic-resource-num&gt;&lt;language&gt;eng&lt;/language&gt;&lt;/record&gt;&lt;/Cite&gt;&lt;/EndNote&gt;</w:delInstrText>
        </w:r>
      </w:del>
      <w:r w:rsidR="003D6BA7" w:rsidRPr="00662B81">
        <w:rPr>
          <w:rFonts w:ascii="Times New Roman" w:eastAsia="Times New Roman" w:hAnsi="Times New Roman"/>
        </w:rPr>
        <w:fldChar w:fldCharType="separate"/>
      </w:r>
      <w:r w:rsidR="0094700F">
        <w:rPr>
          <w:rFonts w:ascii="Times New Roman" w:eastAsia="Times New Roman" w:hAnsi="Times New Roman"/>
        </w:rPr>
        <w:t>[157]</w:t>
      </w:r>
      <w:r w:rsidR="003D6BA7" w:rsidRPr="00662B81">
        <w:rPr>
          <w:rFonts w:ascii="Times New Roman" w:eastAsia="Times New Roman" w:hAnsi="Times New Roman"/>
        </w:rPr>
        <w:fldChar w:fldCharType="end"/>
      </w:r>
      <w:r w:rsidR="00A0612E" w:rsidRPr="00A0612E">
        <w:rPr>
          <w:rFonts w:ascii="Times New Roman" w:eastAsia="Times New Roman" w:hAnsi="Times New Roman"/>
        </w:rPr>
        <w:t xml:space="preserve">. Population distribution is especially important for the understanding of </w:t>
      </w:r>
      <w:r w:rsidR="000B12CA">
        <w:rPr>
          <w:rFonts w:ascii="Times New Roman" w:eastAsia="Times New Roman" w:hAnsi="Times New Roman"/>
        </w:rPr>
        <w:t xml:space="preserve">biological </w:t>
      </w:r>
      <w:r w:rsidR="00A0612E" w:rsidRPr="00A0612E">
        <w:rPr>
          <w:rFonts w:ascii="Times New Roman" w:eastAsia="Times New Roman" w:hAnsi="Times New Roman"/>
        </w:rPr>
        <w:t>aging.  Biological aging is defined and quantified by distributions of life history-traits over age (</w:t>
      </w:r>
      <w:r w:rsidR="000B12CA">
        <w:rPr>
          <w:rFonts w:ascii="Times New Roman" w:eastAsia="Times New Roman" w:hAnsi="Times New Roman"/>
        </w:rPr>
        <w:t xml:space="preserve">i.e. </w:t>
      </w:r>
      <w:r w:rsidR="00A0612E" w:rsidRPr="00A0612E">
        <w:rPr>
          <w:rFonts w:ascii="Times New Roman" w:eastAsia="Times New Roman" w:hAnsi="Times New Roman"/>
        </w:rPr>
        <w:t xml:space="preserve">time) in populations </w:t>
      </w:r>
      <w:r w:rsidR="003D6BA7" w:rsidRPr="00662B81">
        <w:rPr>
          <w:rFonts w:ascii="Times New Roman" w:eastAsia="Times New Roman" w:hAnsi="Times New Roman"/>
        </w:rPr>
        <w:fldChar w:fldCharType="begin">
          <w:fldData xml:space="preserve">PEVuZE5vdGU+PENpdGU+PEF1dGhvcj5TYWNoZXI8L0F1dGhvcj48WWVhcj4xOTc3PC9ZZWFyPjxS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==
</w:fldData>
        </w:fldChar>
      </w:r>
      <w:ins w:id="574" w:author="hong qin" w:date="2012-01-19T16:49:00Z">
        <w:r w:rsidR="002C6F92">
          <w:rPr>
            <w:rFonts w:ascii="Times New Roman" w:eastAsia="Times New Roman" w:hAnsi="Times New Roman"/>
          </w:rPr>
          <w:instrText xml:space="preserve"> ADDIN EN.CITE </w:instrText>
        </w:r>
      </w:ins>
      <w:del w:id="575" w:author="hong qin" w:date="2012-01-19T16:49:00Z">
        <w:r w:rsidR="0094700F" w:rsidDel="002C6F92">
          <w:rPr>
            <w:rFonts w:ascii="Times New Roman" w:eastAsia="Times New Roman" w:hAnsi="Times New Roman"/>
          </w:rPr>
          <w:delInstrText xml:space="preserve"> ADDIN EN.CITE </w:delInstrText>
        </w:r>
        <w:r w:rsidR="003D6BA7" w:rsidDel="002C6F92">
          <w:rPr>
            <w:rFonts w:ascii="Times New Roman" w:eastAsia="Times New Roman" w:hAnsi="Times New Roman"/>
          </w:rPr>
          <w:fldChar w:fldCharType="begin">
            <w:fldData xml:space="preserve">PEVuZE5vdGU+PENpdGU+PEF1dGhvcj5TYWNoZXI8L0F1dGhvcj48WWVhcj4xOTc3PC9ZZWFyPjxS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==
</w:fldData>
          </w:fldChar>
        </w:r>
        <w:r w:rsidR="0094700F" w:rsidDel="002C6F92">
          <w:rPr>
            <w:rFonts w:ascii="Times New Roman" w:eastAsia="Times New Roman" w:hAnsi="Times New Roman"/>
          </w:rPr>
          <w:delInstrText xml:space="preserve"> ADDIN EN.CITE.DATA </w:delInstrText>
        </w:r>
        <w:r w:rsidR="003D6BA7" w:rsidDel="002C6F92">
          <w:rPr>
            <w:rFonts w:ascii="Times New Roman" w:eastAsia="Times New Roman" w:hAnsi="Times New Roman"/>
          </w:rPr>
        </w:r>
        <w:r w:rsidR="003D6BA7" w:rsidDel="002C6F92">
          <w:rPr>
            <w:rFonts w:ascii="Times New Roman" w:eastAsia="Times New Roman" w:hAnsi="Times New Roman"/>
          </w:rPr>
          <w:fldChar w:fldCharType="end"/>
        </w:r>
        <w:r w:rsidR="003D6BA7" w:rsidRPr="00662B81" w:rsidDel="002C6F92">
          <w:rPr>
            <w:rFonts w:ascii="Times New Roman" w:eastAsia="Times New Roman" w:hAnsi="Times New Roman"/>
          </w:rPr>
        </w:r>
      </w:del>
      <w:ins w:id="576" w:author="hong qin" w:date="2012-01-19T16:49:00Z">
        <w:r w:rsidR="002C6F92">
          <w:rPr>
            <w:rFonts w:ascii="Times New Roman" w:eastAsia="Times New Roman" w:hAnsi="Times New Roman"/>
          </w:rPr>
          <w:fldChar w:fldCharType="begin">
            <w:fldData xml:space="preserve">PEVuZE5vdGU+PENpdGU+PEF1dGhvcj5TYWNoZXI8L0F1dGhvcj48WWVhcj4xOTc3PC9ZZWFyPjxS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==
</w:fldData>
          </w:fldChar>
        </w:r>
        <w:r w:rsidR="002C6F92">
          <w:rPr>
            <w:rFonts w:ascii="Times New Roman" w:eastAsia="Times New Roman" w:hAnsi="Times New Roman"/>
          </w:rPr>
          <w:instrText xml:space="preserve"> ADDIN EN.CITE.DATA </w:instrText>
        </w:r>
        <w:r w:rsidR="002C6F92">
          <w:rPr>
            <w:rFonts w:ascii="Times New Roman" w:eastAsia="Times New Roman" w:hAnsi="Times New Roman"/>
          </w:rPr>
        </w:r>
        <w:r w:rsidR="002C6F92">
          <w:rPr>
            <w:rFonts w:ascii="Times New Roman" w:eastAsia="Times New Roman" w:hAnsi="Times New Roman"/>
          </w:rPr>
          <w:fldChar w:fldCharType="end"/>
        </w:r>
      </w:ins>
      <w:r w:rsidR="003D6BA7" w:rsidRPr="00662B81">
        <w:rPr>
          <w:rFonts w:ascii="Times New Roman" w:eastAsia="Times New Roman" w:hAnsi="Times New Roman"/>
        </w:rPr>
        <w:fldChar w:fldCharType="separate"/>
      </w:r>
      <w:r w:rsidR="0094700F">
        <w:rPr>
          <w:rFonts w:ascii="Times New Roman" w:eastAsia="Times New Roman" w:hAnsi="Times New Roman"/>
        </w:rPr>
        <w:t>[40, 77, 158-161]</w:t>
      </w:r>
      <w:r w:rsidR="003D6BA7" w:rsidRPr="00662B81">
        <w:rPr>
          <w:rFonts w:ascii="Times New Roman" w:eastAsia="Times New Roman" w:hAnsi="Times New Roman"/>
        </w:rPr>
        <w:fldChar w:fldCharType="end"/>
      </w:r>
      <w:r w:rsidR="00A0612E" w:rsidRPr="00A0612E">
        <w:rPr>
          <w:rFonts w:ascii="Times New Roman" w:eastAsia="Times New Roman" w:hAnsi="Times New Roman"/>
        </w:rPr>
        <w:t>. Different types of distribution</w:t>
      </w:r>
      <w:r w:rsidR="0096247E">
        <w:rPr>
          <w:rFonts w:ascii="Times New Roman" w:eastAsia="Times New Roman" w:hAnsi="Times New Roman"/>
        </w:rPr>
        <w:t>s</w:t>
      </w:r>
      <w:r w:rsidR="00A0612E" w:rsidRPr="00A0612E">
        <w:rPr>
          <w:rFonts w:ascii="Times New Roman" w:eastAsia="Times New Roman" w:hAnsi="Times New Roman"/>
        </w:rPr>
        <w:t xml:space="preserve"> of aging-related traits suggest different underlying mechanisms</w:t>
      </w:r>
      <w:r w:rsidR="000B12CA">
        <w:rPr>
          <w:rFonts w:ascii="Times New Roman" w:eastAsia="Times New Roman" w:hAnsi="Times New Roman"/>
        </w:rPr>
        <w:t>, and is a distinction between biological and non-biological aging</w:t>
      </w:r>
      <w:r w:rsidR="00A0612E" w:rsidRPr="00A0612E">
        <w:rPr>
          <w:rFonts w:ascii="Times New Roman" w:eastAsia="Times New Roman" w:hAnsi="Times New Roman"/>
        </w:rPr>
        <w:t xml:space="preserve"> </w:t>
      </w:r>
      <w:r w:rsidR="003D6BA7" w:rsidRPr="00662B81">
        <w:rPr>
          <w:rFonts w:ascii="Times New Roman" w:eastAsia="Times New Roman" w:hAnsi="Times New Roman"/>
        </w:rPr>
        <w:fldChar w:fldCharType="begin">
          <w:fldData xml:space="preserve">PEVuZE5vdGU+PENpdGU+PEF1dGhvcj5HYXZyaWxvdjwvQXV0aG9yPjxZZWFyPjIwMDQ8L1llYXI+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</w:fldData>
        </w:fldChar>
      </w:r>
      <w:ins w:id="577" w:author="hong qin" w:date="2012-01-19T16:49:00Z">
        <w:r w:rsidR="002C6F92">
          <w:rPr>
            <w:rFonts w:ascii="Times New Roman" w:eastAsia="Times New Roman" w:hAnsi="Times New Roman"/>
          </w:rPr>
          <w:instrText xml:space="preserve"> ADDIN EN.CITE </w:instrText>
        </w:r>
      </w:ins>
      <w:del w:id="578" w:author="hong qin" w:date="2012-01-19T16:49:00Z">
        <w:r w:rsidR="0094700F" w:rsidDel="002C6F92">
          <w:rPr>
            <w:rFonts w:ascii="Times New Roman" w:eastAsia="Times New Roman" w:hAnsi="Times New Roman"/>
          </w:rPr>
          <w:delInstrText xml:space="preserve"> ADDIN EN.CITE </w:delInstrText>
        </w:r>
        <w:r w:rsidR="003D6BA7" w:rsidDel="002C6F92">
          <w:rPr>
            <w:rFonts w:ascii="Times New Roman" w:eastAsia="Times New Roman" w:hAnsi="Times New Roman"/>
          </w:rPr>
          <w:fldChar w:fldCharType="begin">
            <w:fldData xml:space="preserve">PEVuZE5vdGU+PENpdGU+PEF1dGhvcj5HYXZyaWxvdjwvQXV0aG9yPjxZZWFyPjIwMDQ8L1llYXI+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</w:fldData>
          </w:fldChar>
        </w:r>
        <w:r w:rsidR="0094700F" w:rsidDel="002C6F92">
          <w:rPr>
            <w:rFonts w:ascii="Times New Roman" w:eastAsia="Times New Roman" w:hAnsi="Times New Roman"/>
          </w:rPr>
          <w:delInstrText xml:space="preserve"> ADDIN EN.CITE.DATA </w:delInstrText>
        </w:r>
        <w:r w:rsidR="003D6BA7" w:rsidDel="002C6F92">
          <w:rPr>
            <w:rFonts w:ascii="Times New Roman" w:eastAsia="Times New Roman" w:hAnsi="Times New Roman"/>
          </w:rPr>
        </w:r>
        <w:r w:rsidR="003D6BA7" w:rsidDel="002C6F92">
          <w:rPr>
            <w:rFonts w:ascii="Times New Roman" w:eastAsia="Times New Roman" w:hAnsi="Times New Roman"/>
          </w:rPr>
          <w:fldChar w:fldCharType="end"/>
        </w:r>
        <w:r w:rsidR="003D6BA7" w:rsidRPr="00662B81" w:rsidDel="002C6F92">
          <w:rPr>
            <w:rFonts w:ascii="Times New Roman" w:eastAsia="Times New Roman" w:hAnsi="Times New Roman"/>
          </w:rPr>
        </w:r>
      </w:del>
      <w:ins w:id="579" w:author="hong qin" w:date="2012-01-19T16:49:00Z">
        <w:r w:rsidR="002C6F92">
          <w:rPr>
            <w:rFonts w:ascii="Times New Roman" w:eastAsia="Times New Roman" w:hAnsi="Times New Roman"/>
          </w:rPr>
          <w:fldChar w:fldCharType="begin">
            <w:fldData xml:space="preserve">PEVuZE5vdGU+PENpdGU+PEF1dGhvcj5HYXZyaWxvdjwvQXV0aG9yPjxZZWFyPjIwMDQ8L1llYXI+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</w:fldData>
          </w:fldChar>
        </w:r>
        <w:r w:rsidR="002C6F92">
          <w:rPr>
            <w:rFonts w:ascii="Times New Roman" w:eastAsia="Times New Roman" w:hAnsi="Times New Roman"/>
          </w:rPr>
          <w:instrText xml:space="preserve"> ADDIN EN.CITE.DATA </w:instrText>
        </w:r>
        <w:r w:rsidR="002C6F92">
          <w:rPr>
            <w:rFonts w:ascii="Times New Roman" w:eastAsia="Times New Roman" w:hAnsi="Times New Roman"/>
          </w:rPr>
        </w:r>
        <w:r w:rsidR="002C6F92">
          <w:rPr>
            <w:rFonts w:ascii="Times New Roman" w:eastAsia="Times New Roman" w:hAnsi="Times New Roman"/>
          </w:rPr>
          <w:fldChar w:fldCharType="end"/>
        </w:r>
      </w:ins>
      <w:r w:rsidR="003D6BA7" w:rsidRPr="00662B81">
        <w:rPr>
          <w:rFonts w:ascii="Times New Roman" w:eastAsia="Times New Roman" w:hAnsi="Times New Roman"/>
        </w:rPr>
        <w:fldChar w:fldCharType="separate"/>
      </w:r>
      <w:ins w:id="580" w:author="hong qin" w:date="2012-01-19T16:49:00Z">
        <w:r w:rsidR="002C6F92">
          <w:rPr>
            <w:rFonts w:ascii="Times New Roman" w:eastAsia="Times New Roman" w:hAnsi="Times New Roman"/>
          </w:rPr>
          <w:t xml:space="preserve">[78, 95, </w:t>
        </w:r>
        <w:proofErr w:type="gramStart"/>
        <w:r w:rsidR="002C6F92">
          <w:rPr>
            <w:rFonts w:ascii="Times New Roman" w:eastAsia="Times New Roman" w:hAnsi="Times New Roman"/>
          </w:rPr>
          <w:t>162</w:t>
        </w:r>
        <w:proofErr w:type="gramEnd"/>
        <w:r w:rsidR="002C6F92">
          <w:rPr>
            <w:rFonts w:ascii="Times New Roman" w:eastAsia="Times New Roman" w:hAnsi="Times New Roman"/>
          </w:rPr>
          <w:t>]</w:t>
        </w:r>
      </w:ins>
      <w:del w:id="581" w:author="hong qin" w:date="2012-01-19T16:49:00Z">
        <w:r w:rsidR="0094700F" w:rsidDel="002C6F92">
          <w:rPr>
            <w:rFonts w:ascii="Times New Roman" w:eastAsia="Times New Roman" w:hAnsi="Times New Roman"/>
          </w:rPr>
          <w:delText>[78, 94, 162]</w:delText>
        </w:r>
      </w:del>
      <w:r w:rsidR="003D6BA7" w:rsidRPr="00662B81">
        <w:rPr>
          <w:rFonts w:ascii="Times New Roman" w:eastAsia="Times New Roman" w:hAnsi="Times New Roman"/>
        </w:rPr>
        <w:fldChar w:fldCharType="end"/>
      </w:r>
      <w:r w:rsidR="00A0612E" w:rsidRPr="00A0612E">
        <w:rPr>
          <w:rFonts w:ascii="Times New Roman" w:eastAsia="Times New Roman" w:hAnsi="Times New Roman"/>
        </w:rPr>
        <w:t xml:space="preserve">. </w:t>
      </w:r>
      <w:commentRangeEnd w:id="571"/>
      <w:r w:rsidR="00A0612E" w:rsidRPr="00A0612E">
        <w:rPr>
          <w:rStyle w:val="CommentReference"/>
          <w:rFonts w:ascii="Cambria" w:eastAsia="Cambria" w:hAnsi="Cambria"/>
          <w:color w:val="auto"/>
          <w:lang w:eastAsia="en-US"/>
        </w:rPr>
        <w:commentReference w:id="571"/>
      </w:r>
      <w:r w:rsidRPr="00662B81">
        <w:rPr>
          <w:rFonts w:ascii="Times New Roman" w:eastAsia="Times New Roman" w:hAnsi="Times New Roman"/>
        </w:rPr>
        <w:t>With the requested ImageStream</w:t>
      </w:r>
      <w:r w:rsidR="00F27945" w:rsidRPr="00F27945">
        <w:rPr>
          <w:rFonts w:ascii="Times New Roman" w:eastAsia="Times New Roman" w:hAnsi="Times New Roman"/>
          <w:vertAlign w:val="superscript"/>
        </w:rPr>
        <w:t>X</w:t>
      </w:r>
      <w:r w:rsidRPr="00662B81">
        <w:rPr>
          <w:rFonts w:ascii="Times New Roman" w:eastAsia="Times New Roman" w:hAnsi="Times New Roman"/>
        </w:rPr>
        <w:t>, we can quantify cellular aging process</w:t>
      </w:r>
      <w:r w:rsidR="0096247E">
        <w:rPr>
          <w:rFonts w:ascii="Times New Roman" w:eastAsia="Times New Roman" w:hAnsi="Times New Roman"/>
        </w:rPr>
        <w:t>es</w:t>
      </w:r>
      <w:r w:rsidRPr="00662B81">
        <w:rPr>
          <w:rFonts w:ascii="Times New Roman" w:eastAsia="Times New Roman" w:hAnsi="Times New Roman"/>
        </w:rPr>
        <w:t xml:space="preserve"> in </w:t>
      </w:r>
      <w:r w:rsidR="001A402A" w:rsidRPr="001A402A">
        <w:rPr>
          <w:rFonts w:ascii="Times New Roman" w:eastAsia="Times New Roman" w:hAnsi="Times New Roman"/>
          <w:u w:val="single"/>
        </w:rPr>
        <w:t>unprecedented depth and scale,</w:t>
      </w:r>
      <w:r w:rsidRPr="00662B81">
        <w:rPr>
          <w:rFonts w:ascii="Times New Roman" w:eastAsia="Times New Roman" w:hAnsi="Times New Roman"/>
        </w:rPr>
        <w:t xml:space="preserve"> and propel the current research field of yeast aging to a new level. Moreover, we will gain new insights on </w:t>
      </w:r>
      <w:proofErr w:type="spellStart"/>
      <w:r w:rsidRPr="00662B81">
        <w:rPr>
          <w:rFonts w:ascii="Times New Roman" w:eastAsia="Times New Roman" w:hAnsi="Times New Roman"/>
        </w:rPr>
        <w:t>glycosphingolipids</w:t>
      </w:r>
      <w:proofErr w:type="spellEnd"/>
      <w:r w:rsidRPr="00662B81">
        <w:rPr>
          <w:rFonts w:ascii="Times New Roman" w:eastAsia="Times New Roman" w:hAnsi="Times New Roman"/>
        </w:rPr>
        <w:t xml:space="preserve">, cell proliferation, and environmental microbiology in three </w:t>
      </w:r>
      <w:r w:rsidR="0096247E">
        <w:rPr>
          <w:rFonts w:ascii="Times New Roman" w:eastAsia="Times New Roman" w:hAnsi="Times New Roman"/>
        </w:rPr>
        <w:t xml:space="preserve">other </w:t>
      </w:r>
      <w:r w:rsidRPr="00662B81">
        <w:rPr>
          <w:rFonts w:ascii="Times New Roman" w:eastAsia="Times New Roman" w:hAnsi="Times New Roman"/>
        </w:rPr>
        <w:t>projects</w:t>
      </w:r>
      <w:r w:rsidR="00CC2C1F">
        <w:rPr>
          <w:rFonts w:ascii="Times New Roman" w:eastAsia="Times New Roman" w:hAnsi="Times New Roman"/>
        </w:rPr>
        <w:t xml:space="preserve"> on cell population dynamics</w:t>
      </w:r>
      <w:r w:rsidRPr="00662B81">
        <w:rPr>
          <w:rFonts w:ascii="Times New Roman" w:eastAsia="Times New Roman" w:hAnsi="Times New Roman"/>
        </w:rPr>
        <w:t xml:space="preserve">. </w:t>
      </w:r>
    </w:p>
    <w:p w:rsidR="00FC416F" w:rsidRDefault="006B2B2A">
      <w:pPr>
        <w:spacing w:line="240" w:lineRule="auto"/>
        <w:ind w:firstLine="720"/>
        <w:jc w:val="both"/>
        <w:rPr>
          <w:rFonts w:ascii="Times New Roman" w:eastAsia="Times New Roman" w:hAnsi="Times New Roman"/>
        </w:rPr>
      </w:pPr>
      <w:r w:rsidRPr="00662B81">
        <w:rPr>
          <w:rFonts w:ascii="Times New Roman" w:eastAsia="Times New Roman" w:hAnsi="Times New Roman"/>
        </w:rPr>
        <w:t xml:space="preserve">The </w:t>
      </w:r>
      <w:r w:rsidR="001A402A" w:rsidRPr="001A402A">
        <w:rPr>
          <w:rFonts w:ascii="Times New Roman" w:eastAsia="Times New Roman" w:hAnsi="Times New Roman"/>
          <w:u w:val="single"/>
        </w:rPr>
        <w:t>institutional needs</w:t>
      </w:r>
      <w:r w:rsidRPr="00662B81">
        <w:rPr>
          <w:rFonts w:ascii="Times New Roman" w:eastAsia="Times New Roman" w:hAnsi="Times New Roman"/>
        </w:rPr>
        <w:t xml:space="preserve"> of ImageStream</w:t>
      </w:r>
      <w:r w:rsidR="00F27945" w:rsidRPr="00F27945">
        <w:rPr>
          <w:rFonts w:ascii="Times New Roman" w:eastAsia="Times New Roman" w:hAnsi="Times New Roman"/>
          <w:vertAlign w:val="superscript"/>
        </w:rPr>
        <w:t>X</w:t>
      </w:r>
      <w:r w:rsidRPr="00662B81">
        <w:rPr>
          <w:rFonts w:ascii="Times New Roman" w:eastAsia="Times New Roman" w:hAnsi="Times New Roman"/>
        </w:rPr>
        <w:t xml:space="preserve"> </w:t>
      </w:r>
      <w:r w:rsidR="00843CCF">
        <w:rPr>
          <w:rFonts w:ascii="Times New Roman" w:eastAsia="Times New Roman" w:hAnsi="Times New Roman"/>
        </w:rPr>
        <w:t xml:space="preserve">are due to </w:t>
      </w:r>
      <w:r w:rsidR="0007496B">
        <w:rPr>
          <w:rFonts w:ascii="Times New Roman" w:eastAsia="Times New Roman" w:hAnsi="Times New Roman"/>
        </w:rPr>
        <w:t xml:space="preserve">our unique </w:t>
      </w:r>
      <w:r w:rsidR="0007496B" w:rsidRPr="00662B81">
        <w:rPr>
          <w:rFonts w:ascii="Times New Roman" w:eastAsia="Times New Roman" w:hAnsi="Times New Roman"/>
        </w:rPr>
        <w:t>institutional setting</w:t>
      </w:r>
      <w:r w:rsidR="0007496B">
        <w:rPr>
          <w:rFonts w:ascii="Times New Roman" w:eastAsia="Times New Roman" w:hAnsi="Times New Roman"/>
        </w:rPr>
        <w:t xml:space="preserve"> and </w:t>
      </w:r>
      <w:r>
        <w:rPr>
          <w:rFonts w:ascii="Times New Roman" w:eastAsia="Times New Roman" w:hAnsi="Times New Roman"/>
        </w:rPr>
        <w:t xml:space="preserve">the lack of </w:t>
      </w:r>
      <w:r w:rsidR="00843CCF">
        <w:rPr>
          <w:rFonts w:ascii="Times New Roman" w:eastAsia="Times New Roman" w:hAnsi="Times New Roman"/>
        </w:rPr>
        <w:t xml:space="preserve">an </w:t>
      </w:r>
      <w:r>
        <w:rPr>
          <w:rFonts w:ascii="Times New Roman" w:eastAsia="Times New Roman" w:hAnsi="Times New Roman"/>
        </w:rPr>
        <w:t xml:space="preserve">equivalent </w:t>
      </w:r>
      <w:r w:rsidRPr="00662B81">
        <w:rPr>
          <w:rFonts w:ascii="Times New Roman" w:eastAsia="Times New Roman" w:hAnsi="Times New Roman"/>
        </w:rPr>
        <w:t>instrument</w:t>
      </w:r>
      <w:r w:rsidR="0024769C">
        <w:rPr>
          <w:rFonts w:ascii="Times New Roman" w:eastAsia="Times New Roman" w:hAnsi="Times New Roman"/>
        </w:rPr>
        <w:t xml:space="preserve"> in proximi</w:t>
      </w:r>
      <w:r>
        <w:rPr>
          <w:rFonts w:ascii="Times New Roman" w:eastAsia="Times New Roman" w:hAnsi="Times New Roman"/>
        </w:rPr>
        <w:t>ty</w:t>
      </w:r>
      <w:r w:rsidRPr="00662B81">
        <w:rPr>
          <w:rFonts w:ascii="Times New Roman" w:eastAsia="Times New Roman" w:hAnsi="Times New Roman"/>
        </w:rPr>
        <w:t>. To the best of our knowledge, AMN</w:t>
      </w:r>
      <w:r w:rsidR="008157C9">
        <w:rPr>
          <w:rFonts w:ascii="Times New Roman" w:eastAsia="Times New Roman" w:hAnsi="Times New Roman"/>
        </w:rPr>
        <w:t>I</w:t>
      </w:r>
      <w:r w:rsidRPr="00662B81">
        <w:rPr>
          <w:rFonts w:ascii="Times New Roman" w:eastAsia="Times New Roman" w:hAnsi="Times New Roman"/>
        </w:rPr>
        <w:t>S is the only vendor that offers a ready-to-go commercial version of image flow cytometer. The closest ImageStream</w:t>
      </w:r>
      <w:r w:rsidR="00F27945" w:rsidRPr="00F27945">
        <w:rPr>
          <w:rFonts w:ascii="Times New Roman" w:eastAsia="Times New Roman" w:hAnsi="Times New Roman"/>
          <w:vertAlign w:val="superscript"/>
        </w:rPr>
        <w:t>X</w:t>
      </w:r>
      <w:r w:rsidRPr="00662B81">
        <w:rPr>
          <w:rFonts w:ascii="Times New Roman" w:eastAsia="Times New Roman" w:hAnsi="Times New Roman"/>
        </w:rPr>
        <w:t xml:space="preserve"> to us is 158 miles away at the Medical </w:t>
      </w:r>
      <w:r>
        <w:rPr>
          <w:rFonts w:ascii="Times New Roman" w:eastAsia="Times New Roman" w:hAnsi="Times New Roman"/>
        </w:rPr>
        <w:t>College of Georgia in Augusta, Georgia. We are not aware of another ImageStream</w:t>
      </w:r>
      <w:r w:rsidR="00F27945" w:rsidRPr="00F27945">
        <w:rPr>
          <w:rFonts w:ascii="Times New Roman" w:eastAsia="Times New Roman" w:hAnsi="Times New Roman"/>
          <w:vertAlign w:val="superscript"/>
        </w:rPr>
        <w:t>X</w:t>
      </w:r>
      <w:r>
        <w:rPr>
          <w:rFonts w:ascii="Times New Roman" w:eastAsia="Times New Roman" w:hAnsi="Times New Roman"/>
        </w:rPr>
        <w:t xml:space="preserve"> in the Atlanta area. This gives </w:t>
      </w:r>
      <w:r w:rsidR="00843CCF">
        <w:rPr>
          <w:rFonts w:ascii="Times New Roman" w:eastAsia="Times New Roman" w:hAnsi="Times New Roman"/>
        </w:rPr>
        <w:t xml:space="preserve">a historically black institution, </w:t>
      </w:r>
      <w:r>
        <w:rPr>
          <w:rFonts w:ascii="Times New Roman" w:eastAsia="Times New Roman" w:hAnsi="Times New Roman"/>
        </w:rPr>
        <w:t xml:space="preserve">Spelman College, an opportunity </w:t>
      </w:r>
      <w:r w:rsidR="00252FD0">
        <w:rPr>
          <w:rFonts w:ascii="Times New Roman" w:eastAsia="Times New Roman" w:hAnsi="Times New Roman"/>
        </w:rPr>
        <w:t xml:space="preserve">to </w:t>
      </w:r>
      <w:r>
        <w:rPr>
          <w:rFonts w:ascii="Times New Roman" w:eastAsia="Times New Roman" w:hAnsi="Times New Roman"/>
        </w:rPr>
        <w:t>be</w:t>
      </w:r>
      <w:r w:rsidR="00252FD0">
        <w:rPr>
          <w:rFonts w:ascii="Times New Roman" w:eastAsia="Times New Roman" w:hAnsi="Times New Roman"/>
        </w:rPr>
        <w:t>come</w:t>
      </w:r>
      <w:r>
        <w:rPr>
          <w:rFonts w:ascii="Times New Roman" w:eastAsia="Times New Roman" w:hAnsi="Times New Roman"/>
        </w:rPr>
        <w:t xml:space="preserve"> a regional leader in statistical imaging research (see also section D</w:t>
      </w:r>
      <w:r w:rsidR="0007496B">
        <w:rPr>
          <w:rFonts w:ascii="Times New Roman" w:eastAsia="Times New Roman" w:hAnsi="Times New Roman"/>
        </w:rPr>
        <w:t>.3</w:t>
      </w:r>
      <w:r>
        <w:rPr>
          <w:rFonts w:ascii="Times New Roman" w:eastAsia="Times New Roman" w:hAnsi="Times New Roman"/>
        </w:rPr>
        <w:t xml:space="preserve">). </w:t>
      </w:r>
    </w:p>
    <w:p w:rsidR="00FC416F" w:rsidRDefault="00FC416F">
      <w:pPr>
        <w:spacing w:line="240" w:lineRule="auto"/>
        <w:ind w:firstLine="720"/>
        <w:jc w:val="both"/>
        <w:rPr>
          <w:rFonts w:ascii="Times New Roman" w:eastAsia="Times New Roman" w:hAnsi="Times New Roman"/>
        </w:rPr>
      </w:pPr>
    </w:p>
    <w:p w:rsidR="00FC416F" w:rsidRDefault="006B2B2A">
      <w:pPr>
        <w:pStyle w:val="Heading1"/>
        <w:spacing w:before="0" w:after="0"/>
        <w:jc w:val="both"/>
        <w:rPr>
          <w:rFonts w:ascii="Times New Roman" w:eastAsia="Times New Roman" w:hAnsi="Times New Roman"/>
          <w:sz w:val="22"/>
        </w:rPr>
      </w:pPr>
      <w:r>
        <w:rPr>
          <w:rFonts w:ascii="Times New Roman" w:eastAsia="Times New Roman" w:hAnsi="Times New Roman"/>
          <w:sz w:val="22"/>
        </w:rPr>
        <w:t>D. Impact on Research and Training Infrastructure</w:t>
      </w:r>
    </w:p>
    <w:p w:rsidR="00FC416F" w:rsidRDefault="006B2B2A">
      <w:pPr>
        <w:spacing w:line="240" w:lineRule="auto"/>
        <w:ind w:firstLine="720"/>
        <w:jc w:val="both"/>
        <w:rPr>
          <w:rFonts w:ascii="Times New Roman" w:hAnsi="Times New Roman"/>
        </w:rPr>
      </w:pPr>
      <w:r>
        <w:rPr>
          <w:rFonts w:ascii="Times New Roman" w:hAnsi="Times New Roman"/>
        </w:rPr>
        <w:t xml:space="preserve">The impact can be </w:t>
      </w:r>
      <w:commentRangeStart w:id="582"/>
      <w:r>
        <w:rPr>
          <w:rFonts w:ascii="Times New Roman" w:hAnsi="Times New Roman"/>
        </w:rPr>
        <w:t xml:space="preserve">found </w:t>
      </w:r>
      <w:r w:rsidR="00964926">
        <w:rPr>
          <w:rFonts w:ascii="Times New Roman" w:hAnsi="Times New Roman"/>
        </w:rPr>
        <w:t>on</w:t>
      </w:r>
      <w:r w:rsidR="00843CCF">
        <w:rPr>
          <w:rFonts w:ascii="Times New Roman" w:hAnsi="Times New Roman"/>
        </w:rPr>
        <w:t xml:space="preserve"> </w:t>
      </w:r>
      <w:r w:rsidR="002B22D3">
        <w:rPr>
          <w:rFonts w:ascii="Times New Roman" w:hAnsi="Times New Roman"/>
        </w:rPr>
        <w:t xml:space="preserve">research </w:t>
      </w:r>
      <w:r w:rsidR="00270921">
        <w:rPr>
          <w:rFonts w:ascii="Times New Roman" w:hAnsi="Times New Roman"/>
        </w:rPr>
        <w:t>training</w:t>
      </w:r>
      <w:r w:rsidR="00825DD4">
        <w:rPr>
          <w:rFonts w:ascii="Times New Roman" w:hAnsi="Times New Roman"/>
        </w:rPr>
        <w:t xml:space="preserve"> of</w:t>
      </w:r>
      <w:r w:rsidR="00610B87">
        <w:rPr>
          <w:rFonts w:ascii="Times New Roman" w:hAnsi="Times New Roman"/>
        </w:rPr>
        <w:t xml:space="preserve"> minority students</w:t>
      </w:r>
      <w:r>
        <w:rPr>
          <w:rFonts w:ascii="Times New Roman" w:hAnsi="Times New Roman"/>
        </w:rPr>
        <w:t xml:space="preserve">, </w:t>
      </w:r>
      <w:r w:rsidR="00610B87">
        <w:rPr>
          <w:rFonts w:ascii="Times New Roman" w:hAnsi="Times New Roman"/>
        </w:rPr>
        <w:t>curriculum transformation,</w:t>
      </w:r>
      <w:r>
        <w:rPr>
          <w:rFonts w:ascii="Times New Roman" w:hAnsi="Times New Roman"/>
        </w:rPr>
        <w:t xml:space="preserve"> </w:t>
      </w:r>
      <w:r w:rsidR="000C22FD">
        <w:rPr>
          <w:rFonts w:ascii="Times New Roman" w:hAnsi="Times New Roman"/>
        </w:rPr>
        <w:t>enhanced faculty research and collab</w:t>
      </w:r>
      <w:commentRangeEnd w:id="582"/>
      <w:r w:rsidR="00231748">
        <w:rPr>
          <w:rStyle w:val="CommentReference"/>
          <w:rFonts w:ascii="Cambria" w:eastAsia="Cambria" w:hAnsi="Cambria" w:cs="Times New Roman"/>
          <w:color w:val="auto"/>
          <w:lang w:eastAsia="en-US"/>
        </w:rPr>
        <w:commentReference w:id="582"/>
      </w:r>
      <w:r w:rsidR="000C22FD">
        <w:rPr>
          <w:rFonts w:ascii="Times New Roman" w:hAnsi="Times New Roman"/>
        </w:rPr>
        <w:t xml:space="preserve">oration, </w:t>
      </w:r>
      <w:r>
        <w:rPr>
          <w:rFonts w:ascii="Times New Roman" w:hAnsi="Times New Roman"/>
        </w:rPr>
        <w:t xml:space="preserve">and </w:t>
      </w:r>
      <w:r w:rsidR="00610B87">
        <w:rPr>
          <w:rFonts w:ascii="Times New Roman" w:hAnsi="Times New Roman"/>
        </w:rPr>
        <w:t xml:space="preserve">enhanced research capacity at a </w:t>
      </w:r>
      <w:r w:rsidR="00495283">
        <w:rPr>
          <w:rFonts w:ascii="Times New Roman" w:hAnsi="Times New Roman"/>
        </w:rPr>
        <w:t xml:space="preserve">historically black college for women. </w:t>
      </w:r>
    </w:p>
    <w:p w:rsidR="00FC416F" w:rsidRDefault="00FC416F">
      <w:pPr>
        <w:spacing w:line="240" w:lineRule="auto"/>
        <w:ind w:firstLine="720"/>
        <w:jc w:val="both"/>
        <w:rPr>
          <w:rFonts w:ascii="Times New Roman" w:hAnsi="Times New Roman"/>
        </w:rPr>
      </w:pPr>
    </w:p>
    <w:p w:rsidR="00FC416F" w:rsidRDefault="00A0612E">
      <w:pPr>
        <w:pStyle w:val="Heading2"/>
        <w:spacing w:before="0" w:after="0"/>
        <w:jc w:val="both"/>
        <w:rPr>
          <w:rFonts w:ascii="Times New Roman" w:hAnsi="Times New Roman"/>
          <w:b w:val="0"/>
        </w:rPr>
      </w:pPr>
      <w:r w:rsidRPr="00A0612E">
        <w:rPr>
          <w:rFonts w:ascii="Times New Roman" w:hAnsi="Times New Roman"/>
          <w:sz w:val="22"/>
          <w:szCs w:val="22"/>
        </w:rPr>
        <w:t xml:space="preserve">D.1 </w:t>
      </w:r>
      <w:r w:rsidR="00C5304F">
        <w:rPr>
          <w:rFonts w:ascii="Times New Roman" w:hAnsi="Times New Roman"/>
          <w:sz w:val="22"/>
          <w:szCs w:val="22"/>
        </w:rPr>
        <w:t>Research</w:t>
      </w:r>
      <w:r w:rsidR="002B22D3">
        <w:rPr>
          <w:rFonts w:ascii="Times New Roman" w:hAnsi="Times New Roman"/>
          <w:sz w:val="22"/>
          <w:szCs w:val="22"/>
        </w:rPr>
        <w:t xml:space="preserve"> t</w:t>
      </w:r>
      <w:r w:rsidR="00270921">
        <w:rPr>
          <w:rFonts w:ascii="Times New Roman" w:hAnsi="Times New Roman"/>
          <w:sz w:val="22"/>
          <w:szCs w:val="22"/>
        </w:rPr>
        <w:t>raining</w:t>
      </w:r>
      <w:r w:rsidR="00182C5A">
        <w:rPr>
          <w:rFonts w:ascii="Times New Roman" w:hAnsi="Times New Roman"/>
          <w:sz w:val="22"/>
          <w:szCs w:val="22"/>
        </w:rPr>
        <w:t xml:space="preserve"> of</w:t>
      </w:r>
      <w:r w:rsidRPr="00A0612E">
        <w:rPr>
          <w:rFonts w:ascii="Times New Roman" w:hAnsi="Times New Roman"/>
          <w:sz w:val="22"/>
          <w:szCs w:val="22"/>
        </w:rPr>
        <w:t xml:space="preserve"> minority students </w:t>
      </w:r>
    </w:p>
    <w:p w:rsidR="00FC416F" w:rsidRDefault="0028062B">
      <w:pPr>
        <w:pStyle w:val="Heading2"/>
        <w:spacing w:before="0" w:after="0"/>
        <w:ind w:firstLine="720"/>
        <w:jc w:val="both"/>
        <w:rPr>
          <w:rFonts w:ascii="Times New Roman" w:hAnsi="Times New Roman"/>
          <w:b w:val="0"/>
          <w:sz w:val="22"/>
          <w:szCs w:val="22"/>
        </w:rPr>
      </w:pPr>
      <w:r>
        <w:rPr>
          <w:rFonts w:ascii="Times New Roman" w:hAnsi="Times New Roman"/>
          <w:b w:val="0"/>
          <w:sz w:val="22"/>
          <w:szCs w:val="22"/>
        </w:rPr>
        <w:t>The PI and co</w:t>
      </w:r>
      <w:r w:rsidR="00AF0B58">
        <w:rPr>
          <w:rFonts w:ascii="Times New Roman" w:hAnsi="Times New Roman"/>
          <w:b w:val="0"/>
          <w:sz w:val="22"/>
          <w:szCs w:val="22"/>
        </w:rPr>
        <w:t>-</w:t>
      </w:r>
      <w:r>
        <w:rPr>
          <w:rFonts w:ascii="Times New Roman" w:hAnsi="Times New Roman"/>
          <w:b w:val="0"/>
          <w:sz w:val="22"/>
          <w:szCs w:val="22"/>
        </w:rPr>
        <w:t xml:space="preserve">PIs, as with many faculty at Spelman College, fully embrace the notion that learning by investigation is the most effective way of learning. The PI and </w:t>
      </w:r>
      <w:proofErr w:type="spellStart"/>
      <w:r>
        <w:rPr>
          <w:rFonts w:ascii="Times New Roman" w:hAnsi="Times New Roman"/>
          <w:b w:val="0"/>
          <w:sz w:val="22"/>
          <w:szCs w:val="22"/>
        </w:rPr>
        <w:t>coPI</w:t>
      </w:r>
      <w:r w:rsidR="00020078">
        <w:rPr>
          <w:rFonts w:ascii="Times New Roman" w:hAnsi="Times New Roman"/>
          <w:b w:val="0"/>
          <w:sz w:val="22"/>
          <w:szCs w:val="22"/>
        </w:rPr>
        <w:t>s</w:t>
      </w:r>
      <w:proofErr w:type="spellEnd"/>
      <w:r>
        <w:rPr>
          <w:rFonts w:ascii="Times New Roman" w:hAnsi="Times New Roman"/>
          <w:b w:val="0"/>
          <w:sz w:val="22"/>
          <w:szCs w:val="22"/>
        </w:rPr>
        <w:t xml:space="preserve"> have demonstrated records of engaging undergraduates in research (</w:t>
      </w:r>
      <w:r w:rsidR="00020078">
        <w:rPr>
          <w:rFonts w:ascii="Times New Roman" w:hAnsi="Times New Roman"/>
          <w:b w:val="0"/>
          <w:sz w:val="22"/>
          <w:szCs w:val="22"/>
        </w:rPr>
        <w:t>summarized in</w:t>
      </w:r>
      <w:r>
        <w:rPr>
          <w:rFonts w:ascii="Times New Roman" w:hAnsi="Times New Roman"/>
          <w:b w:val="0"/>
          <w:sz w:val="22"/>
          <w:szCs w:val="22"/>
        </w:rPr>
        <w:t xml:space="preserve"> Table 1).  </w:t>
      </w:r>
      <w:proofErr w:type="gramStart"/>
      <w:r>
        <w:rPr>
          <w:rFonts w:ascii="Times New Roman" w:hAnsi="Times New Roman"/>
          <w:b w:val="0"/>
          <w:sz w:val="22"/>
          <w:szCs w:val="22"/>
        </w:rPr>
        <w:t>Each year, about 8-9 Spelman students will be trained to use the requested ImageStream</w:t>
      </w:r>
      <w:r w:rsidR="00F27945" w:rsidRPr="00F27945">
        <w:rPr>
          <w:rFonts w:ascii="Times New Roman" w:hAnsi="Times New Roman"/>
          <w:b w:val="0"/>
          <w:sz w:val="22"/>
          <w:szCs w:val="22"/>
          <w:vertAlign w:val="superscript"/>
        </w:rPr>
        <w:t>X</w:t>
      </w:r>
      <w:r>
        <w:rPr>
          <w:rFonts w:ascii="Times New Roman" w:hAnsi="Times New Roman"/>
          <w:b w:val="0"/>
          <w:sz w:val="22"/>
          <w:szCs w:val="22"/>
        </w:rPr>
        <w:t xml:space="preserve"> to conduct experiments for the 4 proposed projects (Table 1).</w:t>
      </w:r>
      <w:proofErr w:type="gramEnd"/>
      <w:r>
        <w:rPr>
          <w:rFonts w:ascii="Times New Roman" w:hAnsi="Times New Roman"/>
          <w:b w:val="0"/>
          <w:sz w:val="22"/>
          <w:szCs w:val="22"/>
        </w:rPr>
        <w:t xml:space="preserve"> </w:t>
      </w:r>
      <w:r w:rsidR="002746AE">
        <w:rPr>
          <w:rFonts w:ascii="Times New Roman" w:hAnsi="Times New Roman"/>
          <w:b w:val="0"/>
          <w:sz w:val="22"/>
          <w:szCs w:val="22"/>
          <w:u w:val="single"/>
        </w:rPr>
        <w:t>T</w:t>
      </w:r>
      <w:r w:rsidR="002746AE" w:rsidRPr="00BB417D">
        <w:rPr>
          <w:rFonts w:ascii="Times New Roman" w:hAnsi="Times New Roman"/>
          <w:b w:val="0"/>
          <w:sz w:val="22"/>
          <w:szCs w:val="22"/>
          <w:u w:val="single"/>
        </w:rPr>
        <w:t>hese Spelman students will gain ownerships to a unique body of data and knowledge</w:t>
      </w:r>
      <w:r w:rsidR="00A0612E" w:rsidRPr="00A0612E">
        <w:rPr>
          <w:rFonts w:ascii="Times New Roman" w:hAnsi="Times New Roman"/>
          <w:b w:val="0"/>
          <w:sz w:val="22"/>
          <w:szCs w:val="22"/>
        </w:rPr>
        <w:t>, b</w:t>
      </w:r>
      <w:r>
        <w:rPr>
          <w:rFonts w:ascii="Times New Roman" w:hAnsi="Times New Roman"/>
          <w:b w:val="0"/>
          <w:sz w:val="22"/>
          <w:szCs w:val="22"/>
        </w:rPr>
        <w:t>ecause of the capability of ImageStream</w:t>
      </w:r>
      <w:r w:rsidR="00F27945" w:rsidRPr="00F27945">
        <w:rPr>
          <w:rFonts w:ascii="Times New Roman" w:hAnsi="Times New Roman"/>
          <w:b w:val="0"/>
          <w:sz w:val="22"/>
          <w:szCs w:val="22"/>
          <w:vertAlign w:val="superscript"/>
        </w:rPr>
        <w:t>X</w:t>
      </w:r>
      <w:r w:rsidR="000F4932">
        <w:rPr>
          <w:rFonts w:ascii="Times New Roman" w:hAnsi="Times New Roman"/>
          <w:b w:val="0"/>
          <w:sz w:val="22"/>
          <w:szCs w:val="22"/>
        </w:rPr>
        <w:t xml:space="preserve"> and its relatively new </w:t>
      </w:r>
      <w:r w:rsidR="00293D0D">
        <w:rPr>
          <w:rFonts w:ascii="Times New Roman" w:hAnsi="Times New Roman"/>
          <w:b w:val="0"/>
          <w:sz w:val="22"/>
          <w:szCs w:val="22"/>
        </w:rPr>
        <w:t xml:space="preserve">status </w:t>
      </w:r>
      <w:r w:rsidR="000F4932">
        <w:rPr>
          <w:rFonts w:ascii="Times New Roman" w:hAnsi="Times New Roman"/>
          <w:b w:val="0"/>
          <w:sz w:val="22"/>
          <w:szCs w:val="22"/>
        </w:rPr>
        <w:t>in research</w:t>
      </w:r>
      <w:r>
        <w:rPr>
          <w:rFonts w:ascii="Times New Roman" w:hAnsi="Times New Roman"/>
          <w:b w:val="0"/>
          <w:sz w:val="22"/>
          <w:szCs w:val="22"/>
        </w:rPr>
        <w:t>.</w:t>
      </w:r>
      <w:r w:rsidR="00990C3F">
        <w:rPr>
          <w:rFonts w:ascii="Times New Roman" w:hAnsi="Times New Roman"/>
          <w:b w:val="0"/>
          <w:sz w:val="22"/>
          <w:szCs w:val="22"/>
        </w:rPr>
        <w:t xml:space="preserve"> </w:t>
      </w:r>
      <w:r>
        <w:rPr>
          <w:rFonts w:ascii="Times New Roman" w:hAnsi="Times New Roman"/>
          <w:b w:val="0"/>
          <w:sz w:val="22"/>
          <w:szCs w:val="22"/>
        </w:rPr>
        <w:t>The high-throughput nature of ImageStream</w:t>
      </w:r>
      <w:r w:rsidR="00F27945" w:rsidRPr="00F27945">
        <w:rPr>
          <w:rFonts w:ascii="Times New Roman" w:hAnsi="Times New Roman"/>
          <w:b w:val="0"/>
          <w:sz w:val="22"/>
          <w:szCs w:val="22"/>
          <w:vertAlign w:val="superscript"/>
        </w:rPr>
        <w:t>X</w:t>
      </w:r>
      <w:r>
        <w:rPr>
          <w:rFonts w:ascii="Times New Roman" w:hAnsi="Times New Roman"/>
          <w:b w:val="0"/>
          <w:sz w:val="22"/>
          <w:szCs w:val="22"/>
        </w:rPr>
        <w:t xml:space="preserve"> </w:t>
      </w:r>
      <w:r w:rsidR="00293D0D">
        <w:rPr>
          <w:rFonts w:ascii="Times New Roman" w:hAnsi="Times New Roman"/>
          <w:b w:val="0"/>
          <w:sz w:val="22"/>
          <w:szCs w:val="22"/>
        </w:rPr>
        <w:t xml:space="preserve">also </w:t>
      </w:r>
      <w:r w:rsidR="00B256AE">
        <w:rPr>
          <w:rFonts w:ascii="Times New Roman" w:hAnsi="Times New Roman"/>
          <w:b w:val="0"/>
          <w:sz w:val="22"/>
          <w:szCs w:val="22"/>
        </w:rPr>
        <w:t xml:space="preserve">means that research projects will be </w:t>
      </w:r>
      <w:r w:rsidR="001A402A" w:rsidRPr="001A402A">
        <w:rPr>
          <w:rFonts w:ascii="Times New Roman" w:hAnsi="Times New Roman"/>
          <w:b w:val="0"/>
          <w:sz w:val="22"/>
          <w:szCs w:val="22"/>
          <w:u w:val="single"/>
        </w:rPr>
        <w:t>data-rich</w:t>
      </w:r>
      <w:r>
        <w:rPr>
          <w:rFonts w:ascii="Times New Roman" w:hAnsi="Times New Roman"/>
          <w:b w:val="0"/>
          <w:sz w:val="22"/>
          <w:szCs w:val="22"/>
        </w:rPr>
        <w:t xml:space="preserve">, and </w:t>
      </w:r>
      <w:r w:rsidR="003F0476">
        <w:rPr>
          <w:rFonts w:ascii="Times New Roman" w:hAnsi="Times New Roman"/>
          <w:b w:val="0"/>
          <w:sz w:val="22"/>
          <w:szCs w:val="22"/>
        </w:rPr>
        <w:t xml:space="preserve">students will receive state-of-the-art training in </w:t>
      </w:r>
      <w:r>
        <w:rPr>
          <w:rFonts w:ascii="Times New Roman" w:hAnsi="Times New Roman"/>
          <w:b w:val="0"/>
          <w:sz w:val="22"/>
          <w:szCs w:val="22"/>
        </w:rPr>
        <w:t xml:space="preserve">the </w:t>
      </w:r>
      <w:r w:rsidR="001A402A" w:rsidRPr="001A402A">
        <w:rPr>
          <w:rFonts w:ascii="Times New Roman" w:hAnsi="Times New Roman"/>
          <w:b w:val="0"/>
          <w:sz w:val="22"/>
          <w:szCs w:val="22"/>
          <w:u w:val="single"/>
        </w:rPr>
        <w:t>computational and statistical aspects</w:t>
      </w:r>
      <w:r>
        <w:rPr>
          <w:rFonts w:ascii="Times New Roman" w:hAnsi="Times New Roman"/>
          <w:b w:val="0"/>
          <w:sz w:val="22"/>
          <w:szCs w:val="22"/>
        </w:rPr>
        <w:t xml:space="preserve"> of modern biology research. </w:t>
      </w:r>
      <w:r w:rsidR="00A0612E" w:rsidRPr="00A0612E">
        <w:rPr>
          <w:rFonts w:ascii="Times New Roman" w:hAnsi="Times New Roman"/>
          <w:b w:val="0"/>
          <w:bCs w:val="0"/>
          <w:sz w:val="22"/>
          <w:lang w:bidi="en-US"/>
        </w:rPr>
        <w:t xml:space="preserve">This kind of </w:t>
      </w:r>
      <w:r w:rsidR="001A402A" w:rsidRPr="001A402A">
        <w:rPr>
          <w:rFonts w:ascii="Times New Roman" w:hAnsi="Times New Roman"/>
          <w:b w:val="0"/>
          <w:bCs w:val="0"/>
          <w:sz w:val="22"/>
          <w:u w:val="single"/>
          <w:lang w:bidi="en-US"/>
        </w:rPr>
        <w:t>interdisciplinary training</w:t>
      </w:r>
      <w:r w:rsidR="00A0612E" w:rsidRPr="00A0612E">
        <w:rPr>
          <w:rFonts w:ascii="Times New Roman" w:hAnsi="Times New Roman"/>
          <w:b w:val="0"/>
          <w:bCs w:val="0"/>
          <w:sz w:val="22"/>
          <w:lang w:bidi="en-US"/>
        </w:rPr>
        <w:t xml:space="preserve"> and the combination of experimental and computing experience will greatly enhance student preparation for graduate school.</w:t>
      </w:r>
      <w:r w:rsidR="006E5002">
        <w:rPr>
          <w:rFonts w:ascii="Times New Roman" w:hAnsi="Times New Roman"/>
          <w:b w:val="0"/>
          <w:bCs w:val="0"/>
          <w:sz w:val="22"/>
          <w:lang w:bidi="en-US"/>
        </w:rPr>
        <w:t xml:space="preserve"> </w:t>
      </w:r>
      <w:r w:rsidR="00847A15">
        <w:rPr>
          <w:rFonts w:ascii="Times New Roman" w:hAnsi="Times New Roman"/>
          <w:b w:val="0"/>
          <w:sz w:val="22"/>
          <w:szCs w:val="22"/>
        </w:rPr>
        <w:t xml:space="preserve">Moreover, </w:t>
      </w:r>
      <w:r>
        <w:rPr>
          <w:rFonts w:ascii="Times New Roman" w:hAnsi="Times New Roman"/>
          <w:b w:val="0"/>
          <w:sz w:val="22"/>
          <w:szCs w:val="22"/>
        </w:rPr>
        <w:t>w</w:t>
      </w:r>
      <w:r w:rsidR="00A0612E" w:rsidRPr="00A0612E">
        <w:rPr>
          <w:rFonts w:ascii="Times New Roman" w:hAnsi="Times New Roman"/>
          <w:b w:val="0"/>
          <w:sz w:val="22"/>
          <w:szCs w:val="22"/>
        </w:rPr>
        <w:t xml:space="preserve">e </w:t>
      </w:r>
      <w:r w:rsidR="00190337">
        <w:rPr>
          <w:rFonts w:ascii="Times New Roman" w:hAnsi="Times New Roman"/>
          <w:b w:val="0"/>
          <w:sz w:val="22"/>
          <w:szCs w:val="22"/>
        </w:rPr>
        <w:t xml:space="preserve">will encourage </w:t>
      </w:r>
      <w:r w:rsidR="006358D1">
        <w:rPr>
          <w:rFonts w:ascii="Times New Roman" w:hAnsi="Times New Roman"/>
          <w:b w:val="0"/>
          <w:sz w:val="22"/>
          <w:szCs w:val="22"/>
        </w:rPr>
        <w:t>our</w:t>
      </w:r>
      <w:r w:rsidR="00190337">
        <w:rPr>
          <w:rFonts w:ascii="Times New Roman" w:hAnsi="Times New Roman"/>
          <w:b w:val="0"/>
          <w:sz w:val="22"/>
          <w:szCs w:val="22"/>
        </w:rPr>
        <w:t xml:space="preserve"> students to present their findings at various national and international meetings</w:t>
      </w:r>
      <w:r w:rsidR="00512257">
        <w:rPr>
          <w:rFonts w:ascii="Times New Roman" w:hAnsi="Times New Roman"/>
          <w:b w:val="0"/>
          <w:sz w:val="22"/>
          <w:szCs w:val="22"/>
        </w:rPr>
        <w:t>.</w:t>
      </w:r>
      <w:r w:rsidR="00FC58F3">
        <w:rPr>
          <w:rFonts w:ascii="Times New Roman" w:hAnsi="Times New Roman"/>
          <w:b w:val="0"/>
          <w:sz w:val="22"/>
          <w:szCs w:val="22"/>
        </w:rPr>
        <w:t xml:space="preserve"> </w:t>
      </w:r>
      <w:r w:rsidR="00A0612E" w:rsidRPr="00A0612E">
        <w:rPr>
          <w:rFonts w:ascii="Times New Roman" w:hAnsi="Times New Roman"/>
          <w:b w:val="0"/>
          <w:sz w:val="22"/>
          <w:szCs w:val="22"/>
        </w:rPr>
        <w:t xml:space="preserve">These meetings </w:t>
      </w:r>
      <w:r w:rsidR="009327D4">
        <w:rPr>
          <w:rFonts w:ascii="Times New Roman" w:hAnsi="Times New Roman"/>
          <w:b w:val="0"/>
          <w:sz w:val="22"/>
          <w:szCs w:val="22"/>
        </w:rPr>
        <w:t xml:space="preserve">will enable our </w:t>
      </w:r>
      <w:r>
        <w:rPr>
          <w:rFonts w:ascii="Times New Roman" w:hAnsi="Times New Roman"/>
          <w:b w:val="0"/>
          <w:sz w:val="22"/>
          <w:szCs w:val="22"/>
        </w:rPr>
        <w:t>students to</w:t>
      </w:r>
      <w:r w:rsidR="00A0612E" w:rsidRPr="00A0612E">
        <w:rPr>
          <w:rFonts w:ascii="Times New Roman" w:hAnsi="Times New Roman"/>
          <w:b w:val="0"/>
          <w:sz w:val="22"/>
          <w:szCs w:val="22"/>
        </w:rPr>
        <w:t xml:space="preserve"> present their accomplishment</w:t>
      </w:r>
      <w:r w:rsidR="009327D4">
        <w:rPr>
          <w:rFonts w:ascii="Times New Roman" w:hAnsi="Times New Roman"/>
          <w:b w:val="0"/>
          <w:sz w:val="22"/>
          <w:szCs w:val="22"/>
        </w:rPr>
        <w:t>s</w:t>
      </w:r>
      <w:r w:rsidR="00A0612E" w:rsidRPr="00A0612E">
        <w:rPr>
          <w:rFonts w:ascii="Times New Roman" w:hAnsi="Times New Roman"/>
          <w:b w:val="0"/>
          <w:sz w:val="22"/>
          <w:szCs w:val="22"/>
        </w:rPr>
        <w:t xml:space="preserve"> </w:t>
      </w:r>
      <w:r>
        <w:rPr>
          <w:rFonts w:ascii="Times New Roman" w:hAnsi="Times New Roman"/>
          <w:b w:val="0"/>
          <w:sz w:val="22"/>
          <w:szCs w:val="22"/>
        </w:rPr>
        <w:t xml:space="preserve">on statistical imaging and cell population studies, and </w:t>
      </w:r>
      <w:r w:rsidR="00997CF3">
        <w:rPr>
          <w:rFonts w:ascii="Times New Roman" w:hAnsi="Times New Roman"/>
          <w:b w:val="0"/>
          <w:sz w:val="22"/>
          <w:szCs w:val="22"/>
        </w:rPr>
        <w:t xml:space="preserve">to learn more about </w:t>
      </w:r>
      <w:r>
        <w:rPr>
          <w:rFonts w:ascii="Times New Roman" w:hAnsi="Times New Roman"/>
          <w:b w:val="0"/>
          <w:sz w:val="22"/>
          <w:szCs w:val="22"/>
        </w:rPr>
        <w:t>graduate schools and career oppo</w:t>
      </w:r>
      <w:r w:rsidR="00997CF3">
        <w:rPr>
          <w:rFonts w:ascii="Times New Roman" w:hAnsi="Times New Roman"/>
          <w:b w:val="0"/>
          <w:sz w:val="22"/>
          <w:szCs w:val="22"/>
        </w:rPr>
        <w:t xml:space="preserve">rtunities in science. </w:t>
      </w:r>
    </w:p>
    <w:p w:rsidR="00FC416F" w:rsidRDefault="009F3418">
      <w:pPr>
        <w:spacing w:line="240" w:lineRule="auto"/>
        <w:ind w:firstLine="720"/>
        <w:jc w:val="both"/>
        <w:rPr>
          <w:rFonts w:ascii="Times New Roman" w:eastAsia="Times New Roman" w:hAnsi="Times New Roman"/>
        </w:rPr>
      </w:pPr>
      <w:r>
        <w:rPr>
          <w:rFonts w:ascii="Times New Roman" w:eastAsia="Times New Roman" w:hAnsi="Times New Roman"/>
        </w:rPr>
        <w:t>In addition, both Biology Department and Environmental Science and Studies Program offer research courses</w:t>
      </w:r>
      <w:r w:rsidR="00F72FF8">
        <w:rPr>
          <w:rFonts w:ascii="Times New Roman" w:eastAsia="Times New Roman" w:hAnsi="Times New Roman"/>
        </w:rPr>
        <w:t xml:space="preserve"> (BIO487 and ES435)</w:t>
      </w:r>
      <w:r w:rsidR="00BE120B">
        <w:rPr>
          <w:rFonts w:ascii="Times New Roman" w:eastAsia="Times New Roman" w:hAnsi="Times New Roman"/>
        </w:rPr>
        <w:t>, and encourage students to work as research assistants.</w:t>
      </w:r>
      <w:r>
        <w:rPr>
          <w:rFonts w:ascii="Times New Roman" w:eastAsia="Times New Roman" w:hAnsi="Times New Roman"/>
        </w:rPr>
        <w:t xml:space="preserve"> </w:t>
      </w:r>
      <w:r w:rsidR="00364023" w:rsidRPr="00D83704">
        <w:rPr>
          <w:rFonts w:ascii="Times New Roman" w:eastAsia="Times New Roman" w:hAnsi="Times New Roman"/>
        </w:rPr>
        <w:t xml:space="preserve">The </w:t>
      </w:r>
      <w:r w:rsidR="00364023">
        <w:rPr>
          <w:rFonts w:ascii="Times New Roman" w:eastAsia="Times New Roman" w:hAnsi="Times New Roman"/>
        </w:rPr>
        <w:t>Spelman B</w:t>
      </w:r>
      <w:r w:rsidR="00364023" w:rsidRPr="00D83704">
        <w:rPr>
          <w:rFonts w:ascii="Times New Roman" w:eastAsia="Times New Roman" w:hAnsi="Times New Roman"/>
        </w:rPr>
        <w:t xml:space="preserve">iology department is </w:t>
      </w:r>
      <w:r w:rsidR="00034C2B">
        <w:rPr>
          <w:rFonts w:ascii="Times New Roman" w:eastAsia="Times New Roman" w:hAnsi="Times New Roman"/>
        </w:rPr>
        <w:t xml:space="preserve">also </w:t>
      </w:r>
      <w:r w:rsidR="00364023">
        <w:rPr>
          <w:rFonts w:ascii="Times New Roman" w:eastAsia="Times New Roman" w:hAnsi="Times New Roman"/>
        </w:rPr>
        <w:t xml:space="preserve">preparing for a research minor (A HHMI proposal was submitted recently). </w:t>
      </w:r>
      <w:r w:rsidR="00F72FF8">
        <w:rPr>
          <w:rFonts w:ascii="Times New Roman" w:eastAsia="Times New Roman" w:hAnsi="Times New Roman"/>
        </w:rPr>
        <w:t xml:space="preserve">ES435 is a required course for a minor in </w:t>
      </w:r>
      <w:r w:rsidR="00F72FF8" w:rsidRPr="0075786D">
        <w:rPr>
          <w:rFonts w:ascii="Times New Roman" w:hAnsi="Times New Roman"/>
        </w:rPr>
        <w:t>Environmental Science</w:t>
      </w:r>
      <w:r w:rsidR="00FF2DE4">
        <w:rPr>
          <w:rFonts w:ascii="Times New Roman" w:hAnsi="Times New Roman"/>
        </w:rPr>
        <w:t xml:space="preserve"> and </w:t>
      </w:r>
      <w:r w:rsidR="00523DDA">
        <w:rPr>
          <w:rFonts w:ascii="Times New Roman" w:hAnsi="Times New Roman"/>
        </w:rPr>
        <w:t xml:space="preserve">is </w:t>
      </w:r>
      <w:r w:rsidR="00FF2DE4">
        <w:rPr>
          <w:rFonts w:ascii="Times New Roman" w:hAnsi="Times New Roman"/>
        </w:rPr>
        <w:t>often fulfilled by independent research projects</w:t>
      </w:r>
      <w:r w:rsidR="00F72FF8">
        <w:rPr>
          <w:rFonts w:ascii="Times New Roman" w:hAnsi="Times New Roman"/>
        </w:rPr>
        <w:t>.</w:t>
      </w:r>
      <w:r w:rsidR="00F72FF8" w:rsidRPr="0075786D">
        <w:rPr>
          <w:rFonts w:ascii="Times New Roman" w:hAnsi="Times New Roman"/>
        </w:rPr>
        <w:t xml:space="preserve"> </w:t>
      </w:r>
      <w:r w:rsidR="00364023">
        <w:rPr>
          <w:rFonts w:ascii="Times New Roman" w:eastAsia="Times New Roman" w:hAnsi="Times New Roman"/>
        </w:rPr>
        <w:t>The requested state-of-the-art ImageStream</w:t>
      </w:r>
      <w:r w:rsidR="00F27945" w:rsidRPr="00F27945">
        <w:rPr>
          <w:rFonts w:ascii="Times New Roman" w:eastAsia="Times New Roman" w:hAnsi="Times New Roman"/>
          <w:vertAlign w:val="superscript"/>
        </w:rPr>
        <w:t>X</w:t>
      </w:r>
      <w:r w:rsidR="00364023">
        <w:rPr>
          <w:rFonts w:ascii="Times New Roman" w:eastAsia="Times New Roman" w:hAnsi="Times New Roman"/>
        </w:rPr>
        <w:t xml:space="preserve"> would bring </w:t>
      </w:r>
      <w:r w:rsidR="001A402A" w:rsidRPr="001A402A">
        <w:rPr>
          <w:rFonts w:ascii="Times New Roman" w:eastAsia="Times New Roman" w:hAnsi="Times New Roman"/>
          <w:u w:val="single"/>
        </w:rPr>
        <w:t>a sense of excitement to students</w:t>
      </w:r>
      <w:r w:rsidR="00364023">
        <w:rPr>
          <w:rFonts w:ascii="Times New Roman" w:eastAsia="Times New Roman" w:hAnsi="Times New Roman"/>
        </w:rPr>
        <w:t xml:space="preserve"> and would </w:t>
      </w:r>
      <w:r w:rsidR="00053364">
        <w:rPr>
          <w:rFonts w:ascii="Times New Roman" w:eastAsia="Times New Roman" w:hAnsi="Times New Roman"/>
        </w:rPr>
        <w:t xml:space="preserve">be </w:t>
      </w:r>
      <w:r w:rsidR="00364023">
        <w:rPr>
          <w:rFonts w:ascii="Times New Roman" w:eastAsia="Times New Roman" w:hAnsi="Times New Roman"/>
        </w:rPr>
        <w:t xml:space="preserve">a highlight </w:t>
      </w:r>
      <w:r w:rsidR="001041A0">
        <w:rPr>
          <w:rFonts w:ascii="Times New Roman" w:eastAsia="Times New Roman" w:hAnsi="Times New Roman"/>
        </w:rPr>
        <w:t xml:space="preserve">of </w:t>
      </w:r>
      <w:r w:rsidR="00364023">
        <w:rPr>
          <w:rFonts w:ascii="Times New Roman" w:eastAsia="Times New Roman" w:hAnsi="Times New Roman"/>
        </w:rPr>
        <w:t xml:space="preserve">our recruitment </w:t>
      </w:r>
      <w:r w:rsidR="001041A0">
        <w:rPr>
          <w:rFonts w:ascii="Times New Roman" w:eastAsia="Times New Roman" w:hAnsi="Times New Roman"/>
        </w:rPr>
        <w:t>of</w:t>
      </w:r>
      <w:r w:rsidR="00364023">
        <w:rPr>
          <w:rFonts w:ascii="Times New Roman" w:eastAsia="Times New Roman" w:hAnsi="Times New Roman"/>
        </w:rPr>
        <w:t xml:space="preserve"> research </w:t>
      </w:r>
      <w:r w:rsidR="009327D4">
        <w:rPr>
          <w:rFonts w:ascii="Times New Roman" w:eastAsia="Times New Roman" w:hAnsi="Times New Roman"/>
        </w:rPr>
        <w:t>students</w:t>
      </w:r>
      <w:r w:rsidR="00364023">
        <w:rPr>
          <w:rFonts w:ascii="Times New Roman" w:eastAsia="Times New Roman" w:hAnsi="Times New Roman"/>
        </w:rPr>
        <w:t>.</w:t>
      </w:r>
    </w:p>
    <w:p w:rsidR="001D1886" w:rsidRDefault="001D1886">
      <w:pPr>
        <w:spacing w:line="240" w:lineRule="auto"/>
        <w:ind w:firstLine="720"/>
        <w:jc w:val="both"/>
        <w:rPr>
          <w:rFonts w:ascii="Times New Roman" w:eastAsia="Times New Roman" w:hAnsi="Times New Roman"/>
        </w:rPr>
      </w:pPr>
    </w:p>
    <w:p w:rsidR="00FC416F" w:rsidRDefault="00A0612E">
      <w:pPr>
        <w:pStyle w:val="Heading2"/>
        <w:spacing w:before="0" w:after="0"/>
        <w:jc w:val="both"/>
        <w:rPr>
          <w:rFonts w:ascii="Times New Roman" w:hAnsi="Times New Roman"/>
        </w:rPr>
      </w:pPr>
      <w:r w:rsidRPr="00A0612E">
        <w:rPr>
          <w:rFonts w:ascii="Times New Roman" w:hAnsi="Times New Roman"/>
          <w:sz w:val="22"/>
          <w:szCs w:val="22"/>
        </w:rPr>
        <w:t>D.</w:t>
      </w:r>
      <w:r w:rsidR="00445E59">
        <w:rPr>
          <w:rFonts w:ascii="Times New Roman" w:hAnsi="Times New Roman"/>
          <w:sz w:val="22"/>
          <w:szCs w:val="22"/>
        </w:rPr>
        <w:t>2</w:t>
      </w:r>
      <w:r w:rsidRPr="00A0612E">
        <w:rPr>
          <w:rFonts w:ascii="Times New Roman" w:hAnsi="Times New Roman"/>
          <w:sz w:val="22"/>
          <w:szCs w:val="22"/>
        </w:rPr>
        <w:t xml:space="preserve"> Curricul</w:t>
      </w:r>
      <w:r w:rsidR="0074111C">
        <w:rPr>
          <w:rFonts w:ascii="Times New Roman" w:hAnsi="Times New Roman"/>
          <w:sz w:val="22"/>
          <w:szCs w:val="22"/>
        </w:rPr>
        <w:t>um</w:t>
      </w:r>
      <w:r w:rsidRPr="00A0612E">
        <w:rPr>
          <w:rFonts w:ascii="Times New Roman" w:hAnsi="Times New Roman"/>
          <w:sz w:val="22"/>
          <w:szCs w:val="22"/>
        </w:rPr>
        <w:t xml:space="preserve"> transformation</w:t>
      </w:r>
    </w:p>
    <w:p w:rsidR="00FC416F" w:rsidRDefault="00A0487C">
      <w:pPr>
        <w:spacing w:line="240" w:lineRule="auto"/>
        <w:ind w:firstLine="720"/>
        <w:jc w:val="both"/>
        <w:rPr>
          <w:rFonts w:ascii="Times New Roman" w:eastAsia="Times New Roman" w:hAnsi="Times New Roman"/>
        </w:rPr>
      </w:pPr>
      <w:r>
        <w:rPr>
          <w:rFonts w:ascii="Times New Roman" w:eastAsia="Times New Roman" w:hAnsi="Times New Roman"/>
        </w:rPr>
        <w:t xml:space="preserve">As a liberal arts college, education is </w:t>
      </w:r>
      <w:r w:rsidR="00337170">
        <w:rPr>
          <w:rFonts w:ascii="Times New Roman" w:eastAsia="Times New Roman" w:hAnsi="Times New Roman"/>
        </w:rPr>
        <w:t xml:space="preserve">our first and </w:t>
      </w:r>
      <w:r w:rsidR="00C93FDE">
        <w:rPr>
          <w:rFonts w:ascii="Times New Roman" w:eastAsia="Times New Roman" w:hAnsi="Times New Roman"/>
        </w:rPr>
        <w:t>foremost</w:t>
      </w:r>
      <w:r w:rsidR="00337170">
        <w:rPr>
          <w:rFonts w:ascii="Times New Roman" w:eastAsia="Times New Roman" w:hAnsi="Times New Roman"/>
        </w:rPr>
        <w:t xml:space="preserve"> priority</w:t>
      </w:r>
      <w:r>
        <w:rPr>
          <w:rFonts w:ascii="Times New Roman" w:eastAsia="Times New Roman" w:hAnsi="Times New Roman"/>
        </w:rPr>
        <w:t>.</w:t>
      </w:r>
      <w:r w:rsidR="0034000E">
        <w:rPr>
          <w:rFonts w:ascii="Times New Roman" w:eastAsia="Times New Roman" w:hAnsi="Times New Roman"/>
        </w:rPr>
        <w:t xml:space="preserve"> </w:t>
      </w:r>
      <w:r w:rsidR="003B4DCB">
        <w:rPr>
          <w:rFonts w:ascii="Times New Roman" w:eastAsia="Times New Roman" w:hAnsi="Times New Roman"/>
        </w:rPr>
        <w:t>There is currently a campus-wide drive to increase student participat</w:t>
      </w:r>
      <w:r w:rsidR="008628CF">
        <w:rPr>
          <w:rFonts w:ascii="Times New Roman" w:eastAsia="Times New Roman" w:hAnsi="Times New Roman"/>
        </w:rPr>
        <w:t>ion</w:t>
      </w:r>
      <w:r w:rsidR="003B4DCB">
        <w:rPr>
          <w:rFonts w:ascii="Times New Roman" w:eastAsia="Times New Roman" w:hAnsi="Times New Roman"/>
        </w:rPr>
        <w:t xml:space="preserve"> in research under the Spelman MILE program</w:t>
      </w:r>
      <w:r w:rsidR="008628CF">
        <w:rPr>
          <w:rFonts w:ascii="Times New Roman" w:eastAsia="Times New Roman" w:hAnsi="Times New Roman"/>
        </w:rPr>
        <w:t>, a program designed for the Quality Enhancement Program (QEP) at the Southern Association of College and Schools (SACS)</w:t>
      </w:r>
      <w:r w:rsidR="003B4DCB">
        <w:rPr>
          <w:rFonts w:ascii="Times New Roman" w:eastAsia="Times New Roman" w:hAnsi="Times New Roman"/>
        </w:rPr>
        <w:t xml:space="preserve">.  </w:t>
      </w:r>
      <w:r>
        <w:rPr>
          <w:rFonts w:ascii="Times New Roman" w:eastAsia="Times New Roman" w:hAnsi="Times New Roman"/>
        </w:rPr>
        <w:t xml:space="preserve">The requested instrument and proposed research projects will enhance the </w:t>
      </w:r>
      <w:r w:rsidR="00730FA4">
        <w:rPr>
          <w:rFonts w:ascii="Times New Roman" w:eastAsia="Times New Roman" w:hAnsi="Times New Roman"/>
        </w:rPr>
        <w:t>investigative</w:t>
      </w:r>
      <w:r w:rsidR="00757579">
        <w:rPr>
          <w:rFonts w:ascii="Times New Roman" w:eastAsia="Times New Roman" w:hAnsi="Times New Roman"/>
        </w:rPr>
        <w:t xml:space="preserve">, </w:t>
      </w:r>
      <w:r>
        <w:rPr>
          <w:rFonts w:ascii="Times New Roman" w:eastAsia="Times New Roman" w:hAnsi="Times New Roman"/>
        </w:rPr>
        <w:t xml:space="preserve">quantitative </w:t>
      </w:r>
      <w:r w:rsidR="00F1228A">
        <w:rPr>
          <w:rFonts w:ascii="Times New Roman" w:eastAsia="Times New Roman" w:hAnsi="Times New Roman"/>
        </w:rPr>
        <w:t xml:space="preserve">and/or computational </w:t>
      </w:r>
      <w:r>
        <w:rPr>
          <w:rFonts w:ascii="Times New Roman" w:eastAsia="Times New Roman" w:hAnsi="Times New Roman"/>
        </w:rPr>
        <w:t>aspects of curricul</w:t>
      </w:r>
      <w:r w:rsidR="007D063B">
        <w:rPr>
          <w:rFonts w:ascii="Times New Roman" w:eastAsia="Times New Roman" w:hAnsi="Times New Roman"/>
        </w:rPr>
        <w:t>a</w:t>
      </w:r>
      <w:r>
        <w:rPr>
          <w:rFonts w:ascii="Times New Roman" w:eastAsia="Times New Roman" w:hAnsi="Times New Roman"/>
        </w:rPr>
        <w:t xml:space="preserve"> </w:t>
      </w:r>
      <w:r w:rsidR="00631242">
        <w:rPr>
          <w:rFonts w:ascii="Times New Roman" w:eastAsia="Times New Roman" w:hAnsi="Times New Roman"/>
        </w:rPr>
        <w:t>in</w:t>
      </w:r>
      <w:r>
        <w:rPr>
          <w:rFonts w:ascii="Times New Roman" w:eastAsia="Times New Roman" w:hAnsi="Times New Roman"/>
        </w:rPr>
        <w:t xml:space="preserve"> Biology, Chemistry, Environmental Science</w:t>
      </w:r>
      <w:r w:rsidR="007E12DA">
        <w:rPr>
          <w:rFonts w:ascii="Times New Roman" w:eastAsia="Times New Roman" w:hAnsi="Times New Roman"/>
        </w:rPr>
        <w:t xml:space="preserve"> and </w:t>
      </w:r>
      <w:r w:rsidR="001041A0">
        <w:rPr>
          <w:rFonts w:ascii="Times New Roman" w:eastAsia="Times New Roman" w:hAnsi="Times New Roman"/>
        </w:rPr>
        <w:t>Studies</w:t>
      </w:r>
      <w:r>
        <w:rPr>
          <w:rFonts w:ascii="Times New Roman" w:eastAsia="Times New Roman" w:hAnsi="Times New Roman"/>
        </w:rPr>
        <w:t>,</w:t>
      </w:r>
      <w:r w:rsidR="007E12DA">
        <w:rPr>
          <w:rFonts w:ascii="Times New Roman" w:eastAsia="Times New Roman" w:hAnsi="Times New Roman"/>
        </w:rPr>
        <w:t xml:space="preserve"> and</w:t>
      </w:r>
      <w:r>
        <w:rPr>
          <w:rFonts w:ascii="Times New Roman" w:eastAsia="Times New Roman" w:hAnsi="Times New Roman"/>
        </w:rPr>
        <w:t xml:space="preserve"> </w:t>
      </w:r>
      <w:commentRangeStart w:id="583"/>
      <w:r>
        <w:rPr>
          <w:rFonts w:ascii="Times New Roman" w:eastAsia="Times New Roman" w:hAnsi="Times New Roman"/>
        </w:rPr>
        <w:t>Computer Science</w:t>
      </w:r>
      <w:r w:rsidR="00745752">
        <w:rPr>
          <w:rFonts w:ascii="Times New Roman" w:eastAsia="Times New Roman" w:hAnsi="Times New Roman"/>
        </w:rPr>
        <w:t xml:space="preserve"> (Table 3)</w:t>
      </w:r>
      <w:r>
        <w:rPr>
          <w:rFonts w:ascii="Times New Roman" w:eastAsia="Times New Roman" w:hAnsi="Times New Roman"/>
        </w:rPr>
        <w:t>.</w:t>
      </w:r>
      <w:commentRangeEnd w:id="583"/>
      <w:r w:rsidR="00B11A44">
        <w:rPr>
          <w:rStyle w:val="CommentReference"/>
          <w:rFonts w:ascii="Cambria" w:eastAsia="Cambria" w:hAnsi="Cambria" w:cs="Times New Roman"/>
          <w:color w:val="auto"/>
          <w:lang w:eastAsia="en-US"/>
        </w:rPr>
        <w:commentReference w:id="583"/>
      </w:r>
      <w:r>
        <w:rPr>
          <w:rFonts w:ascii="Times New Roman" w:eastAsia="Times New Roman" w:hAnsi="Times New Roman"/>
        </w:rPr>
        <w:t xml:space="preserve"> </w:t>
      </w:r>
    </w:p>
    <w:p w:rsidR="00FC416F" w:rsidRDefault="00B64663">
      <w:pPr>
        <w:spacing w:line="240" w:lineRule="auto"/>
        <w:ind w:firstLine="720"/>
        <w:jc w:val="both"/>
        <w:rPr>
          <w:rFonts w:ascii="Times New Roman" w:eastAsia="Times New Roman" w:hAnsi="Times New Roman"/>
        </w:rPr>
      </w:pPr>
      <w:r>
        <w:rPr>
          <w:rFonts w:ascii="Times New Roman" w:eastAsia="Times New Roman" w:hAnsi="Times New Roman"/>
        </w:rPr>
        <w:lastRenderedPageBreak/>
        <w:t xml:space="preserve">The </w:t>
      </w:r>
      <w:r w:rsidR="00FB30E8">
        <w:rPr>
          <w:rFonts w:ascii="Times New Roman" w:eastAsia="Times New Roman" w:hAnsi="Times New Roman"/>
        </w:rPr>
        <w:t xml:space="preserve">Spelman </w:t>
      </w:r>
      <w:r>
        <w:rPr>
          <w:rFonts w:ascii="Times New Roman" w:eastAsia="Times New Roman" w:hAnsi="Times New Roman"/>
        </w:rPr>
        <w:t xml:space="preserve">Biology </w:t>
      </w:r>
      <w:r w:rsidR="00264F2C">
        <w:rPr>
          <w:rFonts w:ascii="Times New Roman" w:eastAsia="Times New Roman" w:hAnsi="Times New Roman"/>
        </w:rPr>
        <w:t xml:space="preserve">department </w:t>
      </w:r>
      <w:r>
        <w:rPr>
          <w:rFonts w:ascii="Times New Roman" w:eastAsia="Times New Roman" w:hAnsi="Times New Roman"/>
        </w:rPr>
        <w:t xml:space="preserve">is constantly revising its curriculum to provide students with the best available learning experience.  </w:t>
      </w:r>
      <w:r w:rsidR="00A30E7B">
        <w:rPr>
          <w:rFonts w:ascii="Times New Roman" w:eastAsia="Times New Roman" w:hAnsi="Times New Roman"/>
        </w:rPr>
        <w:t>The requested ImageStream</w:t>
      </w:r>
      <w:r w:rsidR="00F27945" w:rsidRPr="00F27945">
        <w:rPr>
          <w:rFonts w:ascii="Times New Roman" w:eastAsia="Times New Roman" w:hAnsi="Times New Roman"/>
          <w:vertAlign w:val="superscript"/>
        </w:rPr>
        <w:t>X</w:t>
      </w:r>
      <w:r w:rsidR="00A30E7B">
        <w:rPr>
          <w:rFonts w:ascii="Times New Roman" w:eastAsia="Times New Roman" w:hAnsi="Times New Roman"/>
        </w:rPr>
        <w:t xml:space="preserve"> can be used by small groups of undergraduates in BIO328, BIO320, and BIO233</w:t>
      </w:r>
      <w:r w:rsidR="00D56083">
        <w:rPr>
          <w:rFonts w:ascii="Times New Roman" w:eastAsia="Times New Roman" w:hAnsi="Times New Roman"/>
        </w:rPr>
        <w:t xml:space="preserve"> (see Table 3)</w:t>
      </w:r>
      <w:r w:rsidR="008A21F2">
        <w:rPr>
          <w:rFonts w:ascii="Times New Roman" w:eastAsia="Times New Roman" w:hAnsi="Times New Roman"/>
        </w:rPr>
        <w:t xml:space="preserve">, </w:t>
      </w:r>
      <w:r w:rsidR="009C0D1F">
        <w:rPr>
          <w:rFonts w:ascii="Times New Roman" w:eastAsia="Times New Roman" w:hAnsi="Times New Roman"/>
        </w:rPr>
        <w:t xml:space="preserve">and </w:t>
      </w:r>
      <w:r w:rsidR="008A21F2">
        <w:rPr>
          <w:rFonts w:ascii="Times New Roman" w:eastAsia="Times New Roman" w:hAnsi="Times New Roman"/>
        </w:rPr>
        <w:t xml:space="preserve">give hands-on experiences to </w:t>
      </w:r>
      <w:r w:rsidR="000E603F">
        <w:rPr>
          <w:rFonts w:ascii="Times New Roman" w:eastAsia="Times New Roman" w:hAnsi="Times New Roman"/>
        </w:rPr>
        <w:t>dozen</w:t>
      </w:r>
      <w:r w:rsidR="008C4AED">
        <w:rPr>
          <w:rFonts w:ascii="Times New Roman" w:eastAsia="Times New Roman" w:hAnsi="Times New Roman"/>
        </w:rPr>
        <w:t>s</w:t>
      </w:r>
      <w:r w:rsidR="000E603F">
        <w:rPr>
          <w:rFonts w:ascii="Times New Roman" w:eastAsia="Times New Roman" w:hAnsi="Times New Roman"/>
        </w:rPr>
        <w:t xml:space="preserve"> of </w:t>
      </w:r>
      <w:r w:rsidR="001041A0">
        <w:rPr>
          <w:rFonts w:ascii="Times New Roman" w:eastAsia="Times New Roman" w:hAnsi="Times New Roman"/>
        </w:rPr>
        <w:t xml:space="preserve">more </w:t>
      </w:r>
      <w:r w:rsidR="000E603F">
        <w:rPr>
          <w:rFonts w:ascii="Times New Roman" w:eastAsia="Times New Roman" w:hAnsi="Times New Roman"/>
        </w:rPr>
        <w:t>students.</w:t>
      </w:r>
      <w:r w:rsidR="008471A4">
        <w:rPr>
          <w:rFonts w:ascii="Times New Roman" w:eastAsia="Times New Roman" w:hAnsi="Times New Roman"/>
        </w:rPr>
        <w:t xml:space="preserve"> </w:t>
      </w:r>
    </w:p>
    <w:p w:rsidR="0064043F" w:rsidRPr="00FE3D53" w:rsidRDefault="00E009AF">
      <w:pPr>
        <w:autoSpaceDE w:val="0"/>
        <w:autoSpaceDN w:val="0"/>
        <w:adjustRightInd w:val="0"/>
        <w:spacing w:line="240" w:lineRule="auto"/>
        <w:ind w:firstLine="720"/>
        <w:jc w:val="both"/>
        <w:rPr>
          <w:rFonts w:ascii="Times New Roman" w:eastAsia="Times New Roman" w:hAnsi="Times New Roman"/>
        </w:rPr>
      </w:pPr>
      <w:r>
        <w:rPr>
          <w:rFonts w:ascii="Times New Roman" w:hAnsi="Times New Roman"/>
        </w:rPr>
        <w:t xml:space="preserve">The Biochemistry program at Spelman is certified by the American Chemical Society (ACS). </w:t>
      </w:r>
      <w:r w:rsidR="003842CA" w:rsidRPr="00C50CAF">
        <w:rPr>
          <w:rFonts w:ascii="Times New Roman" w:hAnsi="Times New Roman"/>
        </w:rPr>
        <w:t xml:space="preserve">The goal of the CHE 313 laboratory course is to </w:t>
      </w:r>
      <w:r>
        <w:rPr>
          <w:rFonts w:ascii="Times New Roman" w:hAnsi="Times New Roman"/>
        </w:rPr>
        <w:t xml:space="preserve">provide a research-based learning environment, and </w:t>
      </w:r>
      <w:r w:rsidR="003842CA" w:rsidRPr="00C50CAF">
        <w:rPr>
          <w:rFonts w:ascii="Times New Roman" w:hAnsi="Times New Roman"/>
        </w:rPr>
        <w:t xml:space="preserve">seeks to develop the student´s skills for critical analysis of research results and scientific literature, provide </w:t>
      </w:r>
      <w:r w:rsidR="003842CA" w:rsidRPr="00FE3D53">
        <w:rPr>
          <w:rFonts w:ascii="Times New Roman" w:hAnsi="Times New Roman"/>
        </w:rPr>
        <w:t xml:space="preserve">guidance in technical writing and engage students in learning laboratory skills focused on collecting and interpreting data from a real science problem. The image flow cytometer will be used to study cell cycle regulation and apoptotic pathways of </w:t>
      </w:r>
      <w:proofErr w:type="spellStart"/>
      <w:r w:rsidR="003842CA" w:rsidRPr="00FE3D53">
        <w:rPr>
          <w:rFonts w:ascii="Times New Roman" w:hAnsi="Times New Roman"/>
        </w:rPr>
        <w:t>HeLa</w:t>
      </w:r>
      <w:proofErr w:type="spellEnd"/>
      <w:r w:rsidR="003842CA" w:rsidRPr="00FE3D53">
        <w:rPr>
          <w:rFonts w:ascii="Times New Roman" w:hAnsi="Times New Roman"/>
        </w:rPr>
        <w:t xml:space="preserve"> cells dosed with various chemical reagents. </w:t>
      </w:r>
    </w:p>
    <w:p w:rsidR="00D97B59" w:rsidRPr="00FE3D53" w:rsidRDefault="001A402A">
      <w:pPr>
        <w:autoSpaceDE w:val="0"/>
        <w:autoSpaceDN w:val="0"/>
        <w:adjustRightInd w:val="0"/>
        <w:spacing w:line="240" w:lineRule="auto"/>
        <w:ind w:firstLine="720"/>
        <w:jc w:val="both"/>
        <w:rPr>
          <w:rFonts w:ascii="Times New Roman" w:hAnsi="Times New Roman" w:cs="Times New Roman"/>
        </w:rPr>
      </w:pPr>
      <w:r w:rsidRPr="00FE3D53">
        <w:rPr>
          <w:rFonts w:ascii="Times New Roman" w:eastAsia="Times New Roman" w:hAnsi="Times New Roman" w:cs="Times New Roman"/>
          <w:lang w:eastAsia="en-US"/>
        </w:rPr>
        <w:t>The Program of</w:t>
      </w:r>
      <w:r w:rsidRPr="00FE3D53">
        <w:rPr>
          <w:rFonts w:ascii="Times New Roman" w:eastAsia="Times New Roman" w:hAnsi="Times New Roman" w:cs="Times New Roman"/>
          <w:i/>
          <w:lang w:eastAsia="en-US"/>
        </w:rPr>
        <w:t xml:space="preserve"> </w:t>
      </w:r>
      <w:r w:rsidRPr="00FE3D53">
        <w:rPr>
          <w:rFonts w:ascii="Times New Roman" w:eastAsia="Times New Roman" w:hAnsi="Times New Roman" w:cs="Times New Roman"/>
          <w:lang w:eastAsia="en-US"/>
        </w:rPr>
        <w:t>Environmental Science and Studies actively develops multi-disciplinary courses to prepare students to become leaders in a diverse workforce that are competent in addressing major environmental issues. ImageStream</w:t>
      </w:r>
      <w:r w:rsidR="00F27945" w:rsidRPr="00F27945">
        <w:rPr>
          <w:rFonts w:ascii="Times New Roman" w:eastAsia="Times New Roman" w:hAnsi="Times New Roman" w:cs="Times New Roman"/>
          <w:vertAlign w:val="superscript"/>
          <w:lang w:eastAsia="en-US"/>
        </w:rPr>
        <w:t>X</w:t>
      </w:r>
      <w:r w:rsidRPr="00FE3D53">
        <w:rPr>
          <w:rFonts w:ascii="Times New Roman" w:eastAsia="Times New Roman" w:hAnsi="Times New Roman" w:cs="Times New Roman"/>
          <w:lang w:eastAsia="en-US"/>
        </w:rPr>
        <w:t xml:space="preserve"> is extremely suitable for environmental microbial monitoring, and can be potentially incorporated into several courses, including </w:t>
      </w:r>
      <w:r w:rsidRPr="00FE3D53">
        <w:rPr>
          <w:rFonts w:ascii="Times New Roman" w:hAnsi="Times New Roman" w:cs="Times New Roman"/>
        </w:rPr>
        <w:t>Ecology (ES/BIO 255), Environmental Biology (ES/BIO 314), and Introduction to Environmental Science (ES211).  We will first pilot the usage of ImageStream</w:t>
      </w:r>
      <w:r w:rsidR="00F27945" w:rsidRPr="00F27945">
        <w:rPr>
          <w:rFonts w:ascii="Times New Roman" w:hAnsi="Times New Roman" w:cs="Times New Roman"/>
          <w:vertAlign w:val="superscript"/>
        </w:rPr>
        <w:t>X</w:t>
      </w:r>
      <w:r w:rsidRPr="00FE3D53">
        <w:rPr>
          <w:rFonts w:ascii="Times New Roman" w:hAnsi="Times New Roman" w:cs="Times New Roman"/>
        </w:rPr>
        <w:t xml:space="preserve"> with research students, and then decide which ES courses are best suited to adopt ImageStream</w:t>
      </w:r>
      <w:r w:rsidR="00F27945" w:rsidRPr="00F27945">
        <w:rPr>
          <w:rFonts w:ascii="Times New Roman" w:hAnsi="Times New Roman" w:cs="Times New Roman"/>
          <w:vertAlign w:val="superscript"/>
        </w:rPr>
        <w:t>X</w:t>
      </w:r>
      <w:r w:rsidRPr="00FE3D53">
        <w:rPr>
          <w:rFonts w:ascii="Times New Roman" w:hAnsi="Times New Roman" w:cs="Times New Roman"/>
        </w:rPr>
        <w:t xml:space="preserve"> in practice. </w:t>
      </w:r>
    </w:p>
    <w:p w:rsidR="00FC416F" w:rsidRPr="00FE3D53" w:rsidRDefault="00FE3D53">
      <w:pPr>
        <w:autoSpaceDE w:val="0"/>
        <w:autoSpaceDN w:val="0"/>
        <w:adjustRightInd w:val="0"/>
        <w:spacing w:line="240" w:lineRule="auto"/>
        <w:ind w:firstLine="720"/>
        <w:jc w:val="both"/>
        <w:rPr>
          <w:rFonts w:ascii="Times New Roman" w:hAnsi="Times New Roman" w:cs="Times New Roman"/>
        </w:rPr>
      </w:pPr>
      <w:r>
        <w:rPr>
          <w:rFonts w:ascii="Times New Roman" w:eastAsia="Times New Roman" w:hAnsi="Times New Roman"/>
        </w:rPr>
        <w:t>In addition, t</w:t>
      </w:r>
      <w:r w:rsidR="00D97B59" w:rsidRPr="00FE3D53">
        <w:rPr>
          <w:rFonts w:ascii="Times New Roman" w:eastAsia="Times New Roman" w:hAnsi="Times New Roman"/>
        </w:rPr>
        <w:t xml:space="preserve">he </w:t>
      </w:r>
      <w:r w:rsidR="00D97B59" w:rsidRPr="00FE3D53">
        <w:rPr>
          <w:rFonts w:ascii="Times New Roman" w:eastAsia="Times New Roman" w:hAnsi="Times New Roman"/>
          <w:u w:val="single"/>
        </w:rPr>
        <w:t>data-rich</w:t>
      </w:r>
      <w:r w:rsidR="001A402A" w:rsidRPr="00FE3D53">
        <w:rPr>
          <w:rFonts w:ascii="Times New Roman" w:eastAsia="Times New Roman" w:hAnsi="Times New Roman"/>
        </w:rPr>
        <w:t xml:space="preserve"> nature </w:t>
      </w:r>
      <w:r w:rsidR="00D97B59" w:rsidRPr="00FE3D53">
        <w:rPr>
          <w:rFonts w:ascii="Times New Roman" w:eastAsia="Times New Roman" w:hAnsi="Times New Roman"/>
        </w:rPr>
        <w:t>of image flow cytometer will strengthen the interdisciplinary and quantitative aspect of our curriculum. The data generated by ImageStream</w:t>
      </w:r>
      <w:r w:rsidR="00F27945" w:rsidRPr="00F27945">
        <w:rPr>
          <w:rFonts w:ascii="Times New Roman" w:eastAsia="Times New Roman" w:hAnsi="Times New Roman"/>
          <w:vertAlign w:val="superscript"/>
        </w:rPr>
        <w:t>X</w:t>
      </w:r>
      <w:r w:rsidR="00D97B59" w:rsidRPr="00FE3D53">
        <w:rPr>
          <w:rFonts w:ascii="Times New Roman" w:eastAsia="Times New Roman" w:hAnsi="Times New Roman"/>
        </w:rPr>
        <w:t xml:space="preserve"> can also be used by BIO120 students in experimental design, BIO320 for computational biology project, and CIS115 for bioinformatics projects (see Table 3). </w:t>
      </w:r>
    </w:p>
    <w:p w:rsidR="00FC416F" w:rsidRDefault="00FC416F">
      <w:pPr>
        <w:spacing w:line="240" w:lineRule="auto"/>
        <w:ind w:firstLine="720"/>
        <w:jc w:val="both"/>
        <w:rPr>
          <w:rFonts w:ascii="Times New Roman" w:eastAsia="Times New Roman" w:hAnsi="Times New Roman"/>
        </w:rPr>
      </w:pPr>
    </w:p>
    <w:p w:rsidR="0064043F" w:rsidRDefault="00A0612E">
      <w:pPr>
        <w:pStyle w:val="Heading4"/>
        <w:spacing w:before="0" w:after="0"/>
        <w:jc w:val="center"/>
        <w:rPr>
          <w:rFonts w:eastAsia="Times New Roman"/>
          <w:sz w:val="18"/>
          <w:szCs w:val="18"/>
        </w:rPr>
      </w:pPr>
      <w:proofErr w:type="gramStart"/>
      <w:r w:rsidRPr="00A0612E">
        <w:rPr>
          <w:rFonts w:eastAsia="Times New Roman"/>
          <w:sz w:val="18"/>
          <w:szCs w:val="18"/>
        </w:rPr>
        <w:t>Table 3.</w:t>
      </w:r>
      <w:proofErr w:type="gramEnd"/>
      <w:r w:rsidRPr="00A0612E">
        <w:rPr>
          <w:rFonts w:eastAsia="Times New Roman"/>
          <w:sz w:val="18"/>
          <w:szCs w:val="18"/>
        </w:rPr>
        <w:t xml:space="preserve"> Courses impacted.</w:t>
      </w:r>
    </w:p>
    <w:tbl>
      <w:tblPr>
        <w:tblStyle w:val="TableGrid"/>
        <w:tblW w:w="9468" w:type="dxa"/>
        <w:tblLook w:val="00BF"/>
      </w:tblPr>
      <w:tblGrid>
        <w:gridCol w:w="1818"/>
        <w:gridCol w:w="1620"/>
        <w:gridCol w:w="3510"/>
        <w:gridCol w:w="2520"/>
      </w:tblGrid>
      <w:tr w:rsidR="00BD07FC" w:rsidRPr="00CA2F97">
        <w:tc>
          <w:tcPr>
            <w:tcW w:w="1818" w:type="dxa"/>
          </w:tcPr>
          <w:p w:rsidR="00395D1D" w:rsidRDefault="00A0612E" w:rsidP="00395D1D">
            <w:pPr>
              <w:spacing w:line="240" w:lineRule="auto"/>
              <w:jc w:val="center"/>
              <w:rPr>
                <w:rFonts w:eastAsia="Times New Roman"/>
                <w:sz w:val="18"/>
                <w:szCs w:val="18"/>
              </w:rPr>
            </w:pPr>
            <w:r w:rsidRPr="00A0612E">
              <w:rPr>
                <w:rFonts w:eastAsia="Times New Roman"/>
                <w:sz w:val="18"/>
                <w:szCs w:val="18"/>
              </w:rPr>
              <w:t>Courses</w:t>
            </w:r>
          </w:p>
        </w:tc>
        <w:tc>
          <w:tcPr>
            <w:tcW w:w="1620" w:type="dxa"/>
          </w:tcPr>
          <w:p w:rsidR="00395D1D" w:rsidRDefault="00A0612E" w:rsidP="00395D1D">
            <w:pPr>
              <w:spacing w:line="240" w:lineRule="auto"/>
              <w:jc w:val="center"/>
              <w:rPr>
                <w:rFonts w:eastAsia="Times New Roman"/>
                <w:sz w:val="18"/>
                <w:szCs w:val="18"/>
              </w:rPr>
            </w:pPr>
            <w:r w:rsidRPr="00A0612E">
              <w:rPr>
                <w:rFonts w:eastAsia="Times New Roman"/>
                <w:sz w:val="18"/>
                <w:szCs w:val="18"/>
              </w:rPr>
              <w:t>UG usage</w:t>
            </w:r>
            <w:r w:rsidR="00EF0395">
              <w:rPr>
                <w:rFonts w:eastAsia="Times New Roman"/>
                <w:sz w:val="18"/>
                <w:szCs w:val="18"/>
              </w:rPr>
              <w:t>s</w:t>
            </w:r>
            <w:r w:rsidRPr="00A0612E">
              <w:rPr>
                <w:rFonts w:eastAsia="Times New Roman"/>
                <w:sz w:val="18"/>
                <w:szCs w:val="18"/>
              </w:rPr>
              <w:t xml:space="preserve"> of ImageStream</w:t>
            </w:r>
            <w:r w:rsidR="00F27945" w:rsidRPr="00F27945">
              <w:rPr>
                <w:rFonts w:eastAsia="Times New Roman"/>
                <w:sz w:val="18"/>
                <w:szCs w:val="18"/>
                <w:vertAlign w:val="superscript"/>
              </w:rPr>
              <w:t>X</w:t>
            </w:r>
          </w:p>
        </w:tc>
        <w:tc>
          <w:tcPr>
            <w:tcW w:w="3510" w:type="dxa"/>
          </w:tcPr>
          <w:p w:rsidR="00395D1D" w:rsidRDefault="00A0612E" w:rsidP="00395D1D">
            <w:pPr>
              <w:spacing w:line="240" w:lineRule="auto"/>
              <w:jc w:val="center"/>
              <w:rPr>
                <w:rFonts w:eastAsia="Times New Roman"/>
                <w:sz w:val="18"/>
                <w:szCs w:val="18"/>
              </w:rPr>
            </w:pPr>
            <w:r w:rsidRPr="00A0612E">
              <w:rPr>
                <w:rFonts w:eastAsia="Times New Roman"/>
                <w:sz w:val="18"/>
                <w:szCs w:val="18"/>
              </w:rPr>
              <w:t>ImageStream</w:t>
            </w:r>
            <w:r w:rsidR="00F27945" w:rsidRPr="00F27945">
              <w:rPr>
                <w:rFonts w:eastAsia="Times New Roman"/>
                <w:sz w:val="18"/>
                <w:szCs w:val="18"/>
                <w:vertAlign w:val="superscript"/>
              </w:rPr>
              <w:t>X</w:t>
            </w:r>
            <w:r w:rsidRPr="00A0612E">
              <w:rPr>
                <w:rFonts w:eastAsia="Times New Roman"/>
                <w:sz w:val="18"/>
                <w:szCs w:val="18"/>
              </w:rPr>
              <w:t xml:space="preserve"> </w:t>
            </w:r>
            <w:r w:rsidR="00662DF7" w:rsidRPr="00A0612E">
              <w:rPr>
                <w:rFonts w:eastAsia="Times New Roman"/>
                <w:sz w:val="18"/>
                <w:szCs w:val="18"/>
              </w:rPr>
              <w:t>componen</w:t>
            </w:r>
            <w:r w:rsidR="00662DF7">
              <w:rPr>
                <w:rFonts w:eastAsia="Times New Roman"/>
                <w:sz w:val="18"/>
                <w:szCs w:val="18"/>
              </w:rPr>
              <w:t>ts</w:t>
            </w:r>
          </w:p>
        </w:tc>
        <w:tc>
          <w:tcPr>
            <w:tcW w:w="2520" w:type="dxa"/>
          </w:tcPr>
          <w:p w:rsidR="00395D1D" w:rsidRDefault="00A0612E" w:rsidP="00395D1D">
            <w:pPr>
              <w:spacing w:line="240" w:lineRule="auto"/>
              <w:jc w:val="center"/>
              <w:rPr>
                <w:rFonts w:eastAsia="Times New Roman"/>
                <w:sz w:val="18"/>
                <w:szCs w:val="18"/>
              </w:rPr>
            </w:pPr>
            <w:r w:rsidRPr="00A0612E">
              <w:rPr>
                <w:rFonts w:eastAsia="Times New Roman"/>
                <w:sz w:val="18"/>
                <w:szCs w:val="18"/>
              </w:rPr>
              <w:t>Instructors, enrollment</w:t>
            </w:r>
            <w:r w:rsidR="008323EA">
              <w:rPr>
                <w:rFonts w:eastAsia="Times New Roman"/>
                <w:sz w:val="18"/>
                <w:szCs w:val="18"/>
              </w:rPr>
              <w:t xml:space="preserve"> per semester</w:t>
            </w:r>
          </w:p>
        </w:tc>
      </w:tr>
      <w:tr w:rsidR="004B2821" w:rsidRPr="00CA2F97">
        <w:tc>
          <w:tcPr>
            <w:tcW w:w="1818" w:type="dxa"/>
          </w:tcPr>
          <w:p w:rsidR="00FC416F" w:rsidRDefault="004B2821">
            <w:pPr>
              <w:spacing w:line="240" w:lineRule="auto"/>
              <w:jc w:val="both"/>
              <w:rPr>
                <w:rFonts w:eastAsia="Times New Roman"/>
                <w:sz w:val="18"/>
                <w:szCs w:val="18"/>
              </w:rPr>
            </w:pPr>
            <w:r w:rsidRPr="00CA2F97">
              <w:rPr>
                <w:rFonts w:eastAsia="Times New Roman"/>
                <w:sz w:val="18"/>
                <w:szCs w:val="18"/>
              </w:rPr>
              <w:t>BIO328 Immunology</w:t>
            </w:r>
          </w:p>
        </w:tc>
        <w:tc>
          <w:tcPr>
            <w:tcW w:w="1620" w:type="dxa"/>
          </w:tcPr>
          <w:p w:rsidR="00FC416F" w:rsidRDefault="008323EA">
            <w:pPr>
              <w:spacing w:line="240" w:lineRule="auto"/>
              <w:jc w:val="both"/>
              <w:rPr>
                <w:rFonts w:eastAsia="Times New Roman"/>
                <w:sz w:val="18"/>
                <w:szCs w:val="18"/>
              </w:rPr>
            </w:pPr>
            <w:r>
              <w:rPr>
                <w:rFonts w:eastAsia="Times New Roman"/>
                <w:sz w:val="18"/>
                <w:szCs w:val="18"/>
              </w:rPr>
              <w:t>Direct use in groups</w:t>
            </w:r>
          </w:p>
        </w:tc>
        <w:tc>
          <w:tcPr>
            <w:tcW w:w="3510" w:type="dxa"/>
          </w:tcPr>
          <w:p w:rsidR="00FC416F" w:rsidRDefault="005D7FFA">
            <w:pPr>
              <w:spacing w:line="240" w:lineRule="auto"/>
              <w:jc w:val="both"/>
              <w:rPr>
                <w:rFonts w:eastAsia="Times New Roman"/>
                <w:sz w:val="18"/>
                <w:szCs w:val="18"/>
              </w:rPr>
            </w:pPr>
            <w:r>
              <w:rPr>
                <w:rFonts w:eastAsia="Times New Roman"/>
                <w:sz w:val="18"/>
                <w:szCs w:val="18"/>
              </w:rPr>
              <w:t xml:space="preserve">Project on </w:t>
            </w:r>
            <w:r w:rsidR="00C102F3">
              <w:rPr>
                <w:rFonts w:eastAsia="Times New Roman"/>
                <w:sz w:val="18"/>
                <w:szCs w:val="18"/>
              </w:rPr>
              <w:t>B cell development</w:t>
            </w:r>
          </w:p>
        </w:tc>
        <w:tc>
          <w:tcPr>
            <w:tcW w:w="2520" w:type="dxa"/>
          </w:tcPr>
          <w:p w:rsidR="00D607AE" w:rsidRDefault="004B2821">
            <w:pPr>
              <w:spacing w:line="240" w:lineRule="auto"/>
              <w:jc w:val="both"/>
              <w:rPr>
                <w:rFonts w:eastAsia="Times New Roman"/>
                <w:sz w:val="18"/>
                <w:szCs w:val="18"/>
              </w:rPr>
            </w:pPr>
            <w:r w:rsidRPr="00CA2F97">
              <w:rPr>
                <w:rFonts w:eastAsia="Times New Roman"/>
                <w:sz w:val="18"/>
                <w:szCs w:val="18"/>
              </w:rPr>
              <w:t xml:space="preserve">Maloney, </w:t>
            </w:r>
          </w:p>
          <w:p w:rsidR="00FC416F" w:rsidRDefault="004B2821">
            <w:pPr>
              <w:spacing w:line="240" w:lineRule="auto"/>
              <w:jc w:val="both"/>
              <w:rPr>
                <w:rFonts w:eastAsia="Times New Roman"/>
                <w:sz w:val="18"/>
                <w:szCs w:val="18"/>
              </w:rPr>
            </w:pPr>
            <w:r w:rsidRPr="00CA2F97">
              <w:rPr>
                <w:rFonts w:eastAsia="Times New Roman"/>
                <w:sz w:val="18"/>
                <w:szCs w:val="18"/>
              </w:rPr>
              <w:t>~</w:t>
            </w:r>
            <w:r w:rsidR="009266FB">
              <w:rPr>
                <w:rFonts w:eastAsia="Times New Roman"/>
                <w:sz w:val="18"/>
                <w:szCs w:val="18"/>
              </w:rPr>
              <w:t>25</w:t>
            </w:r>
            <w:r w:rsidRPr="00CA2F97">
              <w:rPr>
                <w:rFonts w:eastAsia="Times New Roman"/>
                <w:sz w:val="18"/>
                <w:szCs w:val="18"/>
              </w:rPr>
              <w:t xml:space="preserve"> students</w:t>
            </w:r>
            <w:r w:rsidR="009266FB">
              <w:rPr>
                <w:rFonts w:eastAsia="Times New Roman"/>
                <w:sz w:val="18"/>
                <w:szCs w:val="18"/>
              </w:rPr>
              <w:t xml:space="preserve"> in 5</w:t>
            </w:r>
            <w:r w:rsidR="008323EA">
              <w:rPr>
                <w:rFonts w:eastAsia="Times New Roman"/>
                <w:sz w:val="18"/>
                <w:szCs w:val="18"/>
              </w:rPr>
              <w:t xml:space="preserve"> groups </w:t>
            </w:r>
          </w:p>
        </w:tc>
      </w:tr>
      <w:tr w:rsidR="008323EA" w:rsidRPr="00CA2F97">
        <w:tc>
          <w:tcPr>
            <w:tcW w:w="1818" w:type="dxa"/>
          </w:tcPr>
          <w:p w:rsidR="00FC416F" w:rsidRDefault="008323EA">
            <w:pPr>
              <w:spacing w:line="240" w:lineRule="auto"/>
              <w:jc w:val="both"/>
              <w:rPr>
                <w:rFonts w:eastAsia="Times New Roman"/>
                <w:sz w:val="18"/>
                <w:szCs w:val="18"/>
              </w:rPr>
            </w:pPr>
            <w:r w:rsidRPr="00CA2F97">
              <w:rPr>
                <w:rFonts w:eastAsia="Times New Roman"/>
                <w:sz w:val="18"/>
                <w:szCs w:val="18"/>
              </w:rPr>
              <w:t>BIO233 Microbiology</w:t>
            </w:r>
          </w:p>
        </w:tc>
        <w:tc>
          <w:tcPr>
            <w:tcW w:w="1620" w:type="dxa"/>
          </w:tcPr>
          <w:p w:rsidR="00FC416F" w:rsidRDefault="008323EA">
            <w:pPr>
              <w:spacing w:line="240" w:lineRule="auto"/>
              <w:jc w:val="both"/>
              <w:rPr>
                <w:rFonts w:eastAsia="Times New Roman"/>
                <w:sz w:val="18"/>
                <w:szCs w:val="18"/>
              </w:rPr>
            </w:pPr>
            <w:r>
              <w:rPr>
                <w:rFonts w:eastAsia="Times New Roman"/>
                <w:sz w:val="18"/>
                <w:szCs w:val="18"/>
              </w:rPr>
              <w:t>Direct use in groups</w:t>
            </w:r>
          </w:p>
        </w:tc>
        <w:tc>
          <w:tcPr>
            <w:tcW w:w="3510" w:type="dxa"/>
          </w:tcPr>
          <w:p w:rsidR="00FC416F" w:rsidRDefault="008323EA">
            <w:pPr>
              <w:spacing w:line="240" w:lineRule="auto"/>
              <w:jc w:val="both"/>
              <w:rPr>
                <w:rFonts w:eastAsia="Times New Roman"/>
                <w:sz w:val="18"/>
                <w:szCs w:val="18"/>
              </w:rPr>
            </w:pPr>
            <w:r>
              <w:rPr>
                <w:rFonts w:eastAsia="Times New Roman"/>
                <w:sz w:val="18"/>
                <w:szCs w:val="18"/>
              </w:rPr>
              <w:t>Projects on m</w:t>
            </w:r>
            <w:r w:rsidRPr="00CA2F97">
              <w:rPr>
                <w:rFonts w:eastAsia="Times New Roman"/>
                <w:sz w:val="18"/>
                <w:szCs w:val="18"/>
              </w:rPr>
              <w:t xml:space="preserve">icrobial diversity, effect </w:t>
            </w:r>
            <w:r>
              <w:rPr>
                <w:rFonts w:eastAsia="Times New Roman"/>
                <w:sz w:val="18"/>
                <w:szCs w:val="18"/>
              </w:rPr>
              <w:t xml:space="preserve">of oxidants and antibiotics. </w:t>
            </w:r>
          </w:p>
        </w:tc>
        <w:tc>
          <w:tcPr>
            <w:tcW w:w="2520" w:type="dxa"/>
          </w:tcPr>
          <w:p w:rsidR="00D607AE" w:rsidRDefault="008323EA">
            <w:pPr>
              <w:spacing w:line="240" w:lineRule="auto"/>
              <w:jc w:val="both"/>
              <w:rPr>
                <w:rFonts w:eastAsia="Times New Roman"/>
                <w:sz w:val="18"/>
                <w:szCs w:val="18"/>
              </w:rPr>
            </w:pPr>
            <w:r w:rsidRPr="00CA2F97">
              <w:rPr>
                <w:rFonts w:eastAsia="Times New Roman"/>
                <w:sz w:val="18"/>
                <w:szCs w:val="18"/>
              </w:rPr>
              <w:t xml:space="preserve">Hong Qin, </w:t>
            </w:r>
          </w:p>
          <w:p w:rsidR="00FC416F" w:rsidRDefault="008323EA">
            <w:pPr>
              <w:spacing w:line="240" w:lineRule="auto"/>
              <w:jc w:val="both"/>
              <w:rPr>
                <w:rFonts w:eastAsia="Times New Roman"/>
                <w:sz w:val="18"/>
                <w:szCs w:val="18"/>
              </w:rPr>
            </w:pPr>
            <w:r w:rsidRPr="00CA2F97">
              <w:rPr>
                <w:rFonts w:eastAsia="Times New Roman"/>
                <w:sz w:val="18"/>
                <w:szCs w:val="18"/>
              </w:rPr>
              <w:t>~ 20 students</w:t>
            </w:r>
            <w:r>
              <w:rPr>
                <w:rFonts w:eastAsia="Times New Roman"/>
                <w:sz w:val="18"/>
                <w:szCs w:val="18"/>
              </w:rPr>
              <w:t xml:space="preserve"> in 4 groups</w:t>
            </w:r>
          </w:p>
        </w:tc>
      </w:tr>
      <w:tr w:rsidR="004B2821" w:rsidRPr="00CA2F97">
        <w:tc>
          <w:tcPr>
            <w:tcW w:w="1818" w:type="dxa"/>
          </w:tcPr>
          <w:p w:rsidR="00FC416F" w:rsidRDefault="004B2821">
            <w:pPr>
              <w:spacing w:line="240" w:lineRule="auto"/>
              <w:jc w:val="both"/>
              <w:rPr>
                <w:rFonts w:eastAsia="Times New Roman"/>
                <w:b/>
                <w:bCs/>
                <w:sz w:val="18"/>
                <w:szCs w:val="18"/>
              </w:rPr>
            </w:pPr>
            <w:r w:rsidRPr="00CA2F97">
              <w:rPr>
                <w:rFonts w:eastAsia="Times New Roman"/>
                <w:sz w:val="18"/>
                <w:szCs w:val="18"/>
              </w:rPr>
              <w:t>CHE 313L Biochemistry Laboratory</w:t>
            </w:r>
          </w:p>
        </w:tc>
        <w:tc>
          <w:tcPr>
            <w:tcW w:w="1620" w:type="dxa"/>
          </w:tcPr>
          <w:p w:rsidR="00FC416F" w:rsidRDefault="008323EA">
            <w:pPr>
              <w:spacing w:line="240" w:lineRule="auto"/>
              <w:jc w:val="both"/>
              <w:rPr>
                <w:sz w:val="18"/>
                <w:szCs w:val="18"/>
              </w:rPr>
            </w:pPr>
            <w:r>
              <w:rPr>
                <w:rFonts w:eastAsia="Times New Roman"/>
                <w:sz w:val="18"/>
                <w:szCs w:val="18"/>
              </w:rPr>
              <w:t>Direct use in groups</w:t>
            </w:r>
          </w:p>
        </w:tc>
        <w:tc>
          <w:tcPr>
            <w:tcW w:w="3510" w:type="dxa"/>
          </w:tcPr>
          <w:p w:rsidR="00FC416F" w:rsidRDefault="008323EA">
            <w:pPr>
              <w:spacing w:line="240" w:lineRule="auto"/>
              <w:jc w:val="both"/>
              <w:rPr>
                <w:rFonts w:eastAsia="Times New Roman"/>
                <w:sz w:val="18"/>
                <w:szCs w:val="18"/>
              </w:rPr>
            </w:pPr>
            <w:r>
              <w:rPr>
                <w:sz w:val="18"/>
                <w:szCs w:val="18"/>
              </w:rPr>
              <w:t>Projects on c</w:t>
            </w:r>
            <w:r w:rsidR="004B2821" w:rsidRPr="00CA2F97">
              <w:rPr>
                <w:sz w:val="18"/>
                <w:szCs w:val="18"/>
              </w:rPr>
              <w:t>ell cycle regulation, apoptotic pathways, and their influence by various chemical compounds.</w:t>
            </w:r>
          </w:p>
        </w:tc>
        <w:tc>
          <w:tcPr>
            <w:tcW w:w="2520" w:type="dxa"/>
          </w:tcPr>
          <w:p w:rsidR="00D607AE" w:rsidRDefault="004B2821">
            <w:pPr>
              <w:spacing w:line="240" w:lineRule="auto"/>
              <w:jc w:val="both"/>
              <w:rPr>
                <w:rFonts w:eastAsia="Times New Roman"/>
                <w:sz w:val="18"/>
                <w:szCs w:val="18"/>
              </w:rPr>
            </w:pPr>
            <w:r w:rsidRPr="00CA2F97">
              <w:rPr>
                <w:rFonts w:eastAsia="Times New Roman"/>
                <w:sz w:val="18"/>
                <w:szCs w:val="18"/>
              </w:rPr>
              <w:t xml:space="preserve">Kimberly Jackson, </w:t>
            </w:r>
          </w:p>
          <w:p w:rsidR="00FC416F" w:rsidRDefault="004B2821">
            <w:pPr>
              <w:spacing w:line="240" w:lineRule="auto"/>
              <w:jc w:val="both"/>
              <w:rPr>
                <w:rFonts w:eastAsia="Times New Roman"/>
                <w:sz w:val="18"/>
                <w:szCs w:val="18"/>
              </w:rPr>
            </w:pPr>
            <w:r w:rsidRPr="00CA2F97">
              <w:rPr>
                <w:rFonts w:eastAsia="Times New Roman"/>
                <w:sz w:val="18"/>
                <w:szCs w:val="18"/>
              </w:rPr>
              <w:t>~</w:t>
            </w:r>
            <w:r w:rsidR="00832C1C">
              <w:rPr>
                <w:rFonts w:eastAsia="Times New Roman"/>
                <w:sz w:val="18"/>
                <w:szCs w:val="18"/>
              </w:rPr>
              <w:t>1</w:t>
            </w:r>
            <w:r w:rsidRPr="00CA2F97">
              <w:rPr>
                <w:rFonts w:eastAsia="Times New Roman"/>
                <w:sz w:val="18"/>
                <w:szCs w:val="18"/>
              </w:rPr>
              <w:t>0 students</w:t>
            </w:r>
            <w:r w:rsidR="008323EA">
              <w:rPr>
                <w:rFonts w:eastAsia="Times New Roman"/>
                <w:sz w:val="18"/>
                <w:szCs w:val="18"/>
              </w:rPr>
              <w:t xml:space="preserve"> in </w:t>
            </w:r>
            <w:r w:rsidR="00832C1C">
              <w:rPr>
                <w:rFonts w:eastAsia="Times New Roman"/>
                <w:sz w:val="18"/>
                <w:szCs w:val="18"/>
              </w:rPr>
              <w:t>5</w:t>
            </w:r>
            <w:r w:rsidR="008323EA">
              <w:rPr>
                <w:rFonts w:eastAsia="Times New Roman"/>
                <w:sz w:val="18"/>
                <w:szCs w:val="18"/>
              </w:rPr>
              <w:t xml:space="preserve"> groups</w:t>
            </w:r>
          </w:p>
        </w:tc>
      </w:tr>
      <w:tr w:rsidR="00662DF7" w:rsidRPr="00CA2F97">
        <w:tc>
          <w:tcPr>
            <w:tcW w:w="1818" w:type="dxa"/>
          </w:tcPr>
          <w:p w:rsidR="00FC416F" w:rsidRDefault="00702DAA">
            <w:pPr>
              <w:spacing w:line="240" w:lineRule="auto"/>
              <w:jc w:val="both"/>
              <w:rPr>
                <w:rFonts w:eastAsia="Times New Roman"/>
                <w:sz w:val="18"/>
                <w:szCs w:val="18"/>
              </w:rPr>
            </w:pPr>
            <w:r w:rsidRPr="00CA2F97">
              <w:rPr>
                <w:rFonts w:eastAsia="Times New Roman"/>
                <w:sz w:val="18"/>
                <w:szCs w:val="18"/>
              </w:rPr>
              <w:t>BIO320 Genomic, Proteomics, and Bioinformatics</w:t>
            </w:r>
          </w:p>
        </w:tc>
        <w:tc>
          <w:tcPr>
            <w:tcW w:w="1620" w:type="dxa"/>
          </w:tcPr>
          <w:p w:rsidR="00FC416F" w:rsidRDefault="00702DAA">
            <w:pPr>
              <w:spacing w:line="240" w:lineRule="auto"/>
              <w:jc w:val="both"/>
              <w:rPr>
                <w:rFonts w:eastAsia="Times New Roman"/>
                <w:sz w:val="18"/>
                <w:szCs w:val="18"/>
              </w:rPr>
            </w:pPr>
            <w:r>
              <w:rPr>
                <w:rFonts w:eastAsia="Times New Roman"/>
                <w:sz w:val="18"/>
                <w:szCs w:val="18"/>
              </w:rPr>
              <w:t>Data analysis</w:t>
            </w:r>
          </w:p>
        </w:tc>
        <w:tc>
          <w:tcPr>
            <w:tcW w:w="3510" w:type="dxa"/>
          </w:tcPr>
          <w:p w:rsidR="00FC416F" w:rsidRDefault="00702DAA">
            <w:pPr>
              <w:spacing w:line="240" w:lineRule="auto"/>
              <w:jc w:val="both"/>
              <w:rPr>
                <w:rFonts w:eastAsia="Times New Roman"/>
                <w:sz w:val="18"/>
                <w:szCs w:val="18"/>
              </w:rPr>
            </w:pPr>
            <w:r>
              <w:rPr>
                <w:rFonts w:eastAsia="Times New Roman"/>
                <w:sz w:val="18"/>
                <w:szCs w:val="18"/>
              </w:rPr>
              <w:t>P</w:t>
            </w:r>
            <w:r w:rsidRPr="00CA2F97">
              <w:rPr>
                <w:rFonts w:eastAsia="Times New Roman"/>
                <w:sz w:val="18"/>
                <w:szCs w:val="18"/>
              </w:rPr>
              <w:t xml:space="preserve">rojects on cell population, morphology, aging, </w:t>
            </w:r>
            <w:r>
              <w:rPr>
                <w:rFonts w:eastAsia="Times New Roman"/>
                <w:sz w:val="18"/>
                <w:szCs w:val="18"/>
              </w:rPr>
              <w:t xml:space="preserve">growth fitness, </w:t>
            </w:r>
            <w:r w:rsidRPr="00CA2F97">
              <w:rPr>
                <w:rFonts w:eastAsia="Times New Roman"/>
                <w:sz w:val="18"/>
                <w:szCs w:val="18"/>
              </w:rPr>
              <w:t xml:space="preserve">and expression profiles </w:t>
            </w:r>
            <w:r>
              <w:rPr>
                <w:rFonts w:eastAsia="Times New Roman"/>
                <w:sz w:val="18"/>
                <w:szCs w:val="18"/>
              </w:rPr>
              <w:t xml:space="preserve">analysis </w:t>
            </w:r>
            <w:r w:rsidRPr="00CA2F97">
              <w:rPr>
                <w:rFonts w:eastAsia="Times New Roman"/>
                <w:sz w:val="18"/>
                <w:szCs w:val="18"/>
              </w:rPr>
              <w:t xml:space="preserve">will be introduced. </w:t>
            </w:r>
          </w:p>
        </w:tc>
        <w:tc>
          <w:tcPr>
            <w:tcW w:w="2520" w:type="dxa"/>
          </w:tcPr>
          <w:p w:rsidR="00FC416F" w:rsidRDefault="00702DAA">
            <w:pPr>
              <w:spacing w:line="240" w:lineRule="auto"/>
              <w:jc w:val="both"/>
              <w:rPr>
                <w:rFonts w:eastAsia="Times New Roman"/>
                <w:sz w:val="18"/>
                <w:szCs w:val="18"/>
              </w:rPr>
            </w:pPr>
            <w:r w:rsidRPr="00CA2F97">
              <w:rPr>
                <w:rFonts w:eastAsia="Times New Roman"/>
                <w:sz w:val="18"/>
                <w:szCs w:val="18"/>
              </w:rPr>
              <w:t>Hong Qin, ~ 10 students</w:t>
            </w:r>
          </w:p>
        </w:tc>
      </w:tr>
      <w:tr w:rsidR="00662DF7" w:rsidRPr="00CA2F97">
        <w:tc>
          <w:tcPr>
            <w:tcW w:w="1818" w:type="dxa"/>
          </w:tcPr>
          <w:p w:rsidR="00FC416F" w:rsidRDefault="00702DAA">
            <w:pPr>
              <w:spacing w:line="240" w:lineRule="auto"/>
              <w:jc w:val="both"/>
              <w:rPr>
                <w:rFonts w:eastAsia="Times New Roman"/>
                <w:sz w:val="18"/>
                <w:szCs w:val="18"/>
              </w:rPr>
            </w:pPr>
            <w:r w:rsidRPr="00A0612E">
              <w:rPr>
                <w:rFonts w:eastAsia="Times New Roman"/>
                <w:sz w:val="18"/>
                <w:szCs w:val="18"/>
              </w:rPr>
              <w:t>CIS115 Introduction to Computing and Informatics</w:t>
            </w:r>
          </w:p>
        </w:tc>
        <w:tc>
          <w:tcPr>
            <w:tcW w:w="1620" w:type="dxa"/>
          </w:tcPr>
          <w:p w:rsidR="00FC416F" w:rsidRDefault="00702DAA">
            <w:pPr>
              <w:spacing w:line="240" w:lineRule="auto"/>
              <w:jc w:val="both"/>
              <w:rPr>
                <w:rFonts w:eastAsia="Times New Roman"/>
                <w:sz w:val="18"/>
                <w:szCs w:val="18"/>
              </w:rPr>
            </w:pPr>
            <w:r w:rsidRPr="00A0612E">
              <w:rPr>
                <w:rFonts w:eastAsia="Times New Roman"/>
                <w:sz w:val="18"/>
                <w:szCs w:val="18"/>
              </w:rPr>
              <w:t>Data</w:t>
            </w:r>
            <w:r>
              <w:rPr>
                <w:rFonts w:eastAsia="Times New Roman"/>
                <w:sz w:val="18"/>
                <w:szCs w:val="18"/>
              </w:rPr>
              <w:t xml:space="preserve"> analysis and informatics</w:t>
            </w:r>
          </w:p>
        </w:tc>
        <w:tc>
          <w:tcPr>
            <w:tcW w:w="3510" w:type="dxa"/>
          </w:tcPr>
          <w:p w:rsidR="00FC416F" w:rsidRDefault="00702DAA">
            <w:pPr>
              <w:spacing w:line="240" w:lineRule="auto"/>
              <w:jc w:val="both"/>
              <w:rPr>
                <w:rFonts w:eastAsia="Times New Roman"/>
                <w:sz w:val="18"/>
                <w:szCs w:val="18"/>
              </w:rPr>
            </w:pPr>
            <w:r w:rsidRPr="00A0612E">
              <w:rPr>
                <w:rFonts w:eastAsia="Times New Roman"/>
                <w:sz w:val="18"/>
                <w:szCs w:val="18"/>
              </w:rPr>
              <w:t xml:space="preserve">Coding projects on image analysis, informatics on multi-dimensional data, and classification of cell morphologies. </w:t>
            </w:r>
          </w:p>
        </w:tc>
        <w:tc>
          <w:tcPr>
            <w:tcW w:w="2520" w:type="dxa"/>
          </w:tcPr>
          <w:p w:rsidR="00FC416F" w:rsidRDefault="00702DAA">
            <w:pPr>
              <w:spacing w:line="240" w:lineRule="auto"/>
              <w:jc w:val="both"/>
              <w:rPr>
                <w:rFonts w:eastAsia="Times New Roman"/>
                <w:sz w:val="18"/>
                <w:szCs w:val="18"/>
              </w:rPr>
            </w:pPr>
            <w:r w:rsidRPr="00A0612E">
              <w:rPr>
                <w:rFonts w:eastAsia="Times New Roman"/>
                <w:sz w:val="18"/>
                <w:szCs w:val="18"/>
              </w:rPr>
              <w:t xml:space="preserve">Alfred Watkins, Hong Qin, ~20 students </w:t>
            </w:r>
          </w:p>
        </w:tc>
      </w:tr>
      <w:tr w:rsidR="00A30E7B" w:rsidRPr="00CA2F97">
        <w:tc>
          <w:tcPr>
            <w:tcW w:w="1818" w:type="dxa"/>
          </w:tcPr>
          <w:p w:rsidR="00FC416F" w:rsidRDefault="00A30E7B">
            <w:pPr>
              <w:spacing w:line="240" w:lineRule="auto"/>
              <w:jc w:val="both"/>
              <w:rPr>
                <w:rFonts w:eastAsia="Times New Roman"/>
                <w:sz w:val="18"/>
                <w:szCs w:val="18"/>
              </w:rPr>
            </w:pPr>
            <w:r w:rsidRPr="00CA2F97">
              <w:rPr>
                <w:rFonts w:eastAsia="Times New Roman"/>
                <w:sz w:val="18"/>
                <w:szCs w:val="18"/>
              </w:rPr>
              <w:t>Bio120 Cell Biology</w:t>
            </w:r>
          </w:p>
        </w:tc>
        <w:tc>
          <w:tcPr>
            <w:tcW w:w="1620" w:type="dxa"/>
          </w:tcPr>
          <w:p w:rsidR="00FC416F" w:rsidRDefault="007A5E9B">
            <w:pPr>
              <w:spacing w:line="240" w:lineRule="auto"/>
              <w:jc w:val="both"/>
              <w:rPr>
                <w:rFonts w:eastAsia="Times New Roman"/>
                <w:sz w:val="18"/>
                <w:szCs w:val="18"/>
              </w:rPr>
            </w:pPr>
            <w:r>
              <w:rPr>
                <w:rFonts w:eastAsia="Times New Roman"/>
                <w:sz w:val="18"/>
                <w:szCs w:val="18"/>
              </w:rPr>
              <w:t>D</w:t>
            </w:r>
            <w:r w:rsidR="008323EA">
              <w:rPr>
                <w:rFonts w:eastAsia="Times New Roman"/>
                <w:sz w:val="18"/>
                <w:szCs w:val="18"/>
              </w:rPr>
              <w:t>ata</w:t>
            </w:r>
            <w:r>
              <w:rPr>
                <w:rFonts w:eastAsia="Times New Roman"/>
                <w:sz w:val="18"/>
                <w:szCs w:val="18"/>
              </w:rPr>
              <w:t xml:space="preserve"> usage</w:t>
            </w:r>
          </w:p>
        </w:tc>
        <w:tc>
          <w:tcPr>
            <w:tcW w:w="3510" w:type="dxa"/>
          </w:tcPr>
          <w:p w:rsidR="00FC416F" w:rsidRDefault="008323EA">
            <w:pPr>
              <w:spacing w:line="240" w:lineRule="auto"/>
              <w:jc w:val="both"/>
              <w:rPr>
                <w:rFonts w:eastAsia="Times New Roman"/>
                <w:sz w:val="18"/>
                <w:szCs w:val="18"/>
              </w:rPr>
            </w:pPr>
            <w:r>
              <w:rPr>
                <w:rFonts w:eastAsia="Times New Roman"/>
                <w:sz w:val="18"/>
                <w:szCs w:val="18"/>
              </w:rPr>
              <w:t>In-class e</w:t>
            </w:r>
            <w:r w:rsidR="008471A4">
              <w:rPr>
                <w:rFonts w:eastAsia="Times New Roman"/>
                <w:sz w:val="18"/>
                <w:szCs w:val="18"/>
              </w:rPr>
              <w:t>xperimental design</w:t>
            </w:r>
            <w:r w:rsidR="003842CA">
              <w:rPr>
                <w:rFonts w:eastAsia="Times New Roman"/>
                <w:sz w:val="18"/>
                <w:szCs w:val="18"/>
              </w:rPr>
              <w:t xml:space="preserve"> on cell cycle and cell population studies. </w:t>
            </w:r>
          </w:p>
        </w:tc>
        <w:tc>
          <w:tcPr>
            <w:tcW w:w="2520" w:type="dxa"/>
          </w:tcPr>
          <w:p w:rsidR="00FC416F" w:rsidRDefault="00A30E7B">
            <w:pPr>
              <w:spacing w:line="240" w:lineRule="auto"/>
              <w:jc w:val="both"/>
              <w:rPr>
                <w:rFonts w:eastAsia="Times New Roman"/>
                <w:sz w:val="18"/>
                <w:szCs w:val="18"/>
              </w:rPr>
            </w:pPr>
            <w:r w:rsidRPr="00CA2F97">
              <w:rPr>
                <w:rFonts w:eastAsia="Times New Roman"/>
                <w:sz w:val="18"/>
                <w:szCs w:val="18"/>
              </w:rPr>
              <w:t>Maloney, ~ 48 students</w:t>
            </w:r>
            <w:r w:rsidR="008323EA">
              <w:rPr>
                <w:rFonts w:eastAsia="Times New Roman"/>
                <w:sz w:val="18"/>
                <w:szCs w:val="18"/>
              </w:rPr>
              <w:t xml:space="preserve"> </w:t>
            </w:r>
          </w:p>
        </w:tc>
      </w:tr>
    </w:tbl>
    <w:p w:rsidR="00FC416F" w:rsidRDefault="00A0612E">
      <w:pPr>
        <w:spacing w:line="240" w:lineRule="auto"/>
        <w:jc w:val="both"/>
        <w:rPr>
          <w:rFonts w:eastAsia="Times New Roman"/>
          <w:sz w:val="18"/>
          <w:szCs w:val="18"/>
        </w:rPr>
      </w:pPr>
      <w:r w:rsidRPr="00A0612E">
        <w:rPr>
          <w:rFonts w:eastAsia="Times New Roman"/>
          <w:sz w:val="18"/>
          <w:szCs w:val="18"/>
        </w:rPr>
        <w:t>UG: undergraduates. BIO, CIS</w:t>
      </w:r>
      <w:proofErr w:type="gramStart"/>
      <w:r w:rsidRPr="00A0612E">
        <w:rPr>
          <w:rFonts w:eastAsia="Times New Roman"/>
          <w:sz w:val="18"/>
          <w:szCs w:val="18"/>
        </w:rPr>
        <w:t>,CHE</w:t>
      </w:r>
      <w:proofErr w:type="gramEnd"/>
      <w:r w:rsidRPr="00A0612E">
        <w:rPr>
          <w:rFonts w:eastAsia="Times New Roman"/>
          <w:sz w:val="18"/>
          <w:szCs w:val="18"/>
        </w:rPr>
        <w:t xml:space="preserve"> indicate courses in biology, computer science, chemistry, and mathematics.</w:t>
      </w:r>
      <w:r w:rsidR="003122A6">
        <w:rPr>
          <w:rFonts w:eastAsia="Times New Roman"/>
          <w:sz w:val="18"/>
          <w:szCs w:val="18"/>
        </w:rPr>
        <w:t xml:space="preserve"> All of the courses are offer once per academic year. </w:t>
      </w:r>
      <w:r w:rsidRPr="00A0612E">
        <w:rPr>
          <w:rFonts w:eastAsia="Times New Roman"/>
          <w:sz w:val="18"/>
          <w:szCs w:val="18"/>
        </w:rPr>
        <w:t xml:space="preserve"> </w:t>
      </w:r>
    </w:p>
    <w:p w:rsidR="00FC416F" w:rsidRDefault="00FC416F">
      <w:pPr>
        <w:spacing w:line="240" w:lineRule="auto"/>
        <w:jc w:val="both"/>
        <w:rPr>
          <w:rFonts w:ascii="Times New Roman" w:hAnsi="Times New Roman"/>
        </w:rPr>
      </w:pPr>
    </w:p>
    <w:p w:rsidR="00FC416F" w:rsidRDefault="00A0612E">
      <w:pPr>
        <w:pStyle w:val="Heading2"/>
        <w:spacing w:before="0" w:after="0"/>
        <w:jc w:val="both"/>
        <w:rPr>
          <w:rFonts w:ascii="Times New Roman" w:hAnsi="Times New Roman"/>
        </w:rPr>
      </w:pPr>
      <w:r w:rsidRPr="00A0612E">
        <w:rPr>
          <w:rFonts w:ascii="Times New Roman" w:hAnsi="Times New Roman"/>
          <w:sz w:val="22"/>
          <w:szCs w:val="22"/>
        </w:rPr>
        <w:t>D.</w:t>
      </w:r>
      <w:r w:rsidR="007453F3">
        <w:rPr>
          <w:rFonts w:ascii="Times New Roman" w:hAnsi="Times New Roman"/>
          <w:sz w:val="22"/>
          <w:szCs w:val="22"/>
        </w:rPr>
        <w:t>3</w:t>
      </w:r>
      <w:r w:rsidRPr="00A0612E">
        <w:rPr>
          <w:rFonts w:ascii="Times New Roman" w:hAnsi="Times New Roman"/>
          <w:sz w:val="22"/>
          <w:szCs w:val="22"/>
        </w:rPr>
        <w:t xml:space="preserve"> Enhanced </w:t>
      </w:r>
      <w:r w:rsidR="007453F3">
        <w:rPr>
          <w:rFonts w:ascii="Times New Roman" w:hAnsi="Times New Roman"/>
          <w:sz w:val="22"/>
          <w:szCs w:val="22"/>
        </w:rPr>
        <w:t xml:space="preserve">faculty research and </w:t>
      </w:r>
      <w:r w:rsidRPr="00A0612E">
        <w:rPr>
          <w:rFonts w:ascii="Times New Roman" w:hAnsi="Times New Roman"/>
          <w:sz w:val="22"/>
          <w:szCs w:val="22"/>
        </w:rPr>
        <w:t>research capacity at a HBCU institution</w:t>
      </w:r>
    </w:p>
    <w:p w:rsidR="00FC416F" w:rsidRDefault="00C0476D">
      <w:pPr>
        <w:spacing w:line="240" w:lineRule="auto"/>
        <w:ind w:firstLine="720"/>
        <w:jc w:val="both"/>
        <w:rPr>
          <w:rFonts w:ascii="Times New Roman" w:eastAsia="Times New Roman" w:hAnsi="Times New Roman"/>
        </w:rPr>
      </w:pPr>
      <w:r>
        <w:rPr>
          <w:rFonts w:ascii="Times New Roman" w:eastAsia="Times New Roman" w:hAnsi="Times New Roman"/>
        </w:rPr>
        <w:t>T</w:t>
      </w:r>
      <w:r w:rsidRPr="00C50CAF">
        <w:rPr>
          <w:rFonts w:ascii="Times New Roman" w:eastAsia="Times New Roman" w:hAnsi="Times New Roman"/>
        </w:rPr>
        <w:t>his project will invigorate research program</w:t>
      </w:r>
      <w:r w:rsidR="00754824">
        <w:rPr>
          <w:rFonts w:ascii="Times New Roman" w:eastAsia="Times New Roman" w:hAnsi="Times New Roman"/>
        </w:rPr>
        <w:t>s</w:t>
      </w:r>
      <w:r w:rsidRPr="00C50CAF">
        <w:rPr>
          <w:rFonts w:ascii="Times New Roman" w:eastAsia="Times New Roman" w:hAnsi="Times New Roman"/>
        </w:rPr>
        <w:t xml:space="preserve"> and </w:t>
      </w:r>
      <w:r w:rsidR="00754824">
        <w:rPr>
          <w:rFonts w:ascii="Times New Roman" w:eastAsia="Times New Roman" w:hAnsi="Times New Roman"/>
        </w:rPr>
        <w:t>boost</w:t>
      </w:r>
      <w:r w:rsidRPr="00C50CAF">
        <w:rPr>
          <w:rFonts w:ascii="Times New Roman" w:eastAsia="Times New Roman" w:hAnsi="Times New Roman"/>
        </w:rPr>
        <w:t xml:space="preserve"> research capacity at a historically black college</w:t>
      </w:r>
      <w:r>
        <w:rPr>
          <w:rFonts w:ascii="Times New Roman" w:eastAsia="Times New Roman" w:hAnsi="Times New Roman"/>
        </w:rPr>
        <w:t xml:space="preserve"> for women. </w:t>
      </w:r>
      <w:r w:rsidR="00D41982">
        <w:rPr>
          <w:rFonts w:ascii="Times New Roman" w:eastAsia="Times New Roman" w:hAnsi="Times New Roman"/>
        </w:rPr>
        <w:t xml:space="preserve">Spelman College is a private, independent, historically black college for women with 130 years of history. </w:t>
      </w:r>
      <w:r w:rsidR="005F404E">
        <w:rPr>
          <w:rFonts w:ascii="Times New Roman" w:eastAsia="Times New Roman" w:hAnsi="Times New Roman"/>
        </w:rPr>
        <w:t xml:space="preserve">Over 95% of </w:t>
      </w:r>
      <w:r w:rsidR="00D41982">
        <w:rPr>
          <w:rFonts w:ascii="Times New Roman" w:eastAsia="Times New Roman" w:hAnsi="Times New Roman"/>
        </w:rPr>
        <w:t>Spelman students are African-American</w:t>
      </w:r>
      <w:r w:rsidR="001041A0">
        <w:rPr>
          <w:rFonts w:ascii="Times New Roman" w:eastAsia="Times New Roman" w:hAnsi="Times New Roman"/>
        </w:rPr>
        <w:t xml:space="preserve"> females</w:t>
      </w:r>
      <w:r w:rsidR="00D41982">
        <w:rPr>
          <w:rFonts w:ascii="Times New Roman" w:eastAsia="Times New Roman" w:hAnsi="Times New Roman"/>
        </w:rPr>
        <w:t xml:space="preserve">. </w:t>
      </w:r>
      <w:r w:rsidR="00C50FBE">
        <w:rPr>
          <w:rFonts w:ascii="Times New Roman" w:eastAsia="Times New Roman" w:hAnsi="Times New Roman"/>
        </w:rPr>
        <w:t xml:space="preserve">Spelman is the only historically black college to be included in the U.S. News and World Report’s list of top 75 “Best Liberal Arts College – Undergraduate” for many years. </w:t>
      </w:r>
      <w:r w:rsidR="001A402A" w:rsidRPr="001A402A">
        <w:rPr>
          <w:rFonts w:ascii="Times New Roman" w:eastAsia="Times New Roman" w:hAnsi="Times New Roman"/>
          <w:u w:val="single"/>
        </w:rPr>
        <w:t xml:space="preserve">Our strategic plan for 2015, termed </w:t>
      </w:r>
      <w:r w:rsidR="001A402A">
        <w:rPr>
          <w:rFonts w:ascii="Times New Roman" w:eastAsia="Times New Roman" w:hAnsi="Times New Roman"/>
          <w:u w:val="single"/>
        </w:rPr>
        <w:t>Spelman</w:t>
      </w:r>
      <w:r w:rsidR="00A0612E" w:rsidRPr="00A0612E">
        <w:rPr>
          <w:rFonts w:ascii="Times New Roman" w:eastAsia="Times New Roman" w:hAnsi="Times New Roman"/>
          <w:u w:val="single"/>
        </w:rPr>
        <w:t xml:space="preserve"> MILE</w:t>
      </w:r>
      <w:r w:rsidR="005E5BC2">
        <w:rPr>
          <w:rFonts w:ascii="Times New Roman" w:eastAsia="Times New Roman" w:hAnsi="Times New Roman"/>
        </w:rPr>
        <w:t>, aim</w:t>
      </w:r>
      <w:r w:rsidR="00317589">
        <w:rPr>
          <w:rFonts w:ascii="Times New Roman" w:eastAsia="Times New Roman" w:hAnsi="Times New Roman"/>
        </w:rPr>
        <w:t>s</w:t>
      </w:r>
      <w:r w:rsidR="005E5BC2">
        <w:rPr>
          <w:rFonts w:ascii="Times New Roman" w:eastAsia="Times New Roman" w:hAnsi="Times New Roman"/>
        </w:rPr>
        <w:t xml:space="preserve"> to ensure key competencies: critical thinking, effective communication, quantitative reasoning, and digital </w:t>
      </w:r>
      <w:proofErr w:type="gramStart"/>
      <w:r w:rsidR="005E5BC2">
        <w:rPr>
          <w:rFonts w:ascii="Times New Roman" w:eastAsia="Times New Roman" w:hAnsi="Times New Roman"/>
        </w:rPr>
        <w:t>li</w:t>
      </w:r>
      <w:r w:rsidR="009F3FC5">
        <w:rPr>
          <w:rFonts w:ascii="Times New Roman" w:eastAsia="Times New Roman" w:hAnsi="Times New Roman"/>
        </w:rPr>
        <w:t>teracy,</w:t>
      </w:r>
      <w:r w:rsidR="00890C46">
        <w:rPr>
          <w:rFonts w:ascii="Times New Roman" w:eastAsia="Times New Roman" w:hAnsi="Times New Roman"/>
        </w:rPr>
        <w:t xml:space="preserve"> </w:t>
      </w:r>
      <w:r w:rsidR="005E5BC2">
        <w:rPr>
          <w:rFonts w:ascii="Times New Roman" w:eastAsia="Times New Roman" w:hAnsi="Times New Roman"/>
        </w:rPr>
        <w:t>that</w:t>
      </w:r>
      <w:proofErr w:type="gramEnd"/>
      <w:r w:rsidR="005E5BC2">
        <w:rPr>
          <w:rFonts w:ascii="Times New Roman" w:eastAsia="Times New Roman" w:hAnsi="Times New Roman"/>
        </w:rPr>
        <w:t xml:space="preserve"> students need for personal success. </w:t>
      </w:r>
      <w:r w:rsidR="001A402A" w:rsidRPr="001A402A">
        <w:rPr>
          <w:rFonts w:ascii="Times New Roman" w:eastAsia="Times New Roman" w:hAnsi="Times New Roman"/>
          <w:u w:val="single"/>
        </w:rPr>
        <w:t xml:space="preserve">The Spelman MILE recognizes that undergraduate research/internship is </w:t>
      </w:r>
      <w:r w:rsidR="00FE3D53">
        <w:rPr>
          <w:rFonts w:ascii="Times New Roman" w:eastAsia="Times New Roman" w:hAnsi="Times New Roman"/>
          <w:u w:val="single"/>
        </w:rPr>
        <w:t xml:space="preserve">critical </w:t>
      </w:r>
      <w:r w:rsidR="001A402A" w:rsidRPr="001A402A">
        <w:rPr>
          <w:rFonts w:ascii="Times New Roman" w:eastAsia="Times New Roman" w:hAnsi="Times New Roman"/>
          <w:u w:val="single"/>
        </w:rPr>
        <w:t>for students to acquire these key competencies</w:t>
      </w:r>
      <w:r w:rsidR="009F3FC5">
        <w:rPr>
          <w:rFonts w:ascii="Times New Roman" w:eastAsia="Times New Roman" w:hAnsi="Times New Roman"/>
        </w:rPr>
        <w:t xml:space="preserve">. </w:t>
      </w:r>
    </w:p>
    <w:p w:rsidR="00FC416F" w:rsidRDefault="00291BA6">
      <w:pPr>
        <w:spacing w:line="240" w:lineRule="auto"/>
        <w:ind w:firstLine="720"/>
        <w:jc w:val="both"/>
        <w:rPr>
          <w:rFonts w:ascii="Times New Roman" w:eastAsia="Times New Roman" w:hAnsi="Times New Roman"/>
        </w:rPr>
      </w:pPr>
      <w:r>
        <w:rPr>
          <w:rFonts w:ascii="Times New Roman" w:eastAsia="Times New Roman" w:hAnsi="Times New Roman"/>
        </w:rPr>
        <w:t>The requested ImageStream</w:t>
      </w:r>
      <w:r w:rsidR="00F27945" w:rsidRPr="00F27945">
        <w:rPr>
          <w:rFonts w:ascii="Times New Roman" w:eastAsia="Times New Roman" w:hAnsi="Times New Roman"/>
          <w:vertAlign w:val="superscript"/>
        </w:rPr>
        <w:t>X</w:t>
      </w:r>
      <w:r>
        <w:rPr>
          <w:rFonts w:ascii="Times New Roman" w:eastAsia="Times New Roman" w:hAnsi="Times New Roman"/>
        </w:rPr>
        <w:t xml:space="preserve"> is a fairly new technology, and it </w:t>
      </w:r>
      <w:r w:rsidR="007813D2">
        <w:rPr>
          <w:rFonts w:ascii="Times New Roman" w:eastAsia="Times New Roman" w:hAnsi="Times New Roman"/>
        </w:rPr>
        <w:t xml:space="preserve">will enable participating Spelman faculty to become </w:t>
      </w:r>
      <w:r w:rsidR="001A402A" w:rsidRPr="001A402A">
        <w:rPr>
          <w:rFonts w:ascii="Times New Roman" w:eastAsia="Times New Roman" w:hAnsi="Times New Roman"/>
          <w:u w:val="single"/>
        </w:rPr>
        <w:t>the first</w:t>
      </w:r>
      <w:r w:rsidR="007813D2">
        <w:rPr>
          <w:rFonts w:ascii="Times New Roman" w:eastAsia="Times New Roman" w:hAnsi="Times New Roman"/>
        </w:rPr>
        <w:t xml:space="preserve"> </w:t>
      </w:r>
      <w:r>
        <w:rPr>
          <w:rFonts w:ascii="Times New Roman" w:eastAsia="Times New Roman" w:hAnsi="Times New Roman"/>
        </w:rPr>
        <w:t xml:space="preserve">to apply </w:t>
      </w:r>
      <w:r w:rsidR="00A54274">
        <w:rPr>
          <w:rFonts w:ascii="Times New Roman" w:eastAsia="Times New Roman" w:hAnsi="Times New Roman"/>
        </w:rPr>
        <w:t xml:space="preserve">this </w:t>
      </w:r>
      <w:r w:rsidR="001A402A" w:rsidRPr="001A402A">
        <w:rPr>
          <w:rFonts w:ascii="Times New Roman" w:eastAsia="Times New Roman" w:hAnsi="Times New Roman"/>
          <w:u w:val="single"/>
        </w:rPr>
        <w:t xml:space="preserve">state-of-the-art statistical image </w:t>
      </w:r>
      <w:r>
        <w:rPr>
          <w:rFonts w:ascii="Times New Roman" w:eastAsia="Times New Roman" w:hAnsi="Times New Roman"/>
        </w:rPr>
        <w:t>technology</w:t>
      </w:r>
      <w:r w:rsidR="007813D2">
        <w:rPr>
          <w:rFonts w:ascii="Times New Roman" w:eastAsia="Times New Roman" w:hAnsi="Times New Roman"/>
        </w:rPr>
        <w:t xml:space="preserve"> </w:t>
      </w:r>
      <w:r w:rsidR="00683978">
        <w:rPr>
          <w:rFonts w:ascii="Times New Roman" w:eastAsia="Times New Roman" w:hAnsi="Times New Roman"/>
        </w:rPr>
        <w:t xml:space="preserve">to study </w:t>
      </w:r>
      <w:r w:rsidR="001A402A" w:rsidRPr="001A402A">
        <w:rPr>
          <w:rFonts w:ascii="Times New Roman" w:eastAsia="Times New Roman" w:hAnsi="Times New Roman"/>
          <w:u w:val="single"/>
        </w:rPr>
        <w:t xml:space="preserve">cell </w:t>
      </w:r>
      <w:r w:rsidR="001A402A" w:rsidRPr="001A402A">
        <w:rPr>
          <w:rFonts w:ascii="Times New Roman" w:eastAsia="Times New Roman" w:hAnsi="Times New Roman"/>
          <w:u w:val="single"/>
        </w:rPr>
        <w:lastRenderedPageBreak/>
        <w:t>population dynamics</w:t>
      </w:r>
      <w:r w:rsidR="00683978">
        <w:rPr>
          <w:rFonts w:ascii="Times New Roman" w:eastAsia="Times New Roman" w:hAnsi="Times New Roman"/>
        </w:rPr>
        <w:t xml:space="preserve"> </w:t>
      </w:r>
      <w:r w:rsidR="007813D2">
        <w:rPr>
          <w:rFonts w:ascii="Times New Roman" w:eastAsia="Times New Roman" w:hAnsi="Times New Roman"/>
        </w:rPr>
        <w:t xml:space="preserve">in each of their own fields. </w:t>
      </w:r>
      <w:r w:rsidR="00D76955">
        <w:rPr>
          <w:rFonts w:ascii="Times New Roman" w:eastAsia="Times New Roman" w:hAnsi="Times New Roman"/>
        </w:rPr>
        <w:t xml:space="preserve"> ImageStream</w:t>
      </w:r>
      <w:r w:rsidR="00F27945" w:rsidRPr="00F27945">
        <w:rPr>
          <w:rFonts w:ascii="Times New Roman" w:eastAsia="Times New Roman" w:hAnsi="Times New Roman"/>
          <w:vertAlign w:val="superscript"/>
        </w:rPr>
        <w:t>X</w:t>
      </w:r>
      <w:r w:rsidR="00D76955">
        <w:rPr>
          <w:rFonts w:ascii="Times New Roman" w:eastAsia="Times New Roman" w:hAnsi="Times New Roman"/>
        </w:rPr>
        <w:t xml:space="preserve"> will </w:t>
      </w:r>
      <w:r w:rsidR="00BF5F8F">
        <w:rPr>
          <w:rFonts w:ascii="Times New Roman" w:eastAsia="Times New Roman" w:hAnsi="Times New Roman"/>
        </w:rPr>
        <w:t xml:space="preserve">especially </w:t>
      </w:r>
      <w:r w:rsidR="00D76955">
        <w:rPr>
          <w:rFonts w:ascii="Times New Roman" w:eastAsia="Times New Roman" w:hAnsi="Times New Roman"/>
        </w:rPr>
        <w:t xml:space="preserve">advance the scope of questions that Dr Qin’s group can address on yeast aging. </w:t>
      </w:r>
      <w:r w:rsidR="00683978">
        <w:rPr>
          <w:rFonts w:ascii="Times New Roman" w:hAnsi="Times New Roman"/>
        </w:rPr>
        <w:t>Outcomes from this project will enable Qin to conduct genome wide association study to identify loci associated with changes of life span variations, morphology, ROS levels, age-structure in natural isolates of yeast.  Currently, the Qin lab is surveying life span and tolerance to oxidants of many yeast strains and natural isolates under the support of an NSF RUI grant</w:t>
      </w:r>
      <w:r w:rsidR="003E03DC">
        <w:rPr>
          <w:rFonts w:ascii="Times New Roman" w:hAnsi="Times New Roman"/>
        </w:rPr>
        <w:t xml:space="preserve">, and is preparing for another NSF </w:t>
      </w:r>
      <w:r w:rsidR="0048485F">
        <w:rPr>
          <w:rFonts w:ascii="Times New Roman" w:hAnsi="Times New Roman"/>
        </w:rPr>
        <w:t xml:space="preserve">research </w:t>
      </w:r>
      <w:r w:rsidR="003E03DC">
        <w:rPr>
          <w:rFonts w:ascii="Times New Roman" w:hAnsi="Times New Roman"/>
        </w:rPr>
        <w:t xml:space="preserve">proposal. </w:t>
      </w:r>
      <w:r w:rsidR="0066699E">
        <w:rPr>
          <w:rFonts w:ascii="Times New Roman" w:hAnsi="Times New Roman"/>
        </w:rPr>
        <w:t xml:space="preserve"> </w:t>
      </w:r>
      <w:r w:rsidR="00FF7F71">
        <w:rPr>
          <w:rFonts w:ascii="Times New Roman" w:hAnsi="Times New Roman"/>
        </w:rPr>
        <w:t xml:space="preserve">Overall, </w:t>
      </w:r>
      <w:r w:rsidR="0066699E">
        <w:rPr>
          <w:rFonts w:ascii="Times New Roman" w:hAnsi="Times New Roman"/>
        </w:rPr>
        <w:t>ImageStream</w:t>
      </w:r>
      <w:r w:rsidR="00F27945" w:rsidRPr="00F27945">
        <w:rPr>
          <w:rFonts w:ascii="Times New Roman" w:hAnsi="Times New Roman"/>
          <w:vertAlign w:val="superscript"/>
        </w:rPr>
        <w:t>X</w:t>
      </w:r>
      <w:r w:rsidR="0066699E">
        <w:rPr>
          <w:rFonts w:ascii="Times New Roman" w:hAnsi="Times New Roman"/>
        </w:rPr>
        <w:t xml:space="preserve"> will greatly </w:t>
      </w:r>
      <w:r w:rsidR="00FF7F71">
        <w:rPr>
          <w:rFonts w:ascii="Times New Roman" w:hAnsi="Times New Roman"/>
        </w:rPr>
        <w:t xml:space="preserve">improve the depth of investigations on </w:t>
      </w:r>
      <w:r w:rsidR="003169DF">
        <w:rPr>
          <w:rFonts w:ascii="Times New Roman" w:hAnsi="Times New Roman"/>
        </w:rPr>
        <w:t>cellular</w:t>
      </w:r>
      <w:r w:rsidR="00FF7F71">
        <w:rPr>
          <w:rFonts w:ascii="Times New Roman" w:hAnsi="Times New Roman"/>
        </w:rPr>
        <w:t xml:space="preserve"> aging, cell development and proliferation, and environmental microbiology. </w:t>
      </w:r>
      <w:r w:rsidR="00A71DD8">
        <w:rPr>
          <w:rFonts w:ascii="Times New Roman" w:eastAsia="Times New Roman" w:hAnsi="Times New Roman"/>
        </w:rPr>
        <w:t xml:space="preserve">The </w:t>
      </w:r>
      <w:r w:rsidR="00A71DD8" w:rsidRPr="00D97B59">
        <w:rPr>
          <w:rFonts w:ascii="Times New Roman" w:eastAsia="Times New Roman" w:hAnsi="Times New Roman"/>
          <w:u w:val="single"/>
        </w:rPr>
        <w:t>data-rich and quantitative aspect</w:t>
      </w:r>
      <w:r w:rsidR="00A71DD8">
        <w:rPr>
          <w:rFonts w:ascii="Times New Roman" w:eastAsia="Times New Roman" w:hAnsi="Times New Roman"/>
        </w:rPr>
        <w:t xml:space="preserve"> of image flow cytometer will foster collaboration across disciplines, and </w:t>
      </w:r>
      <w:r w:rsidR="00D97B59">
        <w:rPr>
          <w:rFonts w:ascii="Times New Roman" w:eastAsia="Times New Roman" w:hAnsi="Times New Roman"/>
        </w:rPr>
        <w:t xml:space="preserve">will greatly improve the competitiveness of our future proposals.  </w:t>
      </w:r>
    </w:p>
    <w:p w:rsidR="00776058" w:rsidRDefault="001F7C73" w:rsidP="0014779C">
      <w:pPr>
        <w:spacing w:line="240" w:lineRule="auto"/>
        <w:ind w:firstLine="720"/>
        <w:jc w:val="both"/>
        <w:rPr>
          <w:rFonts w:ascii="Times New Roman" w:hAnsi="Times New Roman"/>
        </w:rPr>
      </w:pPr>
      <w:r>
        <w:rPr>
          <w:rFonts w:ascii="Times New Roman" w:eastAsia="Times New Roman" w:hAnsi="Times New Roman"/>
        </w:rPr>
        <w:t>Overall, t</w:t>
      </w:r>
      <w:r w:rsidR="0014779C">
        <w:rPr>
          <w:rFonts w:ascii="Times New Roman" w:eastAsia="Times New Roman" w:hAnsi="Times New Roman"/>
        </w:rPr>
        <w:t>he requested ImageStream</w:t>
      </w:r>
      <w:r w:rsidR="00F27945" w:rsidRPr="00F27945">
        <w:rPr>
          <w:rFonts w:ascii="Times New Roman" w:eastAsia="Times New Roman" w:hAnsi="Times New Roman"/>
          <w:vertAlign w:val="superscript"/>
        </w:rPr>
        <w:t>X</w:t>
      </w:r>
      <w:r w:rsidR="0014779C">
        <w:rPr>
          <w:rFonts w:ascii="Times New Roman" w:eastAsia="Times New Roman" w:hAnsi="Times New Roman"/>
        </w:rPr>
        <w:t xml:space="preserve"> would propel the </w:t>
      </w:r>
      <w:r>
        <w:rPr>
          <w:rFonts w:ascii="Times New Roman" w:eastAsia="Times New Roman" w:hAnsi="Times New Roman"/>
        </w:rPr>
        <w:t xml:space="preserve">statistical imaging </w:t>
      </w:r>
      <w:r w:rsidR="0014779C">
        <w:rPr>
          <w:rFonts w:ascii="Times New Roman" w:eastAsia="Times New Roman" w:hAnsi="Times New Roman"/>
        </w:rPr>
        <w:t xml:space="preserve">research capacity of Spelman College to the top of the nation. </w:t>
      </w:r>
      <w:r w:rsidR="00631D2E">
        <w:rPr>
          <w:rFonts w:ascii="Times New Roman" w:eastAsia="Times New Roman" w:hAnsi="Times New Roman"/>
        </w:rPr>
        <w:t>S</w:t>
      </w:r>
      <w:r w:rsidR="00631D2E">
        <w:rPr>
          <w:rFonts w:ascii="Times New Roman" w:hAnsi="Times New Roman"/>
        </w:rPr>
        <w:t>pelman College would be the second liberal arts college and the first HBCU to have an ImageStream</w:t>
      </w:r>
      <w:r w:rsidR="00F27945" w:rsidRPr="00F27945">
        <w:rPr>
          <w:rFonts w:ascii="Times New Roman" w:hAnsi="Times New Roman"/>
          <w:vertAlign w:val="superscript"/>
        </w:rPr>
        <w:t>X</w:t>
      </w:r>
      <w:r w:rsidR="00631D2E">
        <w:rPr>
          <w:rFonts w:ascii="Times New Roman" w:hAnsi="Times New Roman"/>
        </w:rPr>
        <w:t xml:space="preserve"> (The other is Nevada State College). </w:t>
      </w:r>
      <w:r w:rsidR="00776058">
        <w:rPr>
          <w:rFonts w:ascii="Times New Roman" w:hAnsi="Times New Roman"/>
        </w:rPr>
        <w:t>This state-of-art research capacity will help Spelman College with faculty</w:t>
      </w:r>
      <w:r w:rsidR="00D53995">
        <w:rPr>
          <w:rFonts w:ascii="Times New Roman" w:hAnsi="Times New Roman"/>
        </w:rPr>
        <w:t xml:space="preserve"> recruitment and retention, and</w:t>
      </w:r>
      <w:r w:rsidR="00776058">
        <w:rPr>
          <w:rFonts w:ascii="Times New Roman" w:hAnsi="Times New Roman"/>
        </w:rPr>
        <w:t xml:space="preserve"> in turn, </w:t>
      </w:r>
      <w:r w:rsidR="005E1CE7">
        <w:rPr>
          <w:rFonts w:ascii="Times New Roman" w:hAnsi="Times New Roman"/>
        </w:rPr>
        <w:t>ensure</w:t>
      </w:r>
      <w:r w:rsidR="00776058">
        <w:rPr>
          <w:rFonts w:ascii="Times New Roman" w:hAnsi="Times New Roman"/>
        </w:rPr>
        <w:t xml:space="preserve"> the best available learning experiences to Spelman students. </w:t>
      </w:r>
    </w:p>
    <w:p w:rsidR="00FC416F" w:rsidRDefault="00FC416F">
      <w:pPr>
        <w:spacing w:line="240" w:lineRule="auto"/>
        <w:ind w:firstLine="720"/>
        <w:jc w:val="both"/>
        <w:rPr>
          <w:rFonts w:ascii="Times New Roman" w:eastAsia="Times New Roman" w:hAnsi="Times New Roman"/>
        </w:rPr>
      </w:pPr>
    </w:p>
    <w:p w:rsidR="00FC416F" w:rsidRDefault="006B2B2A">
      <w:pPr>
        <w:pStyle w:val="Heading1"/>
        <w:spacing w:before="0" w:after="0"/>
        <w:jc w:val="both"/>
        <w:rPr>
          <w:rFonts w:ascii="Times New Roman" w:eastAsia="Times New Roman" w:hAnsi="Times New Roman"/>
          <w:sz w:val="22"/>
        </w:rPr>
      </w:pPr>
      <w:commentRangeStart w:id="584"/>
      <w:r>
        <w:rPr>
          <w:rFonts w:ascii="Times New Roman" w:eastAsia="Times New Roman" w:hAnsi="Times New Roman"/>
          <w:sz w:val="22"/>
        </w:rPr>
        <w:t xml:space="preserve">E. </w:t>
      </w:r>
      <w:commentRangeStart w:id="585"/>
      <w:r>
        <w:rPr>
          <w:rFonts w:ascii="Times New Roman" w:eastAsia="Times New Roman" w:hAnsi="Times New Roman"/>
          <w:sz w:val="22"/>
        </w:rPr>
        <w:t xml:space="preserve">Management Plan </w:t>
      </w:r>
      <w:commentRangeEnd w:id="584"/>
      <w:r>
        <w:rPr>
          <w:rStyle w:val="CommentReference"/>
          <w:rFonts w:ascii="Cambria" w:eastAsia="Cambria" w:hAnsi="Cambria"/>
          <w:b w:val="0"/>
          <w:color w:val="auto"/>
          <w:lang w:eastAsia="en-US"/>
        </w:rPr>
        <w:commentReference w:id="584"/>
      </w:r>
      <w:commentRangeEnd w:id="585"/>
      <w:r w:rsidR="000A0620">
        <w:rPr>
          <w:rStyle w:val="CommentReference"/>
          <w:rFonts w:ascii="Cambria" w:eastAsia="Cambria" w:hAnsi="Cambria" w:cs="Times New Roman"/>
          <w:b w:val="0"/>
          <w:bCs w:val="0"/>
          <w:color w:val="auto"/>
          <w:lang w:eastAsia="en-US"/>
        </w:rPr>
        <w:commentReference w:id="585"/>
      </w:r>
    </w:p>
    <w:p w:rsidR="00FC416F" w:rsidRDefault="006C3BA5">
      <w:pPr>
        <w:pStyle w:val="Heading2"/>
        <w:spacing w:before="0" w:after="0"/>
        <w:jc w:val="both"/>
        <w:rPr>
          <w:rFonts w:ascii="Times New Roman" w:hAnsi="Times New Roman"/>
          <w:sz w:val="22"/>
        </w:rPr>
      </w:pPr>
      <w:r>
        <w:rPr>
          <w:rFonts w:ascii="Times New Roman" w:hAnsi="Times New Roman"/>
          <w:sz w:val="22"/>
        </w:rPr>
        <w:t xml:space="preserve">E.1 </w:t>
      </w:r>
      <w:r w:rsidR="00DD18F0">
        <w:rPr>
          <w:rFonts w:ascii="Times New Roman" w:hAnsi="Times New Roman"/>
          <w:sz w:val="22"/>
        </w:rPr>
        <w:t>Operation and maintenance</w:t>
      </w:r>
    </w:p>
    <w:p w:rsidR="00FC416F" w:rsidRDefault="00377BD9">
      <w:pPr>
        <w:spacing w:line="240" w:lineRule="auto"/>
        <w:ind w:firstLine="720"/>
        <w:jc w:val="both"/>
        <w:rPr>
          <w:rFonts w:ascii="Times New Roman" w:hAnsi="Times New Roman"/>
        </w:rPr>
      </w:pPr>
      <w:r>
        <w:rPr>
          <w:rFonts w:ascii="Times New Roman" w:hAnsi="Times New Roman"/>
        </w:rPr>
        <w:t>PI</w:t>
      </w:r>
      <w:r w:rsidR="0050547C" w:rsidRPr="002760C4">
        <w:rPr>
          <w:rFonts w:ascii="Times New Roman" w:hAnsi="Times New Roman"/>
        </w:rPr>
        <w:t xml:space="preserve"> Qin will overs</w:t>
      </w:r>
      <w:r w:rsidR="00D959A0">
        <w:rPr>
          <w:rFonts w:ascii="Times New Roman" w:hAnsi="Times New Roman"/>
        </w:rPr>
        <w:t xml:space="preserve">ee the operation and </w:t>
      </w:r>
      <w:r>
        <w:rPr>
          <w:rFonts w:ascii="Times New Roman" w:hAnsi="Times New Roman"/>
        </w:rPr>
        <w:t>maintenance</w:t>
      </w:r>
      <w:r w:rsidR="00D959A0">
        <w:rPr>
          <w:rFonts w:ascii="Times New Roman" w:hAnsi="Times New Roman"/>
        </w:rPr>
        <w:t xml:space="preserve"> of </w:t>
      </w:r>
      <w:r w:rsidR="0050547C" w:rsidRPr="002760C4">
        <w:rPr>
          <w:rFonts w:ascii="Times New Roman" w:hAnsi="Times New Roman"/>
        </w:rPr>
        <w:t>requested ImageStream</w:t>
      </w:r>
      <w:r w:rsidR="00F27945" w:rsidRPr="00F27945">
        <w:rPr>
          <w:rFonts w:ascii="Times New Roman" w:hAnsi="Times New Roman"/>
          <w:vertAlign w:val="superscript"/>
        </w:rPr>
        <w:t>X</w:t>
      </w:r>
      <w:r w:rsidR="00953D90">
        <w:rPr>
          <w:rFonts w:ascii="Times New Roman" w:hAnsi="Times New Roman"/>
        </w:rPr>
        <w:t>, and co</w:t>
      </w:r>
      <w:r w:rsidR="005B5A70">
        <w:rPr>
          <w:rFonts w:ascii="Times New Roman" w:hAnsi="Times New Roman"/>
        </w:rPr>
        <w:t>-</w:t>
      </w:r>
      <w:r w:rsidR="00953D90">
        <w:rPr>
          <w:rFonts w:ascii="Times New Roman" w:hAnsi="Times New Roman"/>
        </w:rPr>
        <w:t xml:space="preserve">PI Jackson and Maloney will serve as mentors to Qin. </w:t>
      </w:r>
      <w:r w:rsidR="0050547C" w:rsidRPr="002760C4">
        <w:rPr>
          <w:rFonts w:ascii="Times New Roman" w:hAnsi="Times New Roman"/>
        </w:rPr>
        <w:t xml:space="preserve">Qin has </w:t>
      </w:r>
      <w:r w:rsidR="00E51D94">
        <w:rPr>
          <w:rFonts w:ascii="Times New Roman" w:hAnsi="Times New Roman"/>
        </w:rPr>
        <w:t>2.5</w:t>
      </w:r>
      <w:r w:rsidR="0050547C" w:rsidRPr="002760C4">
        <w:rPr>
          <w:rFonts w:ascii="Times New Roman" w:hAnsi="Times New Roman"/>
        </w:rPr>
        <w:t xml:space="preserve"> years of experiences of using flow </w:t>
      </w:r>
      <w:proofErr w:type="spellStart"/>
      <w:r w:rsidR="0050547C" w:rsidRPr="002760C4">
        <w:rPr>
          <w:rFonts w:ascii="Times New Roman" w:hAnsi="Times New Roman"/>
        </w:rPr>
        <w:t>cytom</w:t>
      </w:r>
      <w:r w:rsidR="00E51D94">
        <w:rPr>
          <w:rFonts w:ascii="Times New Roman" w:hAnsi="Times New Roman"/>
        </w:rPr>
        <w:t>t</w:t>
      </w:r>
      <w:r w:rsidR="0050547C" w:rsidRPr="002760C4">
        <w:rPr>
          <w:rFonts w:ascii="Times New Roman" w:hAnsi="Times New Roman"/>
        </w:rPr>
        <w:t>er</w:t>
      </w:r>
      <w:proofErr w:type="spellEnd"/>
      <w:r w:rsidR="009D2F29">
        <w:rPr>
          <w:rFonts w:ascii="Times New Roman" w:hAnsi="Times New Roman"/>
        </w:rPr>
        <w:t>,</w:t>
      </w:r>
      <w:r w:rsidR="0050547C" w:rsidRPr="002760C4">
        <w:rPr>
          <w:rFonts w:ascii="Times New Roman" w:hAnsi="Times New Roman"/>
        </w:rPr>
        <w:t xml:space="preserve"> </w:t>
      </w:r>
      <w:r w:rsidR="00514ABE">
        <w:rPr>
          <w:rFonts w:ascii="Times New Roman" w:hAnsi="Times New Roman"/>
        </w:rPr>
        <w:t xml:space="preserve">and </w:t>
      </w:r>
      <w:r w:rsidR="0050547C" w:rsidRPr="002760C4">
        <w:rPr>
          <w:rFonts w:ascii="Times New Roman" w:hAnsi="Times New Roman"/>
        </w:rPr>
        <w:t>Jackson and Maloney</w:t>
      </w:r>
      <w:r w:rsidR="009D2F29">
        <w:rPr>
          <w:rFonts w:ascii="Times New Roman" w:hAnsi="Times New Roman"/>
        </w:rPr>
        <w:t xml:space="preserve"> both have </w:t>
      </w:r>
      <w:r w:rsidR="0050547C">
        <w:rPr>
          <w:rFonts w:ascii="Times New Roman" w:hAnsi="Times New Roman"/>
        </w:rPr>
        <w:t>more than ten years of experiences</w:t>
      </w:r>
      <w:r w:rsidR="00C975EE">
        <w:rPr>
          <w:rFonts w:ascii="Times New Roman" w:hAnsi="Times New Roman"/>
        </w:rPr>
        <w:t xml:space="preserve">. </w:t>
      </w:r>
      <w:r w:rsidR="002A4C4B">
        <w:rPr>
          <w:rFonts w:ascii="Times New Roman" w:hAnsi="Times New Roman"/>
        </w:rPr>
        <w:t xml:space="preserve">The </w:t>
      </w:r>
      <w:r w:rsidR="00D40E98">
        <w:rPr>
          <w:rFonts w:ascii="Times New Roman" w:hAnsi="Times New Roman"/>
        </w:rPr>
        <w:t xml:space="preserve">likely </w:t>
      </w:r>
      <w:r w:rsidR="002A4C4B">
        <w:rPr>
          <w:rFonts w:ascii="Times New Roman" w:hAnsi="Times New Roman"/>
        </w:rPr>
        <w:t>location</w:t>
      </w:r>
      <w:r w:rsidR="00541F08">
        <w:rPr>
          <w:rFonts w:ascii="Times New Roman" w:hAnsi="Times New Roman"/>
        </w:rPr>
        <w:t>s</w:t>
      </w:r>
      <w:r w:rsidR="00C975EE">
        <w:rPr>
          <w:rFonts w:ascii="Times New Roman" w:hAnsi="Times New Roman"/>
        </w:rPr>
        <w:t xml:space="preserve"> of ImageStream</w:t>
      </w:r>
      <w:r w:rsidR="00F27945" w:rsidRPr="00F27945">
        <w:rPr>
          <w:rFonts w:ascii="Times New Roman" w:hAnsi="Times New Roman"/>
          <w:vertAlign w:val="superscript"/>
        </w:rPr>
        <w:t>X</w:t>
      </w:r>
      <w:r w:rsidR="00D40E98">
        <w:rPr>
          <w:rFonts w:ascii="Times New Roman" w:hAnsi="Times New Roman"/>
        </w:rPr>
        <w:t xml:space="preserve"> and workstation</w:t>
      </w:r>
      <w:r w:rsidR="002A4C4B">
        <w:rPr>
          <w:rFonts w:ascii="Times New Roman" w:hAnsi="Times New Roman"/>
        </w:rPr>
        <w:t>, Room 260</w:t>
      </w:r>
      <w:r w:rsidR="00514ABE">
        <w:rPr>
          <w:rFonts w:ascii="Times New Roman" w:hAnsi="Times New Roman"/>
        </w:rPr>
        <w:t xml:space="preserve"> and 258</w:t>
      </w:r>
      <w:r w:rsidR="002A4C4B">
        <w:rPr>
          <w:rFonts w:ascii="Times New Roman" w:hAnsi="Times New Roman"/>
        </w:rPr>
        <w:t xml:space="preserve">, </w:t>
      </w:r>
      <w:r w:rsidR="00AF5BEE">
        <w:rPr>
          <w:rFonts w:ascii="Times New Roman" w:hAnsi="Times New Roman"/>
        </w:rPr>
        <w:t>are</w:t>
      </w:r>
      <w:r w:rsidR="002A4C4B">
        <w:rPr>
          <w:rFonts w:ascii="Times New Roman" w:hAnsi="Times New Roman"/>
        </w:rPr>
        <w:t xml:space="preserve"> just across hallway from Dr. Qin’s laboratory at Room 246. </w:t>
      </w:r>
    </w:p>
    <w:p w:rsidR="00FC416F" w:rsidRDefault="007977B2">
      <w:pPr>
        <w:spacing w:line="240" w:lineRule="auto"/>
        <w:ind w:firstLine="720"/>
        <w:jc w:val="both"/>
        <w:rPr>
          <w:rFonts w:ascii="Times New Roman" w:hAnsi="Times New Roman"/>
        </w:rPr>
      </w:pPr>
      <w:r>
        <w:rPr>
          <w:rFonts w:ascii="Times New Roman" w:hAnsi="Times New Roman"/>
        </w:rPr>
        <w:t xml:space="preserve">Qin </w:t>
      </w:r>
      <w:r w:rsidRPr="002760C4">
        <w:rPr>
          <w:rFonts w:ascii="Times New Roman" w:hAnsi="Times New Roman"/>
        </w:rPr>
        <w:t xml:space="preserve">will be </w:t>
      </w:r>
      <w:r w:rsidR="00997078">
        <w:rPr>
          <w:rFonts w:ascii="Times New Roman" w:hAnsi="Times New Roman"/>
        </w:rPr>
        <w:t xml:space="preserve">a primary </w:t>
      </w:r>
      <w:r w:rsidRPr="002760C4">
        <w:rPr>
          <w:rFonts w:ascii="Times New Roman" w:hAnsi="Times New Roman"/>
        </w:rPr>
        <w:t>user</w:t>
      </w:r>
      <w:r>
        <w:rPr>
          <w:rFonts w:ascii="Times New Roman" w:hAnsi="Times New Roman"/>
        </w:rPr>
        <w:t>, but a</w:t>
      </w:r>
      <w:r w:rsidRPr="002760C4">
        <w:rPr>
          <w:rFonts w:ascii="Times New Roman" w:hAnsi="Times New Roman"/>
        </w:rPr>
        <w:t>ccess to the instrumentation for all researchers and their students will be</w:t>
      </w:r>
      <w:r w:rsidR="00BD6ADF">
        <w:rPr>
          <w:rFonts w:ascii="Times New Roman" w:hAnsi="Times New Roman"/>
        </w:rPr>
        <w:t xml:space="preserve"> arranged by mutual agreement. A sign-up sheet will be used to reserve and schedule instrument run time. </w:t>
      </w:r>
      <w:r w:rsidR="00C83740">
        <w:rPr>
          <w:rFonts w:ascii="Times New Roman" w:hAnsi="Times New Roman"/>
        </w:rPr>
        <w:t>Reservation is especially important for planning experiments during summer when PI and co</w:t>
      </w:r>
      <w:r w:rsidR="00E7405C">
        <w:rPr>
          <w:rFonts w:ascii="Times New Roman" w:hAnsi="Times New Roman"/>
        </w:rPr>
        <w:t>-</w:t>
      </w:r>
      <w:r w:rsidR="00C83740">
        <w:rPr>
          <w:rFonts w:ascii="Times New Roman" w:hAnsi="Times New Roman"/>
        </w:rPr>
        <w:t xml:space="preserve">PIs will engage all of their effort on research. </w:t>
      </w:r>
      <w:r w:rsidR="006B7849">
        <w:rPr>
          <w:rFonts w:ascii="Times New Roman" w:hAnsi="Times New Roman"/>
        </w:rPr>
        <w:t xml:space="preserve">A log of maintenance and experimental runs will be used </w:t>
      </w:r>
      <w:r w:rsidR="00BD6ADF">
        <w:rPr>
          <w:rFonts w:ascii="Times New Roman" w:hAnsi="Times New Roman"/>
        </w:rPr>
        <w:t xml:space="preserve">to </w:t>
      </w:r>
      <w:r w:rsidR="006B7849">
        <w:rPr>
          <w:rFonts w:ascii="Times New Roman" w:hAnsi="Times New Roman"/>
        </w:rPr>
        <w:t xml:space="preserve">ensure that proper procedures </w:t>
      </w:r>
      <w:r w:rsidR="00BD6ADF">
        <w:rPr>
          <w:rFonts w:ascii="Times New Roman" w:hAnsi="Times New Roman"/>
        </w:rPr>
        <w:t xml:space="preserve">have </w:t>
      </w:r>
      <w:r w:rsidR="006B7849">
        <w:rPr>
          <w:rFonts w:ascii="Times New Roman" w:hAnsi="Times New Roman"/>
        </w:rPr>
        <w:t>been followed.</w:t>
      </w:r>
      <w:r w:rsidR="00BB76C2">
        <w:rPr>
          <w:rFonts w:ascii="Times New Roman" w:hAnsi="Times New Roman"/>
        </w:rPr>
        <w:t xml:space="preserve"> </w:t>
      </w:r>
      <w:r w:rsidR="00F429E0" w:rsidRPr="002760C4">
        <w:rPr>
          <w:rFonts w:ascii="Times New Roman" w:hAnsi="Times New Roman"/>
        </w:rPr>
        <w:t xml:space="preserve">We </w:t>
      </w:r>
      <w:r w:rsidR="00F429E0">
        <w:rPr>
          <w:rFonts w:ascii="Times New Roman" w:hAnsi="Times New Roman"/>
        </w:rPr>
        <w:t xml:space="preserve">request two additional </w:t>
      </w:r>
      <w:r w:rsidR="00F429E0" w:rsidRPr="002760C4">
        <w:rPr>
          <w:rFonts w:ascii="Times New Roman" w:hAnsi="Times New Roman"/>
        </w:rPr>
        <w:t>year</w:t>
      </w:r>
      <w:r w:rsidR="00F429E0">
        <w:rPr>
          <w:rFonts w:ascii="Times New Roman" w:hAnsi="Times New Roman"/>
        </w:rPr>
        <w:t>s of</w:t>
      </w:r>
      <w:r w:rsidR="00F429E0" w:rsidRPr="002760C4">
        <w:rPr>
          <w:rFonts w:ascii="Times New Roman" w:hAnsi="Times New Roman"/>
        </w:rPr>
        <w:t xml:space="preserve"> service contract</w:t>
      </w:r>
      <w:r w:rsidR="00451086">
        <w:rPr>
          <w:rFonts w:ascii="Times New Roman" w:hAnsi="Times New Roman"/>
        </w:rPr>
        <w:t xml:space="preserve">, especially giving the number of undergraduate users. </w:t>
      </w:r>
    </w:p>
    <w:p w:rsidR="00FC416F" w:rsidRDefault="00FC416F">
      <w:pPr>
        <w:ind w:firstLine="720"/>
        <w:jc w:val="both"/>
        <w:rPr>
          <w:rFonts w:ascii="Times New Roman" w:hAnsi="Times New Roman"/>
        </w:rPr>
      </w:pPr>
    </w:p>
    <w:p w:rsidR="00FC416F" w:rsidRDefault="006C3BA5">
      <w:pPr>
        <w:pStyle w:val="Heading2"/>
        <w:spacing w:before="0" w:after="0"/>
        <w:jc w:val="both"/>
        <w:rPr>
          <w:rFonts w:ascii="Times New Roman" w:hAnsi="Times New Roman"/>
          <w:sz w:val="22"/>
        </w:rPr>
      </w:pPr>
      <w:commentRangeStart w:id="586"/>
      <w:r>
        <w:rPr>
          <w:rFonts w:ascii="Times New Roman" w:hAnsi="Times New Roman"/>
          <w:sz w:val="22"/>
        </w:rPr>
        <w:t xml:space="preserve">E.2 </w:t>
      </w:r>
      <w:r w:rsidR="00961D09">
        <w:rPr>
          <w:rFonts w:ascii="Times New Roman" w:hAnsi="Times New Roman"/>
          <w:sz w:val="22"/>
        </w:rPr>
        <w:t xml:space="preserve">Training of faculty and undergraduate users, and </w:t>
      </w:r>
      <w:r w:rsidR="00CA2775">
        <w:rPr>
          <w:rFonts w:ascii="Times New Roman" w:hAnsi="Times New Roman"/>
          <w:sz w:val="22"/>
        </w:rPr>
        <w:t xml:space="preserve">usage of </w:t>
      </w:r>
      <w:r w:rsidR="00961D09">
        <w:rPr>
          <w:rFonts w:ascii="Times New Roman" w:hAnsi="Times New Roman"/>
          <w:sz w:val="22"/>
        </w:rPr>
        <w:t>the instrument</w:t>
      </w:r>
    </w:p>
    <w:commentRangeEnd w:id="586"/>
    <w:p w:rsidR="00FC416F" w:rsidRDefault="009A04C5">
      <w:pPr>
        <w:spacing w:line="240" w:lineRule="auto"/>
        <w:ind w:firstLine="720"/>
        <w:jc w:val="both"/>
        <w:rPr>
          <w:rFonts w:ascii="Times New Roman" w:hAnsi="Times New Roman"/>
        </w:rPr>
      </w:pPr>
      <w:r>
        <w:rPr>
          <w:rStyle w:val="CommentReference"/>
          <w:rFonts w:ascii="Cambria" w:eastAsia="Cambria" w:hAnsi="Cambria" w:cs="Times New Roman"/>
          <w:color w:val="auto"/>
          <w:lang w:eastAsia="en-US"/>
        </w:rPr>
        <w:commentReference w:id="586"/>
      </w:r>
      <w:r w:rsidR="00CF77AA">
        <w:rPr>
          <w:rFonts w:ascii="Times New Roman" w:hAnsi="Times New Roman"/>
        </w:rPr>
        <w:t xml:space="preserve">PI Qin and co-PI Jackson </w:t>
      </w:r>
      <w:r w:rsidR="00BD6ADF">
        <w:rPr>
          <w:rFonts w:ascii="Times New Roman" w:hAnsi="Times New Roman"/>
        </w:rPr>
        <w:t xml:space="preserve">will be </w:t>
      </w:r>
      <w:r w:rsidR="00CF77AA">
        <w:rPr>
          <w:rFonts w:ascii="Times New Roman" w:hAnsi="Times New Roman"/>
        </w:rPr>
        <w:t xml:space="preserve">responsible to </w:t>
      </w:r>
      <w:r w:rsidR="00BD6ADF">
        <w:rPr>
          <w:rFonts w:ascii="Times New Roman" w:hAnsi="Times New Roman"/>
        </w:rPr>
        <w:t>train</w:t>
      </w:r>
      <w:r w:rsidR="00CF77AA">
        <w:rPr>
          <w:rFonts w:ascii="Times New Roman" w:hAnsi="Times New Roman"/>
        </w:rPr>
        <w:t xml:space="preserve"> other faculty users </w:t>
      </w:r>
      <w:r w:rsidR="00C82445">
        <w:rPr>
          <w:rFonts w:ascii="Times New Roman" w:hAnsi="Times New Roman"/>
        </w:rPr>
        <w:t>and students users</w:t>
      </w:r>
      <w:r w:rsidR="00CF77AA">
        <w:rPr>
          <w:rFonts w:ascii="Times New Roman" w:hAnsi="Times New Roman"/>
        </w:rPr>
        <w:t xml:space="preserve">. </w:t>
      </w:r>
      <w:r w:rsidR="008450B3">
        <w:rPr>
          <w:rFonts w:ascii="Times New Roman" w:hAnsi="Times New Roman"/>
        </w:rPr>
        <w:t>A</w:t>
      </w:r>
      <w:r w:rsidR="00B92E2F">
        <w:rPr>
          <w:rFonts w:ascii="Times New Roman" w:hAnsi="Times New Roman"/>
        </w:rPr>
        <w:t xml:space="preserve"> three-day</w:t>
      </w:r>
      <w:r w:rsidR="008450B3">
        <w:rPr>
          <w:rFonts w:ascii="Times New Roman" w:hAnsi="Times New Roman"/>
        </w:rPr>
        <w:t xml:space="preserve"> on-site training </w:t>
      </w:r>
      <w:r w:rsidR="00B92E2F">
        <w:rPr>
          <w:rFonts w:ascii="Times New Roman" w:hAnsi="Times New Roman"/>
        </w:rPr>
        <w:t xml:space="preserve">session </w:t>
      </w:r>
      <w:r w:rsidR="008450B3">
        <w:rPr>
          <w:rFonts w:ascii="Times New Roman" w:hAnsi="Times New Roman"/>
        </w:rPr>
        <w:t>of ImageStream</w:t>
      </w:r>
      <w:r w:rsidR="00F27945" w:rsidRPr="00F27945">
        <w:rPr>
          <w:rFonts w:ascii="Times New Roman" w:hAnsi="Times New Roman"/>
          <w:vertAlign w:val="superscript"/>
        </w:rPr>
        <w:t>X</w:t>
      </w:r>
      <w:r w:rsidR="008450B3">
        <w:rPr>
          <w:rFonts w:ascii="Times New Roman" w:hAnsi="Times New Roman"/>
        </w:rPr>
        <w:t xml:space="preserve"> </w:t>
      </w:r>
      <w:r w:rsidR="00F37472">
        <w:rPr>
          <w:rFonts w:ascii="Times New Roman" w:hAnsi="Times New Roman"/>
        </w:rPr>
        <w:t xml:space="preserve">and IDEAS software </w:t>
      </w:r>
      <w:r w:rsidR="008450B3">
        <w:rPr>
          <w:rFonts w:ascii="Times New Roman" w:hAnsi="Times New Roman"/>
        </w:rPr>
        <w:t xml:space="preserve">is budgeted for the training of Qin, Jackson, and a technician. </w:t>
      </w:r>
    </w:p>
    <w:p w:rsidR="00FC416F" w:rsidRDefault="006D01B1">
      <w:pPr>
        <w:spacing w:line="240" w:lineRule="auto"/>
        <w:ind w:firstLine="720"/>
        <w:jc w:val="both"/>
        <w:rPr>
          <w:rFonts w:ascii="Times New Roman" w:hAnsi="Times New Roman"/>
        </w:rPr>
      </w:pPr>
      <w:r w:rsidRPr="00E96F35">
        <w:rPr>
          <w:rFonts w:ascii="Times New Roman" w:hAnsi="Times New Roman"/>
          <w:u w:val="single"/>
        </w:rPr>
        <w:t>We believe that direction operation of ImageStream</w:t>
      </w:r>
      <w:r w:rsidR="00F27945" w:rsidRPr="00F27945">
        <w:rPr>
          <w:rFonts w:ascii="Times New Roman" w:hAnsi="Times New Roman"/>
          <w:u w:val="single"/>
          <w:vertAlign w:val="superscript"/>
        </w:rPr>
        <w:t>X</w:t>
      </w:r>
      <w:r w:rsidRPr="00E96F35">
        <w:rPr>
          <w:rFonts w:ascii="Times New Roman" w:hAnsi="Times New Roman"/>
          <w:u w:val="single"/>
        </w:rPr>
        <w:t xml:space="preserve"> will give valuable hands-on learning experiences to our students and give them a sense of accomplishment and confidence.</w:t>
      </w:r>
      <w:r>
        <w:rPr>
          <w:rFonts w:ascii="Times New Roman" w:hAnsi="Times New Roman"/>
        </w:rPr>
        <w:t xml:space="preserve"> Cares will </w:t>
      </w:r>
      <w:r w:rsidR="008E1D6B">
        <w:rPr>
          <w:rFonts w:ascii="Times New Roman" w:hAnsi="Times New Roman"/>
        </w:rPr>
        <w:t xml:space="preserve">certainly </w:t>
      </w:r>
      <w:r>
        <w:rPr>
          <w:rFonts w:ascii="Times New Roman" w:hAnsi="Times New Roman"/>
        </w:rPr>
        <w:t xml:space="preserve">be taken to ensure desirable outcomes. </w:t>
      </w:r>
      <w:r w:rsidR="00C804B9">
        <w:rPr>
          <w:rFonts w:ascii="Times New Roman" w:hAnsi="Times New Roman"/>
        </w:rPr>
        <w:t>Student users of ImageStream</w:t>
      </w:r>
      <w:r w:rsidR="00F27945" w:rsidRPr="00F27945">
        <w:rPr>
          <w:rFonts w:ascii="Times New Roman" w:hAnsi="Times New Roman"/>
          <w:vertAlign w:val="superscript"/>
        </w:rPr>
        <w:t>X</w:t>
      </w:r>
      <w:r w:rsidR="00C804B9">
        <w:rPr>
          <w:rFonts w:ascii="Times New Roman" w:hAnsi="Times New Roman"/>
        </w:rPr>
        <w:t xml:space="preserve"> will be classified </w:t>
      </w:r>
      <w:r w:rsidR="00B23504">
        <w:rPr>
          <w:rFonts w:ascii="Times New Roman" w:hAnsi="Times New Roman"/>
        </w:rPr>
        <w:t xml:space="preserve">to two groups: </w:t>
      </w:r>
      <w:r w:rsidR="00B23504" w:rsidRPr="004742F3">
        <w:rPr>
          <w:rFonts w:ascii="Times New Roman" w:hAnsi="Times New Roman"/>
          <w:u w:val="single"/>
        </w:rPr>
        <w:t>F</w:t>
      </w:r>
      <w:r w:rsidR="00C804B9" w:rsidRPr="004742F3">
        <w:rPr>
          <w:rFonts w:ascii="Times New Roman" w:hAnsi="Times New Roman"/>
          <w:u w:val="single"/>
        </w:rPr>
        <w:t xml:space="preserve">requent users </w:t>
      </w:r>
      <w:r w:rsidR="00B23504" w:rsidRPr="004742F3">
        <w:rPr>
          <w:rFonts w:ascii="Times New Roman" w:hAnsi="Times New Roman"/>
          <w:u w:val="single"/>
        </w:rPr>
        <w:t>and i</w:t>
      </w:r>
      <w:r w:rsidR="00C804B9" w:rsidRPr="004742F3">
        <w:rPr>
          <w:rFonts w:ascii="Times New Roman" w:hAnsi="Times New Roman"/>
          <w:u w:val="single"/>
        </w:rPr>
        <w:t>nfrequent users</w:t>
      </w:r>
      <w:r w:rsidR="00C804B9">
        <w:rPr>
          <w:rFonts w:ascii="Times New Roman" w:hAnsi="Times New Roman"/>
        </w:rPr>
        <w:t xml:space="preserve">. </w:t>
      </w:r>
      <w:r w:rsidR="007646AE">
        <w:rPr>
          <w:rFonts w:ascii="Times New Roman" w:hAnsi="Times New Roman"/>
        </w:rPr>
        <w:t>Frequent undergraduate users</w:t>
      </w:r>
      <w:r w:rsidR="00C82445">
        <w:rPr>
          <w:rFonts w:ascii="Times New Roman" w:hAnsi="Times New Roman"/>
        </w:rPr>
        <w:t xml:space="preserve"> include </w:t>
      </w:r>
      <w:r w:rsidR="007646AE">
        <w:rPr>
          <w:rFonts w:ascii="Times New Roman" w:hAnsi="Times New Roman"/>
        </w:rPr>
        <w:t>student researchers in the proposed four research projects</w:t>
      </w:r>
      <w:r w:rsidR="00C82445">
        <w:rPr>
          <w:rFonts w:ascii="Times New Roman" w:hAnsi="Times New Roman"/>
        </w:rPr>
        <w:t xml:space="preserve"> and those working on independent study projects using ImageStream</w:t>
      </w:r>
      <w:r w:rsidR="00F27945" w:rsidRPr="00F27945">
        <w:rPr>
          <w:rFonts w:ascii="Times New Roman" w:hAnsi="Times New Roman"/>
          <w:vertAlign w:val="superscript"/>
        </w:rPr>
        <w:t>X</w:t>
      </w:r>
      <w:r w:rsidR="00C82445">
        <w:rPr>
          <w:rFonts w:ascii="Times New Roman" w:hAnsi="Times New Roman"/>
        </w:rPr>
        <w:t xml:space="preserve">. These students </w:t>
      </w:r>
      <w:r w:rsidR="00CF77AA">
        <w:rPr>
          <w:rFonts w:ascii="Times New Roman" w:hAnsi="Times New Roman"/>
        </w:rPr>
        <w:t>are required to be trained</w:t>
      </w:r>
      <w:r w:rsidR="007B1BB8">
        <w:rPr>
          <w:rFonts w:ascii="Times New Roman" w:hAnsi="Times New Roman"/>
        </w:rPr>
        <w:t xml:space="preserve"> twice </w:t>
      </w:r>
      <w:r w:rsidR="00CF77AA">
        <w:rPr>
          <w:rFonts w:ascii="Times New Roman" w:hAnsi="Times New Roman"/>
        </w:rPr>
        <w:t xml:space="preserve">and to pass a practical test </w:t>
      </w:r>
      <w:r w:rsidR="00F855F8">
        <w:rPr>
          <w:rFonts w:ascii="Times New Roman" w:hAnsi="Times New Roman"/>
        </w:rPr>
        <w:t xml:space="preserve">(given by PI Qin) </w:t>
      </w:r>
      <w:r w:rsidR="00CF77AA">
        <w:rPr>
          <w:rFonts w:ascii="Times New Roman" w:hAnsi="Times New Roman"/>
        </w:rPr>
        <w:t xml:space="preserve">before they </w:t>
      </w:r>
      <w:r w:rsidR="00C82445">
        <w:rPr>
          <w:rFonts w:ascii="Times New Roman" w:hAnsi="Times New Roman"/>
        </w:rPr>
        <w:t xml:space="preserve">are </w:t>
      </w:r>
      <w:r w:rsidR="00063278">
        <w:rPr>
          <w:rFonts w:ascii="Times New Roman" w:hAnsi="Times New Roman"/>
        </w:rPr>
        <w:t xml:space="preserve">certified to </w:t>
      </w:r>
      <w:r w:rsidR="007646AE">
        <w:rPr>
          <w:rFonts w:ascii="Times New Roman" w:hAnsi="Times New Roman"/>
        </w:rPr>
        <w:t xml:space="preserve">use </w:t>
      </w:r>
      <w:r w:rsidR="00063278">
        <w:rPr>
          <w:rFonts w:ascii="Times New Roman" w:hAnsi="Times New Roman"/>
        </w:rPr>
        <w:t>ImageStream</w:t>
      </w:r>
      <w:r w:rsidR="00F27945" w:rsidRPr="00F27945">
        <w:rPr>
          <w:rFonts w:ascii="Times New Roman" w:hAnsi="Times New Roman"/>
          <w:vertAlign w:val="superscript"/>
        </w:rPr>
        <w:t>X</w:t>
      </w:r>
      <w:r w:rsidR="00063278">
        <w:rPr>
          <w:rFonts w:ascii="Times New Roman" w:hAnsi="Times New Roman"/>
        </w:rPr>
        <w:t xml:space="preserve"> independently.</w:t>
      </w:r>
      <w:r w:rsidR="007646AE">
        <w:rPr>
          <w:rFonts w:ascii="Times New Roman" w:hAnsi="Times New Roman"/>
        </w:rPr>
        <w:t xml:space="preserve"> </w:t>
      </w:r>
      <w:r w:rsidR="00542419">
        <w:rPr>
          <w:rFonts w:ascii="Times New Roman" w:hAnsi="Times New Roman"/>
        </w:rPr>
        <w:t xml:space="preserve">These students will also learn to use IDEAS to analyze cell populations. </w:t>
      </w:r>
      <w:r w:rsidR="001B4563">
        <w:rPr>
          <w:rFonts w:ascii="Times New Roman" w:hAnsi="Times New Roman"/>
        </w:rPr>
        <w:t xml:space="preserve">Training sessions </w:t>
      </w:r>
      <w:r w:rsidR="00381F4A">
        <w:rPr>
          <w:rFonts w:ascii="Times New Roman" w:hAnsi="Times New Roman"/>
        </w:rPr>
        <w:t xml:space="preserve">led by PI Qin </w:t>
      </w:r>
      <w:r w:rsidR="001B4563">
        <w:rPr>
          <w:rFonts w:ascii="Times New Roman" w:hAnsi="Times New Roman"/>
        </w:rPr>
        <w:t>will be video-recorded</w:t>
      </w:r>
      <w:r w:rsidR="000A695E">
        <w:rPr>
          <w:rFonts w:ascii="Times New Roman" w:hAnsi="Times New Roman"/>
        </w:rPr>
        <w:t xml:space="preserve"> and posted on </w:t>
      </w:r>
      <w:r w:rsidR="00381F4A">
        <w:rPr>
          <w:rFonts w:ascii="Times New Roman" w:hAnsi="Times New Roman"/>
        </w:rPr>
        <w:t xml:space="preserve">Qin’s lab website at http://sunrays.spelman.edu/hqin. </w:t>
      </w:r>
      <w:r w:rsidR="000A695E">
        <w:rPr>
          <w:rFonts w:ascii="Times New Roman" w:hAnsi="Times New Roman"/>
        </w:rPr>
        <w:t xml:space="preserve">(Students will </w:t>
      </w:r>
      <w:r w:rsidR="007E6149">
        <w:rPr>
          <w:rFonts w:ascii="Times New Roman" w:hAnsi="Times New Roman"/>
        </w:rPr>
        <w:t xml:space="preserve">not appear </w:t>
      </w:r>
      <w:r w:rsidR="00C535F2">
        <w:rPr>
          <w:rFonts w:ascii="Times New Roman" w:hAnsi="Times New Roman"/>
        </w:rPr>
        <w:t xml:space="preserve">in the </w:t>
      </w:r>
      <w:r w:rsidR="007E6149">
        <w:rPr>
          <w:rFonts w:ascii="Times New Roman" w:hAnsi="Times New Roman"/>
        </w:rPr>
        <w:t xml:space="preserve">posted </w:t>
      </w:r>
      <w:r w:rsidR="00C535F2">
        <w:rPr>
          <w:rFonts w:ascii="Times New Roman" w:hAnsi="Times New Roman"/>
        </w:rPr>
        <w:t>video</w:t>
      </w:r>
      <w:r w:rsidR="000A695E">
        <w:rPr>
          <w:rFonts w:ascii="Times New Roman" w:hAnsi="Times New Roman"/>
        </w:rPr>
        <w:t>)</w:t>
      </w:r>
      <w:r w:rsidR="001B4563">
        <w:rPr>
          <w:rFonts w:ascii="Times New Roman" w:hAnsi="Times New Roman"/>
        </w:rPr>
        <w:t xml:space="preserve">. These certified student users can work as TAs for the infrequent student users. </w:t>
      </w:r>
    </w:p>
    <w:p w:rsidR="00FC416F" w:rsidRDefault="00C82445">
      <w:pPr>
        <w:spacing w:line="240" w:lineRule="auto"/>
        <w:ind w:firstLine="720"/>
        <w:jc w:val="both"/>
        <w:rPr>
          <w:rFonts w:ascii="Times New Roman" w:hAnsi="Times New Roman"/>
        </w:rPr>
      </w:pPr>
      <w:r>
        <w:rPr>
          <w:rFonts w:ascii="Times New Roman" w:hAnsi="Times New Roman"/>
        </w:rPr>
        <w:t xml:space="preserve">Infrequent </w:t>
      </w:r>
      <w:r w:rsidR="00236434">
        <w:rPr>
          <w:rFonts w:ascii="Times New Roman" w:hAnsi="Times New Roman"/>
        </w:rPr>
        <w:t>s</w:t>
      </w:r>
      <w:r w:rsidR="007646AE">
        <w:rPr>
          <w:rFonts w:ascii="Times New Roman" w:hAnsi="Times New Roman"/>
        </w:rPr>
        <w:t xml:space="preserve">tudent users </w:t>
      </w:r>
      <w:r w:rsidR="00236434">
        <w:rPr>
          <w:rFonts w:ascii="Times New Roman" w:hAnsi="Times New Roman"/>
        </w:rPr>
        <w:t xml:space="preserve">include </w:t>
      </w:r>
      <w:r w:rsidR="00EB4D36">
        <w:rPr>
          <w:rFonts w:ascii="Times New Roman" w:hAnsi="Times New Roman"/>
        </w:rPr>
        <w:t xml:space="preserve">the </w:t>
      </w:r>
      <w:r w:rsidR="00236434">
        <w:rPr>
          <w:rFonts w:ascii="Times New Roman" w:hAnsi="Times New Roman"/>
        </w:rPr>
        <w:t xml:space="preserve">one-time users </w:t>
      </w:r>
      <w:r w:rsidR="007E6149">
        <w:rPr>
          <w:rFonts w:ascii="Times New Roman" w:hAnsi="Times New Roman"/>
        </w:rPr>
        <w:t xml:space="preserve">from </w:t>
      </w:r>
      <w:r w:rsidR="00236434">
        <w:rPr>
          <w:rFonts w:ascii="Times New Roman" w:hAnsi="Times New Roman"/>
        </w:rPr>
        <w:t xml:space="preserve">most course projects. </w:t>
      </w:r>
      <w:r w:rsidR="005F2708">
        <w:rPr>
          <w:rFonts w:ascii="Times New Roman" w:hAnsi="Times New Roman"/>
        </w:rPr>
        <w:t>T</w:t>
      </w:r>
      <w:r w:rsidR="00236434">
        <w:rPr>
          <w:rFonts w:ascii="Times New Roman" w:hAnsi="Times New Roman"/>
        </w:rPr>
        <w:t xml:space="preserve">hese students </w:t>
      </w:r>
      <w:r w:rsidR="005F2708">
        <w:rPr>
          <w:rFonts w:ascii="Times New Roman" w:hAnsi="Times New Roman"/>
        </w:rPr>
        <w:t>are expected to learn the basic principle of ImageStream</w:t>
      </w:r>
      <w:r w:rsidR="00F27945" w:rsidRPr="00F27945">
        <w:rPr>
          <w:rFonts w:ascii="Times New Roman" w:hAnsi="Times New Roman"/>
          <w:vertAlign w:val="superscript"/>
        </w:rPr>
        <w:t>X</w:t>
      </w:r>
      <w:r w:rsidR="005F2708">
        <w:rPr>
          <w:rFonts w:ascii="Times New Roman" w:hAnsi="Times New Roman"/>
        </w:rPr>
        <w:t xml:space="preserve"> </w:t>
      </w:r>
      <w:r w:rsidR="007E6149">
        <w:rPr>
          <w:rFonts w:ascii="Times New Roman" w:hAnsi="Times New Roman"/>
        </w:rPr>
        <w:t>during lectures</w:t>
      </w:r>
      <w:r w:rsidR="005F2708">
        <w:rPr>
          <w:rFonts w:ascii="Times New Roman" w:hAnsi="Times New Roman"/>
        </w:rPr>
        <w:t xml:space="preserve">, </w:t>
      </w:r>
      <w:r w:rsidR="00152A7D">
        <w:rPr>
          <w:rFonts w:ascii="Times New Roman" w:hAnsi="Times New Roman"/>
        </w:rPr>
        <w:t xml:space="preserve">to </w:t>
      </w:r>
      <w:r w:rsidR="005F2708">
        <w:rPr>
          <w:rFonts w:ascii="Times New Roman" w:hAnsi="Times New Roman"/>
        </w:rPr>
        <w:t xml:space="preserve">watch </w:t>
      </w:r>
      <w:r w:rsidR="00152A7D">
        <w:rPr>
          <w:rFonts w:ascii="Times New Roman" w:hAnsi="Times New Roman"/>
        </w:rPr>
        <w:t xml:space="preserve">training </w:t>
      </w:r>
      <w:r w:rsidR="005F2708">
        <w:rPr>
          <w:rFonts w:ascii="Times New Roman" w:hAnsi="Times New Roman"/>
        </w:rPr>
        <w:t>video</w:t>
      </w:r>
      <w:r w:rsidR="00152A7D">
        <w:rPr>
          <w:rFonts w:ascii="Times New Roman" w:hAnsi="Times New Roman"/>
        </w:rPr>
        <w:t>s</w:t>
      </w:r>
      <w:r w:rsidR="005F2708">
        <w:rPr>
          <w:rFonts w:ascii="Times New Roman" w:hAnsi="Times New Roman"/>
        </w:rPr>
        <w:t xml:space="preserve"> </w:t>
      </w:r>
      <w:r w:rsidR="00152A7D">
        <w:rPr>
          <w:rFonts w:ascii="Times New Roman" w:hAnsi="Times New Roman"/>
        </w:rPr>
        <w:t>before experiments, and to pass a written quiz on the basic principle and usage of ImageStream</w:t>
      </w:r>
      <w:r w:rsidR="00F27945" w:rsidRPr="00F27945">
        <w:rPr>
          <w:rFonts w:ascii="Times New Roman" w:hAnsi="Times New Roman"/>
          <w:vertAlign w:val="superscript"/>
        </w:rPr>
        <w:t>X</w:t>
      </w:r>
      <w:r w:rsidR="00152A7D">
        <w:rPr>
          <w:rFonts w:ascii="Times New Roman" w:hAnsi="Times New Roman"/>
        </w:rPr>
        <w:t xml:space="preserve">. </w:t>
      </w:r>
      <w:r w:rsidR="00EB4D36">
        <w:rPr>
          <w:rFonts w:ascii="Times New Roman" w:hAnsi="Times New Roman"/>
        </w:rPr>
        <w:t>These infr</w:t>
      </w:r>
      <w:r w:rsidR="00F37472">
        <w:rPr>
          <w:rFonts w:ascii="Times New Roman" w:hAnsi="Times New Roman"/>
        </w:rPr>
        <w:t>equent users must operate ImageStream</w:t>
      </w:r>
      <w:r w:rsidR="00F27945" w:rsidRPr="00F27945">
        <w:rPr>
          <w:rFonts w:ascii="Times New Roman" w:hAnsi="Times New Roman"/>
          <w:vertAlign w:val="superscript"/>
        </w:rPr>
        <w:t>X</w:t>
      </w:r>
      <w:r w:rsidR="00F37472">
        <w:rPr>
          <w:rFonts w:ascii="Times New Roman" w:hAnsi="Times New Roman"/>
        </w:rPr>
        <w:t xml:space="preserve"> following the instructions of a trained faculty or TA.</w:t>
      </w:r>
      <w:r w:rsidR="00DB0B00">
        <w:rPr>
          <w:rFonts w:ascii="Times New Roman" w:hAnsi="Times New Roman"/>
        </w:rPr>
        <w:t xml:space="preserve"> A faculty or TA will also lead these infrequent users to do data analysis using IDEAS </w:t>
      </w:r>
      <w:r w:rsidR="009A6F3F">
        <w:rPr>
          <w:rFonts w:ascii="Times New Roman" w:hAnsi="Times New Roman"/>
        </w:rPr>
        <w:t>using the requested data workstation</w:t>
      </w:r>
      <w:r w:rsidR="002A3AB4">
        <w:rPr>
          <w:rFonts w:ascii="Times New Roman" w:hAnsi="Times New Roman"/>
        </w:rPr>
        <w:t xml:space="preserve">. </w:t>
      </w:r>
      <w:r w:rsidR="00DB10C1">
        <w:rPr>
          <w:rFonts w:ascii="Times New Roman" w:hAnsi="Times New Roman"/>
        </w:rPr>
        <w:t xml:space="preserve">A </w:t>
      </w:r>
      <w:proofErr w:type="spellStart"/>
      <w:r w:rsidR="00DB10C1">
        <w:rPr>
          <w:rFonts w:ascii="Times New Roman" w:hAnsi="Times New Roman"/>
        </w:rPr>
        <w:t>Facebook</w:t>
      </w:r>
      <w:proofErr w:type="spellEnd"/>
      <w:r w:rsidR="00DB10C1">
        <w:rPr>
          <w:rFonts w:ascii="Times New Roman" w:hAnsi="Times New Roman"/>
        </w:rPr>
        <w:t xml:space="preserve"> group will be created as a discussion forum for Spelman student users of ImageStream</w:t>
      </w:r>
      <w:r w:rsidR="00F27945" w:rsidRPr="00F27945">
        <w:rPr>
          <w:rFonts w:ascii="Times New Roman" w:hAnsi="Times New Roman"/>
          <w:vertAlign w:val="superscript"/>
        </w:rPr>
        <w:t>X</w:t>
      </w:r>
      <w:r w:rsidR="00DB10C1">
        <w:rPr>
          <w:rFonts w:ascii="Times New Roman" w:hAnsi="Times New Roman"/>
        </w:rPr>
        <w:t>.</w:t>
      </w:r>
    </w:p>
    <w:p w:rsidR="00FC416F" w:rsidRDefault="00C92117">
      <w:pPr>
        <w:spacing w:line="240" w:lineRule="auto"/>
        <w:ind w:firstLine="720"/>
        <w:jc w:val="both"/>
        <w:rPr>
          <w:rFonts w:ascii="Times New Roman" w:hAnsi="Times New Roman"/>
        </w:rPr>
      </w:pPr>
      <w:r>
        <w:rPr>
          <w:rFonts w:ascii="Times New Roman" w:hAnsi="Times New Roman"/>
        </w:rPr>
        <w:lastRenderedPageBreak/>
        <w:t>T</w:t>
      </w:r>
      <w:r w:rsidR="00C50F21">
        <w:rPr>
          <w:rFonts w:ascii="Times New Roman" w:hAnsi="Times New Roman"/>
        </w:rPr>
        <w:t xml:space="preserve">here are likely </w:t>
      </w:r>
      <w:r w:rsidR="000A19E4">
        <w:rPr>
          <w:rFonts w:ascii="Times New Roman" w:hAnsi="Times New Roman"/>
        </w:rPr>
        <w:t xml:space="preserve">some </w:t>
      </w:r>
      <w:r w:rsidR="00C50F21">
        <w:rPr>
          <w:rFonts w:ascii="Times New Roman" w:hAnsi="Times New Roman"/>
        </w:rPr>
        <w:t xml:space="preserve">unforeseen </w:t>
      </w:r>
      <w:r w:rsidR="006E1B07">
        <w:rPr>
          <w:rFonts w:ascii="Times New Roman" w:hAnsi="Times New Roman"/>
        </w:rPr>
        <w:t>challenges for training and managing undergraduate users</w:t>
      </w:r>
      <w:r>
        <w:rPr>
          <w:rFonts w:ascii="Times New Roman" w:hAnsi="Times New Roman"/>
        </w:rPr>
        <w:t xml:space="preserve"> for a sophisticated instrument</w:t>
      </w:r>
      <w:r w:rsidR="002E3BF6">
        <w:rPr>
          <w:rFonts w:ascii="Times New Roman" w:hAnsi="Times New Roman"/>
        </w:rPr>
        <w:t xml:space="preserve"> like ImageStream</w:t>
      </w:r>
      <w:r w:rsidR="00F27945" w:rsidRPr="00F27945">
        <w:rPr>
          <w:rFonts w:ascii="Times New Roman" w:hAnsi="Times New Roman"/>
          <w:vertAlign w:val="superscript"/>
        </w:rPr>
        <w:t>X</w:t>
      </w:r>
      <w:r w:rsidR="002F7466">
        <w:rPr>
          <w:rFonts w:ascii="Times New Roman" w:hAnsi="Times New Roman"/>
        </w:rPr>
        <w:t xml:space="preserve">, and it is likely that we </w:t>
      </w:r>
      <w:r w:rsidR="006038CD">
        <w:rPr>
          <w:rFonts w:ascii="Times New Roman" w:hAnsi="Times New Roman"/>
        </w:rPr>
        <w:t xml:space="preserve">will </w:t>
      </w:r>
      <w:r w:rsidR="002F7466">
        <w:rPr>
          <w:rFonts w:ascii="Times New Roman" w:hAnsi="Times New Roman"/>
        </w:rPr>
        <w:t>have to frequently revise our training plans</w:t>
      </w:r>
      <w:r w:rsidR="002E3BF6">
        <w:rPr>
          <w:rFonts w:ascii="Times New Roman" w:hAnsi="Times New Roman"/>
        </w:rPr>
        <w:t xml:space="preserve">. </w:t>
      </w:r>
      <w:r w:rsidR="002F7466">
        <w:rPr>
          <w:rFonts w:ascii="Times New Roman" w:hAnsi="Times New Roman"/>
        </w:rPr>
        <w:t xml:space="preserve"> </w:t>
      </w:r>
      <w:r w:rsidR="000E74E7" w:rsidRPr="000E74E7">
        <w:rPr>
          <w:rFonts w:ascii="Times New Roman" w:hAnsi="Times New Roman"/>
          <w:u w:val="single"/>
        </w:rPr>
        <w:t xml:space="preserve">We argue that the operational risks are out-weighted by the valuable </w:t>
      </w:r>
      <w:r w:rsidR="0073592A">
        <w:rPr>
          <w:rFonts w:ascii="Times New Roman" w:hAnsi="Times New Roman"/>
          <w:u w:val="single"/>
        </w:rPr>
        <w:t xml:space="preserve">learning </w:t>
      </w:r>
      <w:r w:rsidR="000E74E7" w:rsidRPr="000E74E7">
        <w:rPr>
          <w:rFonts w:ascii="Times New Roman" w:hAnsi="Times New Roman"/>
          <w:u w:val="single"/>
        </w:rPr>
        <w:t xml:space="preserve">experiences </w:t>
      </w:r>
      <w:r w:rsidR="001829DB">
        <w:rPr>
          <w:rFonts w:ascii="Times New Roman" w:hAnsi="Times New Roman"/>
          <w:u w:val="single"/>
        </w:rPr>
        <w:t>of</w:t>
      </w:r>
      <w:r w:rsidR="000E74E7" w:rsidRPr="000E74E7">
        <w:rPr>
          <w:rFonts w:ascii="Times New Roman" w:hAnsi="Times New Roman"/>
          <w:u w:val="single"/>
        </w:rPr>
        <w:t xml:space="preserve"> Spelman students gained through direct operation of the requested instrument</w:t>
      </w:r>
      <w:r w:rsidR="00086FDB">
        <w:rPr>
          <w:rFonts w:ascii="Times New Roman" w:hAnsi="Times New Roman"/>
        </w:rPr>
        <w:t xml:space="preserve">. </w:t>
      </w:r>
      <w:r w:rsidR="00880726">
        <w:rPr>
          <w:rFonts w:ascii="Times New Roman" w:hAnsi="Times New Roman"/>
        </w:rPr>
        <w:t>For this reason</w:t>
      </w:r>
      <w:r w:rsidR="00086FDB">
        <w:rPr>
          <w:rFonts w:ascii="Times New Roman" w:hAnsi="Times New Roman"/>
        </w:rPr>
        <w:t>, w</w:t>
      </w:r>
      <w:r w:rsidR="00086FDB" w:rsidRPr="002760C4">
        <w:rPr>
          <w:rFonts w:ascii="Times New Roman" w:hAnsi="Times New Roman"/>
        </w:rPr>
        <w:t xml:space="preserve">e </w:t>
      </w:r>
      <w:r w:rsidR="00086FDB">
        <w:rPr>
          <w:rFonts w:ascii="Times New Roman" w:hAnsi="Times New Roman"/>
        </w:rPr>
        <w:t xml:space="preserve">request two additional </w:t>
      </w:r>
      <w:r w:rsidR="00086FDB" w:rsidRPr="002760C4">
        <w:rPr>
          <w:rFonts w:ascii="Times New Roman" w:hAnsi="Times New Roman"/>
        </w:rPr>
        <w:t>year</w:t>
      </w:r>
      <w:r w:rsidR="00086FDB">
        <w:rPr>
          <w:rFonts w:ascii="Times New Roman" w:hAnsi="Times New Roman"/>
        </w:rPr>
        <w:t>s of</w:t>
      </w:r>
      <w:r w:rsidR="00086FDB" w:rsidRPr="002760C4">
        <w:rPr>
          <w:rFonts w:ascii="Times New Roman" w:hAnsi="Times New Roman"/>
        </w:rPr>
        <w:t xml:space="preserve"> service contract</w:t>
      </w:r>
      <w:r w:rsidR="00086FDB">
        <w:rPr>
          <w:rFonts w:ascii="Times New Roman" w:hAnsi="Times New Roman"/>
        </w:rPr>
        <w:t xml:space="preserve"> to </w:t>
      </w:r>
      <w:r w:rsidR="00880726">
        <w:rPr>
          <w:rFonts w:ascii="Times New Roman" w:hAnsi="Times New Roman"/>
        </w:rPr>
        <w:t>ensure successful outcome</w:t>
      </w:r>
      <w:r w:rsidR="005244D9">
        <w:rPr>
          <w:rFonts w:ascii="Times New Roman" w:hAnsi="Times New Roman"/>
        </w:rPr>
        <w:t>s</w:t>
      </w:r>
      <w:r w:rsidR="00880726">
        <w:rPr>
          <w:rFonts w:ascii="Times New Roman" w:hAnsi="Times New Roman"/>
        </w:rPr>
        <w:t xml:space="preserve"> of this project and to protect the investment of taxpayers</w:t>
      </w:r>
      <w:r w:rsidR="002557CA">
        <w:rPr>
          <w:rFonts w:ascii="Times New Roman" w:hAnsi="Times New Roman"/>
        </w:rPr>
        <w:t xml:space="preserve">. </w:t>
      </w:r>
    </w:p>
    <w:p w:rsidR="00FC416F" w:rsidRDefault="00FC416F">
      <w:pPr>
        <w:spacing w:line="240" w:lineRule="auto"/>
        <w:ind w:firstLine="720"/>
        <w:jc w:val="both"/>
        <w:rPr>
          <w:rFonts w:ascii="Times New Roman" w:hAnsi="Times New Roman"/>
        </w:rPr>
      </w:pPr>
    </w:p>
    <w:p w:rsidR="00FC416F" w:rsidRDefault="006C3BA5">
      <w:pPr>
        <w:pStyle w:val="Heading2"/>
        <w:spacing w:before="0" w:after="0"/>
        <w:jc w:val="both"/>
        <w:rPr>
          <w:rFonts w:ascii="Times New Roman" w:hAnsi="Times New Roman"/>
          <w:sz w:val="22"/>
        </w:rPr>
      </w:pPr>
      <w:r>
        <w:rPr>
          <w:rFonts w:ascii="Times New Roman" w:hAnsi="Times New Roman"/>
          <w:sz w:val="22"/>
        </w:rPr>
        <w:t xml:space="preserve">E.3 </w:t>
      </w:r>
      <w:r w:rsidR="006B2B2A">
        <w:rPr>
          <w:rFonts w:ascii="Times New Roman" w:hAnsi="Times New Roman"/>
          <w:sz w:val="22"/>
        </w:rPr>
        <w:t>Institutional commitment</w:t>
      </w:r>
      <w:r w:rsidR="008F28A1">
        <w:rPr>
          <w:rFonts w:ascii="Times New Roman" w:hAnsi="Times New Roman"/>
          <w:sz w:val="22"/>
        </w:rPr>
        <w:t xml:space="preserve"> and support</w:t>
      </w:r>
      <w:r w:rsidR="00F84C2A">
        <w:rPr>
          <w:rFonts w:ascii="Times New Roman" w:hAnsi="Times New Roman"/>
          <w:sz w:val="22"/>
        </w:rPr>
        <w:t xml:space="preserve">, and long-term operation </w:t>
      </w:r>
    </w:p>
    <w:p w:rsidR="00FC416F" w:rsidRDefault="00377B33">
      <w:pPr>
        <w:spacing w:line="240" w:lineRule="auto"/>
        <w:ind w:firstLine="720"/>
        <w:jc w:val="both"/>
        <w:rPr>
          <w:rFonts w:ascii="Times New Roman" w:hAnsi="Times New Roman"/>
        </w:rPr>
      </w:pPr>
      <w:r>
        <w:rPr>
          <w:rFonts w:ascii="Times New Roman" w:hAnsi="Times New Roman"/>
        </w:rPr>
        <w:t xml:space="preserve">The requested </w:t>
      </w:r>
      <w:proofErr w:type="spellStart"/>
      <w:r>
        <w:rPr>
          <w:rFonts w:ascii="Times New Roman" w:hAnsi="Times New Roman"/>
        </w:rPr>
        <w:t>ImageStream</w:t>
      </w:r>
      <w:proofErr w:type="spellEnd"/>
      <w:r>
        <w:rPr>
          <w:rFonts w:ascii="Times New Roman" w:hAnsi="Times New Roman"/>
        </w:rPr>
        <w:t xml:space="preserve"> will greatly enhance the student research experiences and interdisciplinary training, and fits into the college strategic plan of Spelman MILE. </w:t>
      </w:r>
      <w:r w:rsidR="006B75F5">
        <w:rPr>
          <w:rFonts w:ascii="Times New Roman" w:hAnsi="Times New Roman"/>
        </w:rPr>
        <w:t>The requested instrument will also give Spelman students an opportunity to be leaders of their peers on cutting-edge technologies and research</w:t>
      </w:r>
      <w:r w:rsidR="00874F5D">
        <w:rPr>
          <w:rFonts w:ascii="Times New Roman" w:hAnsi="Times New Roman"/>
        </w:rPr>
        <w:t>, and thus contributes the college mission of leadership training</w:t>
      </w:r>
      <w:r w:rsidR="006550FA">
        <w:rPr>
          <w:rFonts w:ascii="Times New Roman" w:hAnsi="Times New Roman"/>
        </w:rPr>
        <w:t xml:space="preserve">. The research projects of Qin, Jackson, Maloney, and </w:t>
      </w:r>
      <w:proofErr w:type="spellStart"/>
      <w:r w:rsidR="006550FA">
        <w:rPr>
          <w:rFonts w:ascii="Times New Roman" w:hAnsi="Times New Roman"/>
        </w:rPr>
        <w:t>Ibeanusi</w:t>
      </w:r>
      <w:proofErr w:type="spellEnd"/>
      <w:r w:rsidR="006550FA">
        <w:rPr>
          <w:rFonts w:ascii="Times New Roman" w:hAnsi="Times New Roman"/>
        </w:rPr>
        <w:t xml:space="preserve"> have all received considerable prior support</w:t>
      </w:r>
      <w:r w:rsidR="007908F4">
        <w:rPr>
          <w:rFonts w:ascii="Times New Roman" w:hAnsi="Times New Roman"/>
        </w:rPr>
        <w:t>s</w:t>
      </w:r>
      <w:r w:rsidR="006550FA">
        <w:rPr>
          <w:rFonts w:ascii="Times New Roman" w:hAnsi="Times New Roman"/>
        </w:rPr>
        <w:t xml:space="preserve"> from the college</w:t>
      </w:r>
      <w:r w:rsidR="005517EA">
        <w:rPr>
          <w:rFonts w:ascii="Times New Roman" w:hAnsi="Times New Roman"/>
        </w:rPr>
        <w:t>,</w:t>
      </w:r>
      <w:r w:rsidR="006550FA">
        <w:rPr>
          <w:rFonts w:ascii="Times New Roman" w:hAnsi="Times New Roman"/>
        </w:rPr>
        <w:t xml:space="preserve"> </w:t>
      </w:r>
      <w:r w:rsidR="005517EA">
        <w:rPr>
          <w:rFonts w:ascii="Times New Roman" w:hAnsi="Times New Roman"/>
        </w:rPr>
        <w:t xml:space="preserve">and this proposal is one of the fruitions of </w:t>
      </w:r>
      <w:r w:rsidR="00AF6752">
        <w:rPr>
          <w:rFonts w:ascii="Times New Roman" w:hAnsi="Times New Roman"/>
        </w:rPr>
        <w:t>those supports</w:t>
      </w:r>
      <w:r w:rsidR="005517EA">
        <w:rPr>
          <w:rFonts w:ascii="Times New Roman" w:hAnsi="Times New Roman"/>
        </w:rPr>
        <w:t xml:space="preserve">. </w:t>
      </w:r>
      <w:proofErr w:type="gramStart"/>
      <w:r w:rsidR="005A2041">
        <w:rPr>
          <w:rFonts w:ascii="Times New Roman" w:hAnsi="Times New Roman"/>
        </w:rPr>
        <w:t>(</w:t>
      </w:r>
      <w:r w:rsidR="00AF6752">
        <w:rPr>
          <w:rFonts w:ascii="Times New Roman" w:hAnsi="Times New Roman"/>
        </w:rPr>
        <w:t>S</w:t>
      </w:r>
      <w:r w:rsidR="005A2041">
        <w:rPr>
          <w:rFonts w:ascii="Times New Roman" w:hAnsi="Times New Roman"/>
        </w:rPr>
        <w:t xml:space="preserve">ee support letter of Dr. Carmen </w:t>
      </w:r>
      <w:proofErr w:type="spellStart"/>
      <w:r w:rsidR="005A2041">
        <w:rPr>
          <w:rFonts w:ascii="Times New Roman" w:hAnsi="Times New Roman"/>
        </w:rPr>
        <w:t>Sidbury</w:t>
      </w:r>
      <w:proofErr w:type="spellEnd"/>
      <w:r w:rsidR="005A2041">
        <w:rPr>
          <w:rFonts w:ascii="Times New Roman" w:hAnsi="Times New Roman"/>
        </w:rPr>
        <w:t xml:space="preserve">, </w:t>
      </w:r>
      <w:r w:rsidR="005E2256">
        <w:rPr>
          <w:rFonts w:ascii="Times New Roman" w:hAnsi="Times New Roman"/>
        </w:rPr>
        <w:t xml:space="preserve">Associate Provost </w:t>
      </w:r>
      <w:r w:rsidR="00EC0888">
        <w:rPr>
          <w:rFonts w:ascii="Times New Roman" w:hAnsi="Times New Roman"/>
        </w:rPr>
        <w:t xml:space="preserve">for </w:t>
      </w:r>
      <w:r w:rsidR="005E2256">
        <w:rPr>
          <w:rFonts w:ascii="Times New Roman" w:hAnsi="Times New Roman"/>
        </w:rPr>
        <w:t>Research</w:t>
      </w:r>
      <w:r w:rsidR="005A2041">
        <w:rPr>
          <w:rFonts w:ascii="Times New Roman" w:hAnsi="Times New Roman"/>
        </w:rPr>
        <w:t>)</w:t>
      </w:r>
      <w:r w:rsidR="006B75F5">
        <w:rPr>
          <w:rFonts w:ascii="Times New Roman" w:hAnsi="Times New Roman"/>
        </w:rPr>
        <w:t>.</w:t>
      </w:r>
      <w:proofErr w:type="gramEnd"/>
      <w:r w:rsidR="006B75F5">
        <w:rPr>
          <w:rFonts w:ascii="Times New Roman" w:hAnsi="Times New Roman"/>
        </w:rPr>
        <w:t xml:space="preserve"> </w:t>
      </w:r>
    </w:p>
    <w:p w:rsidR="00FC416F" w:rsidRDefault="003C4CFB">
      <w:pPr>
        <w:spacing w:line="240" w:lineRule="auto"/>
        <w:ind w:firstLine="720"/>
        <w:jc w:val="both"/>
        <w:rPr>
          <w:rFonts w:ascii="Times New Roman" w:eastAsia="Times New Roman" w:hAnsi="Times New Roman"/>
        </w:rPr>
      </w:pPr>
      <w:r>
        <w:rPr>
          <w:rFonts w:ascii="Times New Roman" w:hAnsi="Times New Roman"/>
        </w:rPr>
        <w:t xml:space="preserve">The </w:t>
      </w:r>
      <w:proofErr w:type="spellStart"/>
      <w:r w:rsidR="000E74E7" w:rsidRPr="000E74E7">
        <w:rPr>
          <w:rFonts w:ascii="Times New Roman" w:eastAsia="Times New Roman" w:hAnsi="Times New Roman"/>
        </w:rPr>
        <w:t>Albro</w:t>
      </w:r>
      <w:proofErr w:type="spellEnd"/>
      <w:r w:rsidR="000E74E7" w:rsidRPr="000E74E7">
        <w:rPr>
          <w:rFonts w:ascii="Times New Roman" w:eastAsia="Times New Roman" w:hAnsi="Times New Roman"/>
        </w:rPr>
        <w:t>-Falconer-Manley Science Center</w:t>
      </w:r>
      <w:r w:rsidR="00377B33">
        <w:rPr>
          <w:rFonts w:ascii="Times New Roman" w:eastAsia="Times New Roman" w:hAnsi="Times New Roman"/>
        </w:rPr>
        <w:t>, the location of the requested ImageStream</w:t>
      </w:r>
      <w:r w:rsidR="00F27945" w:rsidRPr="00F27945">
        <w:rPr>
          <w:rFonts w:ascii="Times New Roman" w:eastAsia="Times New Roman" w:hAnsi="Times New Roman"/>
          <w:vertAlign w:val="superscript"/>
        </w:rPr>
        <w:t>X</w:t>
      </w:r>
      <w:r w:rsidR="00377B33">
        <w:rPr>
          <w:rFonts w:ascii="Times New Roman" w:eastAsia="Times New Roman" w:hAnsi="Times New Roman"/>
        </w:rPr>
        <w:t>,</w:t>
      </w:r>
      <w:r>
        <w:rPr>
          <w:rFonts w:ascii="Times New Roman" w:eastAsia="Times New Roman" w:hAnsi="Times New Roman"/>
        </w:rPr>
        <w:t xml:space="preserve"> is a $33 million building with over 140,000 square feet</w:t>
      </w:r>
      <w:r w:rsidR="0065441B">
        <w:rPr>
          <w:rFonts w:ascii="Times New Roman" w:eastAsia="Times New Roman" w:hAnsi="Times New Roman"/>
        </w:rPr>
        <w:t xml:space="preserve"> for teaching and researching</w:t>
      </w:r>
      <w:r w:rsidR="00D45F73">
        <w:rPr>
          <w:rFonts w:ascii="Times New Roman" w:eastAsia="Times New Roman" w:hAnsi="Times New Roman"/>
        </w:rPr>
        <w:t xml:space="preserve">. </w:t>
      </w:r>
      <w:r w:rsidR="00377B33">
        <w:rPr>
          <w:rFonts w:ascii="Times New Roman" w:hAnsi="Times New Roman"/>
        </w:rPr>
        <w:t xml:space="preserve">The research core facility in the Science building hosts a </w:t>
      </w:r>
      <w:proofErr w:type="spellStart"/>
      <w:r w:rsidR="00377B33">
        <w:rPr>
          <w:rFonts w:ascii="Times New Roman" w:hAnsi="Times New Roman"/>
        </w:rPr>
        <w:t>confocal</w:t>
      </w:r>
      <w:proofErr w:type="spellEnd"/>
      <w:r w:rsidR="00377B33">
        <w:rPr>
          <w:rFonts w:ascii="Times New Roman" w:hAnsi="Times New Roman"/>
        </w:rPr>
        <w:t xml:space="preserve"> fluorescence microscopy (</w:t>
      </w:r>
      <w:proofErr w:type="spellStart"/>
      <w:r w:rsidR="00377B33">
        <w:rPr>
          <w:rFonts w:ascii="Times New Roman" w:hAnsi="Times New Roman"/>
        </w:rPr>
        <w:t>Zeiss</w:t>
      </w:r>
      <w:proofErr w:type="spellEnd"/>
      <w:r w:rsidR="00377B33">
        <w:rPr>
          <w:rFonts w:ascii="Times New Roman" w:hAnsi="Times New Roman"/>
        </w:rPr>
        <w:t xml:space="preserve"> observer 2.1) and a BD </w:t>
      </w:r>
      <w:proofErr w:type="spellStart"/>
      <w:r w:rsidR="00377B33">
        <w:rPr>
          <w:rFonts w:ascii="Times New Roman" w:hAnsi="Times New Roman"/>
        </w:rPr>
        <w:t>FACSCalibur</w:t>
      </w:r>
      <w:proofErr w:type="spellEnd"/>
      <w:r w:rsidR="00377B33">
        <w:rPr>
          <w:rFonts w:ascii="Times New Roman" w:hAnsi="Times New Roman"/>
        </w:rPr>
        <w:t xml:space="preserve"> flow </w:t>
      </w:r>
      <w:proofErr w:type="spellStart"/>
      <w:r w:rsidR="00377B33">
        <w:rPr>
          <w:rFonts w:ascii="Times New Roman" w:hAnsi="Times New Roman"/>
        </w:rPr>
        <w:t>cytomer</w:t>
      </w:r>
      <w:proofErr w:type="spellEnd"/>
      <w:r w:rsidR="00377B33">
        <w:rPr>
          <w:rFonts w:ascii="Times New Roman" w:hAnsi="Times New Roman"/>
        </w:rPr>
        <w:t xml:space="preserve"> that can be used to support the proposed research projects. </w:t>
      </w:r>
      <w:r w:rsidR="00D40D37">
        <w:rPr>
          <w:rFonts w:ascii="Times New Roman" w:hAnsi="Times New Roman"/>
        </w:rPr>
        <w:t xml:space="preserve">Dr Qin’s laboratory has a </w:t>
      </w:r>
      <w:proofErr w:type="spellStart"/>
      <w:r w:rsidR="00D40D37">
        <w:rPr>
          <w:rFonts w:ascii="Times New Roman" w:hAnsi="Times New Roman"/>
        </w:rPr>
        <w:t>Bioscreen</w:t>
      </w:r>
      <w:proofErr w:type="spellEnd"/>
      <w:r w:rsidR="00D40D37">
        <w:rPr>
          <w:rFonts w:ascii="Times New Roman" w:hAnsi="Times New Roman"/>
        </w:rPr>
        <w:t xml:space="preserve"> C instrument that can measure growth curves of yeast strains in high-throughput fashion. </w:t>
      </w:r>
      <w:r w:rsidR="00377B33">
        <w:rPr>
          <w:rFonts w:ascii="Times New Roman" w:hAnsi="Times New Roman"/>
        </w:rPr>
        <w:t xml:space="preserve"> The core facility</w:t>
      </w:r>
      <w:r w:rsidR="00B3033D">
        <w:rPr>
          <w:rFonts w:ascii="Times New Roman" w:hAnsi="Times New Roman"/>
        </w:rPr>
        <w:t>, biology and chemistry departments also have</w:t>
      </w:r>
      <w:r w:rsidR="00377B33">
        <w:rPr>
          <w:rFonts w:ascii="Times New Roman" w:hAnsi="Times New Roman"/>
        </w:rPr>
        <w:t xml:space="preserve"> ultra centrifuge</w:t>
      </w:r>
      <w:r w:rsidR="00B3033D">
        <w:rPr>
          <w:rFonts w:ascii="Times New Roman" w:hAnsi="Times New Roman"/>
        </w:rPr>
        <w:t>s</w:t>
      </w:r>
      <w:r w:rsidR="00377B33">
        <w:rPr>
          <w:rFonts w:ascii="Times New Roman" w:hAnsi="Times New Roman"/>
        </w:rPr>
        <w:t>, deep freezers, tissue culture incubator</w:t>
      </w:r>
      <w:r w:rsidR="00B3033D">
        <w:rPr>
          <w:rFonts w:ascii="Times New Roman" w:hAnsi="Times New Roman"/>
        </w:rPr>
        <w:t>s</w:t>
      </w:r>
      <w:r w:rsidR="00377B33">
        <w:rPr>
          <w:rFonts w:ascii="Times New Roman" w:hAnsi="Times New Roman"/>
        </w:rPr>
        <w:t>, hood</w:t>
      </w:r>
      <w:r w:rsidR="00B3033D">
        <w:rPr>
          <w:rFonts w:ascii="Times New Roman" w:hAnsi="Times New Roman"/>
        </w:rPr>
        <w:t>s</w:t>
      </w:r>
      <w:r w:rsidR="00377B33">
        <w:rPr>
          <w:rFonts w:ascii="Times New Roman" w:hAnsi="Times New Roman"/>
        </w:rPr>
        <w:t xml:space="preserve">, gel documentation system, </w:t>
      </w:r>
      <w:r w:rsidR="00B3033D">
        <w:rPr>
          <w:rFonts w:ascii="Times New Roman" w:hAnsi="Times New Roman"/>
        </w:rPr>
        <w:t xml:space="preserve">a </w:t>
      </w:r>
      <w:r w:rsidR="00377B33">
        <w:rPr>
          <w:rFonts w:ascii="Times New Roman" w:eastAsia="Times New Roman" w:hAnsi="Times New Roman"/>
        </w:rPr>
        <w:t>real-time PCR machine,</w:t>
      </w:r>
      <w:r w:rsidR="00B3033D">
        <w:rPr>
          <w:rFonts w:ascii="Times New Roman" w:eastAsia="Times New Roman" w:hAnsi="Times New Roman"/>
        </w:rPr>
        <w:t xml:space="preserve"> and various </w:t>
      </w:r>
      <w:r w:rsidR="003A68BD">
        <w:rPr>
          <w:rFonts w:ascii="Times New Roman" w:eastAsia="Times New Roman" w:hAnsi="Times New Roman"/>
        </w:rPr>
        <w:t xml:space="preserve">other </w:t>
      </w:r>
      <w:r w:rsidR="00B3033D">
        <w:rPr>
          <w:rFonts w:ascii="Times New Roman" w:eastAsia="Times New Roman" w:hAnsi="Times New Roman"/>
        </w:rPr>
        <w:t xml:space="preserve">experimental equipments. </w:t>
      </w:r>
    </w:p>
    <w:p w:rsidR="00FC416F" w:rsidRDefault="0048194E">
      <w:pPr>
        <w:spacing w:line="240" w:lineRule="auto"/>
        <w:ind w:firstLine="720"/>
        <w:jc w:val="both"/>
        <w:rPr>
          <w:rFonts w:ascii="Times New Roman" w:hAnsi="Times New Roman"/>
        </w:rPr>
      </w:pPr>
      <w:r>
        <w:rPr>
          <w:rFonts w:ascii="Times New Roman" w:hAnsi="Times New Roman"/>
        </w:rPr>
        <w:t xml:space="preserve">Support for supplies for running experiments on </w:t>
      </w:r>
      <w:proofErr w:type="spellStart"/>
      <w:r>
        <w:rPr>
          <w:rFonts w:ascii="Times New Roman" w:hAnsi="Times New Roman"/>
        </w:rPr>
        <w:t>ImageStreams</w:t>
      </w:r>
      <w:r w:rsidR="00F27945" w:rsidRPr="00F27945">
        <w:rPr>
          <w:rFonts w:ascii="Times New Roman" w:hAnsi="Times New Roman"/>
          <w:vertAlign w:val="superscript"/>
        </w:rPr>
        <w:t>X</w:t>
      </w:r>
      <w:proofErr w:type="spellEnd"/>
      <w:r>
        <w:rPr>
          <w:rFonts w:ascii="Times New Roman" w:hAnsi="Times New Roman"/>
        </w:rPr>
        <w:t xml:space="preserve"> will come from research grants (for faculty research projects), department support (for student research project</w:t>
      </w:r>
      <w:r w:rsidR="007E78F7">
        <w:rPr>
          <w:rFonts w:ascii="Times New Roman" w:hAnsi="Times New Roman"/>
        </w:rPr>
        <w:t>s</w:t>
      </w:r>
      <w:r>
        <w:rPr>
          <w:rFonts w:ascii="Times New Roman" w:hAnsi="Times New Roman"/>
        </w:rPr>
        <w:t xml:space="preserve"> and course projects), and </w:t>
      </w:r>
      <w:r w:rsidR="000412DB">
        <w:rPr>
          <w:rFonts w:ascii="Times New Roman" w:hAnsi="Times New Roman"/>
        </w:rPr>
        <w:t xml:space="preserve">various </w:t>
      </w:r>
      <w:r>
        <w:rPr>
          <w:rFonts w:ascii="Times New Roman" w:hAnsi="Times New Roman"/>
        </w:rPr>
        <w:t>college</w:t>
      </w:r>
      <w:r w:rsidR="000412DB">
        <w:rPr>
          <w:rFonts w:ascii="Times New Roman" w:hAnsi="Times New Roman"/>
        </w:rPr>
        <w:t>-level programs</w:t>
      </w:r>
      <w:r>
        <w:rPr>
          <w:rFonts w:ascii="Times New Roman" w:hAnsi="Times New Roman"/>
        </w:rPr>
        <w:t xml:space="preserve"> (</w:t>
      </w:r>
      <w:r w:rsidR="0056761B">
        <w:rPr>
          <w:rFonts w:ascii="Times New Roman" w:hAnsi="Times New Roman"/>
        </w:rPr>
        <w:t xml:space="preserve">often </w:t>
      </w:r>
      <w:r>
        <w:rPr>
          <w:rFonts w:ascii="Times New Roman" w:hAnsi="Times New Roman"/>
        </w:rPr>
        <w:t>in the form of pilot grants).</w:t>
      </w:r>
    </w:p>
    <w:p w:rsidR="00FC416F" w:rsidRDefault="005E2B04">
      <w:pPr>
        <w:spacing w:line="240" w:lineRule="auto"/>
        <w:ind w:firstLine="720"/>
        <w:jc w:val="both"/>
        <w:rPr>
          <w:rFonts w:ascii="Times New Roman" w:hAnsi="Times New Roman"/>
        </w:rPr>
      </w:pPr>
      <w:r>
        <w:rPr>
          <w:rFonts w:ascii="Times New Roman" w:hAnsi="Times New Roman"/>
        </w:rPr>
        <w:t xml:space="preserve">The </w:t>
      </w:r>
      <w:r w:rsidR="006817B3">
        <w:rPr>
          <w:rFonts w:ascii="Times New Roman" w:hAnsi="Times New Roman"/>
        </w:rPr>
        <w:t xml:space="preserve">cost for </w:t>
      </w:r>
      <w:r>
        <w:rPr>
          <w:rFonts w:ascii="Times New Roman" w:hAnsi="Times New Roman"/>
        </w:rPr>
        <w:t>long-term maintenance of the request ImageStream</w:t>
      </w:r>
      <w:r w:rsidR="00F27945" w:rsidRPr="00F27945">
        <w:rPr>
          <w:rFonts w:ascii="Times New Roman" w:hAnsi="Times New Roman"/>
          <w:vertAlign w:val="superscript"/>
        </w:rPr>
        <w:t>X</w:t>
      </w:r>
      <w:r>
        <w:rPr>
          <w:rFonts w:ascii="Times New Roman" w:hAnsi="Times New Roman"/>
        </w:rPr>
        <w:t xml:space="preserve"> </w:t>
      </w:r>
      <w:r w:rsidR="006817B3">
        <w:rPr>
          <w:rFonts w:ascii="Times New Roman" w:hAnsi="Times New Roman"/>
        </w:rPr>
        <w:t xml:space="preserve">will </w:t>
      </w:r>
      <w:r>
        <w:rPr>
          <w:rFonts w:ascii="Times New Roman" w:hAnsi="Times New Roman"/>
        </w:rPr>
        <w:t xml:space="preserve">be defrayed </w:t>
      </w:r>
      <w:r w:rsidR="006817B3">
        <w:rPr>
          <w:rFonts w:ascii="Times New Roman" w:hAnsi="Times New Roman"/>
        </w:rPr>
        <w:t xml:space="preserve">through </w:t>
      </w:r>
      <w:r w:rsidR="00DE347B">
        <w:rPr>
          <w:rFonts w:ascii="Times New Roman" w:hAnsi="Times New Roman"/>
        </w:rPr>
        <w:t xml:space="preserve">the participating groups </w:t>
      </w:r>
      <w:r w:rsidR="006817B3">
        <w:rPr>
          <w:rFonts w:ascii="Times New Roman" w:hAnsi="Times New Roman"/>
        </w:rPr>
        <w:t xml:space="preserve">and future research grants (one of the outcomes of this proposal) and the research core facility. </w:t>
      </w:r>
      <w:r w:rsidR="006640BA">
        <w:rPr>
          <w:rFonts w:ascii="Times New Roman" w:hAnsi="Times New Roman"/>
        </w:rPr>
        <w:t xml:space="preserve"> </w:t>
      </w:r>
      <w:r w:rsidR="00382192">
        <w:rPr>
          <w:rFonts w:ascii="Times New Roman" w:hAnsi="Times New Roman"/>
        </w:rPr>
        <w:t xml:space="preserve">PI and co-PIs </w:t>
      </w:r>
      <w:r w:rsidR="00764E9F">
        <w:rPr>
          <w:rFonts w:ascii="Times New Roman" w:hAnsi="Times New Roman"/>
        </w:rPr>
        <w:t xml:space="preserve">have </w:t>
      </w:r>
      <w:r w:rsidR="00382192">
        <w:rPr>
          <w:rFonts w:ascii="Times New Roman" w:hAnsi="Times New Roman"/>
        </w:rPr>
        <w:t>all received funding</w:t>
      </w:r>
      <w:r w:rsidR="00764E9F">
        <w:rPr>
          <w:rFonts w:ascii="Times New Roman" w:hAnsi="Times New Roman"/>
        </w:rPr>
        <w:t xml:space="preserve"> from various federal agencies</w:t>
      </w:r>
      <w:r w:rsidR="00382192">
        <w:rPr>
          <w:rFonts w:ascii="Times New Roman" w:hAnsi="Times New Roman"/>
        </w:rPr>
        <w:t>. The requested ImageStream</w:t>
      </w:r>
      <w:r w:rsidR="00F27945" w:rsidRPr="00F27945">
        <w:rPr>
          <w:rFonts w:ascii="Times New Roman" w:hAnsi="Times New Roman"/>
          <w:vertAlign w:val="superscript"/>
        </w:rPr>
        <w:t>X</w:t>
      </w:r>
      <w:r w:rsidR="00382192">
        <w:rPr>
          <w:rFonts w:ascii="Times New Roman" w:hAnsi="Times New Roman"/>
        </w:rPr>
        <w:t xml:space="preserve"> can increase the competitiveness of our future proposals. </w:t>
      </w:r>
    </w:p>
    <w:p w:rsidR="00FC416F" w:rsidRDefault="00FC416F">
      <w:pPr>
        <w:spacing w:line="240" w:lineRule="auto"/>
        <w:ind w:firstLine="720"/>
        <w:jc w:val="both"/>
        <w:rPr>
          <w:rFonts w:ascii="Times New Roman" w:hAnsi="Times New Roman"/>
        </w:rPr>
      </w:pPr>
    </w:p>
    <w:p w:rsidR="00FC416F" w:rsidRDefault="006C3BA5">
      <w:pPr>
        <w:pStyle w:val="Heading2"/>
        <w:spacing w:before="0" w:after="0"/>
        <w:jc w:val="both"/>
        <w:rPr>
          <w:rFonts w:ascii="Times New Roman" w:hAnsi="Times New Roman"/>
          <w:sz w:val="22"/>
        </w:rPr>
      </w:pPr>
      <w:r>
        <w:rPr>
          <w:rFonts w:ascii="Times New Roman" w:hAnsi="Times New Roman"/>
          <w:sz w:val="22"/>
        </w:rPr>
        <w:t xml:space="preserve">E.4 </w:t>
      </w:r>
      <w:r w:rsidR="00F6101D">
        <w:rPr>
          <w:rFonts w:ascii="Times New Roman" w:hAnsi="Times New Roman"/>
          <w:sz w:val="22"/>
        </w:rPr>
        <w:t>A</w:t>
      </w:r>
      <w:r w:rsidR="00E26A41">
        <w:rPr>
          <w:rFonts w:ascii="Times New Roman" w:hAnsi="Times New Roman"/>
          <w:sz w:val="22"/>
        </w:rPr>
        <w:t xml:space="preserve">ssessment and dissemination </w:t>
      </w:r>
    </w:p>
    <w:p w:rsidR="00FC416F" w:rsidRDefault="00F6101D" w:rsidP="00FC5ADA">
      <w:pPr>
        <w:pStyle w:val="Heading3"/>
        <w:spacing w:before="0" w:after="0"/>
        <w:ind w:firstLine="720"/>
        <w:jc w:val="both"/>
        <w:rPr>
          <w:rFonts w:ascii="Times New Roman" w:hAnsi="Times New Roman"/>
          <w:b w:val="0"/>
          <w:sz w:val="22"/>
        </w:rPr>
      </w:pPr>
      <w:r>
        <w:rPr>
          <w:rFonts w:ascii="Times New Roman" w:hAnsi="Times New Roman"/>
          <w:b w:val="0"/>
          <w:sz w:val="22"/>
        </w:rPr>
        <w:t>I</w:t>
      </w:r>
      <w:r w:rsidR="000E74E7" w:rsidRPr="000E74E7">
        <w:rPr>
          <w:rFonts w:ascii="Times New Roman" w:hAnsi="Times New Roman"/>
          <w:b w:val="0"/>
          <w:sz w:val="22"/>
        </w:rPr>
        <w:t>nstrumental usage</w:t>
      </w:r>
      <w:r>
        <w:rPr>
          <w:rFonts w:ascii="Times New Roman" w:hAnsi="Times New Roman"/>
          <w:b w:val="0"/>
          <w:sz w:val="22"/>
        </w:rPr>
        <w:t xml:space="preserve"> will be monitored by logs, the number of experiments, and the number of running hours. Research </w:t>
      </w:r>
      <w:r w:rsidR="0030324F">
        <w:rPr>
          <w:rFonts w:ascii="Times New Roman" w:hAnsi="Times New Roman"/>
          <w:b w:val="0"/>
          <w:sz w:val="22"/>
        </w:rPr>
        <w:t xml:space="preserve">impact </w:t>
      </w:r>
      <w:r>
        <w:rPr>
          <w:rFonts w:ascii="Times New Roman" w:hAnsi="Times New Roman"/>
          <w:b w:val="0"/>
          <w:sz w:val="22"/>
        </w:rPr>
        <w:t xml:space="preserve">will be </w:t>
      </w:r>
      <w:r w:rsidR="0024658E">
        <w:rPr>
          <w:rFonts w:ascii="Times New Roman" w:hAnsi="Times New Roman"/>
          <w:b w:val="0"/>
          <w:sz w:val="22"/>
        </w:rPr>
        <w:t>assessed by the number of peer-reviewed publication</w:t>
      </w:r>
      <w:r w:rsidR="00846BC5">
        <w:rPr>
          <w:rFonts w:ascii="Times New Roman" w:hAnsi="Times New Roman"/>
          <w:b w:val="0"/>
          <w:sz w:val="22"/>
        </w:rPr>
        <w:t>s</w:t>
      </w:r>
      <w:r w:rsidR="0024658E">
        <w:rPr>
          <w:rFonts w:ascii="Times New Roman" w:hAnsi="Times New Roman"/>
          <w:b w:val="0"/>
          <w:sz w:val="22"/>
        </w:rPr>
        <w:t xml:space="preserve"> and </w:t>
      </w:r>
      <w:r w:rsidR="005D2805">
        <w:rPr>
          <w:rFonts w:ascii="Times New Roman" w:hAnsi="Times New Roman"/>
          <w:b w:val="0"/>
          <w:sz w:val="22"/>
        </w:rPr>
        <w:t xml:space="preserve">future </w:t>
      </w:r>
      <w:r w:rsidR="0024658E">
        <w:rPr>
          <w:rFonts w:ascii="Times New Roman" w:hAnsi="Times New Roman"/>
          <w:b w:val="0"/>
          <w:sz w:val="22"/>
        </w:rPr>
        <w:t xml:space="preserve">grant proposals. </w:t>
      </w:r>
      <w:r w:rsidR="00592292">
        <w:rPr>
          <w:rFonts w:ascii="Times New Roman" w:hAnsi="Times New Roman"/>
          <w:b w:val="0"/>
          <w:sz w:val="22"/>
        </w:rPr>
        <w:t xml:space="preserve">Increased faculty collaboration will be measured by the number of co-authorships and co-PIs. </w:t>
      </w:r>
      <w:r w:rsidR="00F15342">
        <w:rPr>
          <w:rFonts w:ascii="Times New Roman" w:hAnsi="Times New Roman"/>
          <w:b w:val="0"/>
          <w:sz w:val="22"/>
        </w:rPr>
        <w:t>Undergraduate participation will be assess</w:t>
      </w:r>
      <w:r w:rsidR="00B76D3F">
        <w:rPr>
          <w:rFonts w:ascii="Times New Roman" w:hAnsi="Times New Roman"/>
          <w:b w:val="0"/>
          <w:sz w:val="22"/>
        </w:rPr>
        <w:t>ed</w:t>
      </w:r>
      <w:r w:rsidR="00CE1919">
        <w:rPr>
          <w:rFonts w:ascii="Times New Roman" w:hAnsi="Times New Roman"/>
          <w:b w:val="0"/>
          <w:sz w:val="22"/>
        </w:rPr>
        <w:t xml:space="preserve"> by the number of student</w:t>
      </w:r>
      <w:r w:rsidR="00F15342">
        <w:rPr>
          <w:rFonts w:ascii="Times New Roman" w:hAnsi="Times New Roman"/>
          <w:b w:val="0"/>
          <w:sz w:val="22"/>
        </w:rPr>
        <w:t xml:space="preserve"> researchers, </w:t>
      </w:r>
      <w:r w:rsidR="00B76D3F">
        <w:rPr>
          <w:rFonts w:ascii="Times New Roman" w:hAnsi="Times New Roman"/>
          <w:b w:val="0"/>
          <w:sz w:val="22"/>
        </w:rPr>
        <w:t xml:space="preserve">meeting presentations, and co-authorships. </w:t>
      </w:r>
      <w:r w:rsidR="00846BC5">
        <w:rPr>
          <w:rFonts w:ascii="Times New Roman" w:hAnsi="Times New Roman"/>
          <w:b w:val="0"/>
          <w:sz w:val="22"/>
        </w:rPr>
        <w:t>L</w:t>
      </w:r>
      <w:r w:rsidR="00B76D3F">
        <w:rPr>
          <w:rFonts w:ascii="Times New Roman" w:hAnsi="Times New Roman"/>
          <w:b w:val="0"/>
          <w:sz w:val="22"/>
        </w:rPr>
        <w:t xml:space="preserve">ong-term impact on undergraduate career path will be gathered by </w:t>
      </w:r>
      <w:r w:rsidR="00875D16">
        <w:rPr>
          <w:rFonts w:ascii="Times New Roman" w:hAnsi="Times New Roman"/>
          <w:b w:val="0"/>
          <w:sz w:val="22"/>
        </w:rPr>
        <w:t>the proposed</w:t>
      </w:r>
      <w:r w:rsidR="008A68AF">
        <w:rPr>
          <w:rFonts w:ascii="Times New Roman" w:hAnsi="Times New Roman"/>
          <w:b w:val="0"/>
          <w:sz w:val="22"/>
        </w:rPr>
        <w:t xml:space="preserve"> </w:t>
      </w:r>
      <w:proofErr w:type="spellStart"/>
      <w:r w:rsidR="00875D16">
        <w:rPr>
          <w:rFonts w:ascii="Times New Roman" w:hAnsi="Times New Roman"/>
          <w:b w:val="0"/>
          <w:sz w:val="22"/>
        </w:rPr>
        <w:t>F</w:t>
      </w:r>
      <w:r w:rsidR="006E1CE6">
        <w:rPr>
          <w:rFonts w:ascii="Times New Roman" w:hAnsi="Times New Roman"/>
          <w:b w:val="0"/>
          <w:sz w:val="22"/>
        </w:rPr>
        <w:t>acebook</w:t>
      </w:r>
      <w:proofErr w:type="spellEnd"/>
      <w:r w:rsidR="006E1CE6">
        <w:rPr>
          <w:rFonts w:ascii="Times New Roman" w:hAnsi="Times New Roman"/>
          <w:b w:val="0"/>
          <w:sz w:val="22"/>
        </w:rPr>
        <w:t xml:space="preserve"> gr</w:t>
      </w:r>
      <w:r w:rsidR="008A68AF">
        <w:rPr>
          <w:rFonts w:ascii="Times New Roman" w:hAnsi="Times New Roman"/>
          <w:b w:val="0"/>
          <w:sz w:val="22"/>
        </w:rPr>
        <w:t>oup</w:t>
      </w:r>
      <w:r w:rsidR="00875D16">
        <w:rPr>
          <w:rFonts w:ascii="Times New Roman" w:hAnsi="Times New Roman"/>
          <w:b w:val="0"/>
          <w:sz w:val="22"/>
        </w:rPr>
        <w:t xml:space="preserve"> for student users. </w:t>
      </w:r>
      <w:r w:rsidR="006E1CE6">
        <w:rPr>
          <w:rFonts w:ascii="Times New Roman" w:hAnsi="Times New Roman"/>
          <w:b w:val="0"/>
          <w:sz w:val="22"/>
        </w:rPr>
        <w:t xml:space="preserve"> </w:t>
      </w:r>
    </w:p>
    <w:p w:rsidR="00BC3AFD" w:rsidRDefault="00395D1D">
      <w:pPr>
        <w:spacing w:line="240" w:lineRule="auto"/>
        <w:ind w:firstLine="720"/>
        <w:rPr>
          <w:rFonts w:ascii="Times New Roman" w:hAnsi="Times New Roman"/>
        </w:rPr>
      </w:pPr>
      <w:r w:rsidRPr="00395D1D">
        <w:rPr>
          <w:rFonts w:ascii="Times New Roman" w:hAnsi="Times New Roman" w:cs="Times New Roman"/>
        </w:rPr>
        <w:t xml:space="preserve">Dr. Robin </w:t>
      </w:r>
      <w:proofErr w:type="spellStart"/>
      <w:r w:rsidRPr="00395D1D">
        <w:rPr>
          <w:rFonts w:ascii="Times New Roman" w:hAnsi="Times New Roman" w:cs="Times New Roman"/>
        </w:rPr>
        <w:t>Herlands</w:t>
      </w:r>
      <w:proofErr w:type="spellEnd"/>
      <w:r w:rsidRPr="00395D1D">
        <w:rPr>
          <w:rFonts w:ascii="Times New Roman" w:hAnsi="Times New Roman" w:cs="Times New Roman"/>
        </w:rPr>
        <w:t xml:space="preserve">, who has incorporated ImageStreamX into teaching at the Nevada State College, will collaborate </w:t>
      </w:r>
      <w:r w:rsidR="00FC5ADA">
        <w:rPr>
          <w:rFonts w:ascii="Times New Roman" w:hAnsi="Times New Roman" w:cs="Times New Roman"/>
        </w:rPr>
        <w:t xml:space="preserve">with </w:t>
      </w:r>
      <w:r w:rsidRPr="00395D1D">
        <w:rPr>
          <w:rFonts w:ascii="Times New Roman" w:hAnsi="Times New Roman" w:cs="Times New Roman"/>
        </w:rPr>
        <w:t xml:space="preserve">us on developing teaching materials. </w:t>
      </w:r>
      <w:r w:rsidR="005164E8">
        <w:rPr>
          <w:rFonts w:ascii="Times New Roman" w:hAnsi="Times New Roman"/>
        </w:rPr>
        <w:t xml:space="preserve">As the only HBCU </w:t>
      </w:r>
      <w:r w:rsidR="003C3127">
        <w:rPr>
          <w:rFonts w:ascii="Times New Roman" w:hAnsi="Times New Roman"/>
        </w:rPr>
        <w:t xml:space="preserve">and the second liberal arts college to use </w:t>
      </w:r>
      <w:r w:rsidR="005164E8">
        <w:rPr>
          <w:rFonts w:ascii="Times New Roman" w:hAnsi="Times New Roman"/>
        </w:rPr>
        <w:t>ImageStream</w:t>
      </w:r>
      <w:r w:rsidR="00F27945" w:rsidRPr="00F27945">
        <w:rPr>
          <w:rFonts w:ascii="Times New Roman" w:hAnsi="Times New Roman"/>
          <w:vertAlign w:val="superscript"/>
        </w:rPr>
        <w:t>X</w:t>
      </w:r>
      <w:r w:rsidR="003C3127">
        <w:rPr>
          <w:rFonts w:ascii="Times New Roman" w:hAnsi="Times New Roman"/>
        </w:rPr>
        <w:t xml:space="preserve"> in undergraduate based research</w:t>
      </w:r>
      <w:r w:rsidR="000B3C1B">
        <w:rPr>
          <w:rFonts w:ascii="Times New Roman" w:hAnsi="Times New Roman"/>
        </w:rPr>
        <w:t xml:space="preserve"> and course projects</w:t>
      </w:r>
      <w:r w:rsidR="005164E8">
        <w:rPr>
          <w:rFonts w:ascii="Times New Roman" w:hAnsi="Times New Roman"/>
        </w:rPr>
        <w:t xml:space="preserve">, we will </w:t>
      </w:r>
      <w:r w:rsidR="005916ED">
        <w:rPr>
          <w:rFonts w:ascii="Times New Roman" w:hAnsi="Times New Roman"/>
        </w:rPr>
        <w:t xml:space="preserve">share </w:t>
      </w:r>
      <w:r w:rsidR="00CE1919">
        <w:rPr>
          <w:rFonts w:ascii="Times New Roman" w:hAnsi="Times New Roman"/>
        </w:rPr>
        <w:t xml:space="preserve">our experiences </w:t>
      </w:r>
      <w:r w:rsidR="00DB602A">
        <w:rPr>
          <w:rFonts w:ascii="Times New Roman" w:hAnsi="Times New Roman"/>
        </w:rPr>
        <w:t xml:space="preserve">of integrating research into curricula </w:t>
      </w:r>
      <w:r w:rsidR="005916ED">
        <w:rPr>
          <w:rFonts w:ascii="Times New Roman" w:hAnsi="Times New Roman"/>
        </w:rPr>
        <w:t xml:space="preserve">through meeting presentations, </w:t>
      </w:r>
      <w:r w:rsidR="00FC124C">
        <w:rPr>
          <w:rFonts w:ascii="Times New Roman" w:hAnsi="Times New Roman"/>
        </w:rPr>
        <w:t xml:space="preserve">websites, </w:t>
      </w:r>
      <w:r w:rsidR="000B3C1B">
        <w:rPr>
          <w:rFonts w:ascii="Times New Roman" w:hAnsi="Times New Roman"/>
        </w:rPr>
        <w:t xml:space="preserve">and </w:t>
      </w:r>
      <w:r w:rsidR="0085582B">
        <w:rPr>
          <w:rFonts w:ascii="Times New Roman" w:hAnsi="Times New Roman"/>
        </w:rPr>
        <w:t xml:space="preserve">a </w:t>
      </w:r>
      <w:r w:rsidR="005916ED">
        <w:rPr>
          <w:rFonts w:ascii="Times New Roman" w:hAnsi="Times New Roman"/>
        </w:rPr>
        <w:t>publication in teaching journal</w:t>
      </w:r>
      <w:r w:rsidR="00241B89">
        <w:rPr>
          <w:rFonts w:ascii="Times New Roman" w:hAnsi="Times New Roman"/>
        </w:rPr>
        <w:t>s</w:t>
      </w:r>
      <w:r w:rsidR="00C53B94">
        <w:rPr>
          <w:rFonts w:ascii="Times New Roman" w:hAnsi="Times New Roman"/>
        </w:rPr>
        <w:t xml:space="preserve">. </w:t>
      </w:r>
    </w:p>
    <w:p w:rsidR="006B2B2A" w:rsidRDefault="006B2B2A" w:rsidP="00846777">
      <w:pPr>
        <w:pStyle w:val="Heading1"/>
        <w:spacing w:before="0" w:after="0"/>
        <w:jc w:val="both"/>
        <w:rPr>
          <w:rFonts w:ascii="Times New Roman" w:hAnsi="Times New Roman"/>
          <w:sz w:val="22"/>
        </w:rPr>
        <w:sectPr w:rsidR="006B2B2A">
          <w:headerReference w:type="default" r:id="rId12"/>
          <w:pgSz w:w="12240" w:h="15840"/>
          <w:pgMar w:top="1440" w:right="1440" w:bottom="1440" w:left="1440" w:header="708" w:footer="708" w:gutter="0"/>
          <w:pgNumType w:start="1"/>
          <w:cols w:space="708"/>
          <w:docGrid w:linePitch="360"/>
        </w:sectPr>
      </w:pPr>
    </w:p>
    <w:p w:rsidR="00FC416F" w:rsidRDefault="004B57DB">
      <w:pPr>
        <w:pStyle w:val="Heading1"/>
        <w:spacing w:before="0" w:after="0"/>
        <w:jc w:val="both"/>
      </w:pPr>
      <w:r>
        <w:rPr>
          <w:rFonts w:ascii="Times New Roman" w:hAnsi="Times New Roman"/>
          <w:sz w:val="22"/>
        </w:rPr>
        <w:lastRenderedPageBreak/>
        <w:t>References</w:t>
      </w:r>
    </w:p>
    <w:p w:rsidR="00FC416F" w:rsidRDefault="00FC416F">
      <w:pPr>
        <w:spacing w:line="240" w:lineRule="auto"/>
        <w:jc w:val="both"/>
        <w:rPr>
          <w:rFonts w:ascii="Times New Roman" w:hAnsi="Times New Roman"/>
        </w:rPr>
      </w:pPr>
    </w:p>
    <w:p w:rsidR="002C6F92" w:rsidRPr="002C6F92" w:rsidRDefault="003D6BA7" w:rsidP="002C6F92">
      <w:pPr>
        <w:spacing w:line="240" w:lineRule="auto"/>
        <w:ind w:left="720" w:hanging="720"/>
        <w:jc w:val="both"/>
        <w:rPr>
          <w:ins w:id="587" w:author="hong qin" w:date="2012-01-19T16:49:00Z"/>
          <w:rPrChange w:id="588" w:author="hong qin" w:date="2012-01-19T16:49:00Z">
            <w:rPr>
              <w:ins w:id="589" w:author="hong qin" w:date="2012-01-19T16:49:00Z"/>
              <w:rFonts w:ascii="Times New Roman" w:hAnsi="Times New Roman"/>
            </w:rPr>
          </w:rPrChange>
        </w:rPr>
      </w:pPr>
      <w:r>
        <w:rPr>
          <w:rFonts w:ascii="Times New Roman" w:hAnsi="Times New Roman"/>
        </w:rPr>
        <w:fldChar w:fldCharType="begin"/>
      </w:r>
      <w:r w:rsidR="006B2B2A">
        <w:rPr>
          <w:rFonts w:ascii="Times New Roman" w:hAnsi="Times New Roman"/>
        </w:rPr>
        <w:instrText xml:space="preserve"> ADDIN EN.REFLIST </w:instrText>
      </w:r>
      <w:r>
        <w:rPr>
          <w:rFonts w:ascii="Times New Roman" w:hAnsi="Times New Roman"/>
        </w:rPr>
        <w:fldChar w:fldCharType="separate"/>
      </w:r>
      <w:ins w:id="590" w:author="hong qin" w:date="2012-01-19T16:49:00Z">
        <w:r w:rsidR="002C6F92" w:rsidRPr="002C6F92">
          <w:rPr>
            <w:rPrChange w:id="591" w:author="hong qin" w:date="2012-01-19T16:49:00Z">
              <w:rPr>
                <w:rFonts w:ascii="Times New Roman" w:hAnsi="Times New Roman"/>
              </w:rPr>
            </w:rPrChange>
          </w:rPr>
          <w:t>1.</w:t>
        </w:r>
        <w:r w:rsidR="002C6F92" w:rsidRPr="002C6F92">
          <w:rPr>
            <w:rPrChange w:id="592" w:author="hong qin" w:date="2012-01-19T16:49:00Z">
              <w:rPr>
                <w:rFonts w:ascii="Times New Roman" w:hAnsi="Times New Roman"/>
              </w:rPr>
            </w:rPrChange>
          </w:rPr>
          <w:tab/>
          <w:t xml:space="preserve">Qin, H., H.H. Lu, W.B. Wu, and W.H. Li, </w:t>
        </w:r>
        <w:r w:rsidR="002C6F92" w:rsidRPr="002C6F92">
          <w:rPr>
            <w:i/>
            <w:rPrChange w:id="593" w:author="hong qin" w:date="2012-01-19T16:49:00Z">
              <w:rPr>
                <w:rFonts w:ascii="Times New Roman" w:hAnsi="Times New Roman"/>
              </w:rPr>
            </w:rPrChange>
          </w:rPr>
          <w:t>Evolution of the yeast protein interaction network.</w:t>
        </w:r>
        <w:r w:rsidR="002C6F92" w:rsidRPr="002C6F92">
          <w:rPr>
            <w:rPrChange w:id="594" w:author="hong qin" w:date="2012-01-19T16:49:00Z">
              <w:rPr>
                <w:rFonts w:ascii="Times New Roman" w:hAnsi="Times New Roman"/>
              </w:rPr>
            </w:rPrChange>
          </w:rPr>
          <w:t xml:space="preserve"> Proc </w:t>
        </w:r>
        <w:proofErr w:type="spellStart"/>
        <w:r w:rsidR="002C6F92" w:rsidRPr="002C6F92">
          <w:rPr>
            <w:rPrChange w:id="595" w:author="hong qin" w:date="2012-01-19T16:49:00Z">
              <w:rPr>
                <w:rFonts w:ascii="Times New Roman" w:hAnsi="Times New Roman"/>
              </w:rPr>
            </w:rPrChange>
          </w:rPr>
          <w:t>Natl</w:t>
        </w:r>
        <w:proofErr w:type="spellEnd"/>
        <w:r w:rsidR="002C6F92" w:rsidRPr="002C6F92">
          <w:rPr>
            <w:rPrChange w:id="596" w:author="hong qin" w:date="2012-01-19T16:49:00Z">
              <w:rPr>
                <w:rFonts w:ascii="Times New Roman" w:hAnsi="Times New Roman"/>
              </w:rPr>
            </w:rPrChange>
          </w:rPr>
          <w:t xml:space="preserve"> </w:t>
        </w:r>
        <w:proofErr w:type="spellStart"/>
        <w:r w:rsidR="002C6F92" w:rsidRPr="002C6F92">
          <w:rPr>
            <w:rPrChange w:id="597" w:author="hong qin" w:date="2012-01-19T16:49:00Z">
              <w:rPr>
                <w:rFonts w:ascii="Times New Roman" w:hAnsi="Times New Roman"/>
              </w:rPr>
            </w:rPrChange>
          </w:rPr>
          <w:t>Acad</w:t>
        </w:r>
        <w:proofErr w:type="spellEnd"/>
        <w:r w:rsidR="002C6F92" w:rsidRPr="002C6F92">
          <w:rPr>
            <w:rPrChange w:id="598" w:author="hong qin" w:date="2012-01-19T16:49:00Z">
              <w:rPr>
                <w:rFonts w:ascii="Times New Roman" w:hAnsi="Times New Roman"/>
              </w:rPr>
            </w:rPrChange>
          </w:rPr>
          <w:t xml:space="preserve"> </w:t>
        </w:r>
        <w:proofErr w:type="spellStart"/>
        <w:r w:rsidR="002C6F92" w:rsidRPr="002C6F92">
          <w:rPr>
            <w:rPrChange w:id="599" w:author="hong qin" w:date="2012-01-19T16:49:00Z">
              <w:rPr>
                <w:rFonts w:ascii="Times New Roman" w:hAnsi="Times New Roman"/>
              </w:rPr>
            </w:rPrChange>
          </w:rPr>
          <w:t>Sci</w:t>
        </w:r>
        <w:proofErr w:type="spellEnd"/>
        <w:r w:rsidR="002C6F92" w:rsidRPr="002C6F92">
          <w:rPr>
            <w:rPrChange w:id="600" w:author="hong qin" w:date="2012-01-19T16:49:00Z">
              <w:rPr>
                <w:rFonts w:ascii="Times New Roman" w:hAnsi="Times New Roman"/>
              </w:rPr>
            </w:rPrChange>
          </w:rPr>
          <w:t xml:space="preserve"> U S A, 2003. </w:t>
        </w:r>
        <w:r w:rsidR="002C6F92" w:rsidRPr="002C6F92">
          <w:rPr>
            <w:b/>
            <w:rPrChange w:id="601" w:author="hong qin" w:date="2012-01-19T16:49:00Z">
              <w:rPr>
                <w:rFonts w:ascii="Times New Roman" w:hAnsi="Times New Roman"/>
              </w:rPr>
            </w:rPrChange>
          </w:rPr>
          <w:t>100</w:t>
        </w:r>
        <w:r w:rsidR="002C6F92" w:rsidRPr="002C6F92">
          <w:rPr>
            <w:rPrChange w:id="602" w:author="hong qin" w:date="2012-01-19T16:49:00Z">
              <w:rPr>
                <w:rFonts w:ascii="Times New Roman" w:hAnsi="Times New Roman"/>
              </w:rPr>
            </w:rPrChange>
          </w:rPr>
          <w:t>(22): p. 12820-4.</w:t>
        </w:r>
      </w:ins>
    </w:p>
    <w:p w:rsidR="002C6F92" w:rsidRPr="002C6F92" w:rsidRDefault="002C6F92" w:rsidP="002C6F92">
      <w:pPr>
        <w:spacing w:line="240" w:lineRule="auto"/>
        <w:ind w:left="720" w:hanging="720"/>
        <w:jc w:val="both"/>
        <w:rPr>
          <w:ins w:id="603" w:author="hong qin" w:date="2012-01-19T16:49:00Z"/>
          <w:rPrChange w:id="604" w:author="hong qin" w:date="2012-01-19T16:49:00Z">
            <w:rPr>
              <w:ins w:id="605" w:author="hong qin" w:date="2012-01-19T16:49:00Z"/>
              <w:rFonts w:ascii="Times New Roman" w:hAnsi="Times New Roman"/>
            </w:rPr>
          </w:rPrChange>
        </w:rPr>
      </w:pPr>
      <w:ins w:id="606" w:author="hong qin" w:date="2012-01-19T16:49:00Z">
        <w:r w:rsidRPr="002C6F92">
          <w:rPr>
            <w:rPrChange w:id="607" w:author="hong qin" w:date="2012-01-19T16:49:00Z">
              <w:rPr>
                <w:rFonts w:ascii="Times New Roman" w:hAnsi="Times New Roman"/>
              </w:rPr>
            </w:rPrChange>
          </w:rPr>
          <w:t>2.</w:t>
        </w:r>
        <w:r w:rsidRPr="002C6F92">
          <w:rPr>
            <w:rPrChange w:id="608" w:author="hong qin" w:date="2012-01-19T16:49:00Z">
              <w:rPr>
                <w:rFonts w:ascii="Times New Roman" w:hAnsi="Times New Roman"/>
              </w:rPr>
            </w:rPrChange>
          </w:rPr>
          <w:tab/>
          <w:t xml:space="preserve">Qin, H., W.B. Wu, J.M. </w:t>
        </w:r>
        <w:proofErr w:type="spellStart"/>
        <w:r w:rsidRPr="002C6F92">
          <w:rPr>
            <w:rPrChange w:id="609" w:author="hong qin" w:date="2012-01-19T16:49:00Z">
              <w:rPr>
                <w:rFonts w:ascii="Times New Roman" w:hAnsi="Times New Roman"/>
              </w:rPr>
            </w:rPrChange>
          </w:rPr>
          <w:t>Comeron</w:t>
        </w:r>
        <w:proofErr w:type="spellEnd"/>
        <w:r w:rsidRPr="002C6F92">
          <w:rPr>
            <w:rPrChange w:id="610" w:author="hong qin" w:date="2012-01-19T16:49:00Z">
              <w:rPr>
                <w:rFonts w:ascii="Times New Roman" w:hAnsi="Times New Roman"/>
              </w:rPr>
            </w:rPrChange>
          </w:rPr>
          <w:t xml:space="preserve">, M. </w:t>
        </w:r>
        <w:proofErr w:type="spellStart"/>
        <w:r w:rsidRPr="002C6F92">
          <w:rPr>
            <w:rPrChange w:id="611" w:author="hong qin" w:date="2012-01-19T16:49:00Z">
              <w:rPr>
                <w:rFonts w:ascii="Times New Roman" w:hAnsi="Times New Roman"/>
              </w:rPr>
            </w:rPrChange>
          </w:rPr>
          <w:t>Kreitman</w:t>
        </w:r>
        <w:proofErr w:type="spellEnd"/>
        <w:r w:rsidRPr="002C6F92">
          <w:rPr>
            <w:rPrChange w:id="612" w:author="hong qin" w:date="2012-01-19T16:49:00Z">
              <w:rPr>
                <w:rFonts w:ascii="Times New Roman" w:hAnsi="Times New Roman"/>
              </w:rPr>
            </w:rPrChange>
          </w:rPr>
          <w:t xml:space="preserve">, and W.H. Li, </w:t>
        </w:r>
        <w:proofErr w:type="spellStart"/>
        <w:r w:rsidRPr="002C6F92">
          <w:rPr>
            <w:i/>
            <w:rPrChange w:id="613" w:author="hong qin" w:date="2012-01-19T16:49:00Z">
              <w:rPr>
                <w:rFonts w:ascii="Times New Roman" w:hAnsi="Times New Roman"/>
              </w:rPr>
            </w:rPrChange>
          </w:rPr>
          <w:t>Intragenic</w:t>
        </w:r>
        <w:proofErr w:type="spellEnd"/>
        <w:r w:rsidRPr="002C6F92">
          <w:rPr>
            <w:i/>
            <w:rPrChange w:id="614" w:author="hong qin" w:date="2012-01-19T16:49:00Z">
              <w:rPr>
                <w:rFonts w:ascii="Times New Roman" w:hAnsi="Times New Roman"/>
              </w:rPr>
            </w:rPrChange>
          </w:rPr>
          <w:t xml:space="preserve"> spatial patterns of </w:t>
        </w:r>
        <w:proofErr w:type="spellStart"/>
        <w:r w:rsidRPr="002C6F92">
          <w:rPr>
            <w:i/>
            <w:rPrChange w:id="615" w:author="hong qin" w:date="2012-01-19T16:49:00Z">
              <w:rPr>
                <w:rFonts w:ascii="Times New Roman" w:hAnsi="Times New Roman"/>
              </w:rPr>
            </w:rPrChange>
          </w:rPr>
          <w:t>codon</w:t>
        </w:r>
        <w:proofErr w:type="spellEnd"/>
        <w:r w:rsidRPr="002C6F92">
          <w:rPr>
            <w:i/>
            <w:rPrChange w:id="616" w:author="hong qin" w:date="2012-01-19T16:49:00Z">
              <w:rPr>
                <w:rFonts w:ascii="Times New Roman" w:hAnsi="Times New Roman"/>
              </w:rPr>
            </w:rPrChange>
          </w:rPr>
          <w:t xml:space="preserve"> usage bias in prokaryotic and eukaryotic genomes.</w:t>
        </w:r>
        <w:r w:rsidRPr="002C6F92">
          <w:rPr>
            <w:rPrChange w:id="617" w:author="hong qin" w:date="2012-01-19T16:49:00Z">
              <w:rPr>
                <w:rFonts w:ascii="Times New Roman" w:hAnsi="Times New Roman"/>
              </w:rPr>
            </w:rPrChange>
          </w:rPr>
          <w:t xml:space="preserve"> </w:t>
        </w:r>
        <w:proofErr w:type="gramStart"/>
        <w:r w:rsidRPr="002C6F92">
          <w:rPr>
            <w:rPrChange w:id="618" w:author="hong qin" w:date="2012-01-19T16:49:00Z">
              <w:rPr>
                <w:rFonts w:ascii="Times New Roman" w:hAnsi="Times New Roman"/>
              </w:rPr>
            </w:rPrChange>
          </w:rPr>
          <w:t>Genetics, 2004.</w:t>
        </w:r>
        <w:proofErr w:type="gramEnd"/>
        <w:r w:rsidRPr="002C6F92">
          <w:rPr>
            <w:rPrChange w:id="619" w:author="hong qin" w:date="2012-01-19T16:49:00Z">
              <w:rPr>
                <w:rFonts w:ascii="Times New Roman" w:hAnsi="Times New Roman"/>
              </w:rPr>
            </w:rPrChange>
          </w:rPr>
          <w:t xml:space="preserve"> </w:t>
        </w:r>
        <w:r w:rsidRPr="002C6F92">
          <w:rPr>
            <w:b/>
            <w:rPrChange w:id="620" w:author="hong qin" w:date="2012-01-19T16:49:00Z">
              <w:rPr>
                <w:rFonts w:ascii="Times New Roman" w:hAnsi="Times New Roman"/>
              </w:rPr>
            </w:rPrChange>
          </w:rPr>
          <w:t>168</w:t>
        </w:r>
        <w:r w:rsidRPr="002C6F92">
          <w:rPr>
            <w:rPrChange w:id="621" w:author="hong qin" w:date="2012-01-19T16:49:00Z">
              <w:rPr>
                <w:rFonts w:ascii="Times New Roman" w:hAnsi="Times New Roman"/>
              </w:rPr>
            </w:rPrChange>
          </w:rPr>
          <w:t>(4): p. 2245-60.</w:t>
        </w:r>
      </w:ins>
    </w:p>
    <w:p w:rsidR="002C6F92" w:rsidRPr="002C6F92" w:rsidRDefault="002C6F92" w:rsidP="002C6F92">
      <w:pPr>
        <w:spacing w:line="240" w:lineRule="auto"/>
        <w:ind w:left="720" w:hanging="720"/>
        <w:jc w:val="both"/>
        <w:rPr>
          <w:ins w:id="622" w:author="hong qin" w:date="2012-01-19T16:49:00Z"/>
          <w:rPrChange w:id="623" w:author="hong qin" w:date="2012-01-19T16:49:00Z">
            <w:rPr>
              <w:ins w:id="624" w:author="hong qin" w:date="2012-01-19T16:49:00Z"/>
              <w:rFonts w:ascii="Times New Roman" w:hAnsi="Times New Roman"/>
            </w:rPr>
          </w:rPrChange>
        </w:rPr>
      </w:pPr>
      <w:ins w:id="625" w:author="hong qin" w:date="2012-01-19T16:49:00Z">
        <w:r w:rsidRPr="002C6F92">
          <w:rPr>
            <w:rPrChange w:id="626" w:author="hong qin" w:date="2012-01-19T16:49:00Z">
              <w:rPr>
                <w:rFonts w:ascii="Times New Roman" w:hAnsi="Times New Roman"/>
              </w:rPr>
            </w:rPrChange>
          </w:rPr>
          <w:t>3.</w:t>
        </w:r>
        <w:r w:rsidRPr="002C6F92">
          <w:rPr>
            <w:rPrChange w:id="627" w:author="hong qin" w:date="2012-01-19T16:49:00Z">
              <w:rPr>
                <w:rFonts w:ascii="Times New Roman" w:hAnsi="Times New Roman"/>
              </w:rPr>
            </w:rPrChange>
          </w:rPr>
          <w:tab/>
          <w:t xml:space="preserve">Qin, H. and M. Lu, </w:t>
        </w:r>
        <w:r w:rsidRPr="002C6F92">
          <w:rPr>
            <w:i/>
            <w:rPrChange w:id="628" w:author="hong qin" w:date="2012-01-19T16:49:00Z">
              <w:rPr>
                <w:rFonts w:ascii="Times New Roman" w:hAnsi="Times New Roman"/>
              </w:rPr>
            </w:rPrChange>
          </w:rPr>
          <w:t xml:space="preserve">Natural variation in replicative and chronological life spans of </w:t>
        </w:r>
        <w:proofErr w:type="spellStart"/>
        <w:r w:rsidRPr="002C6F92">
          <w:rPr>
            <w:i/>
            <w:rPrChange w:id="629" w:author="hong qin" w:date="2012-01-19T16:49:00Z">
              <w:rPr>
                <w:rFonts w:ascii="Times New Roman" w:hAnsi="Times New Roman"/>
              </w:rPr>
            </w:rPrChange>
          </w:rPr>
          <w:t>Saccharomyces</w:t>
        </w:r>
        <w:proofErr w:type="spellEnd"/>
        <w:r w:rsidRPr="002C6F92">
          <w:rPr>
            <w:i/>
            <w:rPrChange w:id="630" w:author="hong qin" w:date="2012-01-19T16:49:00Z">
              <w:rPr>
                <w:rFonts w:ascii="Times New Roman" w:hAnsi="Times New Roman"/>
              </w:rPr>
            </w:rPrChange>
          </w:rPr>
          <w:t xml:space="preserve"> </w:t>
        </w:r>
        <w:proofErr w:type="spellStart"/>
        <w:r w:rsidRPr="002C6F92">
          <w:rPr>
            <w:i/>
            <w:rPrChange w:id="631" w:author="hong qin" w:date="2012-01-19T16:49:00Z">
              <w:rPr>
                <w:rFonts w:ascii="Times New Roman" w:hAnsi="Times New Roman"/>
              </w:rPr>
            </w:rPrChange>
          </w:rPr>
          <w:t>cerevisiae</w:t>
        </w:r>
        <w:proofErr w:type="spellEnd"/>
        <w:r w:rsidRPr="002C6F92">
          <w:rPr>
            <w:i/>
            <w:rPrChange w:id="632" w:author="hong qin" w:date="2012-01-19T16:49:00Z">
              <w:rPr>
                <w:rFonts w:ascii="Times New Roman" w:hAnsi="Times New Roman"/>
              </w:rPr>
            </w:rPrChange>
          </w:rPr>
          <w:t>.</w:t>
        </w:r>
        <w:r w:rsidRPr="002C6F92">
          <w:rPr>
            <w:rPrChange w:id="633" w:author="hong qin" w:date="2012-01-19T16:49:00Z">
              <w:rPr>
                <w:rFonts w:ascii="Times New Roman" w:hAnsi="Times New Roman"/>
              </w:rPr>
            </w:rPrChange>
          </w:rPr>
          <w:t xml:space="preserve"> Exp </w:t>
        </w:r>
        <w:proofErr w:type="spellStart"/>
        <w:r w:rsidRPr="002C6F92">
          <w:rPr>
            <w:rPrChange w:id="634" w:author="hong qin" w:date="2012-01-19T16:49:00Z">
              <w:rPr>
                <w:rFonts w:ascii="Times New Roman" w:hAnsi="Times New Roman"/>
              </w:rPr>
            </w:rPrChange>
          </w:rPr>
          <w:t>Gerontol</w:t>
        </w:r>
        <w:proofErr w:type="spellEnd"/>
        <w:r w:rsidRPr="002C6F92">
          <w:rPr>
            <w:rPrChange w:id="635" w:author="hong qin" w:date="2012-01-19T16:49:00Z">
              <w:rPr>
                <w:rFonts w:ascii="Times New Roman" w:hAnsi="Times New Roman"/>
              </w:rPr>
            </w:rPrChange>
          </w:rPr>
          <w:t xml:space="preserve">, 2006. </w:t>
        </w:r>
        <w:r w:rsidRPr="002C6F92">
          <w:rPr>
            <w:b/>
            <w:rPrChange w:id="636" w:author="hong qin" w:date="2012-01-19T16:49:00Z">
              <w:rPr>
                <w:rFonts w:ascii="Times New Roman" w:hAnsi="Times New Roman"/>
              </w:rPr>
            </w:rPrChange>
          </w:rPr>
          <w:t>41</w:t>
        </w:r>
        <w:r w:rsidRPr="002C6F92">
          <w:rPr>
            <w:rPrChange w:id="637" w:author="hong qin" w:date="2012-01-19T16:49:00Z">
              <w:rPr>
                <w:rFonts w:ascii="Times New Roman" w:hAnsi="Times New Roman"/>
              </w:rPr>
            </w:rPrChange>
          </w:rPr>
          <w:t>(4): p. 448-56.</w:t>
        </w:r>
      </w:ins>
    </w:p>
    <w:p w:rsidR="002C6F92" w:rsidRPr="002C6F92" w:rsidRDefault="002C6F92" w:rsidP="002C6F92">
      <w:pPr>
        <w:spacing w:line="240" w:lineRule="auto"/>
        <w:ind w:left="720" w:hanging="720"/>
        <w:jc w:val="both"/>
        <w:rPr>
          <w:ins w:id="638" w:author="hong qin" w:date="2012-01-19T16:49:00Z"/>
          <w:rPrChange w:id="639" w:author="hong qin" w:date="2012-01-19T16:49:00Z">
            <w:rPr>
              <w:ins w:id="640" w:author="hong qin" w:date="2012-01-19T16:49:00Z"/>
              <w:rFonts w:ascii="Times New Roman" w:hAnsi="Times New Roman"/>
            </w:rPr>
          </w:rPrChange>
        </w:rPr>
      </w:pPr>
      <w:ins w:id="641" w:author="hong qin" w:date="2012-01-19T16:49:00Z">
        <w:r w:rsidRPr="002C6F92">
          <w:rPr>
            <w:rPrChange w:id="642" w:author="hong qin" w:date="2012-01-19T16:49:00Z">
              <w:rPr>
                <w:rFonts w:ascii="Times New Roman" w:hAnsi="Times New Roman"/>
              </w:rPr>
            </w:rPrChange>
          </w:rPr>
          <w:t>4.</w:t>
        </w:r>
        <w:r w:rsidRPr="002C6F92">
          <w:rPr>
            <w:rPrChange w:id="643" w:author="hong qin" w:date="2012-01-19T16:49:00Z">
              <w:rPr>
                <w:rFonts w:ascii="Times New Roman" w:hAnsi="Times New Roman"/>
              </w:rPr>
            </w:rPrChange>
          </w:rPr>
          <w:tab/>
          <w:t xml:space="preserve">Gilchrist, M.A., H. Qin, and R. </w:t>
        </w:r>
        <w:proofErr w:type="spellStart"/>
        <w:r w:rsidRPr="002C6F92">
          <w:rPr>
            <w:rPrChange w:id="644" w:author="hong qin" w:date="2012-01-19T16:49:00Z">
              <w:rPr>
                <w:rFonts w:ascii="Times New Roman" w:hAnsi="Times New Roman"/>
              </w:rPr>
            </w:rPrChange>
          </w:rPr>
          <w:t>Zaretzki</w:t>
        </w:r>
        <w:proofErr w:type="spellEnd"/>
        <w:r w:rsidRPr="002C6F92">
          <w:rPr>
            <w:rPrChange w:id="645" w:author="hong qin" w:date="2012-01-19T16:49:00Z">
              <w:rPr>
                <w:rFonts w:ascii="Times New Roman" w:hAnsi="Times New Roman"/>
              </w:rPr>
            </w:rPrChange>
          </w:rPr>
          <w:t xml:space="preserve">, </w:t>
        </w:r>
        <w:r w:rsidRPr="002C6F92">
          <w:rPr>
            <w:i/>
            <w:rPrChange w:id="646" w:author="hong qin" w:date="2012-01-19T16:49:00Z">
              <w:rPr>
                <w:rFonts w:ascii="Times New Roman" w:hAnsi="Times New Roman"/>
              </w:rPr>
            </w:rPrChange>
          </w:rPr>
          <w:t>Modeling SAGE tag formation and its effects on data interpretation within a Bayesian framework.</w:t>
        </w:r>
        <w:r w:rsidRPr="002C6F92">
          <w:rPr>
            <w:rPrChange w:id="647" w:author="hong qin" w:date="2012-01-19T16:49:00Z">
              <w:rPr>
                <w:rFonts w:ascii="Times New Roman" w:hAnsi="Times New Roman"/>
              </w:rPr>
            </w:rPrChange>
          </w:rPr>
          <w:t xml:space="preserve"> </w:t>
        </w:r>
        <w:proofErr w:type="gramStart"/>
        <w:r w:rsidRPr="002C6F92">
          <w:rPr>
            <w:rPrChange w:id="648" w:author="hong qin" w:date="2012-01-19T16:49:00Z">
              <w:rPr>
                <w:rFonts w:ascii="Times New Roman" w:hAnsi="Times New Roman"/>
              </w:rPr>
            </w:rPrChange>
          </w:rPr>
          <w:t>BMC Bioinformatics, 2007.</w:t>
        </w:r>
        <w:proofErr w:type="gramEnd"/>
        <w:r w:rsidRPr="002C6F92">
          <w:rPr>
            <w:rPrChange w:id="649" w:author="hong qin" w:date="2012-01-19T16:49:00Z">
              <w:rPr>
                <w:rFonts w:ascii="Times New Roman" w:hAnsi="Times New Roman"/>
              </w:rPr>
            </w:rPrChange>
          </w:rPr>
          <w:t xml:space="preserve"> </w:t>
        </w:r>
        <w:r w:rsidRPr="002C6F92">
          <w:rPr>
            <w:b/>
            <w:rPrChange w:id="650" w:author="hong qin" w:date="2012-01-19T16:49:00Z">
              <w:rPr>
                <w:rFonts w:ascii="Times New Roman" w:hAnsi="Times New Roman"/>
              </w:rPr>
            </w:rPrChange>
          </w:rPr>
          <w:t>8</w:t>
        </w:r>
        <w:r w:rsidRPr="002C6F92">
          <w:rPr>
            <w:rPrChange w:id="651" w:author="hong qin" w:date="2012-01-19T16:49:00Z">
              <w:rPr>
                <w:rFonts w:ascii="Times New Roman" w:hAnsi="Times New Roman"/>
              </w:rPr>
            </w:rPrChange>
          </w:rPr>
          <w:t>: p. 403.</w:t>
        </w:r>
      </w:ins>
    </w:p>
    <w:p w:rsidR="002C6F92" w:rsidRPr="002C6F92" w:rsidRDefault="002C6F92" w:rsidP="002C6F92">
      <w:pPr>
        <w:spacing w:line="240" w:lineRule="auto"/>
        <w:ind w:left="720" w:hanging="720"/>
        <w:jc w:val="both"/>
        <w:rPr>
          <w:ins w:id="652" w:author="hong qin" w:date="2012-01-19T16:49:00Z"/>
          <w:rPrChange w:id="653" w:author="hong qin" w:date="2012-01-19T16:49:00Z">
            <w:rPr>
              <w:ins w:id="654" w:author="hong qin" w:date="2012-01-19T16:49:00Z"/>
              <w:rFonts w:ascii="Times New Roman" w:hAnsi="Times New Roman"/>
            </w:rPr>
          </w:rPrChange>
        </w:rPr>
      </w:pPr>
      <w:ins w:id="655" w:author="hong qin" w:date="2012-01-19T16:49:00Z">
        <w:r w:rsidRPr="002C6F92">
          <w:rPr>
            <w:rPrChange w:id="656" w:author="hong qin" w:date="2012-01-19T16:49:00Z">
              <w:rPr>
                <w:rFonts w:ascii="Times New Roman" w:hAnsi="Times New Roman"/>
              </w:rPr>
            </w:rPrChange>
          </w:rPr>
          <w:t>5.</w:t>
        </w:r>
        <w:r w:rsidRPr="002C6F92">
          <w:rPr>
            <w:rPrChange w:id="657" w:author="hong qin" w:date="2012-01-19T16:49:00Z">
              <w:rPr>
                <w:rFonts w:ascii="Times New Roman" w:hAnsi="Times New Roman"/>
              </w:rPr>
            </w:rPrChange>
          </w:rPr>
          <w:tab/>
          <w:t xml:space="preserve">Qin, H., M. Lu, and D.S. Goldfarb, </w:t>
        </w:r>
        <w:r w:rsidRPr="002C6F92">
          <w:rPr>
            <w:i/>
            <w:rPrChange w:id="658" w:author="hong qin" w:date="2012-01-19T16:49:00Z">
              <w:rPr>
                <w:rFonts w:ascii="Times New Roman" w:hAnsi="Times New Roman"/>
              </w:rPr>
            </w:rPrChange>
          </w:rPr>
          <w:t xml:space="preserve">Genomic instability is associated with natural life span variation in </w:t>
        </w:r>
        <w:proofErr w:type="spellStart"/>
        <w:r w:rsidRPr="002C6F92">
          <w:rPr>
            <w:i/>
            <w:rPrChange w:id="659" w:author="hong qin" w:date="2012-01-19T16:49:00Z">
              <w:rPr>
                <w:rFonts w:ascii="Times New Roman" w:hAnsi="Times New Roman"/>
              </w:rPr>
            </w:rPrChange>
          </w:rPr>
          <w:t>Saccharomyces</w:t>
        </w:r>
        <w:proofErr w:type="spellEnd"/>
        <w:r w:rsidRPr="002C6F92">
          <w:rPr>
            <w:i/>
            <w:rPrChange w:id="660" w:author="hong qin" w:date="2012-01-19T16:49:00Z">
              <w:rPr>
                <w:rFonts w:ascii="Times New Roman" w:hAnsi="Times New Roman"/>
              </w:rPr>
            </w:rPrChange>
          </w:rPr>
          <w:t xml:space="preserve"> </w:t>
        </w:r>
        <w:proofErr w:type="spellStart"/>
        <w:r w:rsidRPr="002C6F92">
          <w:rPr>
            <w:i/>
            <w:rPrChange w:id="661" w:author="hong qin" w:date="2012-01-19T16:49:00Z">
              <w:rPr>
                <w:rFonts w:ascii="Times New Roman" w:hAnsi="Times New Roman"/>
              </w:rPr>
            </w:rPrChange>
          </w:rPr>
          <w:t>cerevisiae</w:t>
        </w:r>
        <w:proofErr w:type="spellEnd"/>
        <w:r w:rsidRPr="002C6F92">
          <w:rPr>
            <w:i/>
            <w:rPrChange w:id="662" w:author="hong qin" w:date="2012-01-19T16:49:00Z">
              <w:rPr>
                <w:rFonts w:ascii="Times New Roman" w:hAnsi="Times New Roman"/>
              </w:rPr>
            </w:rPrChange>
          </w:rPr>
          <w:t>.</w:t>
        </w:r>
        <w:r w:rsidRPr="002C6F92">
          <w:rPr>
            <w:rPrChange w:id="663" w:author="hong qin" w:date="2012-01-19T16:49:00Z">
              <w:rPr>
                <w:rFonts w:ascii="Times New Roman" w:hAnsi="Times New Roman"/>
              </w:rPr>
            </w:rPrChange>
          </w:rPr>
          <w:t xml:space="preserve"> </w:t>
        </w:r>
        <w:proofErr w:type="spellStart"/>
        <w:proofErr w:type="gramStart"/>
        <w:r w:rsidRPr="002C6F92">
          <w:rPr>
            <w:rPrChange w:id="664" w:author="hong qin" w:date="2012-01-19T16:49:00Z">
              <w:rPr>
                <w:rFonts w:ascii="Times New Roman" w:hAnsi="Times New Roman"/>
              </w:rPr>
            </w:rPrChange>
          </w:rPr>
          <w:t>PLoS</w:t>
        </w:r>
        <w:proofErr w:type="spellEnd"/>
        <w:r w:rsidRPr="002C6F92">
          <w:rPr>
            <w:rPrChange w:id="665" w:author="hong qin" w:date="2012-01-19T16:49:00Z">
              <w:rPr>
                <w:rFonts w:ascii="Times New Roman" w:hAnsi="Times New Roman"/>
              </w:rPr>
            </w:rPrChange>
          </w:rPr>
          <w:t xml:space="preserve"> One, 2008.</w:t>
        </w:r>
        <w:proofErr w:type="gramEnd"/>
        <w:r w:rsidRPr="002C6F92">
          <w:rPr>
            <w:rPrChange w:id="666" w:author="hong qin" w:date="2012-01-19T16:49:00Z">
              <w:rPr>
                <w:rFonts w:ascii="Times New Roman" w:hAnsi="Times New Roman"/>
              </w:rPr>
            </w:rPrChange>
          </w:rPr>
          <w:t xml:space="preserve"> </w:t>
        </w:r>
        <w:r w:rsidRPr="002C6F92">
          <w:rPr>
            <w:b/>
            <w:rPrChange w:id="667" w:author="hong qin" w:date="2012-01-19T16:49:00Z">
              <w:rPr>
                <w:rFonts w:ascii="Times New Roman" w:hAnsi="Times New Roman"/>
              </w:rPr>
            </w:rPrChange>
          </w:rPr>
          <w:t>3</w:t>
        </w:r>
        <w:r w:rsidRPr="002C6F92">
          <w:rPr>
            <w:rPrChange w:id="668" w:author="hong qin" w:date="2012-01-19T16:49:00Z">
              <w:rPr>
                <w:rFonts w:ascii="Times New Roman" w:hAnsi="Times New Roman"/>
              </w:rPr>
            </w:rPrChange>
          </w:rPr>
          <w:t>(7): p. e2670.</w:t>
        </w:r>
      </w:ins>
    </w:p>
    <w:p w:rsidR="002C6F92" w:rsidRPr="002C6F92" w:rsidRDefault="002C6F92" w:rsidP="002C6F92">
      <w:pPr>
        <w:spacing w:line="240" w:lineRule="auto"/>
        <w:ind w:left="720" w:hanging="720"/>
        <w:jc w:val="both"/>
        <w:rPr>
          <w:ins w:id="669" w:author="hong qin" w:date="2012-01-19T16:49:00Z"/>
          <w:rPrChange w:id="670" w:author="hong qin" w:date="2012-01-19T16:49:00Z">
            <w:rPr>
              <w:ins w:id="671" w:author="hong qin" w:date="2012-01-19T16:49:00Z"/>
              <w:rFonts w:ascii="Times New Roman" w:hAnsi="Times New Roman"/>
            </w:rPr>
          </w:rPrChange>
        </w:rPr>
      </w:pPr>
      <w:ins w:id="672" w:author="hong qin" w:date="2012-01-19T16:49:00Z">
        <w:r w:rsidRPr="002C6F92">
          <w:rPr>
            <w:rPrChange w:id="673" w:author="hong qin" w:date="2012-01-19T16:49:00Z">
              <w:rPr>
                <w:rFonts w:ascii="Times New Roman" w:hAnsi="Times New Roman"/>
              </w:rPr>
            </w:rPrChange>
          </w:rPr>
          <w:t>6.</w:t>
        </w:r>
        <w:r w:rsidRPr="002C6F92">
          <w:rPr>
            <w:rPrChange w:id="674" w:author="hong qin" w:date="2012-01-19T16:49:00Z">
              <w:rPr>
                <w:rFonts w:ascii="Times New Roman" w:hAnsi="Times New Roman"/>
              </w:rPr>
            </w:rPrChange>
          </w:rPr>
          <w:tab/>
          <w:t xml:space="preserve">Qin, H. and L. Yang, </w:t>
        </w:r>
        <w:r w:rsidRPr="002C6F92">
          <w:rPr>
            <w:i/>
            <w:rPrChange w:id="675" w:author="hong qin" w:date="2012-01-19T16:49:00Z">
              <w:rPr>
                <w:rFonts w:ascii="Times New Roman" w:hAnsi="Times New Roman"/>
              </w:rPr>
            </w:rPrChange>
          </w:rPr>
          <w:t>Detection of changes in transitive associations by shortest-path analysis of protein interaction networks integrated with gene expression profiles.</w:t>
        </w:r>
        <w:r w:rsidRPr="002C6F92">
          <w:rPr>
            <w:rPrChange w:id="676" w:author="hong qin" w:date="2012-01-19T16:49:00Z">
              <w:rPr>
                <w:rFonts w:ascii="Times New Roman" w:hAnsi="Times New Roman"/>
              </w:rPr>
            </w:rPrChange>
          </w:rPr>
          <w:t xml:space="preserve"> </w:t>
        </w:r>
        <w:proofErr w:type="gramStart"/>
        <w:r w:rsidRPr="002C6F92">
          <w:rPr>
            <w:rPrChange w:id="677" w:author="hong qin" w:date="2012-01-19T16:49:00Z">
              <w:rPr>
                <w:rFonts w:ascii="Times New Roman" w:hAnsi="Times New Roman"/>
              </w:rPr>
            </w:rPrChange>
          </w:rPr>
          <w:t>Proceedings of the IEEE International Conference on Biomedical Engineering and Informatics, 2008.</w:t>
        </w:r>
        <w:proofErr w:type="gramEnd"/>
        <w:r w:rsidRPr="002C6F92">
          <w:rPr>
            <w:rPrChange w:id="678" w:author="hong qin" w:date="2012-01-19T16:49:00Z">
              <w:rPr>
                <w:rFonts w:ascii="Times New Roman" w:hAnsi="Times New Roman"/>
              </w:rPr>
            </w:rPrChange>
          </w:rPr>
          <w:t xml:space="preserve"> </w:t>
        </w:r>
        <w:r w:rsidRPr="002C6F92">
          <w:rPr>
            <w:b/>
            <w:rPrChange w:id="679" w:author="hong qin" w:date="2012-01-19T16:49:00Z">
              <w:rPr>
                <w:rFonts w:ascii="Times New Roman" w:hAnsi="Times New Roman"/>
              </w:rPr>
            </w:rPrChange>
          </w:rPr>
          <w:t>1</w:t>
        </w:r>
        <w:r w:rsidRPr="002C6F92">
          <w:rPr>
            <w:rPrChange w:id="680" w:author="hong qin" w:date="2012-01-19T16:49:00Z">
              <w:rPr>
                <w:rFonts w:ascii="Times New Roman" w:hAnsi="Times New Roman"/>
              </w:rPr>
            </w:rPrChange>
          </w:rPr>
          <w:t>: p. 418-423.</w:t>
        </w:r>
      </w:ins>
    </w:p>
    <w:p w:rsidR="002C6F92" w:rsidRPr="002C6F92" w:rsidRDefault="002C6F92" w:rsidP="002C6F92">
      <w:pPr>
        <w:spacing w:line="240" w:lineRule="auto"/>
        <w:ind w:left="720" w:hanging="720"/>
        <w:jc w:val="both"/>
        <w:rPr>
          <w:ins w:id="681" w:author="hong qin" w:date="2012-01-19T16:49:00Z"/>
          <w:rPrChange w:id="682" w:author="hong qin" w:date="2012-01-19T16:49:00Z">
            <w:rPr>
              <w:ins w:id="683" w:author="hong qin" w:date="2012-01-19T16:49:00Z"/>
              <w:rFonts w:ascii="Times New Roman" w:hAnsi="Times New Roman"/>
            </w:rPr>
          </w:rPrChange>
        </w:rPr>
      </w:pPr>
      <w:ins w:id="684" w:author="hong qin" w:date="2012-01-19T16:49:00Z">
        <w:r w:rsidRPr="002C6F92">
          <w:rPr>
            <w:rPrChange w:id="685" w:author="hong qin" w:date="2012-01-19T16:49:00Z">
              <w:rPr>
                <w:rFonts w:ascii="Times New Roman" w:hAnsi="Times New Roman"/>
              </w:rPr>
            </w:rPrChange>
          </w:rPr>
          <w:t>7.</w:t>
        </w:r>
        <w:r w:rsidRPr="002C6F92">
          <w:rPr>
            <w:rPrChange w:id="686" w:author="hong qin" w:date="2012-01-19T16:49:00Z">
              <w:rPr>
                <w:rFonts w:ascii="Times New Roman" w:hAnsi="Times New Roman"/>
              </w:rPr>
            </w:rPrChange>
          </w:rPr>
          <w:tab/>
        </w:r>
        <w:proofErr w:type="spellStart"/>
        <w:r w:rsidRPr="002C6F92">
          <w:rPr>
            <w:rPrChange w:id="687" w:author="hong qin" w:date="2012-01-19T16:49:00Z">
              <w:rPr>
                <w:rFonts w:ascii="Times New Roman" w:hAnsi="Times New Roman"/>
              </w:rPr>
            </w:rPrChange>
          </w:rPr>
          <w:t>Guo</w:t>
        </w:r>
        <w:proofErr w:type="spellEnd"/>
        <w:r w:rsidRPr="002C6F92">
          <w:rPr>
            <w:rPrChange w:id="688" w:author="hong qin" w:date="2012-01-19T16:49:00Z">
              <w:rPr>
                <w:rFonts w:ascii="Times New Roman" w:hAnsi="Times New Roman"/>
              </w:rPr>
            </w:rPrChange>
          </w:rPr>
          <w:t xml:space="preserve">, Z., A.B. </w:t>
        </w:r>
        <w:proofErr w:type="spellStart"/>
        <w:r w:rsidRPr="002C6F92">
          <w:rPr>
            <w:rPrChange w:id="689" w:author="hong qin" w:date="2012-01-19T16:49:00Z">
              <w:rPr>
                <w:rFonts w:ascii="Times New Roman" w:hAnsi="Times New Roman"/>
              </w:rPr>
            </w:rPrChange>
          </w:rPr>
          <w:t>Adomas</w:t>
        </w:r>
        <w:proofErr w:type="spellEnd"/>
        <w:r w:rsidRPr="002C6F92">
          <w:rPr>
            <w:rPrChange w:id="690" w:author="hong qin" w:date="2012-01-19T16:49:00Z">
              <w:rPr>
                <w:rFonts w:ascii="Times New Roman" w:hAnsi="Times New Roman"/>
              </w:rPr>
            </w:rPrChange>
          </w:rPr>
          <w:t xml:space="preserve">, E.D. Jackson, H. Qin, and J.P. Townsend, </w:t>
        </w:r>
        <w:r w:rsidRPr="002C6F92">
          <w:rPr>
            <w:i/>
            <w:rPrChange w:id="691" w:author="hong qin" w:date="2012-01-19T16:49:00Z">
              <w:rPr>
                <w:rFonts w:ascii="Times New Roman" w:hAnsi="Times New Roman"/>
              </w:rPr>
            </w:rPrChange>
          </w:rPr>
          <w:t xml:space="preserve">SIR2 and other genes are abundantly expressed in long-lived natural </w:t>
        </w:r>
        <w:proofErr w:type="spellStart"/>
        <w:r w:rsidRPr="002C6F92">
          <w:rPr>
            <w:i/>
            <w:rPrChange w:id="692" w:author="hong qin" w:date="2012-01-19T16:49:00Z">
              <w:rPr>
                <w:rFonts w:ascii="Times New Roman" w:hAnsi="Times New Roman"/>
              </w:rPr>
            </w:rPrChange>
          </w:rPr>
          <w:t>segregants</w:t>
        </w:r>
        <w:proofErr w:type="spellEnd"/>
        <w:r w:rsidRPr="002C6F92">
          <w:rPr>
            <w:i/>
            <w:rPrChange w:id="693" w:author="hong qin" w:date="2012-01-19T16:49:00Z">
              <w:rPr>
                <w:rFonts w:ascii="Times New Roman" w:hAnsi="Times New Roman"/>
              </w:rPr>
            </w:rPrChange>
          </w:rPr>
          <w:t xml:space="preserve"> for replicative aging of the budding yeast </w:t>
        </w:r>
        <w:proofErr w:type="spellStart"/>
        <w:r w:rsidRPr="002C6F92">
          <w:rPr>
            <w:i/>
            <w:rPrChange w:id="694" w:author="hong qin" w:date="2012-01-19T16:49:00Z">
              <w:rPr>
                <w:rFonts w:ascii="Times New Roman" w:hAnsi="Times New Roman"/>
              </w:rPr>
            </w:rPrChange>
          </w:rPr>
          <w:t>Saccharomyces</w:t>
        </w:r>
        <w:proofErr w:type="spellEnd"/>
        <w:r w:rsidRPr="002C6F92">
          <w:rPr>
            <w:i/>
            <w:rPrChange w:id="695" w:author="hong qin" w:date="2012-01-19T16:49:00Z">
              <w:rPr>
                <w:rFonts w:ascii="Times New Roman" w:hAnsi="Times New Roman"/>
              </w:rPr>
            </w:rPrChange>
          </w:rPr>
          <w:t xml:space="preserve"> </w:t>
        </w:r>
        <w:proofErr w:type="spellStart"/>
        <w:r w:rsidRPr="002C6F92">
          <w:rPr>
            <w:i/>
            <w:rPrChange w:id="696" w:author="hong qin" w:date="2012-01-19T16:49:00Z">
              <w:rPr>
                <w:rFonts w:ascii="Times New Roman" w:hAnsi="Times New Roman"/>
              </w:rPr>
            </w:rPrChange>
          </w:rPr>
          <w:t>cerevisiae</w:t>
        </w:r>
        <w:proofErr w:type="spellEnd"/>
        <w:r w:rsidRPr="002C6F92">
          <w:rPr>
            <w:i/>
            <w:rPrChange w:id="697" w:author="hong qin" w:date="2012-01-19T16:49:00Z">
              <w:rPr>
                <w:rFonts w:ascii="Times New Roman" w:hAnsi="Times New Roman"/>
              </w:rPr>
            </w:rPrChange>
          </w:rPr>
          <w:t>.</w:t>
        </w:r>
        <w:r w:rsidRPr="002C6F92">
          <w:rPr>
            <w:rPrChange w:id="698" w:author="hong qin" w:date="2012-01-19T16:49:00Z">
              <w:rPr>
                <w:rFonts w:ascii="Times New Roman" w:hAnsi="Times New Roman"/>
              </w:rPr>
            </w:rPrChange>
          </w:rPr>
          <w:t xml:space="preserve"> </w:t>
        </w:r>
        <w:proofErr w:type="gramStart"/>
        <w:r w:rsidRPr="002C6F92">
          <w:rPr>
            <w:rPrChange w:id="699" w:author="hong qin" w:date="2012-01-19T16:49:00Z">
              <w:rPr>
                <w:rFonts w:ascii="Times New Roman" w:hAnsi="Times New Roman"/>
              </w:rPr>
            </w:rPrChange>
          </w:rPr>
          <w:t>FEMS Yeast Res, 2011.</w:t>
        </w:r>
        <w:proofErr w:type="gramEnd"/>
        <w:r w:rsidRPr="002C6F92">
          <w:rPr>
            <w:rPrChange w:id="700" w:author="hong qin" w:date="2012-01-19T16:49:00Z">
              <w:rPr>
                <w:rFonts w:ascii="Times New Roman" w:hAnsi="Times New Roman"/>
              </w:rPr>
            </w:rPrChange>
          </w:rPr>
          <w:t xml:space="preserve"> </w:t>
        </w:r>
        <w:r w:rsidRPr="002C6F92">
          <w:rPr>
            <w:b/>
            <w:rPrChange w:id="701" w:author="hong qin" w:date="2012-01-19T16:49:00Z">
              <w:rPr>
                <w:rFonts w:ascii="Times New Roman" w:hAnsi="Times New Roman"/>
              </w:rPr>
            </w:rPrChange>
          </w:rPr>
          <w:t>11</w:t>
        </w:r>
        <w:r w:rsidRPr="002C6F92">
          <w:rPr>
            <w:rPrChange w:id="702" w:author="hong qin" w:date="2012-01-19T16:49:00Z">
              <w:rPr>
                <w:rFonts w:ascii="Times New Roman" w:hAnsi="Times New Roman"/>
              </w:rPr>
            </w:rPrChange>
          </w:rPr>
          <w:t>(4): p. 345-55.</w:t>
        </w:r>
      </w:ins>
    </w:p>
    <w:p w:rsidR="002C6F92" w:rsidRPr="002C6F92" w:rsidRDefault="002C6F92" w:rsidP="002C6F92">
      <w:pPr>
        <w:spacing w:line="240" w:lineRule="auto"/>
        <w:ind w:left="720" w:hanging="720"/>
        <w:jc w:val="both"/>
        <w:rPr>
          <w:ins w:id="703" w:author="hong qin" w:date="2012-01-19T16:49:00Z"/>
          <w:rPrChange w:id="704" w:author="hong qin" w:date="2012-01-19T16:49:00Z">
            <w:rPr>
              <w:ins w:id="705" w:author="hong qin" w:date="2012-01-19T16:49:00Z"/>
              <w:rFonts w:ascii="Times New Roman" w:hAnsi="Times New Roman"/>
            </w:rPr>
          </w:rPrChange>
        </w:rPr>
      </w:pPr>
      <w:ins w:id="706" w:author="hong qin" w:date="2012-01-19T16:49:00Z">
        <w:r w:rsidRPr="002C6F92">
          <w:rPr>
            <w:rPrChange w:id="707" w:author="hong qin" w:date="2012-01-19T16:49:00Z">
              <w:rPr>
                <w:rFonts w:ascii="Times New Roman" w:hAnsi="Times New Roman"/>
              </w:rPr>
            </w:rPrChange>
          </w:rPr>
          <w:t>8.</w:t>
        </w:r>
        <w:r w:rsidRPr="002C6F92">
          <w:rPr>
            <w:rPrChange w:id="708" w:author="hong qin" w:date="2012-01-19T16:49:00Z">
              <w:rPr>
                <w:rFonts w:ascii="Times New Roman" w:hAnsi="Times New Roman"/>
              </w:rPr>
            </w:rPrChange>
          </w:rPr>
          <w:tab/>
          <w:t xml:space="preserve">Boyd, B., G. Tyrrell, M. Maloney, C. </w:t>
        </w:r>
        <w:proofErr w:type="spellStart"/>
        <w:r w:rsidRPr="002C6F92">
          <w:rPr>
            <w:rPrChange w:id="709" w:author="hong qin" w:date="2012-01-19T16:49:00Z">
              <w:rPr>
                <w:rFonts w:ascii="Times New Roman" w:hAnsi="Times New Roman"/>
              </w:rPr>
            </w:rPrChange>
          </w:rPr>
          <w:t>Gyles</w:t>
        </w:r>
        <w:proofErr w:type="spellEnd"/>
        <w:r w:rsidRPr="002C6F92">
          <w:rPr>
            <w:rPrChange w:id="710" w:author="hong qin" w:date="2012-01-19T16:49:00Z">
              <w:rPr>
                <w:rFonts w:ascii="Times New Roman" w:hAnsi="Times New Roman"/>
              </w:rPr>
            </w:rPrChange>
          </w:rPr>
          <w:t xml:space="preserve">, J. </w:t>
        </w:r>
        <w:proofErr w:type="spellStart"/>
        <w:r w:rsidRPr="002C6F92">
          <w:rPr>
            <w:rPrChange w:id="711" w:author="hong qin" w:date="2012-01-19T16:49:00Z">
              <w:rPr>
                <w:rFonts w:ascii="Times New Roman" w:hAnsi="Times New Roman"/>
              </w:rPr>
            </w:rPrChange>
          </w:rPr>
          <w:t>Brunton</w:t>
        </w:r>
        <w:proofErr w:type="spellEnd"/>
        <w:r w:rsidRPr="002C6F92">
          <w:rPr>
            <w:rPrChange w:id="712" w:author="hong qin" w:date="2012-01-19T16:49:00Z">
              <w:rPr>
                <w:rFonts w:ascii="Times New Roman" w:hAnsi="Times New Roman"/>
              </w:rPr>
            </w:rPrChange>
          </w:rPr>
          <w:t xml:space="preserve">, and C. </w:t>
        </w:r>
        <w:proofErr w:type="spellStart"/>
        <w:r w:rsidRPr="002C6F92">
          <w:rPr>
            <w:rPrChange w:id="713" w:author="hong qin" w:date="2012-01-19T16:49:00Z">
              <w:rPr>
                <w:rFonts w:ascii="Times New Roman" w:hAnsi="Times New Roman"/>
              </w:rPr>
            </w:rPrChange>
          </w:rPr>
          <w:t>Lingwood</w:t>
        </w:r>
        <w:proofErr w:type="spellEnd"/>
        <w:r w:rsidRPr="002C6F92">
          <w:rPr>
            <w:rPrChange w:id="714" w:author="hong qin" w:date="2012-01-19T16:49:00Z">
              <w:rPr>
                <w:rFonts w:ascii="Times New Roman" w:hAnsi="Times New Roman"/>
              </w:rPr>
            </w:rPrChange>
          </w:rPr>
          <w:t xml:space="preserve">, </w:t>
        </w:r>
        <w:r w:rsidRPr="002C6F92">
          <w:rPr>
            <w:i/>
            <w:rPrChange w:id="715" w:author="hong qin" w:date="2012-01-19T16:49:00Z">
              <w:rPr>
                <w:rFonts w:ascii="Times New Roman" w:hAnsi="Times New Roman"/>
              </w:rPr>
            </w:rPrChange>
          </w:rPr>
          <w:t xml:space="preserve">Alteration of the </w:t>
        </w:r>
        <w:proofErr w:type="spellStart"/>
        <w:r w:rsidRPr="002C6F92">
          <w:rPr>
            <w:i/>
            <w:rPrChange w:id="716" w:author="hong qin" w:date="2012-01-19T16:49:00Z">
              <w:rPr>
                <w:rFonts w:ascii="Times New Roman" w:hAnsi="Times New Roman"/>
              </w:rPr>
            </w:rPrChange>
          </w:rPr>
          <w:t>glycolipid</w:t>
        </w:r>
        <w:proofErr w:type="spellEnd"/>
        <w:r w:rsidRPr="002C6F92">
          <w:rPr>
            <w:i/>
            <w:rPrChange w:id="717" w:author="hong qin" w:date="2012-01-19T16:49:00Z">
              <w:rPr>
                <w:rFonts w:ascii="Times New Roman" w:hAnsi="Times New Roman"/>
              </w:rPr>
            </w:rPrChange>
          </w:rPr>
          <w:t xml:space="preserve"> binding specificity of the pig edema toxin from </w:t>
        </w:r>
        <w:proofErr w:type="spellStart"/>
        <w:r w:rsidRPr="002C6F92">
          <w:rPr>
            <w:i/>
            <w:rPrChange w:id="718" w:author="hong qin" w:date="2012-01-19T16:49:00Z">
              <w:rPr>
                <w:rFonts w:ascii="Times New Roman" w:hAnsi="Times New Roman"/>
              </w:rPr>
            </w:rPrChange>
          </w:rPr>
          <w:t>globotetraosyl</w:t>
        </w:r>
        <w:proofErr w:type="spellEnd"/>
        <w:r w:rsidRPr="002C6F92">
          <w:rPr>
            <w:i/>
            <w:rPrChange w:id="719" w:author="hong qin" w:date="2012-01-19T16:49:00Z">
              <w:rPr>
                <w:rFonts w:ascii="Times New Roman" w:hAnsi="Times New Roman"/>
              </w:rPr>
            </w:rPrChange>
          </w:rPr>
          <w:t xml:space="preserve"> to </w:t>
        </w:r>
        <w:proofErr w:type="spellStart"/>
        <w:r w:rsidRPr="002C6F92">
          <w:rPr>
            <w:i/>
            <w:rPrChange w:id="720" w:author="hong qin" w:date="2012-01-19T16:49:00Z">
              <w:rPr>
                <w:rFonts w:ascii="Times New Roman" w:hAnsi="Times New Roman"/>
              </w:rPr>
            </w:rPrChange>
          </w:rPr>
          <w:t>globotriaosyl</w:t>
        </w:r>
        <w:proofErr w:type="spellEnd"/>
        <w:r w:rsidRPr="002C6F92">
          <w:rPr>
            <w:i/>
            <w:rPrChange w:id="721" w:author="hong qin" w:date="2012-01-19T16:49:00Z">
              <w:rPr>
                <w:rFonts w:ascii="Times New Roman" w:hAnsi="Times New Roman"/>
              </w:rPr>
            </w:rPrChange>
          </w:rPr>
          <w:t xml:space="preserve"> </w:t>
        </w:r>
        <w:proofErr w:type="spellStart"/>
        <w:r w:rsidRPr="002C6F92">
          <w:rPr>
            <w:i/>
            <w:rPrChange w:id="722" w:author="hong qin" w:date="2012-01-19T16:49:00Z">
              <w:rPr>
                <w:rFonts w:ascii="Times New Roman" w:hAnsi="Times New Roman"/>
              </w:rPr>
            </w:rPrChange>
          </w:rPr>
          <w:t>ceramide</w:t>
        </w:r>
        <w:proofErr w:type="spellEnd"/>
        <w:r w:rsidRPr="002C6F92">
          <w:rPr>
            <w:i/>
            <w:rPrChange w:id="723" w:author="hong qin" w:date="2012-01-19T16:49:00Z">
              <w:rPr>
                <w:rFonts w:ascii="Times New Roman" w:hAnsi="Times New Roman"/>
              </w:rPr>
            </w:rPrChange>
          </w:rPr>
          <w:t xml:space="preserve"> alters in vivo tissue </w:t>
        </w:r>
        <w:proofErr w:type="spellStart"/>
        <w:r w:rsidRPr="002C6F92">
          <w:rPr>
            <w:i/>
            <w:rPrChange w:id="724" w:author="hong qin" w:date="2012-01-19T16:49:00Z">
              <w:rPr>
                <w:rFonts w:ascii="Times New Roman" w:hAnsi="Times New Roman"/>
              </w:rPr>
            </w:rPrChange>
          </w:rPr>
          <w:t>targetting</w:t>
        </w:r>
        <w:proofErr w:type="spellEnd"/>
        <w:r w:rsidRPr="002C6F92">
          <w:rPr>
            <w:i/>
            <w:rPrChange w:id="725" w:author="hong qin" w:date="2012-01-19T16:49:00Z">
              <w:rPr>
                <w:rFonts w:ascii="Times New Roman" w:hAnsi="Times New Roman"/>
              </w:rPr>
            </w:rPrChange>
          </w:rPr>
          <w:t xml:space="preserve"> and results in a </w:t>
        </w:r>
        <w:proofErr w:type="spellStart"/>
        <w:r w:rsidRPr="002C6F92">
          <w:rPr>
            <w:i/>
            <w:rPrChange w:id="726" w:author="hong qin" w:date="2012-01-19T16:49:00Z">
              <w:rPr>
                <w:rFonts w:ascii="Times New Roman" w:hAnsi="Times New Roman"/>
              </w:rPr>
            </w:rPrChange>
          </w:rPr>
          <w:t>verotoxin</w:t>
        </w:r>
        <w:proofErr w:type="spellEnd"/>
        <w:r w:rsidRPr="002C6F92">
          <w:rPr>
            <w:i/>
            <w:rPrChange w:id="727" w:author="hong qin" w:date="2012-01-19T16:49:00Z">
              <w:rPr>
                <w:rFonts w:ascii="Times New Roman" w:hAnsi="Times New Roman"/>
              </w:rPr>
            </w:rPrChange>
          </w:rPr>
          <w:t xml:space="preserve"> 1-like disease in pigs.</w:t>
        </w:r>
        <w:r w:rsidRPr="002C6F92">
          <w:rPr>
            <w:rPrChange w:id="728" w:author="hong qin" w:date="2012-01-19T16:49:00Z">
              <w:rPr>
                <w:rFonts w:ascii="Times New Roman" w:hAnsi="Times New Roman"/>
              </w:rPr>
            </w:rPrChange>
          </w:rPr>
          <w:t xml:space="preserve"> J Exp Med, 1993. </w:t>
        </w:r>
        <w:r w:rsidRPr="002C6F92">
          <w:rPr>
            <w:b/>
            <w:rPrChange w:id="729" w:author="hong qin" w:date="2012-01-19T16:49:00Z">
              <w:rPr>
                <w:rFonts w:ascii="Times New Roman" w:hAnsi="Times New Roman"/>
              </w:rPr>
            </w:rPrChange>
          </w:rPr>
          <w:t>177</w:t>
        </w:r>
        <w:r w:rsidRPr="002C6F92">
          <w:rPr>
            <w:rPrChange w:id="730" w:author="hong qin" w:date="2012-01-19T16:49:00Z">
              <w:rPr>
                <w:rFonts w:ascii="Times New Roman" w:hAnsi="Times New Roman"/>
              </w:rPr>
            </w:rPrChange>
          </w:rPr>
          <w:t>(6): p. 1745-53.</w:t>
        </w:r>
      </w:ins>
    </w:p>
    <w:p w:rsidR="002C6F92" w:rsidRPr="002C6F92" w:rsidRDefault="002C6F92" w:rsidP="002C6F92">
      <w:pPr>
        <w:spacing w:line="240" w:lineRule="auto"/>
        <w:ind w:left="720" w:hanging="720"/>
        <w:jc w:val="both"/>
        <w:rPr>
          <w:ins w:id="731" w:author="hong qin" w:date="2012-01-19T16:49:00Z"/>
          <w:rPrChange w:id="732" w:author="hong qin" w:date="2012-01-19T16:49:00Z">
            <w:rPr>
              <w:ins w:id="733" w:author="hong qin" w:date="2012-01-19T16:49:00Z"/>
              <w:rFonts w:ascii="Times New Roman" w:hAnsi="Times New Roman"/>
            </w:rPr>
          </w:rPrChange>
        </w:rPr>
      </w:pPr>
      <w:ins w:id="734" w:author="hong qin" w:date="2012-01-19T16:49:00Z">
        <w:r w:rsidRPr="002C6F92">
          <w:rPr>
            <w:rPrChange w:id="735" w:author="hong qin" w:date="2012-01-19T16:49:00Z">
              <w:rPr>
                <w:rFonts w:ascii="Times New Roman" w:hAnsi="Times New Roman"/>
              </w:rPr>
            </w:rPrChange>
          </w:rPr>
          <w:t>9.</w:t>
        </w:r>
        <w:r w:rsidRPr="002C6F92">
          <w:rPr>
            <w:rPrChange w:id="736" w:author="hong qin" w:date="2012-01-19T16:49:00Z">
              <w:rPr>
                <w:rFonts w:ascii="Times New Roman" w:hAnsi="Times New Roman"/>
              </w:rPr>
            </w:rPrChange>
          </w:rPr>
          <w:tab/>
          <w:t xml:space="preserve">Maloney, M.D. and C.A. </w:t>
        </w:r>
        <w:proofErr w:type="spellStart"/>
        <w:r w:rsidRPr="002C6F92">
          <w:rPr>
            <w:rPrChange w:id="737" w:author="hong qin" w:date="2012-01-19T16:49:00Z">
              <w:rPr>
                <w:rFonts w:ascii="Times New Roman" w:hAnsi="Times New Roman"/>
              </w:rPr>
            </w:rPrChange>
          </w:rPr>
          <w:t>Lingwood</w:t>
        </w:r>
        <w:proofErr w:type="spellEnd"/>
        <w:r w:rsidRPr="002C6F92">
          <w:rPr>
            <w:rPrChange w:id="738" w:author="hong qin" w:date="2012-01-19T16:49:00Z">
              <w:rPr>
                <w:rFonts w:ascii="Times New Roman" w:hAnsi="Times New Roman"/>
              </w:rPr>
            </w:rPrChange>
          </w:rPr>
          <w:t xml:space="preserve">, </w:t>
        </w:r>
        <w:r w:rsidRPr="002C6F92">
          <w:rPr>
            <w:i/>
            <w:rPrChange w:id="739" w:author="hong qin" w:date="2012-01-19T16:49:00Z">
              <w:rPr>
                <w:rFonts w:ascii="Times New Roman" w:hAnsi="Times New Roman"/>
              </w:rPr>
            </w:rPrChange>
          </w:rPr>
          <w:t>CD19 has a potential CD77 (</w:t>
        </w:r>
        <w:proofErr w:type="spellStart"/>
        <w:r w:rsidRPr="002C6F92">
          <w:rPr>
            <w:i/>
            <w:rPrChange w:id="740" w:author="hong qin" w:date="2012-01-19T16:49:00Z">
              <w:rPr>
                <w:rFonts w:ascii="Times New Roman" w:hAnsi="Times New Roman"/>
              </w:rPr>
            </w:rPrChange>
          </w:rPr>
          <w:t>globotriaosyl</w:t>
        </w:r>
        <w:proofErr w:type="spellEnd"/>
        <w:r w:rsidRPr="002C6F92">
          <w:rPr>
            <w:i/>
            <w:rPrChange w:id="741" w:author="hong qin" w:date="2012-01-19T16:49:00Z">
              <w:rPr>
                <w:rFonts w:ascii="Times New Roman" w:hAnsi="Times New Roman"/>
              </w:rPr>
            </w:rPrChange>
          </w:rPr>
          <w:t xml:space="preserve"> </w:t>
        </w:r>
        <w:proofErr w:type="spellStart"/>
        <w:r w:rsidRPr="002C6F92">
          <w:rPr>
            <w:i/>
            <w:rPrChange w:id="742" w:author="hong qin" w:date="2012-01-19T16:49:00Z">
              <w:rPr>
                <w:rFonts w:ascii="Times New Roman" w:hAnsi="Times New Roman"/>
              </w:rPr>
            </w:rPrChange>
          </w:rPr>
          <w:t>ceramide</w:t>
        </w:r>
        <w:proofErr w:type="spellEnd"/>
        <w:r w:rsidRPr="002C6F92">
          <w:rPr>
            <w:i/>
            <w:rPrChange w:id="743" w:author="hong qin" w:date="2012-01-19T16:49:00Z">
              <w:rPr>
                <w:rFonts w:ascii="Times New Roman" w:hAnsi="Times New Roman"/>
              </w:rPr>
            </w:rPrChange>
          </w:rPr>
          <w:t xml:space="preserve">)-binding site with sequence similarity to </w:t>
        </w:r>
        <w:proofErr w:type="spellStart"/>
        <w:r w:rsidRPr="002C6F92">
          <w:rPr>
            <w:i/>
            <w:rPrChange w:id="744" w:author="hong qin" w:date="2012-01-19T16:49:00Z">
              <w:rPr>
                <w:rFonts w:ascii="Times New Roman" w:hAnsi="Times New Roman"/>
              </w:rPr>
            </w:rPrChange>
          </w:rPr>
          <w:t>verotoxin</w:t>
        </w:r>
        <w:proofErr w:type="spellEnd"/>
        <w:r w:rsidRPr="002C6F92">
          <w:rPr>
            <w:i/>
            <w:rPrChange w:id="745" w:author="hong qin" w:date="2012-01-19T16:49:00Z">
              <w:rPr>
                <w:rFonts w:ascii="Times New Roman" w:hAnsi="Times New Roman"/>
              </w:rPr>
            </w:rPrChange>
          </w:rPr>
          <w:t xml:space="preserve"> B-subunits: implications of molecular mimicry for B cell adhesion and </w:t>
        </w:r>
        <w:proofErr w:type="spellStart"/>
        <w:r w:rsidRPr="002C6F92">
          <w:rPr>
            <w:i/>
            <w:rPrChange w:id="746" w:author="hong qin" w:date="2012-01-19T16:49:00Z">
              <w:rPr>
                <w:rFonts w:ascii="Times New Roman" w:hAnsi="Times New Roman"/>
              </w:rPr>
            </w:rPrChange>
          </w:rPr>
          <w:t>enterohemorrhagic</w:t>
        </w:r>
        <w:proofErr w:type="spellEnd"/>
        <w:r w:rsidRPr="002C6F92">
          <w:rPr>
            <w:i/>
            <w:rPrChange w:id="747" w:author="hong qin" w:date="2012-01-19T16:49:00Z">
              <w:rPr>
                <w:rFonts w:ascii="Times New Roman" w:hAnsi="Times New Roman"/>
              </w:rPr>
            </w:rPrChange>
          </w:rPr>
          <w:t xml:space="preserve"> Escherichia coli pathogenesis.</w:t>
        </w:r>
        <w:r w:rsidRPr="002C6F92">
          <w:rPr>
            <w:rPrChange w:id="748" w:author="hong qin" w:date="2012-01-19T16:49:00Z">
              <w:rPr>
                <w:rFonts w:ascii="Times New Roman" w:hAnsi="Times New Roman"/>
              </w:rPr>
            </w:rPrChange>
          </w:rPr>
          <w:t xml:space="preserve"> J Exp Med, 1994. </w:t>
        </w:r>
        <w:r w:rsidRPr="002C6F92">
          <w:rPr>
            <w:b/>
            <w:rPrChange w:id="749" w:author="hong qin" w:date="2012-01-19T16:49:00Z">
              <w:rPr>
                <w:rFonts w:ascii="Times New Roman" w:hAnsi="Times New Roman"/>
              </w:rPr>
            </w:rPrChange>
          </w:rPr>
          <w:t>180</w:t>
        </w:r>
        <w:r w:rsidRPr="002C6F92">
          <w:rPr>
            <w:rPrChange w:id="750" w:author="hong qin" w:date="2012-01-19T16:49:00Z">
              <w:rPr>
                <w:rFonts w:ascii="Times New Roman" w:hAnsi="Times New Roman"/>
              </w:rPr>
            </w:rPrChange>
          </w:rPr>
          <w:t>(1): p. 191-201.</w:t>
        </w:r>
      </w:ins>
    </w:p>
    <w:p w:rsidR="002C6F92" w:rsidRPr="002C6F92" w:rsidRDefault="002C6F92" w:rsidP="002C6F92">
      <w:pPr>
        <w:spacing w:line="240" w:lineRule="auto"/>
        <w:ind w:left="720" w:hanging="720"/>
        <w:jc w:val="both"/>
        <w:rPr>
          <w:ins w:id="751" w:author="hong qin" w:date="2012-01-19T16:49:00Z"/>
          <w:rPrChange w:id="752" w:author="hong qin" w:date="2012-01-19T16:49:00Z">
            <w:rPr>
              <w:ins w:id="753" w:author="hong qin" w:date="2012-01-19T16:49:00Z"/>
              <w:rFonts w:ascii="Times New Roman" w:hAnsi="Times New Roman"/>
            </w:rPr>
          </w:rPrChange>
        </w:rPr>
      </w:pPr>
      <w:ins w:id="754" w:author="hong qin" w:date="2012-01-19T16:49:00Z">
        <w:r w:rsidRPr="002C6F92">
          <w:rPr>
            <w:rPrChange w:id="755" w:author="hong qin" w:date="2012-01-19T16:49:00Z">
              <w:rPr>
                <w:rFonts w:ascii="Times New Roman" w:hAnsi="Times New Roman"/>
              </w:rPr>
            </w:rPrChange>
          </w:rPr>
          <w:t>10.</w:t>
        </w:r>
        <w:r w:rsidRPr="002C6F92">
          <w:rPr>
            <w:rPrChange w:id="756" w:author="hong qin" w:date="2012-01-19T16:49:00Z">
              <w:rPr>
                <w:rFonts w:ascii="Times New Roman" w:hAnsi="Times New Roman"/>
              </w:rPr>
            </w:rPrChange>
          </w:rPr>
          <w:tab/>
          <w:t xml:space="preserve">Johnson, S.A. and M.D. Maloney, </w:t>
        </w:r>
        <w:r w:rsidRPr="002C6F92">
          <w:rPr>
            <w:i/>
            <w:rPrChange w:id="757" w:author="hong qin" w:date="2012-01-19T16:49:00Z">
              <w:rPr>
                <w:rFonts w:ascii="Times New Roman" w:hAnsi="Times New Roman"/>
              </w:rPr>
            </w:rPrChange>
          </w:rPr>
          <w:t xml:space="preserve">The emergence of </w:t>
        </w:r>
        <w:proofErr w:type="spellStart"/>
        <w:r w:rsidRPr="002C6F92">
          <w:rPr>
            <w:i/>
            <w:rPrChange w:id="758" w:author="hong qin" w:date="2012-01-19T16:49:00Z">
              <w:rPr>
                <w:rFonts w:ascii="Times New Roman" w:hAnsi="Times New Roman"/>
              </w:rPr>
            </w:rPrChange>
          </w:rPr>
          <w:t>verotoxin</w:t>
        </w:r>
        <w:proofErr w:type="spellEnd"/>
        <w:r w:rsidRPr="002C6F92">
          <w:rPr>
            <w:i/>
            <w:rPrChange w:id="759" w:author="hong qin" w:date="2012-01-19T16:49:00Z">
              <w:rPr>
                <w:rFonts w:ascii="Times New Roman" w:hAnsi="Times New Roman"/>
              </w:rPr>
            </w:rPrChange>
          </w:rPr>
          <w:t>-producing E. coli O157:H7: implications for health and research. .</w:t>
        </w:r>
        <w:r w:rsidRPr="002C6F92">
          <w:rPr>
            <w:rPrChange w:id="760" w:author="hong qin" w:date="2012-01-19T16:49:00Z">
              <w:rPr>
                <w:rFonts w:ascii="Times New Roman" w:hAnsi="Times New Roman"/>
              </w:rPr>
            </w:rPrChange>
          </w:rPr>
          <w:t xml:space="preserve"> </w:t>
        </w:r>
        <w:proofErr w:type="gramStart"/>
        <w:r w:rsidRPr="002C6F92">
          <w:rPr>
            <w:rPrChange w:id="761" w:author="hong qin" w:date="2012-01-19T16:49:00Z">
              <w:rPr>
                <w:rFonts w:ascii="Times New Roman" w:hAnsi="Times New Roman"/>
              </w:rPr>
            </w:rPrChange>
          </w:rPr>
          <w:t>Spelman Science and Mathematics Journal, 1997.</w:t>
        </w:r>
        <w:proofErr w:type="gramEnd"/>
        <w:r w:rsidRPr="002C6F92">
          <w:rPr>
            <w:rPrChange w:id="762" w:author="hong qin" w:date="2012-01-19T16:49:00Z">
              <w:rPr>
                <w:rFonts w:ascii="Times New Roman" w:hAnsi="Times New Roman"/>
              </w:rPr>
            </w:rPrChange>
          </w:rPr>
          <w:t xml:space="preserve"> </w:t>
        </w:r>
        <w:r w:rsidRPr="002C6F92">
          <w:rPr>
            <w:b/>
            <w:rPrChange w:id="763" w:author="hong qin" w:date="2012-01-19T16:49:00Z">
              <w:rPr>
                <w:rFonts w:ascii="Times New Roman" w:hAnsi="Times New Roman"/>
              </w:rPr>
            </w:rPrChange>
          </w:rPr>
          <w:t>1</w:t>
        </w:r>
        <w:r w:rsidRPr="002C6F92">
          <w:rPr>
            <w:rPrChange w:id="764" w:author="hong qin" w:date="2012-01-19T16:49:00Z">
              <w:rPr>
                <w:rFonts w:ascii="Times New Roman" w:hAnsi="Times New Roman"/>
              </w:rPr>
            </w:rPrChange>
          </w:rPr>
          <w:t>: p. 7-10.</w:t>
        </w:r>
      </w:ins>
    </w:p>
    <w:p w:rsidR="002C6F92" w:rsidRPr="002C6F92" w:rsidRDefault="002C6F92" w:rsidP="002C6F92">
      <w:pPr>
        <w:spacing w:line="240" w:lineRule="auto"/>
        <w:ind w:left="720" w:hanging="720"/>
        <w:jc w:val="both"/>
        <w:rPr>
          <w:ins w:id="765" w:author="hong qin" w:date="2012-01-19T16:49:00Z"/>
          <w:rPrChange w:id="766" w:author="hong qin" w:date="2012-01-19T16:49:00Z">
            <w:rPr>
              <w:ins w:id="767" w:author="hong qin" w:date="2012-01-19T16:49:00Z"/>
              <w:rFonts w:ascii="Times New Roman" w:hAnsi="Times New Roman"/>
            </w:rPr>
          </w:rPrChange>
        </w:rPr>
      </w:pPr>
      <w:ins w:id="768" w:author="hong qin" w:date="2012-01-19T16:49:00Z">
        <w:r w:rsidRPr="002C6F92">
          <w:rPr>
            <w:rPrChange w:id="769" w:author="hong qin" w:date="2012-01-19T16:49:00Z">
              <w:rPr>
                <w:rFonts w:ascii="Times New Roman" w:hAnsi="Times New Roman"/>
              </w:rPr>
            </w:rPrChange>
          </w:rPr>
          <w:t>11.</w:t>
        </w:r>
        <w:r w:rsidRPr="002C6F92">
          <w:rPr>
            <w:rPrChange w:id="770" w:author="hong qin" w:date="2012-01-19T16:49:00Z">
              <w:rPr>
                <w:rFonts w:ascii="Times New Roman" w:hAnsi="Times New Roman"/>
              </w:rPr>
            </w:rPrChange>
          </w:rPr>
          <w:tab/>
          <w:t xml:space="preserve">Maloney, M.D., B. </w:t>
        </w:r>
        <w:proofErr w:type="spellStart"/>
        <w:r w:rsidRPr="002C6F92">
          <w:rPr>
            <w:rPrChange w:id="771" w:author="hong qin" w:date="2012-01-19T16:49:00Z">
              <w:rPr>
                <w:rFonts w:ascii="Times New Roman" w:hAnsi="Times New Roman"/>
              </w:rPr>
            </w:rPrChange>
          </w:rPr>
          <w:t>Binnington</w:t>
        </w:r>
        <w:proofErr w:type="spellEnd"/>
        <w:r w:rsidRPr="002C6F92">
          <w:rPr>
            <w:rPrChange w:id="772" w:author="hong qin" w:date="2012-01-19T16:49:00Z">
              <w:rPr>
                <w:rFonts w:ascii="Times New Roman" w:hAnsi="Times New Roman"/>
              </w:rPr>
            </w:rPrChange>
          </w:rPr>
          <w:t xml:space="preserve">-Boyd, and C.A. </w:t>
        </w:r>
        <w:proofErr w:type="spellStart"/>
        <w:r w:rsidRPr="002C6F92">
          <w:rPr>
            <w:rPrChange w:id="773" w:author="hong qin" w:date="2012-01-19T16:49:00Z">
              <w:rPr>
                <w:rFonts w:ascii="Times New Roman" w:hAnsi="Times New Roman"/>
              </w:rPr>
            </w:rPrChange>
          </w:rPr>
          <w:t>Lingwood</w:t>
        </w:r>
        <w:proofErr w:type="spellEnd"/>
        <w:r w:rsidRPr="002C6F92">
          <w:rPr>
            <w:rPrChange w:id="774" w:author="hong qin" w:date="2012-01-19T16:49:00Z">
              <w:rPr>
                <w:rFonts w:ascii="Times New Roman" w:hAnsi="Times New Roman"/>
              </w:rPr>
            </w:rPrChange>
          </w:rPr>
          <w:t xml:space="preserve">, </w:t>
        </w:r>
        <w:proofErr w:type="spellStart"/>
        <w:r w:rsidRPr="002C6F92">
          <w:rPr>
            <w:i/>
            <w:rPrChange w:id="775" w:author="hong qin" w:date="2012-01-19T16:49:00Z">
              <w:rPr>
                <w:rFonts w:ascii="Times New Roman" w:hAnsi="Times New Roman"/>
              </w:rPr>
            </w:rPrChange>
          </w:rPr>
          <w:t>Globotriaosyl</w:t>
        </w:r>
        <w:proofErr w:type="spellEnd"/>
        <w:r w:rsidRPr="002C6F92">
          <w:rPr>
            <w:i/>
            <w:rPrChange w:id="776" w:author="hong qin" w:date="2012-01-19T16:49:00Z">
              <w:rPr>
                <w:rFonts w:ascii="Times New Roman" w:hAnsi="Times New Roman"/>
              </w:rPr>
            </w:rPrChange>
          </w:rPr>
          <w:t xml:space="preserve"> </w:t>
        </w:r>
        <w:proofErr w:type="spellStart"/>
        <w:r w:rsidRPr="002C6F92">
          <w:rPr>
            <w:i/>
            <w:rPrChange w:id="777" w:author="hong qin" w:date="2012-01-19T16:49:00Z">
              <w:rPr>
                <w:rFonts w:ascii="Times New Roman" w:hAnsi="Times New Roman"/>
              </w:rPr>
            </w:rPrChange>
          </w:rPr>
          <w:t>ceramide</w:t>
        </w:r>
        <w:proofErr w:type="spellEnd"/>
        <w:r w:rsidRPr="002C6F92">
          <w:rPr>
            <w:i/>
            <w:rPrChange w:id="778" w:author="hong qin" w:date="2012-01-19T16:49:00Z">
              <w:rPr>
                <w:rFonts w:ascii="Times New Roman" w:hAnsi="Times New Roman"/>
              </w:rPr>
            </w:rPrChange>
          </w:rPr>
          <w:t xml:space="preserve"> modulates interferon-alpha-induced growth inhibition and CD19 expression in </w:t>
        </w:r>
        <w:proofErr w:type="spellStart"/>
        <w:r w:rsidRPr="002C6F92">
          <w:rPr>
            <w:i/>
            <w:rPrChange w:id="779" w:author="hong qin" w:date="2012-01-19T16:49:00Z">
              <w:rPr>
                <w:rFonts w:ascii="Times New Roman" w:hAnsi="Times New Roman"/>
              </w:rPr>
            </w:rPrChange>
          </w:rPr>
          <w:t>Burkitt's</w:t>
        </w:r>
        <w:proofErr w:type="spellEnd"/>
        <w:r w:rsidRPr="002C6F92">
          <w:rPr>
            <w:i/>
            <w:rPrChange w:id="780" w:author="hong qin" w:date="2012-01-19T16:49:00Z">
              <w:rPr>
                <w:rFonts w:ascii="Times New Roman" w:hAnsi="Times New Roman"/>
              </w:rPr>
            </w:rPrChange>
          </w:rPr>
          <w:t xml:space="preserve"> lymphoma cells.</w:t>
        </w:r>
        <w:r w:rsidRPr="002C6F92">
          <w:rPr>
            <w:rPrChange w:id="781" w:author="hong qin" w:date="2012-01-19T16:49:00Z">
              <w:rPr>
                <w:rFonts w:ascii="Times New Roman" w:hAnsi="Times New Roman"/>
              </w:rPr>
            </w:rPrChange>
          </w:rPr>
          <w:t xml:space="preserve"> </w:t>
        </w:r>
        <w:proofErr w:type="spellStart"/>
        <w:r w:rsidRPr="002C6F92">
          <w:rPr>
            <w:rPrChange w:id="782" w:author="hong qin" w:date="2012-01-19T16:49:00Z">
              <w:rPr>
                <w:rFonts w:ascii="Times New Roman" w:hAnsi="Times New Roman"/>
              </w:rPr>
            </w:rPrChange>
          </w:rPr>
          <w:t>Glycoconj</w:t>
        </w:r>
        <w:proofErr w:type="spellEnd"/>
        <w:r w:rsidRPr="002C6F92">
          <w:rPr>
            <w:rPrChange w:id="783" w:author="hong qin" w:date="2012-01-19T16:49:00Z">
              <w:rPr>
                <w:rFonts w:ascii="Times New Roman" w:hAnsi="Times New Roman"/>
              </w:rPr>
            </w:rPrChange>
          </w:rPr>
          <w:t xml:space="preserve"> J, 1999. </w:t>
        </w:r>
        <w:r w:rsidRPr="002C6F92">
          <w:rPr>
            <w:b/>
            <w:rPrChange w:id="784" w:author="hong qin" w:date="2012-01-19T16:49:00Z">
              <w:rPr>
                <w:rFonts w:ascii="Times New Roman" w:hAnsi="Times New Roman"/>
              </w:rPr>
            </w:rPrChange>
          </w:rPr>
          <w:t>16</w:t>
        </w:r>
        <w:r w:rsidRPr="002C6F92">
          <w:rPr>
            <w:rPrChange w:id="785" w:author="hong qin" w:date="2012-01-19T16:49:00Z">
              <w:rPr>
                <w:rFonts w:ascii="Times New Roman" w:hAnsi="Times New Roman"/>
              </w:rPr>
            </w:rPrChange>
          </w:rPr>
          <w:t>(12): p. 821-8.</w:t>
        </w:r>
      </w:ins>
    </w:p>
    <w:p w:rsidR="002C6F92" w:rsidRPr="002C6F92" w:rsidRDefault="002C6F92" w:rsidP="002C6F92">
      <w:pPr>
        <w:spacing w:line="240" w:lineRule="auto"/>
        <w:ind w:left="720" w:hanging="720"/>
        <w:jc w:val="both"/>
        <w:rPr>
          <w:ins w:id="786" w:author="hong qin" w:date="2012-01-19T16:49:00Z"/>
          <w:rPrChange w:id="787" w:author="hong qin" w:date="2012-01-19T16:49:00Z">
            <w:rPr>
              <w:ins w:id="788" w:author="hong qin" w:date="2012-01-19T16:49:00Z"/>
              <w:rFonts w:ascii="Times New Roman" w:hAnsi="Times New Roman"/>
            </w:rPr>
          </w:rPrChange>
        </w:rPr>
      </w:pPr>
      <w:ins w:id="789" w:author="hong qin" w:date="2012-01-19T16:49:00Z">
        <w:r w:rsidRPr="002C6F92">
          <w:rPr>
            <w:rPrChange w:id="790" w:author="hong qin" w:date="2012-01-19T16:49:00Z">
              <w:rPr>
                <w:rFonts w:ascii="Times New Roman" w:hAnsi="Times New Roman"/>
              </w:rPr>
            </w:rPrChange>
          </w:rPr>
          <w:t>12.</w:t>
        </w:r>
        <w:r w:rsidRPr="002C6F92">
          <w:rPr>
            <w:rPrChange w:id="791" w:author="hong qin" w:date="2012-01-19T16:49:00Z">
              <w:rPr>
                <w:rFonts w:ascii="Times New Roman" w:hAnsi="Times New Roman"/>
              </w:rPr>
            </w:rPrChange>
          </w:rPr>
          <w:tab/>
          <w:t xml:space="preserve">George, T., B. Boyd, M. Price, C. </w:t>
        </w:r>
        <w:proofErr w:type="spellStart"/>
        <w:r w:rsidRPr="002C6F92">
          <w:rPr>
            <w:rPrChange w:id="792" w:author="hong qin" w:date="2012-01-19T16:49:00Z">
              <w:rPr>
                <w:rFonts w:ascii="Times New Roman" w:hAnsi="Times New Roman"/>
              </w:rPr>
            </w:rPrChange>
          </w:rPr>
          <w:t>Lingwood</w:t>
        </w:r>
        <w:proofErr w:type="spellEnd"/>
        <w:r w:rsidRPr="002C6F92">
          <w:rPr>
            <w:rPrChange w:id="793" w:author="hong qin" w:date="2012-01-19T16:49:00Z">
              <w:rPr>
                <w:rFonts w:ascii="Times New Roman" w:hAnsi="Times New Roman"/>
              </w:rPr>
            </w:rPrChange>
          </w:rPr>
          <w:t xml:space="preserve">, and M. Maloney, </w:t>
        </w:r>
        <w:r w:rsidRPr="002C6F92">
          <w:rPr>
            <w:i/>
            <w:rPrChange w:id="794" w:author="hong qin" w:date="2012-01-19T16:49:00Z">
              <w:rPr>
                <w:rFonts w:ascii="Times New Roman" w:hAnsi="Times New Roman"/>
              </w:rPr>
            </w:rPrChange>
          </w:rPr>
          <w:t xml:space="preserve">MHC class II proteins contain a potential binding site for the </w:t>
        </w:r>
        <w:proofErr w:type="spellStart"/>
        <w:r w:rsidRPr="002C6F92">
          <w:rPr>
            <w:i/>
            <w:rPrChange w:id="795" w:author="hong qin" w:date="2012-01-19T16:49:00Z">
              <w:rPr>
                <w:rFonts w:ascii="Times New Roman" w:hAnsi="Times New Roman"/>
              </w:rPr>
            </w:rPrChange>
          </w:rPr>
          <w:t>verotoxin</w:t>
        </w:r>
        <w:proofErr w:type="spellEnd"/>
        <w:r w:rsidRPr="002C6F92">
          <w:rPr>
            <w:i/>
            <w:rPrChange w:id="796" w:author="hong qin" w:date="2012-01-19T16:49:00Z">
              <w:rPr>
                <w:rFonts w:ascii="Times New Roman" w:hAnsi="Times New Roman"/>
              </w:rPr>
            </w:rPrChange>
          </w:rPr>
          <w:t xml:space="preserve"> receptor </w:t>
        </w:r>
        <w:proofErr w:type="spellStart"/>
        <w:r w:rsidRPr="002C6F92">
          <w:rPr>
            <w:i/>
            <w:rPrChange w:id="797" w:author="hong qin" w:date="2012-01-19T16:49:00Z">
              <w:rPr>
                <w:rFonts w:ascii="Times New Roman" w:hAnsi="Times New Roman"/>
              </w:rPr>
            </w:rPrChange>
          </w:rPr>
          <w:t>glycolipid</w:t>
        </w:r>
        <w:proofErr w:type="spellEnd"/>
        <w:r w:rsidRPr="002C6F92">
          <w:rPr>
            <w:i/>
            <w:rPrChange w:id="798" w:author="hong qin" w:date="2012-01-19T16:49:00Z">
              <w:rPr>
                <w:rFonts w:ascii="Times New Roman" w:hAnsi="Times New Roman"/>
              </w:rPr>
            </w:rPrChange>
          </w:rPr>
          <w:t xml:space="preserve"> CD77.</w:t>
        </w:r>
        <w:r w:rsidRPr="002C6F92">
          <w:rPr>
            <w:rPrChange w:id="799" w:author="hong qin" w:date="2012-01-19T16:49:00Z">
              <w:rPr>
                <w:rFonts w:ascii="Times New Roman" w:hAnsi="Times New Roman"/>
              </w:rPr>
            </w:rPrChange>
          </w:rPr>
          <w:t xml:space="preserve"> </w:t>
        </w:r>
        <w:proofErr w:type="gramStart"/>
        <w:r w:rsidRPr="002C6F92">
          <w:rPr>
            <w:rPrChange w:id="800" w:author="hong qin" w:date="2012-01-19T16:49:00Z">
              <w:rPr>
                <w:rFonts w:ascii="Times New Roman" w:hAnsi="Times New Roman"/>
              </w:rPr>
            </w:rPrChange>
          </w:rPr>
          <w:t xml:space="preserve">Cell Mol </w:t>
        </w:r>
        <w:proofErr w:type="spellStart"/>
        <w:r w:rsidRPr="002C6F92">
          <w:rPr>
            <w:rPrChange w:id="801" w:author="hong qin" w:date="2012-01-19T16:49:00Z">
              <w:rPr>
                <w:rFonts w:ascii="Times New Roman" w:hAnsi="Times New Roman"/>
              </w:rPr>
            </w:rPrChange>
          </w:rPr>
          <w:t>Biol</w:t>
        </w:r>
        <w:proofErr w:type="spellEnd"/>
        <w:r w:rsidRPr="002C6F92">
          <w:rPr>
            <w:rPrChange w:id="802" w:author="hong qin" w:date="2012-01-19T16:49:00Z">
              <w:rPr>
                <w:rFonts w:ascii="Times New Roman" w:hAnsi="Times New Roman"/>
              </w:rPr>
            </w:rPrChange>
          </w:rPr>
          <w:t xml:space="preserve"> (Noisy-le-grand), 2001.</w:t>
        </w:r>
        <w:proofErr w:type="gramEnd"/>
        <w:r w:rsidRPr="002C6F92">
          <w:rPr>
            <w:rPrChange w:id="803" w:author="hong qin" w:date="2012-01-19T16:49:00Z">
              <w:rPr>
                <w:rFonts w:ascii="Times New Roman" w:hAnsi="Times New Roman"/>
              </w:rPr>
            </w:rPrChange>
          </w:rPr>
          <w:t xml:space="preserve"> </w:t>
        </w:r>
        <w:r w:rsidRPr="002C6F92">
          <w:rPr>
            <w:b/>
            <w:rPrChange w:id="804" w:author="hong qin" w:date="2012-01-19T16:49:00Z">
              <w:rPr>
                <w:rFonts w:ascii="Times New Roman" w:hAnsi="Times New Roman"/>
              </w:rPr>
            </w:rPrChange>
          </w:rPr>
          <w:t>47</w:t>
        </w:r>
        <w:r w:rsidRPr="002C6F92">
          <w:rPr>
            <w:rPrChange w:id="805" w:author="hong qin" w:date="2012-01-19T16:49:00Z">
              <w:rPr>
                <w:rFonts w:ascii="Times New Roman" w:hAnsi="Times New Roman"/>
              </w:rPr>
            </w:rPrChange>
          </w:rPr>
          <w:t>(7): p. 1179-85.</w:t>
        </w:r>
      </w:ins>
    </w:p>
    <w:p w:rsidR="002C6F92" w:rsidRPr="002C6F92" w:rsidRDefault="002C6F92" w:rsidP="002C6F92">
      <w:pPr>
        <w:spacing w:line="240" w:lineRule="auto"/>
        <w:ind w:left="720" w:hanging="720"/>
        <w:jc w:val="both"/>
        <w:rPr>
          <w:ins w:id="806" w:author="hong qin" w:date="2012-01-19T16:49:00Z"/>
          <w:rPrChange w:id="807" w:author="hong qin" w:date="2012-01-19T16:49:00Z">
            <w:rPr>
              <w:ins w:id="808" w:author="hong qin" w:date="2012-01-19T16:49:00Z"/>
              <w:rFonts w:ascii="Times New Roman" w:hAnsi="Times New Roman"/>
            </w:rPr>
          </w:rPrChange>
        </w:rPr>
      </w:pPr>
      <w:ins w:id="809" w:author="hong qin" w:date="2012-01-19T16:49:00Z">
        <w:r w:rsidRPr="002C6F92">
          <w:rPr>
            <w:rPrChange w:id="810" w:author="hong qin" w:date="2012-01-19T16:49:00Z">
              <w:rPr>
                <w:rFonts w:ascii="Times New Roman" w:hAnsi="Times New Roman"/>
              </w:rPr>
            </w:rPrChange>
          </w:rPr>
          <w:t>13.</w:t>
        </w:r>
        <w:r w:rsidRPr="002C6F92">
          <w:rPr>
            <w:rPrChange w:id="811" w:author="hong qin" w:date="2012-01-19T16:49:00Z">
              <w:rPr>
                <w:rFonts w:ascii="Times New Roman" w:hAnsi="Times New Roman"/>
              </w:rPr>
            </w:rPrChange>
          </w:rPr>
          <w:tab/>
          <w:t xml:space="preserve">Jackson, T., C. Van </w:t>
        </w:r>
        <w:proofErr w:type="spellStart"/>
        <w:r w:rsidRPr="002C6F92">
          <w:rPr>
            <w:rPrChange w:id="812" w:author="hong qin" w:date="2012-01-19T16:49:00Z">
              <w:rPr>
                <w:rFonts w:ascii="Times New Roman" w:hAnsi="Times New Roman"/>
              </w:rPr>
            </w:rPrChange>
          </w:rPr>
          <w:t>Exel</w:t>
        </w:r>
        <w:proofErr w:type="spellEnd"/>
        <w:r w:rsidRPr="002C6F92">
          <w:rPr>
            <w:rPrChange w:id="813" w:author="hong qin" w:date="2012-01-19T16:49:00Z">
              <w:rPr>
                <w:rFonts w:ascii="Times New Roman" w:hAnsi="Times New Roman"/>
              </w:rPr>
            </w:rPrChange>
          </w:rPr>
          <w:t xml:space="preserve">, K. </w:t>
        </w:r>
        <w:proofErr w:type="spellStart"/>
        <w:r w:rsidRPr="002C6F92">
          <w:rPr>
            <w:rPrChange w:id="814" w:author="hong qin" w:date="2012-01-19T16:49:00Z">
              <w:rPr>
                <w:rFonts w:ascii="Times New Roman" w:hAnsi="Times New Roman"/>
              </w:rPr>
            </w:rPrChange>
          </w:rPr>
          <w:t>Reagans</w:t>
        </w:r>
        <w:proofErr w:type="spellEnd"/>
        <w:r w:rsidRPr="002C6F92">
          <w:rPr>
            <w:rPrChange w:id="815" w:author="hong qin" w:date="2012-01-19T16:49:00Z">
              <w:rPr>
                <w:rFonts w:ascii="Times New Roman" w:hAnsi="Times New Roman"/>
              </w:rPr>
            </w:rPrChange>
          </w:rPr>
          <w:t xml:space="preserve">, R. </w:t>
        </w:r>
        <w:proofErr w:type="spellStart"/>
        <w:r w:rsidRPr="002C6F92">
          <w:rPr>
            <w:rPrChange w:id="816" w:author="hong qin" w:date="2012-01-19T16:49:00Z">
              <w:rPr>
                <w:rFonts w:ascii="Times New Roman" w:hAnsi="Times New Roman"/>
              </w:rPr>
            </w:rPrChange>
          </w:rPr>
          <w:t>Verret</w:t>
        </w:r>
        <w:proofErr w:type="spellEnd"/>
        <w:r w:rsidRPr="002C6F92">
          <w:rPr>
            <w:rPrChange w:id="817" w:author="hong qin" w:date="2012-01-19T16:49:00Z">
              <w:rPr>
                <w:rFonts w:ascii="Times New Roman" w:hAnsi="Times New Roman"/>
              </w:rPr>
            </w:rPrChange>
          </w:rPr>
          <w:t xml:space="preserve">, and M. Maloney, </w:t>
        </w:r>
        <w:r w:rsidRPr="002C6F92">
          <w:rPr>
            <w:i/>
            <w:rPrChange w:id="818" w:author="hong qin" w:date="2012-01-19T16:49:00Z">
              <w:rPr>
                <w:rFonts w:ascii="Times New Roman" w:hAnsi="Times New Roman"/>
              </w:rPr>
            </w:rPrChange>
          </w:rPr>
          <w:t xml:space="preserve">Comparison of adhesion mechanisms and surface protein expression in CD77-positive and CD77-negative </w:t>
        </w:r>
        <w:proofErr w:type="spellStart"/>
        <w:r w:rsidRPr="002C6F92">
          <w:rPr>
            <w:i/>
            <w:rPrChange w:id="819" w:author="hong qin" w:date="2012-01-19T16:49:00Z">
              <w:rPr>
                <w:rFonts w:ascii="Times New Roman" w:hAnsi="Times New Roman"/>
              </w:rPr>
            </w:rPrChange>
          </w:rPr>
          <w:t>Burkitt's</w:t>
        </w:r>
        <w:proofErr w:type="spellEnd"/>
        <w:r w:rsidRPr="002C6F92">
          <w:rPr>
            <w:i/>
            <w:rPrChange w:id="820" w:author="hong qin" w:date="2012-01-19T16:49:00Z">
              <w:rPr>
                <w:rFonts w:ascii="Times New Roman" w:hAnsi="Times New Roman"/>
              </w:rPr>
            </w:rPrChange>
          </w:rPr>
          <w:t xml:space="preserve"> lymphoma cells.</w:t>
        </w:r>
        <w:r w:rsidRPr="002C6F92">
          <w:rPr>
            <w:rPrChange w:id="821" w:author="hong qin" w:date="2012-01-19T16:49:00Z">
              <w:rPr>
                <w:rFonts w:ascii="Times New Roman" w:hAnsi="Times New Roman"/>
              </w:rPr>
            </w:rPrChange>
          </w:rPr>
          <w:t xml:space="preserve"> </w:t>
        </w:r>
        <w:proofErr w:type="gramStart"/>
        <w:r w:rsidRPr="002C6F92">
          <w:rPr>
            <w:rPrChange w:id="822" w:author="hong qin" w:date="2012-01-19T16:49:00Z">
              <w:rPr>
                <w:rFonts w:ascii="Times New Roman" w:hAnsi="Times New Roman"/>
              </w:rPr>
            </w:rPrChange>
          </w:rPr>
          <w:t xml:space="preserve">Cell Mol </w:t>
        </w:r>
        <w:proofErr w:type="spellStart"/>
        <w:r w:rsidRPr="002C6F92">
          <w:rPr>
            <w:rPrChange w:id="823" w:author="hong qin" w:date="2012-01-19T16:49:00Z">
              <w:rPr>
                <w:rFonts w:ascii="Times New Roman" w:hAnsi="Times New Roman"/>
              </w:rPr>
            </w:rPrChange>
          </w:rPr>
          <w:t>Biol</w:t>
        </w:r>
        <w:proofErr w:type="spellEnd"/>
        <w:r w:rsidRPr="002C6F92">
          <w:rPr>
            <w:rPrChange w:id="824" w:author="hong qin" w:date="2012-01-19T16:49:00Z">
              <w:rPr>
                <w:rFonts w:ascii="Times New Roman" w:hAnsi="Times New Roman"/>
              </w:rPr>
            </w:rPrChange>
          </w:rPr>
          <w:t xml:space="preserve"> (Noisy-le-grand), 2001.</w:t>
        </w:r>
        <w:proofErr w:type="gramEnd"/>
        <w:r w:rsidRPr="002C6F92">
          <w:rPr>
            <w:rPrChange w:id="825" w:author="hong qin" w:date="2012-01-19T16:49:00Z">
              <w:rPr>
                <w:rFonts w:ascii="Times New Roman" w:hAnsi="Times New Roman"/>
              </w:rPr>
            </w:rPrChange>
          </w:rPr>
          <w:t xml:space="preserve"> </w:t>
        </w:r>
        <w:r w:rsidRPr="002C6F92">
          <w:rPr>
            <w:b/>
            <w:rPrChange w:id="826" w:author="hong qin" w:date="2012-01-19T16:49:00Z">
              <w:rPr>
                <w:rFonts w:ascii="Times New Roman" w:hAnsi="Times New Roman"/>
              </w:rPr>
            </w:rPrChange>
          </w:rPr>
          <w:t>47</w:t>
        </w:r>
        <w:r w:rsidRPr="002C6F92">
          <w:rPr>
            <w:rPrChange w:id="827" w:author="hong qin" w:date="2012-01-19T16:49:00Z">
              <w:rPr>
                <w:rFonts w:ascii="Times New Roman" w:hAnsi="Times New Roman"/>
              </w:rPr>
            </w:rPrChange>
          </w:rPr>
          <w:t>(7): p. 1195-200.</w:t>
        </w:r>
      </w:ins>
    </w:p>
    <w:p w:rsidR="002C6F92" w:rsidRPr="002C6F92" w:rsidRDefault="002C6F92" w:rsidP="002C6F92">
      <w:pPr>
        <w:spacing w:line="240" w:lineRule="auto"/>
        <w:ind w:left="720" w:hanging="720"/>
        <w:jc w:val="both"/>
        <w:rPr>
          <w:ins w:id="828" w:author="hong qin" w:date="2012-01-19T16:49:00Z"/>
          <w:rPrChange w:id="829" w:author="hong qin" w:date="2012-01-19T16:49:00Z">
            <w:rPr>
              <w:ins w:id="830" w:author="hong qin" w:date="2012-01-19T16:49:00Z"/>
              <w:rFonts w:ascii="Times New Roman" w:hAnsi="Times New Roman"/>
            </w:rPr>
          </w:rPrChange>
        </w:rPr>
      </w:pPr>
      <w:ins w:id="831" w:author="hong qin" w:date="2012-01-19T16:49:00Z">
        <w:r w:rsidRPr="002C6F92">
          <w:rPr>
            <w:rPrChange w:id="832" w:author="hong qin" w:date="2012-01-19T16:49:00Z">
              <w:rPr>
                <w:rFonts w:ascii="Times New Roman" w:hAnsi="Times New Roman"/>
              </w:rPr>
            </w:rPrChange>
          </w:rPr>
          <w:t>14.</w:t>
        </w:r>
        <w:r w:rsidRPr="002C6F92">
          <w:rPr>
            <w:rPrChange w:id="833" w:author="hong qin" w:date="2012-01-19T16:49:00Z">
              <w:rPr>
                <w:rFonts w:ascii="Times New Roman" w:hAnsi="Times New Roman"/>
              </w:rPr>
            </w:rPrChange>
          </w:rPr>
          <w:tab/>
        </w:r>
        <w:proofErr w:type="spellStart"/>
        <w:r w:rsidRPr="002C6F92">
          <w:rPr>
            <w:rPrChange w:id="834" w:author="hong qin" w:date="2012-01-19T16:49:00Z">
              <w:rPr>
                <w:rFonts w:ascii="Times New Roman" w:hAnsi="Times New Roman"/>
              </w:rPr>
            </w:rPrChange>
          </w:rPr>
          <w:t>Rutjes</w:t>
        </w:r>
        <w:proofErr w:type="spellEnd"/>
        <w:r w:rsidRPr="002C6F92">
          <w:rPr>
            <w:rPrChange w:id="835" w:author="hong qin" w:date="2012-01-19T16:49:00Z">
              <w:rPr>
                <w:rFonts w:ascii="Times New Roman" w:hAnsi="Times New Roman"/>
              </w:rPr>
            </w:rPrChange>
          </w:rPr>
          <w:t xml:space="preserve">, N.W., B.A. </w:t>
        </w:r>
        <w:proofErr w:type="spellStart"/>
        <w:r w:rsidRPr="002C6F92">
          <w:rPr>
            <w:rPrChange w:id="836" w:author="hong qin" w:date="2012-01-19T16:49:00Z">
              <w:rPr>
                <w:rFonts w:ascii="Times New Roman" w:hAnsi="Times New Roman"/>
              </w:rPr>
            </w:rPrChange>
          </w:rPr>
          <w:t>Binnington</w:t>
        </w:r>
        <w:proofErr w:type="spellEnd"/>
        <w:r w:rsidRPr="002C6F92">
          <w:rPr>
            <w:rPrChange w:id="837" w:author="hong qin" w:date="2012-01-19T16:49:00Z">
              <w:rPr>
                <w:rFonts w:ascii="Times New Roman" w:hAnsi="Times New Roman"/>
              </w:rPr>
            </w:rPrChange>
          </w:rPr>
          <w:t xml:space="preserve">, C.R. Smith, M.D. Maloney, and C.A. </w:t>
        </w:r>
        <w:proofErr w:type="spellStart"/>
        <w:r w:rsidRPr="002C6F92">
          <w:rPr>
            <w:rPrChange w:id="838" w:author="hong qin" w:date="2012-01-19T16:49:00Z">
              <w:rPr>
                <w:rFonts w:ascii="Times New Roman" w:hAnsi="Times New Roman"/>
              </w:rPr>
            </w:rPrChange>
          </w:rPr>
          <w:t>Lingwood</w:t>
        </w:r>
        <w:proofErr w:type="spellEnd"/>
        <w:r w:rsidRPr="002C6F92">
          <w:rPr>
            <w:rPrChange w:id="839" w:author="hong qin" w:date="2012-01-19T16:49:00Z">
              <w:rPr>
                <w:rFonts w:ascii="Times New Roman" w:hAnsi="Times New Roman"/>
              </w:rPr>
            </w:rPrChange>
          </w:rPr>
          <w:t xml:space="preserve">, </w:t>
        </w:r>
        <w:r w:rsidRPr="002C6F92">
          <w:rPr>
            <w:i/>
            <w:rPrChange w:id="840" w:author="hong qin" w:date="2012-01-19T16:49:00Z">
              <w:rPr>
                <w:rFonts w:ascii="Times New Roman" w:hAnsi="Times New Roman"/>
              </w:rPr>
            </w:rPrChange>
          </w:rPr>
          <w:t xml:space="preserve">Differential tissue targeting and pathogenesis of </w:t>
        </w:r>
        <w:proofErr w:type="spellStart"/>
        <w:r w:rsidRPr="002C6F92">
          <w:rPr>
            <w:i/>
            <w:rPrChange w:id="841" w:author="hong qin" w:date="2012-01-19T16:49:00Z">
              <w:rPr>
                <w:rFonts w:ascii="Times New Roman" w:hAnsi="Times New Roman"/>
              </w:rPr>
            </w:rPrChange>
          </w:rPr>
          <w:t>verotoxins</w:t>
        </w:r>
        <w:proofErr w:type="spellEnd"/>
        <w:r w:rsidRPr="002C6F92">
          <w:rPr>
            <w:i/>
            <w:rPrChange w:id="842" w:author="hong qin" w:date="2012-01-19T16:49:00Z">
              <w:rPr>
                <w:rFonts w:ascii="Times New Roman" w:hAnsi="Times New Roman"/>
              </w:rPr>
            </w:rPrChange>
          </w:rPr>
          <w:t xml:space="preserve"> 1 and 2 in the mouse animal model.</w:t>
        </w:r>
        <w:r w:rsidRPr="002C6F92">
          <w:rPr>
            <w:rPrChange w:id="843" w:author="hong qin" w:date="2012-01-19T16:49:00Z">
              <w:rPr>
                <w:rFonts w:ascii="Times New Roman" w:hAnsi="Times New Roman"/>
              </w:rPr>
            </w:rPrChange>
          </w:rPr>
          <w:t xml:space="preserve"> </w:t>
        </w:r>
        <w:proofErr w:type="gramStart"/>
        <w:r w:rsidRPr="002C6F92">
          <w:rPr>
            <w:rPrChange w:id="844" w:author="hong qin" w:date="2012-01-19T16:49:00Z">
              <w:rPr>
                <w:rFonts w:ascii="Times New Roman" w:hAnsi="Times New Roman"/>
              </w:rPr>
            </w:rPrChange>
          </w:rPr>
          <w:t xml:space="preserve">Kidney </w:t>
        </w:r>
        <w:proofErr w:type="spellStart"/>
        <w:r w:rsidRPr="002C6F92">
          <w:rPr>
            <w:rPrChange w:id="845" w:author="hong qin" w:date="2012-01-19T16:49:00Z">
              <w:rPr>
                <w:rFonts w:ascii="Times New Roman" w:hAnsi="Times New Roman"/>
              </w:rPr>
            </w:rPrChange>
          </w:rPr>
          <w:t>Int</w:t>
        </w:r>
        <w:proofErr w:type="spellEnd"/>
        <w:r w:rsidRPr="002C6F92">
          <w:rPr>
            <w:rPrChange w:id="846" w:author="hong qin" w:date="2012-01-19T16:49:00Z">
              <w:rPr>
                <w:rFonts w:ascii="Times New Roman" w:hAnsi="Times New Roman"/>
              </w:rPr>
            </w:rPrChange>
          </w:rPr>
          <w:t>, 2002.</w:t>
        </w:r>
        <w:proofErr w:type="gramEnd"/>
        <w:r w:rsidRPr="002C6F92">
          <w:rPr>
            <w:rPrChange w:id="847" w:author="hong qin" w:date="2012-01-19T16:49:00Z">
              <w:rPr>
                <w:rFonts w:ascii="Times New Roman" w:hAnsi="Times New Roman"/>
              </w:rPr>
            </w:rPrChange>
          </w:rPr>
          <w:t xml:space="preserve"> </w:t>
        </w:r>
        <w:r w:rsidRPr="002C6F92">
          <w:rPr>
            <w:b/>
            <w:rPrChange w:id="848" w:author="hong qin" w:date="2012-01-19T16:49:00Z">
              <w:rPr>
                <w:rFonts w:ascii="Times New Roman" w:hAnsi="Times New Roman"/>
              </w:rPr>
            </w:rPrChange>
          </w:rPr>
          <w:t>62</w:t>
        </w:r>
        <w:r w:rsidRPr="002C6F92">
          <w:rPr>
            <w:rPrChange w:id="849" w:author="hong qin" w:date="2012-01-19T16:49:00Z">
              <w:rPr>
                <w:rFonts w:ascii="Times New Roman" w:hAnsi="Times New Roman"/>
              </w:rPr>
            </w:rPrChange>
          </w:rPr>
          <w:t>(3): p. 832-45.</w:t>
        </w:r>
      </w:ins>
    </w:p>
    <w:p w:rsidR="002C6F92" w:rsidRPr="002C6F92" w:rsidRDefault="002C6F92" w:rsidP="002C6F92">
      <w:pPr>
        <w:spacing w:line="240" w:lineRule="auto"/>
        <w:ind w:left="720" w:hanging="720"/>
        <w:jc w:val="both"/>
        <w:rPr>
          <w:ins w:id="850" w:author="hong qin" w:date="2012-01-19T16:49:00Z"/>
          <w:rPrChange w:id="851" w:author="hong qin" w:date="2012-01-19T16:49:00Z">
            <w:rPr>
              <w:ins w:id="852" w:author="hong qin" w:date="2012-01-19T16:49:00Z"/>
              <w:rFonts w:ascii="Times New Roman" w:hAnsi="Times New Roman"/>
            </w:rPr>
          </w:rPrChange>
        </w:rPr>
      </w:pPr>
      <w:ins w:id="853" w:author="hong qin" w:date="2012-01-19T16:49:00Z">
        <w:r w:rsidRPr="002C6F92">
          <w:rPr>
            <w:rPrChange w:id="854" w:author="hong qin" w:date="2012-01-19T16:49:00Z">
              <w:rPr>
                <w:rFonts w:ascii="Times New Roman" w:hAnsi="Times New Roman"/>
              </w:rPr>
            </w:rPrChange>
          </w:rPr>
          <w:t>15.</w:t>
        </w:r>
        <w:r w:rsidRPr="002C6F92">
          <w:rPr>
            <w:rPrChange w:id="855" w:author="hong qin" w:date="2012-01-19T16:49:00Z">
              <w:rPr>
                <w:rFonts w:ascii="Times New Roman" w:hAnsi="Times New Roman"/>
              </w:rPr>
            </w:rPrChange>
          </w:rPr>
          <w:tab/>
          <w:t xml:space="preserve">Maloney, M. and C. </w:t>
        </w:r>
        <w:proofErr w:type="spellStart"/>
        <w:r w:rsidRPr="002C6F92">
          <w:rPr>
            <w:rPrChange w:id="856" w:author="hong qin" w:date="2012-01-19T16:49:00Z">
              <w:rPr>
                <w:rFonts w:ascii="Times New Roman" w:hAnsi="Times New Roman"/>
              </w:rPr>
            </w:rPrChange>
          </w:rPr>
          <w:t>Lingwood</w:t>
        </w:r>
        <w:proofErr w:type="spellEnd"/>
        <w:r w:rsidRPr="002C6F92">
          <w:rPr>
            <w:rPrChange w:id="857" w:author="hong qin" w:date="2012-01-19T16:49:00Z">
              <w:rPr>
                <w:rFonts w:ascii="Times New Roman" w:hAnsi="Times New Roman"/>
              </w:rPr>
            </w:rPrChange>
          </w:rPr>
          <w:t xml:space="preserve">, </w:t>
        </w:r>
        <w:r w:rsidRPr="002C6F92">
          <w:rPr>
            <w:i/>
            <w:rPrChange w:id="858" w:author="hong qin" w:date="2012-01-19T16:49:00Z">
              <w:rPr>
                <w:rFonts w:ascii="Times New Roman" w:hAnsi="Times New Roman"/>
              </w:rPr>
            </w:rPrChange>
          </w:rPr>
          <w:t xml:space="preserve">Synergistic effect of </w:t>
        </w:r>
        <w:proofErr w:type="spellStart"/>
        <w:r w:rsidRPr="002C6F92">
          <w:rPr>
            <w:i/>
            <w:rPrChange w:id="859" w:author="hong qin" w:date="2012-01-19T16:49:00Z">
              <w:rPr>
                <w:rFonts w:ascii="Times New Roman" w:hAnsi="Times New Roman"/>
              </w:rPr>
            </w:rPrChange>
          </w:rPr>
          <w:t>verotoxin</w:t>
        </w:r>
        <w:proofErr w:type="spellEnd"/>
        <w:r w:rsidRPr="002C6F92">
          <w:rPr>
            <w:i/>
            <w:rPrChange w:id="860" w:author="hong qin" w:date="2012-01-19T16:49:00Z">
              <w:rPr>
                <w:rFonts w:ascii="Times New Roman" w:hAnsi="Times New Roman"/>
              </w:rPr>
            </w:rPrChange>
          </w:rPr>
          <w:t xml:space="preserve"> and interferon-alpha on </w:t>
        </w:r>
        <w:proofErr w:type="spellStart"/>
        <w:r w:rsidRPr="002C6F92">
          <w:rPr>
            <w:i/>
            <w:rPrChange w:id="861" w:author="hong qin" w:date="2012-01-19T16:49:00Z">
              <w:rPr>
                <w:rFonts w:ascii="Times New Roman" w:hAnsi="Times New Roman"/>
              </w:rPr>
            </w:rPrChange>
          </w:rPr>
          <w:t>erythropoiesis</w:t>
        </w:r>
        <w:proofErr w:type="spellEnd"/>
        <w:r w:rsidRPr="002C6F92">
          <w:rPr>
            <w:i/>
            <w:rPrChange w:id="862" w:author="hong qin" w:date="2012-01-19T16:49:00Z">
              <w:rPr>
                <w:rFonts w:ascii="Times New Roman" w:hAnsi="Times New Roman"/>
              </w:rPr>
            </w:rPrChange>
          </w:rPr>
          <w:t>.</w:t>
        </w:r>
        <w:r w:rsidRPr="002C6F92">
          <w:rPr>
            <w:rPrChange w:id="863" w:author="hong qin" w:date="2012-01-19T16:49:00Z">
              <w:rPr>
                <w:rFonts w:ascii="Times New Roman" w:hAnsi="Times New Roman"/>
              </w:rPr>
            </w:rPrChange>
          </w:rPr>
          <w:t xml:space="preserve"> </w:t>
        </w:r>
        <w:proofErr w:type="gramStart"/>
        <w:r w:rsidRPr="002C6F92">
          <w:rPr>
            <w:rPrChange w:id="864" w:author="hong qin" w:date="2012-01-19T16:49:00Z">
              <w:rPr>
                <w:rFonts w:ascii="Times New Roman" w:hAnsi="Times New Roman"/>
              </w:rPr>
            </w:rPrChange>
          </w:rPr>
          <w:t xml:space="preserve">Cell Mol </w:t>
        </w:r>
        <w:proofErr w:type="spellStart"/>
        <w:r w:rsidRPr="002C6F92">
          <w:rPr>
            <w:rPrChange w:id="865" w:author="hong qin" w:date="2012-01-19T16:49:00Z">
              <w:rPr>
                <w:rFonts w:ascii="Times New Roman" w:hAnsi="Times New Roman"/>
              </w:rPr>
            </w:rPrChange>
          </w:rPr>
          <w:t>Biol</w:t>
        </w:r>
        <w:proofErr w:type="spellEnd"/>
        <w:r w:rsidRPr="002C6F92">
          <w:rPr>
            <w:rPrChange w:id="866" w:author="hong qin" w:date="2012-01-19T16:49:00Z">
              <w:rPr>
                <w:rFonts w:ascii="Times New Roman" w:hAnsi="Times New Roman"/>
              </w:rPr>
            </w:rPrChange>
          </w:rPr>
          <w:t xml:space="preserve"> (Noisy-le-grand), 2003.</w:t>
        </w:r>
        <w:proofErr w:type="gramEnd"/>
        <w:r w:rsidRPr="002C6F92">
          <w:rPr>
            <w:rPrChange w:id="867" w:author="hong qin" w:date="2012-01-19T16:49:00Z">
              <w:rPr>
                <w:rFonts w:ascii="Times New Roman" w:hAnsi="Times New Roman"/>
              </w:rPr>
            </w:rPrChange>
          </w:rPr>
          <w:t xml:space="preserve"> </w:t>
        </w:r>
        <w:r w:rsidRPr="002C6F92">
          <w:rPr>
            <w:b/>
            <w:rPrChange w:id="868" w:author="hong qin" w:date="2012-01-19T16:49:00Z">
              <w:rPr>
                <w:rFonts w:ascii="Times New Roman" w:hAnsi="Times New Roman"/>
              </w:rPr>
            </w:rPrChange>
          </w:rPr>
          <w:t>49</w:t>
        </w:r>
        <w:r w:rsidRPr="002C6F92">
          <w:rPr>
            <w:rPrChange w:id="869" w:author="hong qin" w:date="2012-01-19T16:49:00Z">
              <w:rPr>
                <w:rFonts w:ascii="Times New Roman" w:hAnsi="Times New Roman"/>
              </w:rPr>
            </w:rPrChange>
          </w:rPr>
          <w:t>(8): p. 1363-9.</w:t>
        </w:r>
      </w:ins>
    </w:p>
    <w:p w:rsidR="002C6F92" w:rsidRPr="002C6F92" w:rsidRDefault="002C6F92" w:rsidP="002C6F92">
      <w:pPr>
        <w:spacing w:line="240" w:lineRule="auto"/>
        <w:ind w:left="720" w:hanging="720"/>
        <w:jc w:val="both"/>
        <w:rPr>
          <w:ins w:id="870" w:author="hong qin" w:date="2012-01-19T16:49:00Z"/>
          <w:rPrChange w:id="871" w:author="hong qin" w:date="2012-01-19T16:49:00Z">
            <w:rPr>
              <w:ins w:id="872" w:author="hong qin" w:date="2012-01-19T16:49:00Z"/>
              <w:rFonts w:ascii="Times New Roman" w:hAnsi="Times New Roman"/>
            </w:rPr>
          </w:rPrChange>
        </w:rPr>
      </w:pPr>
      <w:ins w:id="873" w:author="hong qin" w:date="2012-01-19T16:49:00Z">
        <w:r w:rsidRPr="002C6F92">
          <w:rPr>
            <w:rPrChange w:id="874" w:author="hong qin" w:date="2012-01-19T16:49:00Z">
              <w:rPr>
                <w:rFonts w:ascii="Times New Roman" w:hAnsi="Times New Roman"/>
              </w:rPr>
            </w:rPrChange>
          </w:rPr>
          <w:t>16.</w:t>
        </w:r>
        <w:r w:rsidRPr="002C6F92">
          <w:rPr>
            <w:rPrChange w:id="875" w:author="hong qin" w:date="2012-01-19T16:49:00Z">
              <w:rPr>
                <w:rFonts w:ascii="Times New Roman" w:hAnsi="Times New Roman"/>
              </w:rPr>
            </w:rPrChange>
          </w:rPr>
          <w:tab/>
          <w:t xml:space="preserve">Maloney, M., S. </w:t>
        </w:r>
        <w:proofErr w:type="spellStart"/>
        <w:r w:rsidRPr="002C6F92">
          <w:rPr>
            <w:rPrChange w:id="876" w:author="hong qin" w:date="2012-01-19T16:49:00Z">
              <w:rPr>
                <w:rFonts w:ascii="Times New Roman" w:hAnsi="Times New Roman"/>
              </w:rPr>
            </w:rPrChange>
          </w:rPr>
          <w:t>Biship</w:t>
        </w:r>
        <w:proofErr w:type="spellEnd"/>
        <w:r w:rsidRPr="002C6F92">
          <w:rPr>
            <w:rPrChange w:id="877" w:author="hong qin" w:date="2012-01-19T16:49:00Z">
              <w:rPr>
                <w:rFonts w:ascii="Times New Roman" w:hAnsi="Times New Roman"/>
              </w:rPr>
            </w:rPrChange>
          </w:rPr>
          <w:t xml:space="preserve">, G. </w:t>
        </w:r>
        <w:proofErr w:type="spellStart"/>
        <w:r w:rsidRPr="002C6F92">
          <w:rPr>
            <w:rPrChange w:id="878" w:author="hong qin" w:date="2012-01-19T16:49:00Z">
              <w:rPr>
                <w:rFonts w:ascii="Times New Roman" w:hAnsi="Times New Roman"/>
              </w:rPr>
            </w:rPrChange>
          </w:rPr>
          <w:t>Torrence</w:t>
        </w:r>
        <w:proofErr w:type="spellEnd"/>
        <w:r w:rsidRPr="002C6F92">
          <w:rPr>
            <w:rPrChange w:id="879" w:author="hong qin" w:date="2012-01-19T16:49:00Z">
              <w:rPr>
                <w:rFonts w:ascii="Times New Roman" w:hAnsi="Times New Roman"/>
              </w:rPr>
            </w:rPrChange>
          </w:rPr>
          <w:t xml:space="preserve">, and M. </w:t>
        </w:r>
        <w:proofErr w:type="spellStart"/>
        <w:r w:rsidRPr="002C6F92">
          <w:rPr>
            <w:rPrChange w:id="880" w:author="hong qin" w:date="2012-01-19T16:49:00Z">
              <w:rPr>
                <w:rFonts w:ascii="Times New Roman" w:hAnsi="Times New Roman"/>
              </w:rPr>
            </w:rPrChange>
          </w:rPr>
          <w:t>DeLeon</w:t>
        </w:r>
        <w:proofErr w:type="spellEnd"/>
        <w:r w:rsidRPr="002C6F92">
          <w:rPr>
            <w:rPrChange w:id="881" w:author="hong qin" w:date="2012-01-19T16:49:00Z">
              <w:rPr>
                <w:rFonts w:ascii="Times New Roman" w:hAnsi="Times New Roman"/>
              </w:rPr>
            </w:rPrChange>
          </w:rPr>
          <w:t xml:space="preserve">, </w:t>
        </w:r>
        <w:r w:rsidRPr="002C6F92">
          <w:rPr>
            <w:i/>
            <w:rPrChange w:id="882" w:author="hong qin" w:date="2012-01-19T16:49:00Z">
              <w:rPr>
                <w:rFonts w:ascii="Times New Roman" w:hAnsi="Times New Roman"/>
              </w:rPr>
            </w:rPrChange>
          </w:rPr>
          <w:t xml:space="preserve">Comparison of total </w:t>
        </w:r>
        <w:proofErr w:type="spellStart"/>
        <w:r w:rsidRPr="002C6F92">
          <w:rPr>
            <w:i/>
            <w:rPrChange w:id="883" w:author="hong qin" w:date="2012-01-19T16:49:00Z">
              <w:rPr>
                <w:rFonts w:ascii="Times New Roman" w:hAnsi="Times New Roman"/>
              </w:rPr>
            </w:rPrChange>
          </w:rPr>
          <w:t>lipd</w:t>
        </w:r>
        <w:proofErr w:type="spellEnd"/>
        <w:r w:rsidRPr="002C6F92">
          <w:rPr>
            <w:i/>
            <w:rPrChange w:id="884" w:author="hong qin" w:date="2012-01-19T16:49:00Z">
              <w:rPr>
                <w:rFonts w:ascii="Times New Roman" w:hAnsi="Times New Roman"/>
              </w:rPr>
            </w:rPrChange>
          </w:rPr>
          <w:t xml:space="preserve"> composition in Gb3-positive and Gb3-deficient </w:t>
        </w:r>
        <w:proofErr w:type="spellStart"/>
        <w:r w:rsidRPr="002C6F92">
          <w:rPr>
            <w:i/>
            <w:rPrChange w:id="885" w:author="hong qin" w:date="2012-01-19T16:49:00Z">
              <w:rPr>
                <w:rFonts w:ascii="Times New Roman" w:hAnsi="Times New Roman"/>
              </w:rPr>
            </w:rPrChange>
          </w:rPr>
          <w:t>Burkitt's</w:t>
        </w:r>
        <w:proofErr w:type="spellEnd"/>
        <w:r w:rsidRPr="002C6F92">
          <w:rPr>
            <w:i/>
            <w:rPrChange w:id="886" w:author="hong qin" w:date="2012-01-19T16:49:00Z">
              <w:rPr>
                <w:rFonts w:ascii="Times New Roman" w:hAnsi="Times New Roman"/>
              </w:rPr>
            </w:rPrChange>
          </w:rPr>
          <w:t xml:space="preserve"> lymphoma cells. .</w:t>
        </w:r>
        <w:r w:rsidRPr="002C6F92">
          <w:rPr>
            <w:rPrChange w:id="887" w:author="hong qin" w:date="2012-01-19T16:49:00Z">
              <w:rPr>
                <w:rFonts w:ascii="Times New Roman" w:hAnsi="Times New Roman"/>
              </w:rPr>
            </w:rPrChange>
          </w:rPr>
          <w:t xml:space="preserve"> </w:t>
        </w:r>
        <w:proofErr w:type="gramStart"/>
        <w:r w:rsidRPr="002C6F92">
          <w:rPr>
            <w:rPrChange w:id="888" w:author="hong qin" w:date="2012-01-19T16:49:00Z">
              <w:rPr>
                <w:rFonts w:ascii="Times New Roman" w:hAnsi="Times New Roman"/>
              </w:rPr>
            </w:rPrChange>
          </w:rPr>
          <w:t>Journal of liquid chromatography and related technologies, 2005.</w:t>
        </w:r>
        <w:proofErr w:type="gramEnd"/>
        <w:r w:rsidRPr="002C6F92">
          <w:rPr>
            <w:rPrChange w:id="889" w:author="hong qin" w:date="2012-01-19T16:49:00Z">
              <w:rPr>
                <w:rFonts w:ascii="Times New Roman" w:hAnsi="Times New Roman"/>
              </w:rPr>
            </w:rPrChange>
          </w:rPr>
          <w:t xml:space="preserve"> </w:t>
        </w:r>
        <w:r w:rsidRPr="002C6F92">
          <w:rPr>
            <w:b/>
            <w:rPrChange w:id="890" w:author="hong qin" w:date="2012-01-19T16:49:00Z">
              <w:rPr>
                <w:rFonts w:ascii="Times New Roman" w:hAnsi="Times New Roman"/>
              </w:rPr>
            </w:rPrChange>
          </w:rPr>
          <w:t>28</w:t>
        </w:r>
        <w:r w:rsidRPr="002C6F92">
          <w:rPr>
            <w:rPrChange w:id="891" w:author="hong qin" w:date="2012-01-19T16:49:00Z">
              <w:rPr>
                <w:rFonts w:ascii="Times New Roman" w:hAnsi="Times New Roman"/>
              </w:rPr>
            </w:rPrChange>
          </w:rPr>
          <w:t>: p. 2571-2580.</w:t>
        </w:r>
      </w:ins>
    </w:p>
    <w:p w:rsidR="002C6F92" w:rsidRPr="002C6F92" w:rsidRDefault="002C6F92" w:rsidP="002C6F92">
      <w:pPr>
        <w:spacing w:line="240" w:lineRule="auto"/>
        <w:ind w:left="720" w:hanging="720"/>
        <w:jc w:val="both"/>
        <w:rPr>
          <w:ins w:id="892" w:author="hong qin" w:date="2012-01-19T16:49:00Z"/>
          <w:rPrChange w:id="893" w:author="hong qin" w:date="2012-01-19T16:49:00Z">
            <w:rPr>
              <w:ins w:id="894" w:author="hong qin" w:date="2012-01-19T16:49:00Z"/>
              <w:rFonts w:ascii="Times New Roman" w:hAnsi="Times New Roman"/>
            </w:rPr>
          </w:rPrChange>
        </w:rPr>
      </w:pPr>
      <w:ins w:id="895" w:author="hong qin" w:date="2012-01-19T16:49:00Z">
        <w:r w:rsidRPr="002C6F92">
          <w:rPr>
            <w:rPrChange w:id="896" w:author="hong qin" w:date="2012-01-19T16:49:00Z">
              <w:rPr>
                <w:rFonts w:ascii="Times New Roman" w:hAnsi="Times New Roman"/>
              </w:rPr>
            </w:rPrChange>
          </w:rPr>
          <w:t>17.</w:t>
        </w:r>
        <w:r w:rsidRPr="002C6F92">
          <w:rPr>
            <w:rPrChange w:id="897" w:author="hong qin" w:date="2012-01-19T16:49:00Z">
              <w:rPr>
                <w:rFonts w:ascii="Times New Roman" w:hAnsi="Times New Roman"/>
              </w:rPr>
            </w:rPrChange>
          </w:rPr>
          <w:tab/>
          <w:t xml:space="preserve">Maloney, M., I. </w:t>
        </w:r>
        <w:proofErr w:type="spellStart"/>
        <w:r w:rsidRPr="002C6F92">
          <w:rPr>
            <w:rPrChange w:id="898" w:author="hong qin" w:date="2012-01-19T16:49:00Z">
              <w:rPr>
                <w:rFonts w:ascii="Times New Roman" w:hAnsi="Times New Roman"/>
              </w:rPr>
            </w:rPrChange>
          </w:rPr>
          <w:t>Imumorin</w:t>
        </w:r>
        <w:proofErr w:type="spellEnd"/>
        <w:r w:rsidRPr="002C6F92">
          <w:rPr>
            <w:rPrChange w:id="899" w:author="hong qin" w:date="2012-01-19T16:49:00Z">
              <w:rPr>
                <w:rFonts w:ascii="Times New Roman" w:hAnsi="Times New Roman"/>
              </w:rPr>
            </w:rPrChange>
          </w:rPr>
          <w:t xml:space="preserve">, and C. </w:t>
        </w:r>
        <w:proofErr w:type="spellStart"/>
        <w:r w:rsidRPr="002C6F92">
          <w:rPr>
            <w:rPrChange w:id="900" w:author="hong qin" w:date="2012-01-19T16:49:00Z">
              <w:rPr>
                <w:rFonts w:ascii="Times New Roman" w:hAnsi="Times New Roman"/>
              </w:rPr>
            </w:rPrChange>
          </w:rPr>
          <w:t>Bauerle</w:t>
        </w:r>
        <w:proofErr w:type="spellEnd"/>
        <w:r w:rsidRPr="002C6F92">
          <w:rPr>
            <w:rPrChange w:id="901" w:author="hong qin" w:date="2012-01-19T16:49:00Z">
              <w:rPr>
                <w:rFonts w:ascii="Times New Roman" w:hAnsi="Times New Roman"/>
              </w:rPr>
            </w:rPrChange>
          </w:rPr>
          <w:t xml:space="preserve">, </w:t>
        </w:r>
        <w:r w:rsidRPr="002C6F92">
          <w:rPr>
            <w:i/>
            <w:rPrChange w:id="902" w:author="hong qin" w:date="2012-01-19T16:49:00Z">
              <w:rPr>
                <w:rFonts w:ascii="Times New Roman" w:hAnsi="Times New Roman"/>
              </w:rPr>
            </w:rPrChange>
          </w:rPr>
          <w:t>Teaching Millennial Science Students in the (Bio</w:t>
        </w:r>
        <w:proofErr w:type="gramStart"/>
        <w:r w:rsidRPr="002C6F92">
          <w:rPr>
            <w:i/>
            <w:rPrChange w:id="903" w:author="hong qin" w:date="2012-01-19T16:49:00Z">
              <w:rPr>
                <w:rFonts w:ascii="Times New Roman" w:hAnsi="Times New Roman"/>
              </w:rPr>
            </w:rPrChange>
          </w:rPr>
          <w:t>)Informatics</w:t>
        </w:r>
        <w:proofErr w:type="gramEnd"/>
        <w:r w:rsidRPr="002C6F92">
          <w:rPr>
            <w:i/>
            <w:rPrChange w:id="904" w:author="hong qin" w:date="2012-01-19T16:49:00Z">
              <w:rPr>
                <w:rFonts w:ascii="Times New Roman" w:hAnsi="Times New Roman"/>
              </w:rPr>
            </w:rPrChange>
          </w:rPr>
          <w:t xml:space="preserve"> Age.</w:t>
        </w:r>
        <w:r w:rsidRPr="002C6F92">
          <w:rPr>
            <w:rPrChange w:id="905" w:author="hong qin" w:date="2012-01-19T16:49:00Z">
              <w:rPr>
                <w:rFonts w:ascii="Times New Roman" w:hAnsi="Times New Roman"/>
              </w:rPr>
            </w:rPrChange>
          </w:rPr>
          <w:t xml:space="preserve"> Network: A Journal of Faculty Development, 2007.</w:t>
        </w:r>
      </w:ins>
    </w:p>
    <w:p w:rsidR="002C6F92" w:rsidRPr="002C6F92" w:rsidRDefault="002C6F92" w:rsidP="002C6F92">
      <w:pPr>
        <w:spacing w:line="240" w:lineRule="auto"/>
        <w:ind w:left="720" w:hanging="720"/>
        <w:jc w:val="both"/>
        <w:rPr>
          <w:ins w:id="906" w:author="hong qin" w:date="2012-01-19T16:49:00Z"/>
          <w:rPrChange w:id="907" w:author="hong qin" w:date="2012-01-19T16:49:00Z">
            <w:rPr>
              <w:ins w:id="908" w:author="hong qin" w:date="2012-01-19T16:49:00Z"/>
              <w:rFonts w:ascii="Times New Roman" w:hAnsi="Times New Roman"/>
            </w:rPr>
          </w:rPrChange>
        </w:rPr>
      </w:pPr>
      <w:ins w:id="909" w:author="hong qin" w:date="2012-01-19T16:49:00Z">
        <w:r w:rsidRPr="002C6F92">
          <w:rPr>
            <w:rPrChange w:id="910" w:author="hong qin" w:date="2012-01-19T16:49:00Z">
              <w:rPr>
                <w:rFonts w:ascii="Times New Roman" w:hAnsi="Times New Roman"/>
              </w:rPr>
            </w:rPrChange>
          </w:rPr>
          <w:lastRenderedPageBreak/>
          <w:t>18.</w:t>
        </w:r>
        <w:r w:rsidRPr="002C6F92">
          <w:rPr>
            <w:rPrChange w:id="911" w:author="hong qin" w:date="2012-01-19T16:49:00Z">
              <w:rPr>
                <w:rFonts w:ascii="Times New Roman" w:hAnsi="Times New Roman"/>
              </w:rPr>
            </w:rPrChange>
          </w:rPr>
          <w:tab/>
          <w:t xml:space="preserve">Maloney, M., J. Parker, M. Leblanc, C.T. Woodard, M. </w:t>
        </w:r>
        <w:proofErr w:type="spellStart"/>
        <w:r w:rsidRPr="002C6F92">
          <w:rPr>
            <w:rPrChange w:id="912" w:author="hong qin" w:date="2012-01-19T16:49:00Z">
              <w:rPr>
                <w:rFonts w:ascii="Times New Roman" w:hAnsi="Times New Roman"/>
              </w:rPr>
            </w:rPrChange>
          </w:rPr>
          <w:t>Glackin</w:t>
        </w:r>
        <w:proofErr w:type="spellEnd"/>
        <w:r w:rsidRPr="002C6F92">
          <w:rPr>
            <w:rPrChange w:id="913" w:author="hong qin" w:date="2012-01-19T16:49:00Z">
              <w:rPr>
                <w:rFonts w:ascii="Times New Roman" w:hAnsi="Times New Roman"/>
              </w:rPr>
            </w:rPrChange>
          </w:rPr>
          <w:t xml:space="preserve">, and M. </w:t>
        </w:r>
        <w:proofErr w:type="spellStart"/>
        <w:r w:rsidRPr="002C6F92">
          <w:rPr>
            <w:rPrChange w:id="914" w:author="hong qin" w:date="2012-01-19T16:49:00Z">
              <w:rPr>
                <w:rFonts w:ascii="Times New Roman" w:hAnsi="Times New Roman"/>
              </w:rPr>
            </w:rPrChange>
          </w:rPr>
          <w:t>Hanrahan</w:t>
        </w:r>
        <w:proofErr w:type="spellEnd"/>
        <w:r w:rsidRPr="002C6F92">
          <w:rPr>
            <w:rPrChange w:id="915" w:author="hong qin" w:date="2012-01-19T16:49:00Z">
              <w:rPr>
                <w:rFonts w:ascii="Times New Roman" w:hAnsi="Times New Roman"/>
              </w:rPr>
            </w:rPrChange>
          </w:rPr>
          <w:t xml:space="preserve">, </w:t>
        </w:r>
        <w:r w:rsidRPr="002C6F92">
          <w:rPr>
            <w:i/>
            <w:rPrChange w:id="916" w:author="hong qin" w:date="2012-01-19T16:49:00Z">
              <w:rPr>
                <w:rFonts w:ascii="Times New Roman" w:hAnsi="Times New Roman"/>
              </w:rPr>
            </w:rPrChange>
          </w:rPr>
          <w:t>Bioinformatics and the undergraduate curriculum essay.</w:t>
        </w:r>
        <w:r w:rsidRPr="002C6F92">
          <w:rPr>
            <w:rPrChange w:id="917" w:author="hong qin" w:date="2012-01-19T16:49:00Z">
              <w:rPr>
                <w:rFonts w:ascii="Times New Roman" w:hAnsi="Times New Roman"/>
              </w:rPr>
            </w:rPrChange>
          </w:rPr>
          <w:t xml:space="preserve"> CBE Life </w:t>
        </w:r>
        <w:proofErr w:type="spellStart"/>
        <w:r w:rsidRPr="002C6F92">
          <w:rPr>
            <w:rPrChange w:id="918" w:author="hong qin" w:date="2012-01-19T16:49:00Z">
              <w:rPr>
                <w:rFonts w:ascii="Times New Roman" w:hAnsi="Times New Roman"/>
              </w:rPr>
            </w:rPrChange>
          </w:rPr>
          <w:t>Sci</w:t>
        </w:r>
        <w:proofErr w:type="spellEnd"/>
        <w:r w:rsidRPr="002C6F92">
          <w:rPr>
            <w:rPrChange w:id="919" w:author="hong qin" w:date="2012-01-19T16:49:00Z">
              <w:rPr>
                <w:rFonts w:ascii="Times New Roman" w:hAnsi="Times New Roman"/>
              </w:rPr>
            </w:rPrChange>
          </w:rPr>
          <w:t xml:space="preserve"> </w:t>
        </w:r>
        <w:proofErr w:type="spellStart"/>
        <w:r w:rsidRPr="002C6F92">
          <w:rPr>
            <w:rPrChange w:id="920" w:author="hong qin" w:date="2012-01-19T16:49:00Z">
              <w:rPr>
                <w:rFonts w:ascii="Times New Roman" w:hAnsi="Times New Roman"/>
              </w:rPr>
            </w:rPrChange>
          </w:rPr>
          <w:t>Educ</w:t>
        </w:r>
        <w:proofErr w:type="spellEnd"/>
        <w:r w:rsidRPr="002C6F92">
          <w:rPr>
            <w:rPrChange w:id="921" w:author="hong qin" w:date="2012-01-19T16:49:00Z">
              <w:rPr>
                <w:rFonts w:ascii="Times New Roman" w:hAnsi="Times New Roman"/>
              </w:rPr>
            </w:rPrChange>
          </w:rPr>
          <w:t xml:space="preserve">, 2010. </w:t>
        </w:r>
        <w:r w:rsidRPr="002C6F92">
          <w:rPr>
            <w:b/>
            <w:rPrChange w:id="922" w:author="hong qin" w:date="2012-01-19T16:49:00Z">
              <w:rPr>
                <w:rFonts w:ascii="Times New Roman" w:hAnsi="Times New Roman"/>
              </w:rPr>
            </w:rPrChange>
          </w:rPr>
          <w:t>9</w:t>
        </w:r>
        <w:r w:rsidRPr="002C6F92">
          <w:rPr>
            <w:rPrChange w:id="923" w:author="hong qin" w:date="2012-01-19T16:49:00Z">
              <w:rPr>
                <w:rFonts w:ascii="Times New Roman" w:hAnsi="Times New Roman"/>
              </w:rPr>
            </w:rPrChange>
          </w:rPr>
          <w:t>(3): p. 172-4.</w:t>
        </w:r>
      </w:ins>
    </w:p>
    <w:p w:rsidR="002C6F92" w:rsidRPr="002C6F92" w:rsidRDefault="002C6F92" w:rsidP="002C6F92">
      <w:pPr>
        <w:spacing w:line="240" w:lineRule="auto"/>
        <w:ind w:left="720" w:hanging="720"/>
        <w:jc w:val="both"/>
        <w:rPr>
          <w:ins w:id="924" w:author="hong qin" w:date="2012-01-19T16:49:00Z"/>
          <w:rPrChange w:id="925" w:author="hong qin" w:date="2012-01-19T16:49:00Z">
            <w:rPr>
              <w:ins w:id="926" w:author="hong qin" w:date="2012-01-19T16:49:00Z"/>
              <w:rFonts w:ascii="Times New Roman" w:hAnsi="Times New Roman"/>
            </w:rPr>
          </w:rPrChange>
        </w:rPr>
      </w:pPr>
      <w:ins w:id="927" w:author="hong qin" w:date="2012-01-19T16:49:00Z">
        <w:r w:rsidRPr="002C6F92">
          <w:rPr>
            <w:rPrChange w:id="928" w:author="hong qin" w:date="2012-01-19T16:49:00Z">
              <w:rPr>
                <w:rFonts w:ascii="Times New Roman" w:hAnsi="Times New Roman"/>
              </w:rPr>
            </w:rPrChange>
          </w:rPr>
          <w:t>19.</w:t>
        </w:r>
        <w:r w:rsidRPr="002C6F92">
          <w:rPr>
            <w:rPrChange w:id="929" w:author="hong qin" w:date="2012-01-19T16:49:00Z">
              <w:rPr>
                <w:rFonts w:ascii="Times New Roman" w:hAnsi="Times New Roman"/>
              </w:rPr>
            </w:rPrChange>
          </w:rPr>
          <w:tab/>
        </w:r>
        <w:proofErr w:type="spellStart"/>
        <w:r w:rsidRPr="002C6F92">
          <w:rPr>
            <w:rPrChange w:id="930" w:author="hong qin" w:date="2012-01-19T16:49:00Z">
              <w:rPr>
                <w:rFonts w:ascii="Times New Roman" w:hAnsi="Times New Roman"/>
              </w:rPr>
            </w:rPrChange>
          </w:rPr>
          <w:t>Charlesworth</w:t>
        </w:r>
        <w:proofErr w:type="spellEnd"/>
        <w:r w:rsidRPr="002C6F92">
          <w:rPr>
            <w:rPrChange w:id="931" w:author="hong qin" w:date="2012-01-19T16:49:00Z">
              <w:rPr>
                <w:rFonts w:ascii="Times New Roman" w:hAnsi="Times New Roman"/>
              </w:rPr>
            </w:rPrChange>
          </w:rPr>
          <w:t xml:space="preserve">, B., </w:t>
        </w:r>
        <w:r w:rsidRPr="002C6F92">
          <w:rPr>
            <w:i/>
            <w:rPrChange w:id="932" w:author="hong qin" w:date="2012-01-19T16:49:00Z">
              <w:rPr>
                <w:rFonts w:ascii="Times New Roman" w:hAnsi="Times New Roman"/>
              </w:rPr>
            </w:rPrChange>
          </w:rPr>
          <w:t>Evolution in Age-structured Populations</w:t>
        </w:r>
        <w:r w:rsidRPr="002C6F92">
          <w:rPr>
            <w:rPrChange w:id="933" w:author="hong qin" w:date="2012-01-19T16:49:00Z">
              <w:rPr>
                <w:rFonts w:ascii="Times New Roman" w:hAnsi="Times New Roman"/>
              </w:rPr>
            </w:rPrChange>
          </w:rPr>
          <w:t>. 2nd ed. Cambridge Studies in Mathematical Biology. 1994, Cambridge: Cambridge University Press.</w:t>
        </w:r>
      </w:ins>
    </w:p>
    <w:p w:rsidR="002C6F92" w:rsidRPr="002C6F92" w:rsidRDefault="002C6F92" w:rsidP="002C6F92">
      <w:pPr>
        <w:spacing w:line="240" w:lineRule="auto"/>
        <w:ind w:left="720" w:hanging="720"/>
        <w:jc w:val="both"/>
        <w:rPr>
          <w:ins w:id="934" w:author="hong qin" w:date="2012-01-19T16:49:00Z"/>
          <w:rPrChange w:id="935" w:author="hong qin" w:date="2012-01-19T16:49:00Z">
            <w:rPr>
              <w:ins w:id="936" w:author="hong qin" w:date="2012-01-19T16:49:00Z"/>
              <w:rFonts w:ascii="Times New Roman" w:hAnsi="Times New Roman"/>
            </w:rPr>
          </w:rPrChange>
        </w:rPr>
      </w:pPr>
      <w:ins w:id="937" w:author="hong qin" w:date="2012-01-19T16:49:00Z">
        <w:r w:rsidRPr="002C6F92">
          <w:rPr>
            <w:rPrChange w:id="938" w:author="hong qin" w:date="2012-01-19T16:49:00Z">
              <w:rPr>
                <w:rFonts w:ascii="Times New Roman" w:hAnsi="Times New Roman"/>
              </w:rPr>
            </w:rPrChange>
          </w:rPr>
          <w:t>20.</w:t>
        </w:r>
        <w:r w:rsidRPr="002C6F92">
          <w:rPr>
            <w:rPrChange w:id="939" w:author="hong qin" w:date="2012-01-19T16:49:00Z">
              <w:rPr>
                <w:rFonts w:ascii="Times New Roman" w:hAnsi="Times New Roman"/>
              </w:rPr>
            </w:rPrChange>
          </w:rPr>
          <w:tab/>
          <w:t xml:space="preserve">Odom, R.Y., M.Y. </w:t>
        </w:r>
        <w:proofErr w:type="spellStart"/>
        <w:r w:rsidRPr="002C6F92">
          <w:rPr>
            <w:rPrChange w:id="940" w:author="hong qin" w:date="2012-01-19T16:49:00Z">
              <w:rPr>
                <w:rFonts w:ascii="Times New Roman" w:hAnsi="Times New Roman"/>
              </w:rPr>
            </w:rPrChange>
          </w:rPr>
          <w:t>Dansby</w:t>
        </w:r>
        <w:proofErr w:type="spellEnd"/>
        <w:r w:rsidRPr="002C6F92">
          <w:rPr>
            <w:rPrChange w:id="941" w:author="hong qin" w:date="2012-01-19T16:49:00Z">
              <w:rPr>
                <w:rFonts w:ascii="Times New Roman" w:hAnsi="Times New Roman"/>
              </w:rPr>
            </w:rPrChange>
          </w:rPr>
          <w:t xml:space="preserve">, A.M. Rollins-Hairston, K.M. Jackson, and W.G. </w:t>
        </w:r>
        <w:proofErr w:type="spellStart"/>
        <w:r w:rsidRPr="002C6F92">
          <w:rPr>
            <w:rPrChange w:id="942" w:author="hong qin" w:date="2012-01-19T16:49:00Z">
              <w:rPr>
                <w:rFonts w:ascii="Times New Roman" w:hAnsi="Times New Roman"/>
              </w:rPr>
            </w:rPrChange>
          </w:rPr>
          <w:t>Kirlin</w:t>
        </w:r>
        <w:proofErr w:type="spellEnd"/>
        <w:r w:rsidRPr="002C6F92">
          <w:rPr>
            <w:rPrChange w:id="943" w:author="hong qin" w:date="2012-01-19T16:49:00Z">
              <w:rPr>
                <w:rFonts w:ascii="Times New Roman" w:hAnsi="Times New Roman"/>
              </w:rPr>
            </w:rPrChange>
          </w:rPr>
          <w:t xml:space="preserve">, </w:t>
        </w:r>
        <w:proofErr w:type="spellStart"/>
        <w:r w:rsidRPr="002C6F92">
          <w:rPr>
            <w:i/>
            <w:rPrChange w:id="944" w:author="hong qin" w:date="2012-01-19T16:49:00Z">
              <w:rPr>
                <w:rFonts w:ascii="Times New Roman" w:hAnsi="Times New Roman"/>
              </w:rPr>
            </w:rPrChange>
          </w:rPr>
          <w:t>Phytochemical</w:t>
        </w:r>
        <w:proofErr w:type="spellEnd"/>
        <w:r w:rsidRPr="002C6F92">
          <w:rPr>
            <w:i/>
            <w:rPrChange w:id="945" w:author="hong qin" w:date="2012-01-19T16:49:00Z">
              <w:rPr>
                <w:rFonts w:ascii="Times New Roman" w:hAnsi="Times New Roman"/>
              </w:rPr>
            </w:rPrChange>
          </w:rPr>
          <w:t xml:space="preserve"> induction of cell cycle arrest by glutathione oxidation and reversal by N-</w:t>
        </w:r>
        <w:proofErr w:type="spellStart"/>
        <w:r w:rsidRPr="002C6F92">
          <w:rPr>
            <w:i/>
            <w:rPrChange w:id="946" w:author="hong qin" w:date="2012-01-19T16:49:00Z">
              <w:rPr>
                <w:rFonts w:ascii="Times New Roman" w:hAnsi="Times New Roman"/>
              </w:rPr>
            </w:rPrChange>
          </w:rPr>
          <w:t>acetylcysteine</w:t>
        </w:r>
        <w:proofErr w:type="spellEnd"/>
        <w:r w:rsidRPr="002C6F92">
          <w:rPr>
            <w:i/>
            <w:rPrChange w:id="947" w:author="hong qin" w:date="2012-01-19T16:49:00Z">
              <w:rPr>
                <w:rFonts w:ascii="Times New Roman" w:hAnsi="Times New Roman"/>
              </w:rPr>
            </w:rPrChange>
          </w:rPr>
          <w:t xml:space="preserve"> in human colon carcinoma cells.</w:t>
        </w:r>
        <w:r w:rsidRPr="002C6F92">
          <w:rPr>
            <w:rPrChange w:id="948" w:author="hong qin" w:date="2012-01-19T16:49:00Z">
              <w:rPr>
                <w:rFonts w:ascii="Times New Roman" w:hAnsi="Times New Roman"/>
              </w:rPr>
            </w:rPrChange>
          </w:rPr>
          <w:t xml:space="preserve"> </w:t>
        </w:r>
        <w:proofErr w:type="spellStart"/>
        <w:r w:rsidRPr="002C6F92">
          <w:rPr>
            <w:rPrChange w:id="949" w:author="hong qin" w:date="2012-01-19T16:49:00Z">
              <w:rPr>
                <w:rFonts w:ascii="Times New Roman" w:hAnsi="Times New Roman"/>
              </w:rPr>
            </w:rPrChange>
          </w:rPr>
          <w:t>Nutr</w:t>
        </w:r>
        <w:proofErr w:type="spellEnd"/>
        <w:r w:rsidRPr="002C6F92">
          <w:rPr>
            <w:rPrChange w:id="950" w:author="hong qin" w:date="2012-01-19T16:49:00Z">
              <w:rPr>
                <w:rFonts w:ascii="Times New Roman" w:hAnsi="Times New Roman"/>
              </w:rPr>
            </w:rPrChange>
          </w:rPr>
          <w:t xml:space="preserve"> Cancer, 2009. </w:t>
        </w:r>
        <w:r w:rsidRPr="002C6F92">
          <w:rPr>
            <w:b/>
            <w:rPrChange w:id="951" w:author="hong qin" w:date="2012-01-19T16:49:00Z">
              <w:rPr>
                <w:rFonts w:ascii="Times New Roman" w:hAnsi="Times New Roman"/>
              </w:rPr>
            </w:rPrChange>
          </w:rPr>
          <w:t>61</w:t>
        </w:r>
        <w:r w:rsidRPr="002C6F92">
          <w:rPr>
            <w:rPrChange w:id="952" w:author="hong qin" w:date="2012-01-19T16:49:00Z">
              <w:rPr>
                <w:rFonts w:ascii="Times New Roman" w:hAnsi="Times New Roman"/>
              </w:rPr>
            </w:rPrChange>
          </w:rPr>
          <w:t>(3): p. 332-9.</w:t>
        </w:r>
      </w:ins>
    </w:p>
    <w:p w:rsidR="002C6F92" w:rsidRPr="002C6F92" w:rsidRDefault="002C6F92" w:rsidP="002C6F92">
      <w:pPr>
        <w:spacing w:line="240" w:lineRule="auto"/>
        <w:ind w:left="720" w:hanging="720"/>
        <w:jc w:val="both"/>
        <w:rPr>
          <w:ins w:id="953" w:author="hong qin" w:date="2012-01-19T16:49:00Z"/>
          <w:rPrChange w:id="954" w:author="hong qin" w:date="2012-01-19T16:49:00Z">
            <w:rPr>
              <w:ins w:id="955" w:author="hong qin" w:date="2012-01-19T16:49:00Z"/>
              <w:rFonts w:ascii="Times New Roman" w:hAnsi="Times New Roman"/>
            </w:rPr>
          </w:rPrChange>
        </w:rPr>
      </w:pPr>
      <w:ins w:id="956" w:author="hong qin" w:date="2012-01-19T16:49:00Z">
        <w:r w:rsidRPr="002C6F92">
          <w:rPr>
            <w:rPrChange w:id="957" w:author="hong qin" w:date="2012-01-19T16:49:00Z">
              <w:rPr>
                <w:rFonts w:ascii="Times New Roman" w:hAnsi="Times New Roman"/>
              </w:rPr>
            </w:rPrChange>
          </w:rPr>
          <w:t>21.</w:t>
        </w:r>
        <w:r w:rsidRPr="002C6F92">
          <w:rPr>
            <w:rPrChange w:id="958" w:author="hong qin" w:date="2012-01-19T16:49:00Z">
              <w:rPr>
                <w:rFonts w:ascii="Times New Roman" w:hAnsi="Times New Roman"/>
              </w:rPr>
            </w:rPrChange>
          </w:rPr>
          <w:tab/>
          <w:t xml:space="preserve">Frazier, M.C., K.M. Jackson, E. </w:t>
        </w:r>
        <w:proofErr w:type="spellStart"/>
        <w:r w:rsidRPr="002C6F92">
          <w:rPr>
            <w:rPrChange w:id="959" w:author="hong qin" w:date="2012-01-19T16:49:00Z">
              <w:rPr>
                <w:rFonts w:ascii="Times New Roman" w:hAnsi="Times New Roman"/>
              </w:rPr>
            </w:rPrChange>
          </w:rPr>
          <w:t>Jankowska</w:t>
        </w:r>
        <w:proofErr w:type="spellEnd"/>
        <w:r w:rsidRPr="002C6F92">
          <w:rPr>
            <w:rPrChange w:id="960" w:author="hong qin" w:date="2012-01-19T16:49:00Z">
              <w:rPr>
                <w:rFonts w:ascii="Times New Roman" w:hAnsi="Times New Roman"/>
              </w:rPr>
            </w:rPrChange>
          </w:rPr>
          <w:t xml:space="preserve">-Stephens, M.G. Anderson, and W.B. Harris, </w:t>
        </w:r>
        <w:r w:rsidRPr="002C6F92">
          <w:rPr>
            <w:i/>
            <w:rPrChange w:id="961" w:author="hong qin" w:date="2012-01-19T16:49:00Z">
              <w:rPr>
                <w:rFonts w:ascii="Times New Roman" w:hAnsi="Times New Roman"/>
              </w:rPr>
            </w:rPrChange>
          </w:rPr>
          <w:t xml:space="preserve">Proteomic analysis of proteins altered by </w:t>
        </w:r>
        <w:proofErr w:type="spellStart"/>
        <w:r w:rsidRPr="002C6F92">
          <w:rPr>
            <w:i/>
            <w:rPrChange w:id="962" w:author="hong qin" w:date="2012-01-19T16:49:00Z">
              <w:rPr>
                <w:rFonts w:ascii="Times New Roman" w:hAnsi="Times New Roman"/>
              </w:rPr>
            </w:rPrChange>
          </w:rPr>
          <w:t>dibenzoylmethane</w:t>
        </w:r>
        <w:proofErr w:type="spellEnd"/>
        <w:r w:rsidRPr="002C6F92">
          <w:rPr>
            <w:i/>
            <w:rPrChange w:id="963" w:author="hong qin" w:date="2012-01-19T16:49:00Z">
              <w:rPr>
                <w:rFonts w:ascii="Times New Roman" w:hAnsi="Times New Roman"/>
              </w:rPr>
            </w:rPrChange>
          </w:rPr>
          <w:t xml:space="preserve"> in human prostatic cancer </w:t>
        </w:r>
        <w:proofErr w:type="spellStart"/>
        <w:r w:rsidRPr="002C6F92">
          <w:rPr>
            <w:i/>
            <w:rPrChange w:id="964" w:author="hong qin" w:date="2012-01-19T16:49:00Z">
              <w:rPr>
                <w:rFonts w:ascii="Times New Roman" w:hAnsi="Times New Roman"/>
              </w:rPr>
            </w:rPrChange>
          </w:rPr>
          <w:t>LNCaP</w:t>
        </w:r>
        <w:proofErr w:type="spellEnd"/>
        <w:r w:rsidRPr="002C6F92">
          <w:rPr>
            <w:i/>
            <w:rPrChange w:id="965" w:author="hong qin" w:date="2012-01-19T16:49:00Z">
              <w:rPr>
                <w:rFonts w:ascii="Times New Roman" w:hAnsi="Times New Roman"/>
              </w:rPr>
            </w:rPrChange>
          </w:rPr>
          <w:t xml:space="preserve"> cells.</w:t>
        </w:r>
        <w:r w:rsidRPr="002C6F92">
          <w:rPr>
            <w:rPrChange w:id="966" w:author="hong qin" w:date="2012-01-19T16:49:00Z">
              <w:rPr>
                <w:rFonts w:ascii="Times New Roman" w:hAnsi="Times New Roman"/>
              </w:rPr>
            </w:rPrChange>
          </w:rPr>
          <w:t xml:space="preserve"> </w:t>
        </w:r>
        <w:proofErr w:type="gramStart"/>
        <w:r w:rsidRPr="002C6F92">
          <w:rPr>
            <w:rPrChange w:id="967" w:author="hong qin" w:date="2012-01-19T16:49:00Z">
              <w:rPr>
                <w:rFonts w:ascii="Times New Roman" w:hAnsi="Times New Roman"/>
              </w:rPr>
            </w:rPrChange>
          </w:rPr>
          <w:t>Proteomics, 2004.</w:t>
        </w:r>
        <w:proofErr w:type="gramEnd"/>
        <w:r w:rsidRPr="002C6F92">
          <w:rPr>
            <w:rPrChange w:id="968" w:author="hong qin" w:date="2012-01-19T16:49:00Z">
              <w:rPr>
                <w:rFonts w:ascii="Times New Roman" w:hAnsi="Times New Roman"/>
              </w:rPr>
            </w:rPrChange>
          </w:rPr>
          <w:t xml:space="preserve"> </w:t>
        </w:r>
        <w:r w:rsidRPr="002C6F92">
          <w:rPr>
            <w:b/>
            <w:rPrChange w:id="969" w:author="hong qin" w:date="2012-01-19T16:49:00Z">
              <w:rPr>
                <w:rFonts w:ascii="Times New Roman" w:hAnsi="Times New Roman"/>
              </w:rPr>
            </w:rPrChange>
          </w:rPr>
          <w:t>4</w:t>
        </w:r>
        <w:r w:rsidRPr="002C6F92">
          <w:rPr>
            <w:rPrChange w:id="970" w:author="hong qin" w:date="2012-01-19T16:49:00Z">
              <w:rPr>
                <w:rFonts w:ascii="Times New Roman" w:hAnsi="Times New Roman"/>
              </w:rPr>
            </w:rPrChange>
          </w:rPr>
          <w:t>(9): p. 2814-21.</w:t>
        </w:r>
      </w:ins>
    </w:p>
    <w:p w:rsidR="002C6F92" w:rsidRPr="002C6F92" w:rsidRDefault="002C6F92" w:rsidP="002C6F92">
      <w:pPr>
        <w:spacing w:line="240" w:lineRule="auto"/>
        <w:ind w:left="720" w:hanging="720"/>
        <w:jc w:val="both"/>
        <w:rPr>
          <w:ins w:id="971" w:author="hong qin" w:date="2012-01-19T16:49:00Z"/>
          <w:rPrChange w:id="972" w:author="hong qin" w:date="2012-01-19T16:49:00Z">
            <w:rPr>
              <w:ins w:id="973" w:author="hong qin" w:date="2012-01-19T16:49:00Z"/>
              <w:rFonts w:ascii="Times New Roman" w:hAnsi="Times New Roman"/>
            </w:rPr>
          </w:rPrChange>
        </w:rPr>
      </w:pPr>
      <w:ins w:id="974" w:author="hong qin" w:date="2012-01-19T16:49:00Z">
        <w:r w:rsidRPr="002C6F92">
          <w:rPr>
            <w:rPrChange w:id="975" w:author="hong qin" w:date="2012-01-19T16:49:00Z">
              <w:rPr>
                <w:rFonts w:ascii="Times New Roman" w:hAnsi="Times New Roman"/>
              </w:rPr>
            </w:rPrChange>
          </w:rPr>
          <w:t>22.</w:t>
        </w:r>
        <w:r w:rsidRPr="002C6F92">
          <w:rPr>
            <w:rPrChange w:id="976" w:author="hong qin" w:date="2012-01-19T16:49:00Z">
              <w:rPr>
                <w:rFonts w:ascii="Times New Roman" w:hAnsi="Times New Roman"/>
              </w:rPr>
            </w:rPrChange>
          </w:rPr>
          <w:tab/>
          <w:t xml:space="preserve">Jackson, K.M., M. </w:t>
        </w:r>
        <w:proofErr w:type="spellStart"/>
        <w:r w:rsidRPr="002C6F92">
          <w:rPr>
            <w:rPrChange w:id="977" w:author="hong qin" w:date="2012-01-19T16:49:00Z">
              <w:rPr>
                <w:rFonts w:ascii="Times New Roman" w:hAnsi="Times New Roman"/>
              </w:rPr>
            </w:rPrChange>
          </w:rPr>
          <w:t>DeLeon</w:t>
        </w:r>
        <w:proofErr w:type="spellEnd"/>
        <w:r w:rsidRPr="002C6F92">
          <w:rPr>
            <w:rPrChange w:id="978" w:author="hong qin" w:date="2012-01-19T16:49:00Z">
              <w:rPr>
                <w:rFonts w:ascii="Times New Roman" w:hAnsi="Times New Roman"/>
              </w:rPr>
            </w:rPrChange>
          </w:rPr>
          <w:t xml:space="preserve">, C.R. </w:t>
        </w:r>
        <w:proofErr w:type="spellStart"/>
        <w:r w:rsidRPr="002C6F92">
          <w:rPr>
            <w:rPrChange w:id="979" w:author="hong qin" w:date="2012-01-19T16:49:00Z">
              <w:rPr>
                <w:rFonts w:ascii="Times New Roman" w:hAnsi="Times New Roman"/>
              </w:rPr>
            </w:rPrChange>
          </w:rPr>
          <w:t>Verret</w:t>
        </w:r>
        <w:proofErr w:type="spellEnd"/>
        <w:r w:rsidRPr="002C6F92">
          <w:rPr>
            <w:rPrChange w:id="980" w:author="hong qin" w:date="2012-01-19T16:49:00Z">
              <w:rPr>
                <w:rFonts w:ascii="Times New Roman" w:hAnsi="Times New Roman"/>
              </w:rPr>
            </w:rPrChange>
          </w:rPr>
          <w:t xml:space="preserve">, and W.B. Harris, </w:t>
        </w:r>
        <w:proofErr w:type="spellStart"/>
        <w:r w:rsidRPr="002C6F92">
          <w:rPr>
            <w:i/>
            <w:rPrChange w:id="981" w:author="hong qin" w:date="2012-01-19T16:49:00Z">
              <w:rPr>
                <w:rFonts w:ascii="Times New Roman" w:hAnsi="Times New Roman"/>
              </w:rPr>
            </w:rPrChange>
          </w:rPr>
          <w:t>Dibenzoylmethane</w:t>
        </w:r>
        <w:proofErr w:type="spellEnd"/>
        <w:r w:rsidRPr="002C6F92">
          <w:rPr>
            <w:i/>
            <w:rPrChange w:id="982" w:author="hong qin" w:date="2012-01-19T16:49:00Z">
              <w:rPr>
                <w:rFonts w:ascii="Times New Roman" w:hAnsi="Times New Roman"/>
              </w:rPr>
            </w:rPrChange>
          </w:rPr>
          <w:t xml:space="preserve"> induces cell cycle deregulation in human prostate cancer cells.</w:t>
        </w:r>
        <w:r w:rsidRPr="002C6F92">
          <w:rPr>
            <w:rPrChange w:id="983" w:author="hong qin" w:date="2012-01-19T16:49:00Z">
              <w:rPr>
                <w:rFonts w:ascii="Times New Roman" w:hAnsi="Times New Roman"/>
              </w:rPr>
            </w:rPrChange>
          </w:rPr>
          <w:t xml:space="preserve"> </w:t>
        </w:r>
        <w:proofErr w:type="gramStart"/>
        <w:r w:rsidRPr="002C6F92">
          <w:rPr>
            <w:rPrChange w:id="984" w:author="hong qin" w:date="2012-01-19T16:49:00Z">
              <w:rPr>
                <w:rFonts w:ascii="Times New Roman" w:hAnsi="Times New Roman"/>
              </w:rPr>
            </w:rPrChange>
          </w:rPr>
          <w:t xml:space="preserve">Cancer </w:t>
        </w:r>
        <w:proofErr w:type="spellStart"/>
        <w:r w:rsidRPr="002C6F92">
          <w:rPr>
            <w:rPrChange w:id="985" w:author="hong qin" w:date="2012-01-19T16:49:00Z">
              <w:rPr>
                <w:rFonts w:ascii="Times New Roman" w:hAnsi="Times New Roman"/>
              </w:rPr>
            </w:rPrChange>
          </w:rPr>
          <w:t>Lett</w:t>
        </w:r>
        <w:proofErr w:type="spellEnd"/>
        <w:r w:rsidRPr="002C6F92">
          <w:rPr>
            <w:rPrChange w:id="986" w:author="hong qin" w:date="2012-01-19T16:49:00Z">
              <w:rPr>
                <w:rFonts w:ascii="Times New Roman" w:hAnsi="Times New Roman"/>
              </w:rPr>
            </w:rPrChange>
          </w:rPr>
          <w:t>, 2002.</w:t>
        </w:r>
        <w:proofErr w:type="gramEnd"/>
        <w:r w:rsidRPr="002C6F92">
          <w:rPr>
            <w:rPrChange w:id="987" w:author="hong qin" w:date="2012-01-19T16:49:00Z">
              <w:rPr>
                <w:rFonts w:ascii="Times New Roman" w:hAnsi="Times New Roman"/>
              </w:rPr>
            </w:rPrChange>
          </w:rPr>
          <w:t xml:space="preserve"> </w:t>
        </w:r>
        <w:r w:rsidRPr="002C6F92">
          <w:rPr>
            <w:b/>
            <w:rPrChange w:id="988" w:author="hong qin" w:date="2012-01-19T16:49:00Z">
              <w:rPr>
                <w:rFonts w:ascii="Times New Roman" w:hAnsi="Times New Roman"/>
              </w:rPr>
            </w:rPrChange>
          </w:rPr>
          <w:t>178</w:t>
        </w:r>
        <w:r w:rsidRPr="002C6F92">
          <w:rPr>
            <w:rPrChange w:id="989" w:author="hong qin" w:date="2012-01-19T16:49:00Z">
              <w:rPr>
                <w:rFonts w:ascii="Times New Roman" w:hAnsi="Times New Roman"/>
              </w:rPr>
            </w:rPrChange>
          </w:rPr>
          <w:t>(2): p. 161-5.</w:t>
        </w:r>
      </w:ins>
    </w:p>
    <w:p w:rsidR="002C6F92" w:rsidRPr="002C6F92" w:rsidRDefault="002C6F92" w:rsidP="002C6F92">
      <w:pPr>
        <w:spacing w:line="240" w:lineRule="auto"/>
        <w:ind w:left="720" w:hanging="720"/>
        <w:jc w:val="both"/>
        <w:rPr>
          <w:ins w:id="990" w:author="hong qin" w:date="2012-01-19T16:49:00Z"/>
          <w:rPrChange w:id="991" w:author="hong qin" w:date="2012-01-19T16:49:00Z">
            <w:rPr>
              <w:ins w:id="992" w:author="hong qin" w:date="2012-01-19T16:49:00Z"/>
              <w:rFonts w:ascii="Times New Roman" w:hAnsi="Times New Roman"/>
            </w:rPr>
          </w:rPrChange>
        </w:rPr>
      </w:pPr>
      <w:ins w:id="993" w:author="hong qin" w:date="2012-01-19T16:49:00Z">
        <w:r w:rsidRPr="002C6F92">
          <w:rPr>
            <w:rPrChange w:id="994" w:author="hong qin" w:date="2012-01-19T16:49:00Z">
              <w:rPr>
                <w:rFonts w:ascii="Times New Roman" w:hAnsi="Times New Roman"/>
              </w:rPr>
            </w:rPrChange>
          </w:rPr>
          <w:t>23.</w:t>
        </w:r>
        <w:r w:rsidRPr="002C6F92">
          <w:rPr>
            <w:rPrChange w:id="995" w:author="hong qin" w:date="2012-01-19T16:49:00Z">
              <w:rPr>
                <w:rFonts w:ascii="Times New Roman" w:hAnsi="Times New Roman"/>
              </w:rPr>
            </w:rPrChange>
          </w:rPr>
          <w:tab/>
          <w:t xml:space="preserve">Jackson, K.M., M.C. Frazier, and W.B. Harris, </w:t>
        </w:r>
        <w:r w:rsidRPr="002C6F92">
          <w:rPr>
            <w:i/>
            <w:rPrChange w:id="996" w:author="hong qin" w:date="2012-01-19T16:49:00Z">
              <w:rPr>
                <w:rFonts w:ascii="Times New Roman" w:hAnsi="Times New Roman"/>
              </w:rPr>
            </w:rPrChange>
          </w:rPr>
          <w:t xml:space="preserve">Suppression of androgen receptor expression by </w:t>
        </w:r>
        <w:proofErr w:type="spellStart"/>
        <w:r w:rsidRPr="002C6F92">
          <w:rPr>
            <w:i/>
            <w:rPrChange w:id="997" w:author="hong qin" w:date="2012-01-19T16:49:00Z">
              <w:rPr>
                <w:rFonts w:ascii="Times New Roman" w:hAnsi="Times New Roman"/>
              </w:rPr>
            </w:rPrChange>
          </w:rPr>
          <w:t>dibenzoylmethane</w:t>
        </w:r>
        <w:proofErr w:type="spellEnd"/>
        <w:r w:rsidRPr="002C6F92">
          <w:rPr>
            <w:i/>
            <w:rPrChange w:id="998" w:author="hong qin" w:date="2012-01-19T16:49:00Z">
              <w:rPr>
                <w:rFonts w:ascii="Times New Roman" w:hAnsi="Times New Roman"/>
              </w:rPr>
            </w:rPrChange>
          </w:rPr>
          <w:t xml:space="preserve"> as a therapeutic objective in advanced prostate cancer.</w:t>
        </w:r>
        <w:r w:rsidRPr="002C6F92">
          <w:rPr>
            <w:rPrChange w:id="999" w:author="hong qin" w:date="2012-01-19T16:49:00Z">
              <w:rPr>
                <w:rFonts w:ascii="Times New Roman" w:hAnsi="Times New Roman"/>
              </w:rPr>
            </w:rPrChange>
          </w:rPr>
          <w:t xml:space="preserve"> </w:t>
        </w:r>
        <w:proofErr w:type="gramStart"/>
        <w:r w:rsidRPr="002C6F92">
          <w:rPr>
            <w:rPrChange w:id="1000" w:author="hong qin" w:date="2012-01-19T16:49:00Z">
              <w:rPr>
                <w:rFonts w:ascii="Times New Roman" w:hAnsi="Times New Roman"/>
              </w:rPr>
            </w:rPrChange>
          </w:rPr>
          <w:t>Anticancer Res, 2007.</w:t>
        </w:r>
        <w:proofErr w:type="gramEnd"/>
        <w:r w:rsidRPr="002C6F92">
          <w:rPr>
            <w:rPrChange w:id="1001" w:author="hong qin" w:date="2012-01-19T16:49:00Z">
              <w:rPr>
                <w:rFonts w:ascii="Times New Roman" w:hAnsi="Times New Roman"/>
              </w:rPr>
            </w:rPrChange>
          </w:rPr>
          <w:t xml:space="preserve"> </w:t>
        </w:r>
        <w:r w:rsidRPr="002C6F92">
          <w:rPr>
            <w:b/>
            <w:rPrChange w:id="1002" w:author="hong qin" w:date="2012-01-19T16:49:00Z">
              <w:rPr>
                <w:rFonts w:ascii="Times New Roman" w:hAnsi="Times New Roman"/>
              </w:rPr>
            </w:rPrChange>
          </w:rPr>
          <w:t>27</w:t>
        </w:r>
        <w:r w:rsidRPr="002C6F92">
          <w:rPr>
            <w:rPrChange w:id="1003" w:author="hong qin" w:date="2012-01-19T16:49:00Z">
              <w:rPr>
                <w:rFonts w:ascii="Times New Roman" w:hAnsi="Times New Roman"/>
              </w:rPr>
            </w:rPrChange>
          </w:rPr>
          <w:t>(3B): p. 1483-8.</w:t>
        </w:r>
      </w:ins>
    </w:p>
    <w:p w:rsidR="002C6F92" w:rsidRPr="002C6F92" w:rsidRDefault="002C6F92" w:rsidP="002C6F92">
      <w:pPr>
        <w:spacing w:line="240" w:lineRule="auto"/>
        <w:ind w:left="720" w:hanging="720"/>
        <w:jc w:val="both"/>
        <w:rPr>
          <w:ins w:id="1004" w:author="hong qin" w:date="2012-01-19T16:49:00Z"/>
          <w:rPrChange w:id="1005" w:author="hong qin" w:date="2012-01-19T16:49:00Z">
            <w:rPr>
              <w:ins w:id="1006" w:author="hong qin" w:date="2012-01-19T16:49:00Z"/>
              <w:rFonts w:ascii="Times New Roman" w:hAnsi="Times New Roman"/>
            </w:rPr>
          </w:rPrChange>
        </w:rPr>
      </w:pPr>
      <w:ins w:id="1007" w:author="hong qin" w:date="2012-01-19T16:49:00Z">
        <w:r w:rsidRPr="002C6F92">
          <w:rPr>
            <w:rPrChange w:id="1008" w:author="hong qin" w:date="2012-01-19T16:49:00Z">
              <w:rPr>
                <w:rFonts w:ascii="Times New Roman" w:hAnsi="Times New Roman"/>
              </w:rPr>
            </w:rPrChange>
          </w:rPr>
          <w:t>24.</w:t>
        </w:r>
        <w:r w:rsidRPr="002C6F92">
          <w:rPr>
            <w:rPrChange w:id="1009" w:author="hong qin" w:date="2012-01-19T16:49:00Z">
              <w:rPr>
                <w:rFonts w:ascii="Times New Roman" w:hAnsi="Times New Roman"/>
              </w:rPr>
            </w:rPrChange>
          </w:rPr>
          <w:tab/>
          <w:t xml:space="preserve">Bender, J. and V. </w:t>
        </w:r>
        <w:proofErr w:type="spellStart"/>
        <w:r w:rsidRPr="002C6F92">
          <w:rPr>
            <w:rPrChange w:id="1010" w:author="hong qin" w:date="2012-01-19T16:49:00Z">
              <w:rPr>
                <w:rFonts w:ascii="Times New Roman" w:hAnsi="Times New Roman"/>
              </w:rPr>
            </w:rPrChange>
          </w:rPr>
          <w:t>Ibeanusi</w:t>
        </w:r>
        <w:proofErr w:type="spellEnd"/>
        <w:r w:rsidRPr="002C6F92">
          <w:rPr>
            <w:rPrChange w:id="1011" w:author="hong qin" w:date="2012-01-19T16:49:00Z">
              <w:rPr>
                <w:rFonts w:ascii="Times New Roman" w:hAnsi="Times New Roman"/>
              </w:rPr>
            </w:rPrChange>
          </w:rPr>
          <w:t xml:space="preserve">, </w:t>
        </w:r>
        <w:r w:rsidRPr="002C6F92">
          <w:rPr>
            <w:i/>
            <w:rPrChange w:id="1012" w:author="hong qin" w:date="2012-01-19T16:49:00Z">
              <w:rPr>
                <w:rFonts w:ascii="Times New Roman" w:hAnsi="Times New Roman"/>
              </w:rPr>
            </w:rPrChange>
          </w:rPr>
          <w:t>Effects of supplements on the bioaccumulation of lead in Anabaena spp.</w:t>
        </w:r>
        <w:r w:rsidRPr="002C6F92">
          <w:rPr>
            <w:rPrChange w:id="1013" w:author="hong qin" w:date="2012-01-19T16:49:00Z">
              <w:rPr>
                <w:rFonts w:ascii="Times New Roman" w:hAnsi="Times New Roman"/>
              </w:rPr>
            </w:rPrChange>
          </w:rPr>
          <w:t xml:space="preserve"> Bull Environ </w:t>
        </w:r>
        <w:proofErr w:type="spellStart"/>
        <w:r w:rsidRPr="002C6F92">
          <w:rPr>
            <w:rPrChange w:id="1014" w:author="hong qin" w:date="2012-01-19T16:49:00Z">
              <w:rPr>
                <w:rFonts w:ascii="Times New Roman" w:hAnsi="Times New Roman"/>
              </w:rPr>
            </w:rPrChange>
          </w:rPr>
          <w:t>Contam</w:t>
        </w:r>
        <w:proofErr w:type="spellEnd"/>
        <w:r w:rsidRPr="002C6F92">
          <w:rPr>
            <w:rPrChange w:id="1015" w:author="hong qin" w:date="2012-01-19T16:49:00Z">
              <w:rPr>
                <w:rFonts w:ascii="Times New Roman" w:hAnsi="Times New Roman"/>
              </w:rPr>
            </w:rPrChange>
          </w:rPr>
          <w:t xml:space="preserve"> </w:t>
        </w:r>
        <w:proofErr w:type="spellStart"/>
        <w:r w:rsidRPr="002C6F92">
          <w:rPr>
            <w:rPrChange w:id="1016" w:author="hong qin" w:date="2012-01-19T16:49:00Z">
              <w:rPr>
                <w:rFonts w:ascii="Times New Roman" w:hAnsi="Times New Roman"/>
              </w:rPr>
            </w:rPrChange>
          </w:rPr>
          <w:t>Toxicol</w:t>
        </w:r>
        <w:proofErr w:type="spellEnd"/>
        <w:r w:rsidRPr="002C6F92">
          <w:rPr>
            <w:rPrChange w:id="1017" w:author="hong qin" w:date="2012-01-19T16:49:00Z">
              <w:rPr>
                <w:rFonts w:ascii="Times New Roman" w:hAnsi="Times New Roman"/>
              </w:rPr>
            </w:rPrChange>
          </w:rPr>
          <w:t xml:space="preserve">, 1987. </w:t>
        </w:r>
        <w:r w:rsidRPr="002C6F92">
          <w:rPr>
            <w:b/>
            <w:rPrChange w:id="1018" w:author="hong qin" w:date="2012-01-19T16:49:00Z">
              <w:rPr>
                <w:rFonts w:ascii="Times New Roman" w:hAnsi="Times New Roman"/>
              </w:rPr>
            </w:rPrChange>
          </w:rPr>
          <w:t>39</w:t>
        </w:r>
        <w:r w:rsidRPr="002C6F92">
          <w:rPr>
            <w:rPrChange w:id="1019" w:author="hong qin" w:date="2012-01-19T16:49:00Z">
              <w:rPr>
                <w:rFonts w:ascii="Times New Roman" w:hAnsi="Times New Roman"/>
              </w:rPr>
            </w:rPrChange>
          </w:rPr>
          <w:t>(2): p. 209-13.</w:t>
        </w:r>
      </w:ins>
    </w:p>
    <w:p w:rsidR="002C6F92" w:rsidRPr="002C6F92" w:rsidRDefault="002C6F92" w:rsidP="002C6F92">
      <w:pPr>
        <w:spacing w:line="240" w:lineRule="auto"/>
        <w:ind w:left="720" w:hanging="720"/>
        <w:jc w:val="both"/>
        <w:rPr>
          <w:ins w:id="1020" w:author="hong qin" w:date="2012-01-19T16:49:00Z"/>
          <w:rPrChange w:id="1021" w:author="hong qin" w:date="2012-01-19T16:49:00Z">
            <w:rPr>
              <w:ins w:id="1022" w:author="hong qin" w:date="2012-01-19T16:49:00Z"/>
              <w:rFonts w:ascii="Times New Roman" w:hAnsi="Times New Roman"/>
            </w:rPr>
          </w:rPrChange>
        </w:rPr>
      </w:pPr>
      <w:ins w:id="1023" w:author="hong qin" w:date="2012-01-19T16:49:00Z">
        <w:r w:rsidRPr="002C6F92">
          <w:rPr>
            <w:rPrChange w:id="1024" w:author="hong qin" w:date="2012-01-19T16:49:00Z">
              <w:rPr>
                <w:rFonts w:ascii="Times New Roman" w:hAnsi="Times New Roman"/>
              </w:rPr>
            </w:rPrChange>
          </w:rPr>
          <w:t>25.</w:t>
        </w:r>
        <w:r w:rsidRPr="002C6F92">
          <w:rPr>
            <w:rPrChange w:id="1025" w:author="hong qin" w:date="2012-01-19T16:49:00Z">
              <w:rPr>
                <w:rFonts w:ascii="Times New Roman" w:hAnsi="Times New Roman"/>
              </w:rPr>
            </w:rPrChange>
          </w:rPr>
          <w:tab/>
        </w:r>
        <w:proofErr w:type="spellStart"/>
        <w:r w:rsidRPr="002C6F92">
          <w:rPr>
            <w:rPrChange w:id="1026" w:author="hong qin" w:date="2012-01-19T16:49:00Z">
              <w:rPr>
                <w:rFonts w:ascii="Times New Roman" w:hAnsi="Times New Roman"/>
              </w:rPr>
            </w:rPrChange>
          </w:rPr>
          <w:t>Ibeanusi</w:t>
        </w:r>
        <w:proofErr w:type="spellEnd"/>
        <w:r w:rsidRPr="002C6F92">
          <w:rPr>
            <w:rPrChange w:id="1027" w:author="hong qin" w:date="2012-01-19T16:49:00Z">
              <w:rPr>
                <w:rFonts w:ascii="Times New Roman" w:hAnsi="Times New Roman"/>
              </w:rPr>
            </w:rPrChange>
          </w:rPr>
          <w:t xml:space="preserve">, V.M., D. </w:t>
        </w:r>
        <w:proofErr w:type="spellStart"/>
        <w:r w:rsidRPr="002C6F92">
          <w:rPr>
            <w:rPrChange w:id="1028" w:author="hong qin" w:date="2012-01-19T16:49:00Z">
              <w:rPr>
                <w:rFonts w:ascii="Times New Roman" w:hAnsi="Times New Roman"/>
              </w:rPr>
            </w:rPrChange>
          </w:rPr>
          <w:t>Phinney</w:t>
        </w:r>
        <w:proofErr w:type="spellEnd"/>
        <w:r w:rsidRPr="002C6F92">
          <w:rPr>
            <w:rPrChange w:id="1029" w:author="hong qin" w:date="2012-01-19T16:49:00Z">
              <w:rPr>
                <w:rFonts w:ascii="Times New Roman" w:hAnsi="Times New Roman"/>
              </w:rPr>
            </w:rPrChange>
          </w:rPr>
          <w:t xml:space="preserve">, and M. Thompson, </w:t>
        </w:r>
        <w:r w:rsidRPr="002C6F92">
          <w:rPr>
            <w:i/>
            <w:rPrChange w:id="1030" w:author="hong qin" w:date="2012-01-19T16:49:00Z">
              <w:rPr>
                <w:rFonts w:ascii="Times New Roman" w:hAnsi="Times New Roman"/>
              </w:rPr>
            </w:rPrChange>
          </w:rPr>
          <w:t>Removal and recovery of metals from a coal pile runoff.</w:t>
        </w:r>
        <w:r w:rsidRPr="002C6F92">
          <w:rPr>
            <w:rPrChange w:id="1031" w:author="hong qin" w:date="2012-01-19T16:49:00Z">
              <w:rPr>
                <w:rFonts w:ascii="Times New Roman" w:hAnsi="Times New Roman"/>
              </w:rPr>
            </w:rPrChange>
          </w:rPr>
          <w:t xml:space="preserve"> Environ </w:t>
        </w:r>
        <w:proofErr w:type="spellStart"/>
        <w:r w:rsidRPr="002C6F92">
          <w:rPr>
            <w:rPrChange w:id="1032" w:author="hong qin" w:date="2012-01-19T16:49:00Z">
              <w:rPr>
                <w:rFonts w:ascii="Times New Roman" w:hAnsi="Times New Roman"/>
              </w:rPr>
            </w:rPrChange>
          </w:rPr>
          <w:t>Monit</w:t>
        </w:r>
        <w:proofErr w:type="spellEnd"/>
        <w:r w:rsidRPr="002C6F92">
          <w:rPr>
            <w:rPrChange w:id="1033" w:author="hong qin" w:date="2012-01-19T16:49:00Z">
              <w:rPr>
                <w:rFonts w:ascii="Times New Roman" w:hAnsi="Times New Roman"/>
              </w:rPr>
            </w:rPrChange>
          </w:rPr>
          <w:t xml:space="preserve"> Assess, 2003. </w:t>
        </w:r>
        <w:r w:rsidRPr="002C6F92">
          <w:rPr>
            <w:b/>
            <w:rPrChange w:id="1034" w:author="hong qin" w:date="2012-01-19T16:49:00Z">
              <w:rPr>
                <w:rFonts w:ascii="Times New Roman" w:hAnsi="Times New Roman"/>
              </w:rPr>
            </w:rPrChange>
          </w:rPr>
          <w:t>84</w:t>
        </w:r>
        <w:r w:rsidRPr="002C6F92">
          <w:rPr>
            <w:rPrChange w:id="1035" w:author="hong qin" w:date="2012-01-19T16:49:00Z">
              <w:rPr>
                <w:rFonts w:ascii="Times New Roman" w:hAnsi="Times New Roman"/>
              </w:rPr>
            </w:rPrChange>
          </w:rPr>
          <w:t>(1-2): p. 35-44.</w:t>
        </w:r>
      </w:ins>
    </w:p>
    <w:p w:rsidR="002C6F92" w:rsidRPr="002C6F92" w:rsidRDefault="002C6F92" w:rsidP="002C6F92">
      <w:pPr>
        <w:spacing w:line="240" w:lineRule="auto"/>
        <w:ind w:left="720" w:hanging="720"/>
        <w:jc w:val="both"/>
        <w:rPr>
          <w:ins w:id="1036" w:author="hong qin" w:date="2012-01-19T16:49:00Z"/>
          <w:rPrChange w:id="1037" w:author="hong qin" w:date="2012-01-19T16:49:00Z">
            <w:rPr>
              <w:ins w:id="1038" w:author="hong qin" w:date="2012-01-19T16:49:00Z"/>
              <w:rFonts w:ascii="Times New Roman" w:hAnsi="Times New Roman"/>
            </w:rPr>
          </w:rPrChange>
        </w:rPr>
      </w:pPr>
      <w:ins w:id="1039" w:author="hong qin" w:date="2012-01-19T16:49:00Z">
        <w:r w:rsidRPr="002C6F92">
          <w:rPr>
            <w:rPrChange w:id="1040" w:author="hong qin" w:date="2012-01-19T16:49:00Z">
              <w:rPr>
                <w:rFonts w:ascii="Times New Roman" w:hAnsi="Times New Roman"/>
              </w:rPr>
            </w:rPrChange>
          </w:rPr>
          <w:t>26.</w:t>
        </w:r>
        <w:r w:rsidRPr="002C6F92">
          <w:rPr>
            <w:rPrChange w:id="1041" w:author="hong qin" w:date="2012-01-19T16:49:00Z">
              <w:rPr>
                <w:rFonts w:ascii="Times New Roman" w:hAnsi="Times New Roman"/>
              </w:rPr>
            </w:rPrChange>
          </w:rPr>
          <w:tab/>
        </w:r>
        <w:proofErr w:type="spellStart"/>
        <w:r w:rsidRPr="002C6F92">
          <w:rPr>
            <w:rPrChange w:id="1042" w:author="hong qin" w:date="2012-01-19T16:49:00Z">
              <w:rPr>
                <w:rFonts w:ascii="Times New Roman" w:hAnsi="Times New Roman"/>
              </w:rPr>
            </w:rPrChange>
          </w:rPr>
          <w:t>Ibeanusi</w:t>
        </w:r>
        <w:proofErr w:type="spellEnd"/>
        <w:r w:rsidRPr="002C6F92">
          <w:rPr>
            <w:rPrChange w:id="1043" w:author="hong qin" w:date="2012-01-19T16:49:00Z">
              <w:rPr>
                <w:rFonts w:ascii="Times New Roman" w:hAnsi="Times New Roman"/>
              </w:rPr>
            </w:rPrChange>
          </w:rPr>
          <w:t xml:space="preserve">, V., Y. </w:t>
        </w:r>
        <w:proofErr w:type="spellStart"/>
        <w:r w:rsidRPr="002C6F92">
          <w:rPr>
            <w:rPrChange w:id="1044" w:author="hong qin" w:date="2012-01-19T16:49:00Z">
              <w:rPr>
                <w:rFonts w:ascii="Times New Roman" w:hAnsi="Times New Roman"/>
              </w:rPr>
            </w:rPrChange>
          </w:rPr>
          <w:t>Jeilani</w:t>
        </w:r>
        <w:proofErr w:type="spellEnd"/>
        <w:r w:rsidRPr="002C6F92">
          <w:rPr>
            <w:rPrChange w:id="1045" w:author="hong qin" w:date="2012-01-19T16:49:00Z">
              <w:rPr>
                <w:rFonts w:ascii="Times New Roman" w:hAnsi="Times New Roman"/>
              </w:rPr>
            </w:rPrChange>
          </w:rPr>
          <w:t xml:space="preserve">, S. Houston, D. Doss, and B. Coley, </w:t>
        </w:r>
        <w:r w:rsidRPr="002C6F92">
          <w:rPr>
            <w:i/>
            <w:rPrChange w:id="1046" w:author="hong qin" w:date="2012-01-19T16:49:00Z">
              <w:rPr>
                <w:rFonts w:ascii="Times New Roman" w:hAnsi="Times New Roman"/>
              </w:rPr>
            </w:rPrChange>
          </w:rPr>
          <w:t>Sequential anaerobic-aerobic degradation of munitions waste.</w:t>
        </w:r>
        <w:r w:rsidRPr="002C6F92">
          <w:rPr>
            <w:rPrChange w:id="1047" w:author="hong qin" w:date="2012-01-19T16:49:00Z">
              <w:rPr>
                <w:rFonts w:ascii="Times New Roman" w:hAnsi="Times New Roman"/>
              </w:rPr>
            </w:rPrChange>
          </w:rPr>
          <w:t xml:space="preserve"> </w:t>
        </w:r>
        <w:proofErr w:type="spellStart"/>
        <w:r w:rsidRPr="002C6F92">
          <w:rPr>
            <w:rPrChange w:id="1048" w:author="hong qin" w:date="2012-01-19T16:49:00Z">
              <w:rPr>
                <w:rFonts w:ascii="Times New Roman" w:hAnsi="Times New Roman"/>
              </w:rPr>
            </w:rPrChange>
          </w:rPr>
          <w:t>Biotechnol</w:t>
        </w:r>
        <w:proofErr w:type="spellEnd"/>
        <w:r w:rsidRPr="002C6F92">
          <w:rPr>
            <w:rPrChange w:id="1049" w:author="hong qin" w:date="2012-01-19T16:49:00Z">
              <w:rPr>
                <w:rFonts w:ascii="Times New Roman" w:hAnsi="Times New Roman"/>
              </w:rPr>
            </w:rPrChange>
          </w:rPr>
          <w:t xml:space="preserve"> </w:t>
        </w:r>
        <w:proofErr w:type="spellStart"/>
        <w:r w:rsidRPr="002C6F92">
          <w:rPr>
            <w:rPrChange w:id="1050" w:author="hong qin" w:date="2012-01-19T16:49:00Z">
              <w:rPr>
                <w:rFonts w:ascii="Times New Roman" w:hAnsi="Times New Roman"/>
              </w:rPr>
            </w:rPrChange>
          </w:rPr>
          <w:t>Lett</w:t>
        </w:r>
        <w:proofErr w:type="spellEnd"/>
        <w:r w:rsidRPr="002C6F92">
          <w:rPr>
            <w:rPrChange w:id="1051" w:author="hong qin" w:date="2012-01-19T16:49:00Z">
              <w:rPr>
                <w:rFonts w:ascii="Times New Roman" w:hAnsi="Times New Roman"/>
              </w:rPr>
            </w:rPrChange>
          </w:rPr>
          <w:t xml:space="preserve">, 2009. </w:t>
        </w:r>
        <w:r w:rsidRPr="002C6F92">
          <w:rPr>
            <w:b/>
            <w:rPrChange w:id="1052" w:author="hong qin" w:date="2012-01-19T16:49:00Z">
              <w:rPr>
                <w:rFonts w:ascii="Times New Roman" w:hAnsi="Times New Roman"/>
              </w:rPr>
            </w:rPrChange>
          </w:rPr>
          <w:t>31</w:t>
        </w:r>
        <w:r w:rsidRPr="002C6F92">
          <w:rPr>
            <w:rPrChange w:id="1053" w:author="hong qin" w:date="2012-01-19T16:49:00Z">
              <w:rPr>
                <w:rFonts w:ascii="Times New Roman" w:hAnsi="Times New Roman"/>
              </w:rPr>
            </w:rPrChange>
          </w:rPr>
          <w:t>(1): p. 65-9.</w:t>
        </w:r>
      </w:ins>
    </w:p>
    <w:p w:rsidR="002C6F92" w:rsidRPr="002C6F92" w:rsidRDefault="002C6F92" w:rsidP="002C6F92">
      <w:pPr>
        <w:spacing w:line="240" w:lineRule="auto"/>
        <w:ind w:left="720" w:hanging="720"/>
        <w:jc w:val="both"/>
        <w:rPr>
          <w:ins w:id="1054" w:author="hong qin" w:date="2012-01-19T16:49:00Z"/>
          <w:rPrChange w:id="1055" w:author="hong qin" w:date="2012-01-19T16:49:00Z">
            <w:rPr>
              <w:ins w:id="1056" w:author="hong qin" w:date="2012-01-19T16:49:00Z"/>
              <w:rFonts w:ascii="Times New Roman" w:hAnsi="Times New Roman"/>
            </w:rPr>
          </w:rPrChange>
        </w:rPr>
      </w:pPr>
      <w:ins w:id="1057" w:author="hong qin" w:date="2012-01-19T16:49:00Z">
        <w:r w:rsidRPr="002C6F92">
          <w:rPr>
            <w:rPrChange w:id="1058" w:author="hong qin" w:date="2012-01-19T16:49:00Z">
              <w:rPr>
                <w:rFonts w:ascii="Times New Roman" w:hAnsi="Times New Roman"/>
              </w:rPr>
            </w:rPrChange>
          </w:rPr>
          <w:t>27.</w:t>
        </w:r>
        <w:r w:rsidRPr="002C6F92">
          <w:rPr>
            <w:rPrChange w:id="1059" w:author="hong qin" w:date="2012-01-19T16:49:00Z">
              <w:rPr>
                <w:rFonts w:ascii="Times New Roman" w:hAnsi="Times New Roman"/>
              </w:rPr>
            </w:rPrChange>
          </w:rPr>
          <w:tab/>
        </w:r>
        <w:proofErr w:type="spellStart"/>
        <w:r w:rsidRPr="002C6F92">
          <w:rPr>
            <w:rPrChange w:id="1060" w:author="hong qin" w:date="2012-01-19T16:49:00Z">
              <w:rPr>
                <w:rFonts w:ascii="Times New Roman" w:hAnsi="Times New Roman"/>
              </w:rPr>
            </w:rPrChange>
          </w:rPr>
          <w:t>Jeilani</w:t>
        </w:r>
        <w:proofErr w:type="spellEnd"/>
        <w:r w:rsidRPr="002C6F92">
          <w:rPr>
            <w:rPrChange w:id="1061" w:author="hong qin" w:date="2012-01-19T16:49:00Z">
              <w:rPr>
                <w:rFonts w:ascii="Times New Roman" w:hAnsi="Times New Roman"/>
              </w:rPr>
            </w:rPrChange>
          </w:rPr>
          <w:t xml:space="preserve">, Y.A., B.H. </w:t>
        </w:r>
        <w:proofErr w:type="spellStart"/>
        <w:r w:rsidRPr="002C6F92">
          <w:rPr>
            <w:rPrChange w:id="1062" w:author="hong qin" w:date="2012-01-19T16:49:00Z">
              <w:rPr>
                <w:rFonts w:ascii="Times New Roman" w:hAnsi="Times New Roman"/>
              </w:rPr>
            </w:rPrChange>
          </w:rPr>
          <w:t>Cardelino</w:t>
        </w:r>
        <w:proofErr w:type="spellEnd"/>
        <w:r w:rsidRPr="002C6F92">
          <w:rPr>
            <w:rPrChange w:id="1063" w:author="hong qin" w:date="2012-01-19T16:49:00Z">
              <w:rPr>
                <w:rFonts w:ascii="Times New Roman" w:hAnsi="Times New Roman"/>
              </w:rPr>
            </w:rPrChange>
          </w:rPr>
          <w:t xml:space="preserve">, and V.M. </w:t>
        </w:r>
        <w:proofErr w:type="spellStart"/>
        <w:r w:rsidRPr="002C6F92">
          <w:rPr>
            <w:rPrChange w:id="1064" w:author="hong qin" w:date="2012-01-19T16:49:00Z">
              <w:rPr>
                <w:rFonts w:ascii="Times New Roman" w:hAnsi="Times New Roman"/>
              </w:rPr>
            </w:rPrChange>
          </w:rPr>
          <w:t>Ibeanusi</w:t>
        </w:r>
        <w:proofErr w:type="spellEnd"/>
        <w:r w:rsidRPr="002C6F92">
          <w:rPr>
            <w:rPrChange w:id="1065" w:author="hong qin" w:date="2012-01-19T16:49:00Z">
              <w:rPr>
                <w:rFonts w:ascii="Times New Roman" w:hAnsi="Times New Roman"/>
              </w:rPr>
            </w:rPrChange>
          </w:rPr>
          <w:t xml:space="preserve">, </w:t>
        </w:r>
        <w:r w:rsidRPr="002C6F92">
          <w:rPr>
            <w:i/>
            <w:rPrChange w:id="1066" w:author="hong qin" w:date="2012-01-19T16:49:00Z">
              <w:rPr>
                <w:rFonts w:ascii="Times New Roman" w:hAnsi="Times New Roman"/>
              </w:rPr>
            </w:rPrChange>
          </w:rPr>
          <w:t>Positive chemical ionization triple-</w:t>
        </w:r>
        <w:proofErr w:type="spellStart"/>
        <w:r w:rsidRPr="002C6F92">
          <w:rPr>
            <w:i/>
            <w:rPrChange w:id="1067" w:author="hong qin" w:date="2012-01-19T16:49:00Z">
              <w:rPr>
                <w:rFonts w:ascii="Times New Roman" w:hAnsi="Times New Roman"/>
              </w:rPr>
            </w:rPrChange>
          </w:rPr>
          <w:t>quadrupole</w:t>
        </w:r>
        <w:proofErr w:type="spellEnd"/>
        <w:r w:rsidRPr="002C6F92">
          <w:rPr>
            <w:i/>
            <w:rPrChange w:id="1068" w:author="hong qin" w:date="2012-01-19T16:49:00Z">
              <w:rPr>
                <w:rFonts w:ascii="Times New Roman" w:hAnsi="Times New Roman"/>
              </w:rPr>
            </w:rPrChange>
          </w:rPr>
          <w:t xml:space="preserve"> mass spectrometry and </w:t>
        </w:r>
        <w:proofErr w:type="spellStart"/>
        <w:r w:rsidRPr="002C6F92">
          <w:rPr>
            <w:i/>
            <w:rPrChange w:id="1069" w:author="hong qin" w:date="2012-01-19T16:49:00Z">
              <w:rPr>
                <w:rFonts w:ascii="Times New Roman" w:hAnsi="Times New Roman"/>
              </w:rPr>
            </w:rPrChange>
          </w:rPr>
          <w:t>ab</w:t>
        </w:r>
        <w:proofErr w:type="spellEnd"/>
        <w:r w:rsidRPr="002C6F92">
          <w:rPr>
            <w:i/>
            <w:rPrChange w:id="1070" w:author="hong qin" w:date="2012-01-19T16:49:00Z">
              <w:rPr>
                <w:rFonts w:ascii="Times New Roman" w:hAnsi="Times New Roman"/>
              </w:rPr>
            </w:rPrChange>
          </w:rPr>
          <w:t xml:space="preserve"> initio computational studies of the multi-pathway fragmentation of phthalates.</w:t>
        </w:r>
        <w:r w:rsidRPr="002C6F92">
          <w:rPr>
            <w:rPrChange w:id="1071" w:author="hong qin" w:date="2012-01-19T16:49:00Z">
              <w:rPr>
                <w:rFonts w:ascii="Times New Roman" w:hAnsi="Times New Roman"/>
              </w:rPr>
            </w:rPrChange>
          </w:rPr>
          <w:t xml:space="preserve"> </w:t>
        </w:r>
        <w:proofErr w:type="gramStart"/>
        <w:r w:rsidRPr="002C6F92">
          <w:rPr>
            <w:rPrChange w:id="1072" w:author="hong qin" w:date="2012-01-19T16:49:00Z">
              <w:rPr>
                <w:rFonts w:ascii="Times New Roman" w:hAnsi="Times New Roman"/>
              </w:rPr>
            </w:rPrChange>
          </w:rPr>
          <w:t xml:space="preserve">J Mass </w:t>
        </w:r>
        <w:proofErr w:type="spellStart"/>
        <w:r w:rsidRPr="002C6F92">
          <w:rPr>
            <w:rPrChange w:id="1073" w:author="hong qin" w:date="2012-01-19T16:49:00Z">
              <w:rPr>
                <w:rFonts w:ascii="Times New Roman" w:hAnsi="Times New Roman"/>
              </w:rPr>
            </w:rPrChange>
          </w:rPr>
          <w:t>Spectrom</w:t>
        </w:r>
        <w:proofErr w:type="spellEnd"/>
        <w:r w:rsidRPr="002C6F92">
          <w:rPr>
            <w:rPrChange w:id="1074" w:author="hong qin" w:date="2012-01-19T16:49:00Z">
              <w:rPr>
                <w:rFonts w:ascii="Times New Roman" w:hAnsi="Times New Roman"/>
              </w:rPr>
            </w:rPrChange>
          </w:rPr>
          <w:t>, 2010.</w:t>
        </w:r>
        <w:proofErr w:type="gramEnd"/>
        <w:r w:rsidRPr="002C6F92">
          <w:rPr>
            <w:rPrChange w:id="1075" w:author="hong qin" w:date="2012-01-19T16:49:00Z">
              <w:rPr>
                <w:rFonts w:ascii="Times New Roman" w:hAnsi="Times New Roman"/>
              </w:rPr>
            </w:rPrChange>
          </w:rPr>
          <w:t xml:space="preserve"> </w:t>
        </w:r>
        <w:r w:rsidRPr="002C6F92">
          <w:rPr>
            <w:b/>
            <w:rPrChange w:id="1076" w:author="hong qin" w:date="2012-01-19T16:49:00Z">
              <w:rPr>
                <w:rFonts w:ascii="Times New Roman" w:hAnsi="Times New Roman"/>
              </w:rPr>
            </w:rPrChange>
          </w:rPr>
          <w:t>45</w:t>
        </w:r>
        <w:r w:rsidRPr="002C6F92">
          <w:rPr>
            <w:rPrChange w:id="1077" w:author="hong qin" w:date="2012-01-19T16:49:00Z">
              <w:rPr>
                <w:rFonts w:ascii="Times New Roman" w:hAnsi="Times New Roman"/>
              </w:rPr>
            </w:rPrChange>
          </w:rPr>
          <w:t>(6): p. 678-85.</w:t>
        </w:r>
      </w:ins>
    </w:p>
    <w:p w:rsidR="002C6F92" w:rsidRPr="002C6F92" w:rsidRDefault="002C6F92" w:rsidP="002C6F92">
      <w:pPr>
        <w:spacing w:line="240" w:lineRule="auto"/>
        <w:ind w:left="720" w:hanging="720"/>
        <w:jc w:val="both"/>
        <w:rPr>
          <w:ins w:id="1078" w:author="hong qin" w:date="2012-01-19T16:49:00Z"/>
          <w:rPrChange w:id="1079" w:author="hong qin" w:date="2012-01-19T16:49:00Z">
            <w:rPr>
              <w:ins w:id="1080" w:author="hong qin" w:date="2012-01-19T16:49:00Z"/>
              <w:rFonts w:ascii="Times New Roman" w:hAnsi="Times New Roman"/>
            </w:rPr>
          </w:rPrChange>
        </w:rPr>
      </w:pPr>
      <w:ins w:id="1081" w:author="hong qin" w:date="2012-01-19T16:49:00Z">
        <w:r w:rsidRPr="002C6F92">
          <w:rPr>
            <w:rPrChange w:id="1082" w:author="hong qin" w:date="2012-01-19T16:49:00Z">
              <w:rPr>
                <w:rFonts w:ascii="Times New Roman" w:hAnsi="Times New Roman"/>
              </w:rPr>
            </w:rPrChange>
          </w:rPr>
          <w:t>28.</w:t>
        </w:r>
        <w:r w:rsidRPr="002C6F92">
          <w:rPr>
            <w:rPrChange w:id="1083" w:author="hong qin" w:date="2012-01-19T16:49:00Z">
              <w:rPr>
                <w:rFonts w:ascii="Times New Roman" w:hAnsi="Times New Roman"/>
              </w:rPr>
            </w:rPrChange>
          </w:rPr>
          <w:tab/>
        </w:r>
        <w:proofErr w:type="spellStart"/>
        <w:r w:rsidRPr="002C6F92">
          <w:rPr>
            <w:rPrChange w:id="1084" w:author="hong qin" w:date="2012-01-19T16:49:00Z">
              <w:rPr>
                <w:rFonts w:ascii="Times New Roman" w:hAnsi="Times New Roman"/>
              </w:rPr>
            </w:rPrChange>
          </w:rPr>
          <w:t>Jeilani</w:t>
        </w:r>
        <w:proofErr w:type="spellEnd"/>
        <w:r w:rsidRPr="002C6F92">
          <w:rPr>
            <w:rPrChange w:id="1085" w:author="hong qin" w:date="2012-01-19T16:49:00Z">
              <w:rPr>
                <w:rFonts w:ascii="Times New Roman" w:hAnsi="Times New Roman"/>
              </w:rPr>
            </w:rPrChange>
          </w:rPr>
          <w:t xml:space="preserve">, Y.A., B.H. </w:t>
        </w:r>
        <w:proofErr w:type="spellStart"/>
        <w:r w:rsidRPr="002C6F92">
          <w:rPr>
            <w:rPrChange w:id="1086" w:author="hong qin" w:date="2012-01-19T16:49:00Z">
              <w:rPr>
                <w:rFonts w:ascii="Times New Roman" w:hAnsi="Times New Roman"/>
              </w:rPr>
            </w:rPrChange>
          </w:rPr>
          <w:t>Cardelino</w:t>
        </w:r>
        <w:proofErr w:type="spellEnd"/>
        <w:r w:rsidRPr="002C6F92">
          <w:rPr>
            <w:rPrChange w:id="1087" w:author="hong qin" w:date="2012-01-19T16:49:00Z">
              <w:rPr>
                <w:rFonts w:ascii="Times New Roman" w:hAnsi="Times New Roman"/>
              </w:rPr>
            </w:rPrChange>
          </w:rPr>
          <w:t xml:space="preserve">, and V.M. </w:t>
        </w:r>
        <w:proofErr w:type="spellStart"/>
        <w:r w:rsidRPr="002C6F92">
          <w:rPr>
            <w:rPrChange w:id="1088" w:author="hong qin" w:date="2012-01-19T16:49:00Z">
              <w:rPr>
                <w:rFonts w:ascii="Times New Roman" w:hAnsi="Times New Roman"/>
              </w:rPr>
            </w:rPrChange>
          </w:rPr>
          <w:t>Ibeanusi</w:t>
        </w:r>
        <w:proofErr w:type="spellEnd"/>
        <w:r w:rsidRPr="002C6F92">
          <w:rPr>
            <w:rPrChange w:id="1089" w:author="hong qin" w:date="2012-01-19T16:49:00Z">
              <w:rPr>
                <w:rFonts w:ascii="Times New Roman" w:hAnsi="Times New Roman"/>
              </w:rPr>
            </w:rPrChange>
          </w:rPr>
          <w:t xml:space="preserve">, </w:t>
        </w:r>
        <w:r w:rsidRPr="002C6F92">
          <w:rPr>
            <w:i/>
            <w:rPrChange w:id="1090" w:author="hong qin" w:date="2012-01-19T16:49:00Z">
              <w:rPr>
                <w:rFonts w:ascii="Times New Roman" w:hAnsi="Times New Roman"/>
              </w:rPr>
            </w:rPrChange>
          </w:rPr>
          <w:t xml:space="preserve">Density functional theory and mass spectrometry of phthalate fragmentations mechanisms: modeling </w:t>
        </w:r>
        <w:proofErr w:type="spellStart"/>
        <w:r w:rsidRPr="002C6F92">
          <w:rPr>
            <w:i/>
            <w:rPrChange w:id="1091" w:author="hong qin" w:date="2012-01-19T16:49:00Z">
              <w:rPr>
                <w:rFonts w:ascii="Times New Roman" w:hAnsi="Times New Roman"/>
              </w:rPr>
            </w:rPrChange>
          </w:rPr>
          <w:t>hyperconjugated</w:t>
        </w:r>
        <w:proofErr w:type="spellEnd"/>
        <w:r w:rsidRPr="002C6F92">
          <w:rPr>
            <w:i/>
            <w:rPrChange w:id="1092" w:author="hong qin" w:date="2012-01-19T16:49:00Z">
              <w:rPr>
                <w:rFonts w:ascii="Times New Roman" w:hAnsi="Times New Roman"/>
              </w:rPr>
            </w:rPrChange>
          </w:rPr>
          <w:t xml:space="preserve"> </w:t>
        </w:r>
        <w:proofErr w:type="spellStart"/>
        <w:r w:rsidRPr="002C6F92">
          <w:rPr>
            <w:i/>
            <w:rPrChange w:id="1093" w:author="hong qin" w:date="2012-01-19T16:49:00Z">
              <w:rPr>
                <w:rFonts w:ascii="Times New Roman" w:hAnsi="Times New Roman"/>
              </w:rPr>
            </w:rPrChange>
          </w:rPr>
          <w:t>carbocation</w:t>
        </w:r>
        <w:proofErr w:type="spellEnd"/>
        <w:r w:rsidRPr="002C6F92">
          <w:rPr>
            <w:i/>
            <w:rPrChange w:id="1094" w:author="hong qin" w:date="2012-01-19T16:49:00Z">
              <w:rPr>
                <w:rFonts w:ascii="Times New Roman" w:hAnsi="Times New Roman"/>
              </w:rPr>
            </w:rPrChange>
          </w:rPr>
          <w:t xml:space="preserve"> and radical </w:t>
        </w:r>
        <w:proofErr w:type="spellStart"/>
        <w:r w:rsidRPr="002C6F92">
          <w:rPr>
            <w:i/>
            <w:rPrChange w:id="1095" w:author="hong qin" w:date="2012-01-19T16:49:00Z">
              <w:rPr>
                <w:rFonts w:ascii="Times New Roman" w:hAnsi="Times New Roman"/>
              </w:rPr>
            </w:rPrChange>
          </w:rPr>
          <w:t>cation</w:t>
        </w:r>
        <w:proofErr w:type="spellEnd"/>
        <w:r w:rsidRPr="002C6F92">
          <w:rPr>
            <w:i/>
            <w:rPrChange w:id="1096" w:author="hong qin" w:date="2012-01-19T16:49:00Z">
              <w:rPr>
                <w:rFonts w:ascii="Times New Roman" w:hAnsi="Times New Roman"/>
              </w:rPr>
            </w:rPrChange>
          </w:rPr>
          <w:t xml:space="preserve"> complexes with neutral molecules.</w:t>
        </w:r>
        <w:r w:rsidRPr="002C6F92">
          <w:rPr>
            <w:rPrChange w:id="1097" w:author="hong qin" w:date="2012-01-19T16:49:00Z">
              <w:rPr>
                <w:rFonts w:ascii="Times New Roman" w:hAnsi="Times New Roman"/>
              </w:rPr>
            </w:rPrChange>
          </w:rPr>
          <w:t xml:space="preserve"> J Am Soc Mass </w:t>
        </w:r>
        <w:proofErr w:type="spellStart"/>
        <w:r w:rsidRPr="002C6F92">
          <w:rPr>
            <w:rPrChange w:id="1098" w:author="hong qin" w:date="2012-01-19T16:49:00Z">
              <w:rPr>
                <w:rFonts w:ascii="Times New Roman" w:hAnsi="Times New Roman"/>
              </w:rPr>
            </w:rPrChange>
          </w:rPr>
          <w:t>Spectrom</w:t>
        </w:r>
        <w:proofErr w:type="spellEnd"/>
        <w:r w:rsidRPr="002C6F92">
          <w:rPr>
            <w:rPrChange w:id="1099" w:author="hong qin" w:date="2012-01-19T16:49:00Z">
              <w:rPr>
                <w:rFonts w:ascii="Times New Roman" w:hAnsi="Times New Roman"/>
              </w:rPr>
            </w:rPrChange>
          </w:rPr>
          <w:t xml:space="preserve">, 2011. </w:t>
        </w:r>
        <w:r w:rsidRPr="002C6F92">
          <w:rPr>
            <w:b/>
            <w:rPrChange w:id="1100" w:author="hong qin" w:date="2012-01-19T16:49:00Z">
              <w:rPr>
                <w:rFonts w:ascii="Times New Roman" w:hAnsi="Times New Roman"/>
              </w:rPr>
            </w:rPrChange>
          </w:rPr>
          <w:t>22</w:t>
        </w:r>
        <w:r w:rsidRPr="002C6F92">
          <w:rPr>
            <w:rPrChange w:id="1101" w:author="hong qin" w:date="2012-01-19T16:49:00Z">
              <w:rPr>
                <w:rFonts w:ascii="Times New Roman" w:hAnsi="Times New Roman"/>
              </w:rPr>
            </w:rPrChange>
          </w:rPr>
          <w:t>(11): p. 1999-2010.</w:t>
        </w:r>
      </w:ins>
    </w:p>
    <w:p w:rsidR="002C6F92" w:rsidRPr="002C6F92" w:rsidRDefault="002C6F92" w:rsidP="002C6F92">
      <w:pPr>
        <w:spacing w:line="240" w:lineRule="auto"/>
        <w:ind w:left="720" w:hanging="720"/>
        <w:jc w:val="both"/>
        <w:rPr>
          <w:ins w:id="1102" w:author="hong qin" w:date="2012-01-19T16:49:00Z"/>
          <w:rPrChange w:id="1103" w:author="hong qin" w:date="2012-01-19T16:49:00Z">
            <w:rPr>
              <w:ins w:id="1104" w:author="hong qin" w:date="2012-01-19T16:49:00Z"/>
              <w:rFonts w:ascii="Times New Roman" w:hAnsi="Times New Roman"/>
            </w:rPr>
          </w:rPrChange>
        </w:rPr>
      </w:pPr>
      <w:ins w:id="1105" w:author="hong qin" w:date="2012-01-19T16:49:00Z">
        <w:r w:rsidRPr="002C6F92">
          <w:rPr>
            <w:rPrChange w:id="1106" w:author="hong qin" w:date="2012-01-19T16:49:00Z">
              <w:rPr>
                <w:rFonts w:ascii="Times New Roman" w:hAnsi="Times New Roman"/>
              </w:rPr>
            </w:rPrChange>
          </w:rPr>
          <w:t>29.</w:t>
        </w:r>
        <w:r w:rsidRPr="002C6F92">
          <w:rPr>
            <w:rPrChange w:id="1107" w:author="hong qin" w:date="2012-01-19T16:49:00Z">
              <w:rPr>
                <w:rFonts w:ascii="Times New Roman" w:hAnsi="Times New Roman"/>
              </w:rPr>
            </w:rPrChange>
          </w:rPr>
          <w:tab/>
        </w:r>
        <w:proofErr w:type="spellStart"/>
        <w:r w:rsidRPr="002C6F92">
          <w:rPr>
            <w:rPrChange w:id="1108" w:author="hong qin" w:date="2012-01-19T16:49:00Z">
              <w:rPr>
                <w:rFonts w:ascii="Times New Roman" w:hAnsi="Times New Roman"/>
              </w:rPr>
            </w:rPrChange>
          </w:rPr>
          <w:t>Jeilani</w:t>
        </w:r>
        <w:proofErr w:type="spellEnd"/>
        <w:r w:rsidRPr="002C6F92">
          <w:rPr>
            <w:rPrChange w:id="1109" w:author="hong qin" w:date="2012-01-19T16:49:00Z">
              <w:rPr>
                <w:rFonts w:ascii="Times New Roman" w:hAnsi="Times New Roman"/>
              </w:rPr>
            </w:rPrChange>
          </w:rPr>
          <w:t xml:space="preserve">, Y.A., B.H. </w:t>
        </w:r>
        <w:proofErr w:type="spellStart"/>
        <w:r w:rsidRPr="002C6F92">
          <w:rPr>
            <w:rPrChange w:id="1110" w:author="hong qin" w:date="2012-01-19T16:49:00Z">
              <w:rPr>
                <w:rFonts w:ascii="Times New Roman" w:hAnsi="Times New Roman"/>
              </w:rPr>
            </w:rPrChange>
          </w:rPr>
          <w:t>Cardelino</w:t>
        </w:r>
        <w:proofErr w:type="spellEnd"/>
        <w:r w:rsidRPr="002C6F92">
          <w:rPr>
            <w:rPrChange w:id="1111" w:author="hong qin" w:date="2012-01-19T16:49:00Z">
              <w:rPr>
                <w:rFonts w:ascii="Times New Roman" w:hAnsi="Times New Roman"/>
              </w:rPr>
            </w:rPrChange>
          </w:rPr>
          <w:t xml:space="preserve">, and V.M. </w:t>
        </w:r>
        <w:proofErr w:type="spellStart"/>
        <w:r w:rsidRPr="002C6F92">
          <w:rPr>
            <w:rPrChange w:id="1112" w:author="hong qin" w:date="2012-01-19T16:49:00Z">
              <w:rPr>
                <w:rFonts w:ascii="Times New Roman" w:hAnsi="Times New Roman"/>
              </w:rPr>
            </w:rPrChange>
          </w:rPr>
          <w:t>Ibeanusi</w:t>
        </w:r>
        <w:proofErr w:type="spellEnd"/>
        <w:r w:rsidRPr="002C6F92">
          <w:rPr>
            <w:rPrChange w:id="1113" w:author="hong qin" w:date="2012-01-19T16:49:00Z">
              <w:rPr>
                <w:rFonts w:ascii="Times New Roman" w:hAnsi="Times New Roman"/>
              </w:rPr>
            </w:rPrChange>
          </w:rPr>
          <w:t xml:space="preserve">, </w:t>
        </w:r>
        <w:r w:rsidRPr="002C6F92">
          <w:rPr>
            <w:i/>
            <w:rPrChange w:id="1114" w:author="hong qin" w:date="2012-01-19T16:49:00Z">
              <w:rPr>
                <w:rFonts w:ascii="Times New Roman" w:hAnsi="Times New Roman"/>
              </w:rPr>
            </w:rPrChange>
          </w:rPr>
          <w:t xml:space="preserve">Hydrogen rearrangement and ring cleavage reactions study of progesterone by triple </w:t>
        </w:r>
        <w:proofErr w:type="spellStart"/>
        <w:r w:rsidRPr="002C6F92">
          <w:rPr>
            <w:i/>
            <w:rPrChange w:id="1115" w:author="hong qin" w:date="2012-01-19T16:49:00Z">
              <w:rPr>
                <w:rFonts w:ascii="Times New Roman" w:hAnsi="Times New Roman"/>
              </w:rPr>
            </w:rPrChange>
          </w:rPr>
          <w:t>quadrupole</w:t>
        </w:r>
        <w:proofErr w:type="spellEnd"/>
        <w:r w:rsidRPr="002C6F92">
          <w:rPr>
            <w:i/>
            <w:rPrChange w:id="1116" w:author="hong qin" w:date="2012-01-19T16:49:00Z">
              <w:rPr>
                <w:rFonts w:ascii="Times New Roman" w:hAnsi="Times New Roman"/>
              </w:rPr>
            </w:rPrChange>
          </w:rPr>
          <w:t xml:space="preserve"> mass spectrometry and density functional theory.</w:t>
        </w:r>
        <w:r w:rsidRPr="002C6F92">
          <w:rPr>
            <w:rPrChange w:id="1117" w:author="hong qin" w:date="2012-01-19T16:49:00Z">
              <w:rPr>
                <w:rFonts w:ascii="Times New Roman" w:hAnsi="Times New Roman"/>
              </w:rPr>
            </w:rPrChange>
          </w:rPr>
          <w:t xml:space="preserve"> </w:t>
        </w:r>
        <w:proofErr w:type="gramStart"/>
        <w:r w:rsidRPr="002C6F92">
          <w:rPr>
            <w:rPrChange w:id="1118" w:author="hong qin" w:date="2012-01-19T16:49:00Z">
              <w:rPr>
                <w:rFonts w:ascii="Times New Roman" w:hAnsi="Times New Roman"/>
              </w:rPr>
            </w:rPrChange>
          </w:rPr>
          <w:t xml:space="preserve">J Mass </w:t>
        </w:r>
        <w:proofErr w:type="spellStart"/>
        <w:r w:rsidRPr="002C6F92">
          <w:rPr>
            <w:rPrChange w:id="1119" w:author="hong qin" w:date="2012-01-19T16:49:00Z">
              <w:rPr>
                <w:rFonts w:ascii="Times New Roman" w:hAnsi="Times New Roman"/>
              </w:rPr>
            </w:rPrChange>
          </w:rPr>
          <w:t>Spectrom</w:t>
        </w:r>
        <w:proofErr w:type="spellEnd"/>
        <w:r w:rsidRPr="002C6F92">
          <w:rPr>
            <w:rPrChange w:id="1120" w:author="hong qin" w:date="2012-01-19T16:49:00Z">
              <w:rPr>
                <w:rFonts w:ascii="Times New Roman" w:hAnsi="Times New Roman"/>
              </w:rPr>
            </w:rPrChange>
          </w:rPr>
          <w:t>, 2011.</w:t>
        </w:r>
        <w:proofErr w:type="gramEnd"/>
        <w:r w:rsidRPr="002C6F92">
          <w:rPr>
            <w:rPrChange w:id="1121" w:author="hong qin" w:date="2012-01-19T16:49:00Z">
              <w:rPr>
                <w:rFonts w:ascii="Times New Roman" w:hAnsi="Times New Roman"/>
              </w:rPr>
            </w:rPrChange>
          </w:rPr>
          <w:t xml:space="preserve"> </w:t>
        </w:r>
        <w:r w:rsidRPr="002C6F92">
          <w:rPr>
            <w:b/>
            <w:rPrChange w:id="1122" w:author="hong qin" w:date="2012-01-19T16:49:00Z">
              <w:rPr>
                <w:rFonts w:ascii="Times New Roman" w:hAnsi="Times New Roman"/>
              </w:rPr>
            </w:rPrChange>
          </w:rPr>
          <w:t>46</w:t>
        </w:r>
        <w:r w:rsidRPr="002C6F92">
          <w:rPr>
            <w:rPrChange w:id="1123" w:author="hong qin" w:date="2012-01-19T16:49:00Z">
              <w:rPr>
                <w:rFonts w:ascii="Times New Roman" w:hAnsi="Times New Roman"/>
              </w:rPr>
            </w:rPrChange>
          </w:rPr>
          <w:t>(7): p. 625-34.</w:t>
        </w:r>
      </w:ins>
    </w:p>
    <w:p w:rsidR="002C6F92" w:rsidRPr="002C6F92" w:rsidRDefault="002C6F92" w:rsidP="002C6F92">
      <w:pPr>
        <w:spacing w:line="240" w:lineRule="auto"/>
        <w:ind w:left="720" w:hanging="720"/>
        <w:jc w:val="both"/>
        <w:rPr>
          <w:ins w:id="1124" w:author="hong qin" w:date="2012-01-19T16:49:00Z"/>
          <w:rPrChange w:id="1125" w:author="hong qin" w:date="2012-01-19T16:49:00Z">
            <w:rPr>
              <w:ins w:id="1126" w:author="hong qin" w:date="2012-01-19T16:49:00Z"/>
              <w:rFonts w:ascii="Times New Roman" w:hAnsi="Times New Roman"/>
            </w:rPr>
          </w:rPrChange>
        </w:rPr>
      </w:pPr>
      <w:ins w:id="1127" w:author="hong qin" w:date="2012-01-19T16:49:00Z">
        <w:r w:rsidRPr="002C6F92">
          <w:rPr>
            <w:rPrChange w:id="1128" w:author="hong qin" w:date="2012-01-19T16:49:00Z">
              <w:rPr>
                <w:rFonts w:ascii="Times New Roman" w:hAnsi="Times New Roman"/>
              </w:rPr>
            </w:rPrChange>
          </w:rPr>
          <w:t>30.</w:t>
        </w:r>
        <w:r w:rsidRPr="002C6F92">
          <w:rPr>
            <w:rPrChange w:id="1129" w:author="hong qin" w:date="2012-01-19T16:49:00Z">
              <w:rPr>
                <w:rFonts w:ascii="Times New Roman" w:hAnsi="Times New Roman"/>
              </w:rPr>
            </w:rPrChange>
          </w:rPr>
          <w:tab/>
          <w:t xml:space="preserve">Finch, C.E., </w:t>
        </w:r>
        <w:r w:rsidRPr="002C6F92">
          <w:rPr>
            <w:i/>
            <w:rPrChange w:id="1130" w:author="hong qin" w:date="2012-01-19T16:49:00Z">
              <w:rPr>
                <w:rFonts w:ascii="Times New Roman" w:hAnsi="Times New Roman"/>
              </w:rPr>
            </w:rPrChange>
          </w:rPr>
          <w:t>Longevity, Senescence, and the Genome</w:t>
        </w:r>
        <w:r w:rsidRPr="002C6F92">
          <w:rPr>
            <w:rPrChange w:id="1131" w:author="hong qin" w:date="2012-01-19T16:49:00Z">
              <w:rPr>
                <w:rFonts w:ascii="Times New Roman" w:hAnsi="Times New Roman"/>
              </w:rPr>
            </w:rPrChange>
          </w:rPr>
          <w:t>. 1990, Chicago: The University of Chicago Press.</w:t>
        </w:r>
      </w:ins>
    </w:p>
    <w:p w:rsidR="002C6F92" w:rsidRPr="002C6F92" w:rsidRDefault="002C6F92" w:rsidP="002C6F92">
      <w:pPr>
        <w:spacing w:line="240" w:lineRule="auto"/>
        <w:ind w:left="720" w:hanging="720"/>
        <w:jc w:val="both"/>
        <w:rPr>
          <w:ins w:id="1132" w:author="hong qin" w:date="2012-01-19T16:49:00Z"/>
          <w:rPrChange w:id="1133" w:author="hong qin" w:date="2012-01-19T16:49:00Z">
            <w:rPr>
              <w:ins w:id="1134" w:author="hong qin" w:date="2012-01-19T16:49:00Z"/>
              <w:rFonts w:ascii="Times New Roman" w:hAnsi="Times New Roman"/>
            </w:rPr>
          </w:rPrChange>
        </w:rPr>
      </w:pPr>
      <w:ins w:id="1135" w:author="hong qin" w:date="2012-01-19T16:49:00Z">
        <w:r w:rsidRPr="002C6F92">
          <w:rPr>
            <w:rPrChange w:id="1136" w:author="hong qin" w:date="2012-01-19T16:49:00Z">
              <w:rPr>
                <w:rFonts w:ascii="Times New Roman" w:hAnsi="Times New Roman"/>
              </w:rPr>
            </w:rPrChange>
          </w:rPr>
          <w:t>31.</w:t>
        </w:r>
        <w:r w:rsidRPr="002C6F92">
          <w:rPr>
            <w:rPrChange w:id="1137" w:author="hong qin" w:date="2012-01-19T16:49:00Z">
              <w:rPr>
                <w:rFonts w:ascii="Times New Roman" w:hAnsi="Times New Roman"/>
              </w:rPr>
            </w:rPrChange>
          </w:rPr>
          <w:tab/>
          <w:t xml:space="preserve">Harman, D., </w:t>
        </w:r>
        <w:r w:rsidRPr="002C6F92">
          <w:rPr>
            <w:i/>
            <w:rPrChange w:id="1138" w:author="hong qin" w:date="2012-01-19T16:49:00Z">
              <w:rPr>
                <w:rFonts w:ascii="Times New Roman" w:hAnsi="Times New Roman"/>
              </w:rPr>
            </w:rPrChange>
          </w:rPr>
          <w:t>Aging: a theory based on free radical and radiation chemistry.</w:t>
        </w:r>
        <w:r w:rsidRPr="002C6F92">
          <w:rPr>
            <w:rPrChange w:id="1139" w:author="hong qin" w:date="2012-01-19T16:49:00Z">
              <w:rPr>
                <w:rFonts w:ascii="Times New Roman" w:hAnsi="Times New Roman"/>
              </w:rPr>
            </w:rPrChange>
          </w:rPr>
          <w:t xml:space="preserve"> </w:t>
        </w:r>
        <w:proofErr w:type="gramStart"/>
        <w:r w:rsidRPr="002C6F92">
          <w:rPr>
            <w:rPrChange w:id="1140" w:author="hong qin" w:date="2012-01-19T16:49:00Z">
              <w:rPr>
                <w:rFonts w:ascii="Times New Roman" w:hAnsi="Times New Roman"/>
              </w:rPr>
            </w:rPrChange>
          </w:rPr>
          <w:t xml:space="preserve">J </w:t>
        </w:r>
        <w:proofErr w:type="spellStart"/>
        <w:r w:rsidRPr="002C6F92">
          <w:rPr>
            <w:rPrChange w:id="1141" w:author="hong qin" w:date="2012-01-19T16:49:00Z">
              <w:rPr>
                <w:rFonts w:ascii="Times New Roman" w:hAnsi="Times New Roman"/>
              </w:rPr>
            </w:rPrChange>
          </w:rPr>
          <w:t>Gerontol</w:t>
        </w:r>
        <w:proofErr w:type="spellEnd"/>
        <w:r w:rsidRPr="002C6F92">
          <w:rPr>
            <w:rPrChange w:id="1142" w:author="hong qin" w:date="2012-01-19T16:49:00Z">
              <w:rPr>
                <w:rFonts w:ascii="Times New Roman" w:hAnsi="Times New Roman"/>
              </w:rPr>
            </w:rPrChange>
          </w:rPr>
          <w:t>, 1956.</w:t>
        </w:r>
        <w:proofErr w:type="gramEnd"/>
        <w:r w:rsidRPr="002C6F92">
          <w:rPr>
            <w:rPrChange w:id="1143" w:author="hong qin" w:date="2012-01-19T16:49:00Z">
              <w:rPr>
                <w:rFonts w:ascii="Times New Roman" w:hAnsi="Times New Roman"/>
              </w:rPr>
            </w:rPrChange>
          </w:rPr>
          <w:t xml:space="preserve"> </w:t>
        </w:r>
        <w:r w:rsidRPr="002C6F92">
          <w:rPr>
            <w:b/>
            <w:rPrChange w:id="1144" w:author="hong qin" w:date="2012-01-19T16:49:00Z">
              <w:rPr>
                <w:rFonts w:ascii="Times New Roman" w:hAnsi="Times New Roman"/>
              </w:rPr>
            </w:rPrChange>
          </w:rPr>
          <w:t>11</w:t>
        </w:r>
        <w:r w:rsidRPr="002C6F92">
          <w:rPr>
            <w:rPrChange w:id="1145" w:author="hong qin" w:date="2012-01-19T16:49:00Z">
              <w:rPr>
                <w:rFonts w:ascii="Times New Roman" w:hAnsi="Times New Roman"/>
              </w:rPr>
            </w:rPrChange>
          </w:rPr>
          <w:t>(3): p. 298-300.</w:t>
        </w:r>
      </w:ins>
    </w:p>
    <w:p w:rsidR="002C6F92" w:rsidRPr="002C6F92" w:rsidRDefault="002C6F92" w:rsidP="002C6F92">
      <w:pPr>
        <w:spacing w:line="240" w:lineRule="auto"/>
        <w:ind w:left="720" w:hanging="720"/>
        <w:jc w:val="both"/>
        <w:rPr>
          <w:ins w:id="1146" w:author="hong qin" w:date="2012-01-19T16:49:00Z"/>
          <w:rPrChange w:id="1147" w:author="hong qin" w:date="2012-01-19T16:49:00Z">
            <w:rPr>
              <w:ins w:id="1148" w:author="hong qin" w:date="2012-01-19T16:49:00Z"/>
              <w:rFonts w:ascii="Times New Roman" w:hAnsi="Times New Roman"/>
            </w:rPr>
          </w:rPrChange>
        </w:rPr>
      </w:pPr>
      <w:ins w:id="1149" w:author="hong qin" w:date="2012-01-19T16:49:00Z">
        <w:r w:rsidRPr="002C6F92">
          <w:rPr>
            <w:rPrChange w:id="1150" w:author="hong qin" w:date="2012-01-19T16:49:00Z">
              <w:rPr>
                <w:rFonts w:ascii="Times New Roman" w:hAnsi="Times New Roman"/>
              </w:rPr>
            </w:rPrChange>
          </w:rPr>
          <w:t>32.</w:t>
        </w:r>
        <w:r w:rsidRPr="002C6F92">
          <w:rPr>
            <w:rPrChange w:id="1151" w:author="hong qin" w:date="2012-01-19T16:49:00Z">
              <w:rPr>
                <w:rFonts w:ascii="Times New Roman" w:hAnsi="Times New Roman"/>
              </w:rPr>
            </w:rPrChange>
          </w:rPr>
          <w:tab/>
          <w:t xml:space="preserve">Williams, G.C., </w:t>
        </w:r>
        <w:proofErr w:type="spellStart"/>
        <w:r w:rsidRPr="002C6F92">
          <w:rPr>
            <w:i/>
            <w:rPrChange w:id="1152" w:author="hong qin" w:date="2012-01-19T16:49:00Z">
              <w:rPr>
                <w:rFonts w:ascii="Times New Roman" w:hAnsi="Times New Roman"/>
              </w:rPr>
            </w:rPrChange>
          </w:rPr>
          <w:t>Pleiotropy</w:t>
        </w:r>
        <w:proofErr w:type="spellEnd"/>
        <w:r w:rsidRPr="002C6F92">
          <w:rPr>
            <w:i/>
            <w:rPrChange w:id="1153" w:author="hong qin" w:date="2012-01-19T16:49:00Z">
              <w:rPr>
                <w:rFonts w:ascii="Times New Roman" w:hAnsi="Times New Roman"/>
              </w:rPr>
            </w:rPrChange>
          </w:rPr>
          <w:t>, natural selection and the evolution of senescence.</w:t>
        </w:r>
        <w:r w:rsidRPr="002C6F92">
          <w:rPr>
            <w:rPrChange w:id="1154" w:author="hong qin" w:date="2012-01-19T16:49:00Z">
              <w:rPr>
                <w:rFonts w:ascii="Times New Roman" w:hAnsi="Times New Roman"/>
              </w:rPr>
            </w:rPrChange>
          </w:rPr>
          <w:t xml:space="preserve"> </w:t>
        </w:r>
        <w:proofErr w:type="gramStart"/>
        <w:r w:rsidRPr="002C6F92">
          <w:rPr>
            <w:rPrChange w:id="1155" w:author="hong qin" w:date="2012-01-19T16:49:00Z">
              <w:rPr>
                <w:rFonts w:ascii="Times New Roman" w:hAnsi="Times New Roman"/>
              </w:rPr>
            </w:rPrChange>
          </w:rPr>
          <w:t>Evolution, 1957.</w:t>
        </w:r>
        <w:proofErr w:type="gramEnd"/>
        <w:r w:rsidRPr="002C6F92">
          <w:rPr>
            <w:rPrChange w:id="1156" w:author="hong qin" w:date="2012-01-19T16:49:00Z">
              <w:rPr>
                <w:rFonts w:ascii="Times New Roman" w:hAnsi="Times New Roman"/>
              </w:rPr>
            </w:rPrChange>
          </w:rPr>
          <w:t xml:space="preserve"> </w:t>
        </w:r>
        <w:r w:rsidRPr="002C6F92">
          <w:rPr>
            <w:b/>
            <w:rPrChange w:id="1157" w:author="hong qin" w:date="2012-01-19T16:49:00Z">
              <w:rPr>
                <w:rFonts w:ascii="Times New Roman" w:hAnsi="Times New Roman"/>
              </w:rPr>
            </w:rPrChange>
          </w:rPr>
          <w:t>11</w:t>
        </w:r>
        <w:r w:rsidRPr="002C6F92">
          <w:rPr>
            <w:rPrChange w:id="1158" w:author="hong qin" w:date="2012-01-19T16:49:00Z">
              <w:rPr>
                <w:rFonts w:ascii="Times New Roman" w:hAnsi="Times New Roman"/>
              </w:rPr>
            </w:rPrChange>
          </w:rPr>
          <w:t>: p. 398-411.</w:t>
        </w:r>
      </w:ins>
    </w:p>
    <w:p w:rsidR="002C6F92" w:rsidRPr="002C6F92" w:rsidRDefault="002C6F92" w:rsidP="002C6F92">
      <w:pPr>
        <w:spacing w:line="240" w:lineRule="auto"/>
        <w:ind w:left="720" w:hanging="720"/>
        <w:jc w:val="both"/>
        <w:rPr>
          <w:ins w:id="1159" w:author="hong qin" w:date="2012-01-19T16:49:00Z"/>
          <w:rPrChange w:id="1160" w:author="hong qin" w:date="2012-01-19T16:49:00Z">
            <w:rPr>
              <w:ins w:id="1161" w:author="hong qin" w:date="2012-01-19T16:49:00Z"/>
              <w:rFonts w:ascii="Times New Roman" w:hAnsi="Times New Roman"/>
            </w:rPr>
          </w:rPrChange>
        </w:rPr>
      </w:pPr>
      <w:ins w:id="1162" w:author="hong qin" w:date="2012-01-19T16:49:00Z">
        <w:r w:rsidRPr="002C6F92">
          <w:rPr>
            <w:rPrChange w:id="1163" w:author="hong qin" w:date="2012-01-19T16:49:00Z">
              <w:rPr>
                <w:rFonts w:ascii="Times New Roman" w:hAnsi="Times New Roman"/>
              </w:rPr>
            </w:rPrChange>
          </w:rPr>
          <w:t>33.</w:t>
        </w:r>
        <w:r w:rsidRPr="002C6F92">
          <w:rPr>
            <w:rPrChange w:id="1164" w:author="hong qin" w:date="2012-01-19T16:49:00Z">
              <w:rPr>
                <w:rFonts w:ascii="Times New Roman" w:hAnsi="Times New Roman"/>
              </w:rPr>
            </w:rPrChange>
          </w:rPr>
          <w:tab/>
          <w:t xml:space="preserve">Stewart, E. and F. </w:t>
        </w:r>
        <w:proofErr w:type="spellStart"/>
        <w:r w:rsidRPr="002C6F92">
          <w:rPr>
            <w:rPrChange w:id="1165" w:author="hong qin" w:date="2012-01-19T16:49:00Z">
              <w:rPr>
                <w:rFonts w:ascii="Times New Roman" w:hAnsi="Times New Roman"/>
              </w:rPr>
            </w:rPrChange>
          </w:rPr>
          <w:t>Taddei</w:t>
        </w:r>
        <w:proofErr w:type="spellEnd"/>
        <w:r w:rsidRPr="002C6F92">
          <w:rPr>
            <w:rPrChange w:id="1166" w:author="hong qin" w:date="2012-01-19T16:49:00Z">
              <w:rPr>
                <w:rFonts w:ascii="Times New Roman" w:hAnsi="Times New Roman"/>
              </w:rPr>
            </w:rPrChange>
          </w:rPr>
          <w:t xml:space="preserve">, </w:t>
        </w:r>
        <w:r w:rsidRPr="002C6F92">
          <w:rPr>
            <w:i/>
            <w:rPrChange w:id="1167" w:author="hong qin" w:date="2012-01-19T16:49:00Z">
              <w:rPr>
                <w:rFonts w:ascii="Times New Roman" w:hAnsi="Times New Roman"/>
              </w:rPr>
            </w:rPrChange>
          </w:rPr>
          <w:t xml:space="preserve">Aging in </w:t>
        </w:r>
        <w:proofErr w:type="spellStart"/>
        <w:r w:rsidRPr="002C6F92">
          <w:rPr>
            <w:i/>
            <w:rPrChange w:id="1168" w:author="hong qin" w:date="2012-01-19T16:49:00Z">
              <w:rPr>
                <w:rFonts w:ascii="Times New Roman" w:hAnsi="Times New Roman"/>
              </w:rPr>
            </w:rPrChange>
          </w:rPr>
          <w:t>Esherichia</w:t>
        </w:r>
        <w:proofErr w:type="spellEnd"/>
        <w:r w:rsidRPr="002C6F92">
          <w:rPr>
            <w:i/>
            <w:rPrChange w:id="1169" w:author="hong qin" w:date="2012-01-19T16:49:00Z">
              <w:rPr>
                <w:rFonts w:ascii="Times New Roman" w:hAnsi="Times New Roman"/>
              </w:rPr>
            </w:rPrChange>
          </w:rPr>
          <w:t xml:space="preserve"> coli: signals in the noise.</w:t>
        </w:r>
        <w:r w:rsidRPr="002C6F92">
          <w:rPr>
            <w:rPrChange w:id="1170" w:author="hong qin" w:date="2012-01-19T16:49:00Z">
              <w:rPr>
                <w:rFonts w:ascii="Times New Roman" w:hAnsi="Times New Roman"/>
              </w:rPr>
            </w:rPrChange>
          </w:rPr>
          <w:t xml:space="preserve"> </w:t>
        </w:r>
        <w:proofErr w:type="spellStart"/>
        <w:proofErr w:type="gramStart"/>
        <w:r w:rsidRPr="002C6F92">
          <w:rPr>
            <w:rPrChange w:id="1171" w:author="hong qin" w:date="2012-01-19T16:49:00Z">
              <w:rPr>
                <w:rFonts w:ascii="Times New Roman" w:hAnsi="Times New Roman"/>
              </w:rPr>
            </w:rPrChange>
          </w:rPr>
          <w:t>Bioessays</w:t>
        </w:r>
        <w:proofErr w:type="spellEnd"/>
        <w:r w:rsidRPr="002C6F92">
          <w:rPr>
            <w:rPrChange w:id="1172" w:author="hong qin" w:date="2012-01-19T16:49:00Z">
              <w:rPr>
                <w:rFonts w:ascii="Times New Roman" w:hAnsi="Times New Roman"/>
              </w:rPr>
            </w:rPrChange>
          </w:rPr>
          <w:t>, 2005.</w:t>
        </w:r>
        <w:proofErr w:type="gramEnd"/>
        <w:r w:rsidRPr="002C6F92">
          <w:rPr>
            <w:rPrChange w:id="1173" w:author="hong qin" w:date="2012-01-19T16:49:00Z">
              <w:rPr>
                <w:rFonts w:ascii="Times New Roman" w:hAnsi="Times New Roman"/>
              </w:rPr>
            </w:rPrChange>
          </w:rPr>
          <w:t xml:space="preserve"> </w:t>
        </w:r>
        <w:r w:rsidRPr="002C6F92">
          <w:rPr>
            <w:b/>
            <w:rPrChange w:id="1174" w:author="hong qin" w:date="2012-01-19T16:49:00Z">
              <w:rPr>
                <w:rFonts w:ascii="Times New Roman" w:hAnsi="Times New Roman"/>
              </w:rPr>
            </w:rPrChange>
          </w:rPr>
          <w:t>27</w:t>
        </w:r>
        <w:r w:rsidRPr="002C6F92">
          <w:rPr>
            <w:rPrChange w:id="1175" w:author="hong qin" w:date="2012-01-19T16:49:00Z">
              <w:rPr>
                <w:rFonts w:ascii="Times New Roman" w:hAnsi="Times New Roman"/>
              </w:rPr>
            </w:rPrChange>
          </w:rPr>
          <w:t>(9): p. 983.</w:t>
        </w:r>
      </w:ins>
    </w:p>
    <w:p w:rsidR="002C6F92" w:rsidRPr="002C6F92" w:rsidRDefault="002C6F92" w:rsidP="002C6F92">
      <w:pPr>
        <w:spacing w:line="240" w:lineRule="auto"/>
        <w:ind w:left="720" w:hanging="720"/>
        <w:jc w:val="both"/>
        <w:rPr>
          <w:ins w:id="1176" w:author="hong qin" w:date="2012-01-19T16:49:00Z"/>
          <w:rPrChange w:id="1177" w:author="hong qin" w:date="2012-01-19T16:49:00Z">
            <w:rPr>
              <w:ins w:id="1178" w:author="hong qin" w:date="2012-01-19T16:49:00Z"/>
              <w:rFonts w:ascii="Times New Roman" w:hAnsi="Times New Roman"/>
            </w:rPr>
          </w:rPrChange>
        </w:rPr>
      </w:pPr>
      <w:ins w:id="1179" w:author="hong qin" w:date="2012-01-19T16:49:00Z">
        <w:r w:rsidRPr="002C6F92">
          <w:rPr>
            <w:rPrChange w:id="1180" w:author="hong qin" w:date="2012-01-19T16:49:00Z">
              <w:rPr>
                <w:rFonts w:ascii="Times New Roman" w:hAnsi="Times New Roman"/>
              </w:rPr>
            </w:rPrChange>
          </w:rPr>
          <w:t>34.</w:t>
        </w:r>
        <w:r w:rsidRPr="002C6F92">
          <w:rPr>
            <w:rPrChange w:id="1181" w:author="hong qin" w:date="2012-01-19T16:49:00Z">
              <w:rPr>
                <w:rFonts w:ascii="Times New Roman" w:hAnsi="Times New Roman"/>
              </w:rPr>
            </w:rPrChange>
          </w:rPr>
          <w:tab/>
          <w:t xml:space="preserve">Stewart, E.J., R. Madden, G. Paul, and F. </w:t>
        </w:r>
        <w:proofErr w:type="spellStart"/>
        <w:r w:rsidRPr="002C6F92">
          <w:rPr>
            <w:rPrChange w:id="1182" w:author="hong qin" w:date="2012-01-19T16:49:00Z">
              <w:rPr>
                <w:rFonts w:ascii="Times New Roman" w:hAnsi="Times New Roman"/>
              </w:rPr>
            </w:rPrChange>
          </w:rPr>
          <w:t>Taddei</w:t>
        </w:r>
        <w:proofErr w:type="spellEnd"/>
        <w:r w:rsidRPr="002C6F92">
          <w:rPr>
            <w:rPrChange w:id="1183" w:author="hong qin" w:date="2012-01-19T16:49:00Z">
              <w:rPr>
                <w:rFonts w:ascii="Times New Roman" w:hAnsi="Times New Roman"/>
              </w:rPr>
            </w:rPrChange>
          </w:rPr>
          <w:t xml:space="preserve">, </w:t>
        </w:r>
        <w:r w:rsidRPr="002C6F92">
          <w:rPr>
            <w:i/>
            <w:rPrChange w:id="1184" w:author="hong qin" w:date="2012-01-19T16:49:00Z">
              <w:rPr>
                <w:rFonts w:ascii="Times New Roman" w:hAnsi="Times New Roman"/>
              </w:rPr>
            </w:rPrChange>
          </w:rPr>
          <w:t>Aging and death in an organism that reproduces by morphologically symmetric division.</w:t>
        </w:r>
        <w:r w:rsidRPr="002C6F92">
          <w:rPr>
            <w:rPrChange w:id="1185" w:author="hong qin" w:date="2012-01-19T16:49:00Z">
              <w:rPr>
                <w:rFonts w:ascii="Times New Roman" w:hAnsi="Times New Roman"/>
              </w:rPr>
            </w:rPrChange>
          </w:rPr>
          <w:t xml:space="preserve"> </w:t>
        </w:r>
        <w:proofErr w:type="spellStart"/>
        <w:r w:rsidRPr="002C6F92">
          <w:rPr>
            <w:rPrChange w:id="1186" w:author="hong qin" w:date="2012-01-19T16:49:00Z">
              <w:rPr>
                <w:rFonts w:ascii="Times New Roman" w:hAnsi="Times New Roman"/>
              </w:rPr>
            </w:rPrChange>
          </w:rPr>
          <w:t>PLoS</w:t>
        </w:r>
        <w:proofErr w:type="spellEnd"/>
        <w:r w:rsidRPr="002C6F92">
          <w:rPr>
            <w:rPrChange w:id="1187" w:author="hong qin" w:date="2012-01-19T16:49:00Z">
              <w:rPr>
                <w:rFonts w:ascii="Times New Roman" w:hAnsi="Times New Roman"/>
              </w:rPr>
            </w:rPrChange>
          </w:rPr>
          <w:t xml:space="preserve"> </w:t>
        </w:r>
        <w:proofErr w:type="spellStart"/>
        <w:r w:rsidRPr="002C6F92">
          <w:rPr>
            <w:rPrChange w:id="1188" w:author="hong qin" w:date="2012-01-19T16:49:00Z">
              <w:rPr>
                <w:rFonts w:ascii="Times New Roman" w:hAnsi="Times New Roman"/>
              </w:rPr>
            </w:rPrChange>
          </w:rPr>
          <w:t>Biol</w:t>
        </w:r>
        <w:proofErr w:type="spellEnd"/>
        <w:r w:rsidRPr="002C6F92">
          <w:rPr>
            <w:rPrChange w:id="1189" w:author="hong qin" w:date="2012-01-19T16:49:00Z">
              <w:rPr>
                <w:rFonts w:ascii="Times New Roman" w:hAnsi="Times New Roman"/>
              </w:rPr>
            </w:rPrChange>
          </w:rPr>
          <w:t xml:space="preserve">, 2005. </w:t>
        </w:r>
        <w:r w:rsidRPr="002C6F92">
          <w:rPr>
            <w:b/>
            <w:rPrChange w:id="1190" w:author="hong qin" w:date="2012-01-19T16:49:00Z">
              <w:rPr>
                <w:rFonts w:ascii="Times New Roman" w:hAnsi="Times New Roman"/>
              </w:rPr>
            </w:rPrChange>
          </w:rPr>
          <w:t>3</w:t>
        </w:r>
        <w:r w:rsidRPr="002C6F92">
          <w:rPr>
            <w:rPrChange w:id="1191" w:author="hong qin" w:date="2012-01-19T16:49:00Z">
              <w:rPr>
                <w:rFonts w:ascii="Times New Roman" w:hAnsi="Times New Roman"/>
              </w:rPr>
            </w:rPrChange>
          </w:rPr>
          <w:t>(2): p. e45.</w:t>
        </w:r>
      </w:ins>
    </w:p>
    <w:p w:rsidR="002C6F92" w:rsidRPr="002C6F92" w:rsidRDefault="002C6F92" w:rsidP="002C6F92">
      <w:pPr>
        <w:spacing w:line="240" w:lineRule="auto"/>
        <w:ind w:left="720" w:hanging="720"/>
        <w:jc w:val="both"/>
        <w:rPr>
          <w:ins w:id="1192" w:author="hong qin" w:date="2012-01-19T16:49:00Z"/>
          <w:rPrChange w:id="1193" w:author="hong qin" w:date="2012-01-19T16:49:00Z">
            <w:rPr>
              <w:ins w:id="1194" w:author="hong qin" w:date="2012-01-19T16:49:00Z"/>
              <w:rFonts w:ascii="Times New Roman" w:hAnsi="Times New Roman"/>
            </w:rPr>
          </w:rPrChange>
        </w:rPr>
      </w:pPr>
      <w:ins w:id="1195" w:author="hong qin" w:date="2012-01-19T16:49:00Z">
        <w:r w:rsidRPr="002C6F92">
          <w:rPr>
            <w:rPrChange w:id="1196" w:author="hong qin" w:date="2012-01-19T16:49:00Z">
              <w:rPr>
                <w:rFonts w:ascii="Times New Roman" w:hAnsi="Times New Roman"/>
              </w:rPr>
            </w:rPrChange>
          </w:rPr>
          <w:t>35.</w:t>
        </w:r>
        <w:r w:rsidRPr="002C6F92">
          <w:rPr>
            <w:rPrChange w:id="1197" w:author="hong qin" w:date="2012-01-19T16:49:00Z">
              <w:rPr>
                <w:rFonts w:ascii="Times New Roman" w:hAnsi="Times New Roman"/>
              </w:rPr>
            </w:rPrChange>
          </w:rPr>
          <w:tab/>
          <w:t xml:space="preserve">Henderson, K.A. and D.E. </w:t>
        </w:r>
        <w:proofErr w:type="spellStart"/>
        <w:r w:rsidRPr="002C6F92">
          <w:rPr>
            <w:rPrChange w:id="1198" w:author="hong qin" w:date="2012-01-19T16:49:00Z">
              <w:rPr>
                <w:rFonts w:ascii="Times New Roman" w:hAnsi="Times New Roman"/>
              </w:rPr>
            </w:rPrChange>
          </w:rPr>
          <w:t>Gottschling</w:t>
        </w:r>
        <w:proofErr w:type="spellEnd"/>
        <w:r w:rsidRPr="002C6F92">
          <w:rPr>
            <w:rPrChange w:id="1199" w:author="hong qin" w:date="2012-01-19T16:49:00Z">
              <w:rPr>
                <w:rFonts w:ascii="Times New Roman" w:hAnsi="Times New Roman"/>
              </w:rPr>
            </w:rPrChange>
          </w:rPr>
          <w:t xml:space="preserve">, </w:t>
        </w:r>
        <w:r w:rsidRPr="002C6F92">
          <w:rPr>
            <w:i/>
            <w:rPrChange w:id="1200" w:author="hong qin" w:date="2012-01-19T16:49:00Z">
              <w:rPr>
                <w:rFonts w:ascii="Times New Roman" w:hAnsi="Times New Roman"/>
              </w:rPr>
            </w:rPrChange>
          </w:rPr>
          <w:t>A mother's sacrifice: what is she keeping for herself?</w:t>
        </w:r>
        <w:r w:rsidRPr="002C6F92">
          <w:rPr>
            <w:rPrChange w:id="1201" w:author="hong qin" w:date="2012-01-19T16:49:00Z">
              <w:rPr>
                <w:rFonts w:ascii="Times New Roman" w:hAnsi="Times New Roman"/>
              </w:rPr>
            </w:rPrChange>
          </w:rPr>
          <w:t xml:space="preserve"> </w:t>
        </w:r>
        <w:proofErr w:type="spellStart"/>
        <w:proofErr w:type="gramStart"/>
        <w:r w:rsidRPr="002C6F92">
          <w:rPr>
            <w:rPrChange w:id="1202" w:author="hong qin" w:date="2012-01-19T16:49:00Z">
              <w:rPr>
                <w:rFonts w:ascii="Times New Roman" w:hAnsi="Times New Roman"/>
              </w:rPr>
            </w:rPrChange>
          </w:rPr>
          <w:t>Curr</w:t>
        </w:r>
        <w:proofErr w:type="spellEnd"/>
        <w:r w:rsidRPr="002C6F92">
          <w:rPr>
            <w:rPrChange w:id="1203" w:author="hong qin" w:date="2012-01-19T16:49:00Z">
              <w:rPr>
                <w:rFonts w:ascii="Times New Roman" w:hAnsi="Times New Roman"/>
              </w:rPr>
            </w:rPrChange>
          </w:rPr>
          <w:t xml:space="preserve"> </w:t>
        </w:r>
        <w:proofErr w:type="spellStart"/>
        <w:r w:rsidRPr="002C6F92">
          <w:rPr>
            <w:rPrChange w:id="1204" w:author="hong qin" w:date="2012-01-19T16:49:00Z">
              <w:rPr>
                <w:rFonts w:ascii="Times New Roman" w:hAnsi="Times New Roman"/>
              </w:rPr>
            </w:rPrChange>
          </w:rPr>
          <w:t>Opin</w:t>
        </w:r>
        <w:proofErr w:type="spellEnd"/>
        <w:r w:rsidRPr="002C6F92">
          <w:rPr>
            <w:rPrChange w:id="1205" w:author="hong qin" w:date="2012-01-19T16:49:00Z">
              <w:rPr>
                <w:rFonts w:ascii="Times New Roman" w:hAnsi="Times New Roman"/>
              </w:rPr>
            </w:rPrChange>
          </w:rPr>
          <w:t xml:space="preserve"> Cell </w:t>
        </w:r>
        <w:proofErr w:type="spellStart"/>
        <w:r w:rsidRPr="002C6F92">
          <w:rPr>
            <w:rPrChange w:id="1206" w:author="hong qin" w:date="2012-01-19T16:49:00Z">
              <w:rPr>
                <w:rFonts w:ascii="Times New Roman" w:hAnsi="Times New Roman"/>
              </w:rPr>
            </w:rPrChange>
          </w:rPr>
          <w:t>Biol</w:t>
        </w:r>
        <w:proofErr w:type="spellEnd"/>
        <w:r w:rsidRPr="002C6F92">
          <w:rPr>
            <w:rPrChange w:id="1207" w:author="hong qin" w:date="2012-01-19T16:49:00Z">
              <w:rPr>
                <w:rFonts w:ascii="Times New Roman" w:hAnsi="Times New Roman"/>
              </w:rPr>
            </w:rPrChange>
          </w:rPr>
          <w:t>, 2008.</w:t>
        </w:r>
        <w:proofErr w:type="gramEnd"/>
        <w:r w:rsidRPr="002C6F92">
          <w:rPr>
            <w:rPrChange w:id="1208" w:author="hong qin" w:date="2012-01-19T16:49:00Z">
              <w:rPr>
                <w:rFonts w:ascii="Times New Roman" w:hAnsi="Times New Roman"/>
              </w:rPr>
            </w:rPrChange>
          </w:rPr>
          <w:t xml:space="preserve"> </w:t>
        </w:r>
        <w:r w:rsidRPr="002C6F92">
          <w:rPr>
            <w:b/>
            <w:rPrChange w:id="1209" w:author="hong qin" w:date="2012-01-19T16:49:00Z">
              <w:rPr>
                <w:rFonts w:ascii="Times New Roman" w:hAnsi="Times New Roman"/>
              </w:rPr>
            </w:rPrChange>
          </w:rPr>
          <w:t>20</w:t>
        </w:r>
        <w:r w:rsidRPr="002C6F92">
          <w:rPr>
            <w:rPrChange w:id="1210" w:author="hong qin" w:date="2012-01-19T16:49:00Z">
              <w:rPr>
                <w:rFonts w:ascii="Times New Roman" w:hAnsi="Times New Roman"/>
              </w:rPr>
            </w:rPrChange>
          </w:rPr>
          <w:t>(6): p. 723-8.</w:t>
        </w:r>
      </w:ins>
    </w:p>
    <w:p w:rsidR="002C6F92" w:rsidRPr="002C6F92" w:rsidRDefault="002C6F92" w:rsidP="002C6F92">
      <w:pPr>
        <w:spacing w:line="240" w:lineRule="auto"/>
        <w:ind w:left="720" w:hanging="720"/>
        <w:jc w:val="both"/>
        <w:rPr>
          <w:ins w:id="1211" w:author="hong qin" w:date="2012-01-19T16:49:00Z"/>
          <w:rPrChange w:id="1212" w:author="hong qin" w:date="2012-01-19T16:49:00Z">
            <w:rPr>
              <w:ins w:id="1213" w:author="hong qin" w:date="2012-01-19T16:49:00Z"/>
              <w:rFonts w:ascii="Times New Roman" w:hAnsi="Times New Roman"/>
            </w:rPr>
          </w:rPrChange>
        </w:rPr>
      </w:pPr>
      <w:ins w:id="1214" w:author="hong qin" w:date="2012-01-19T16:49:00Z">
        <w:r w:rsidRPr="002C6F92">
          <w:rPr>
            <w:rPrChange w:id="1215" w:author="hong qin" w:date="2012-01-19T16:49:00Z">
              <w:rPr>
                <w:rFonts w:ascii="Times New Roman" w:hAnsi="Times New Roman"/>
              </w:rPr>
            </w:rPrChange>
          </w:rPr>
          <w:t>36.</w:t>
        </w:r>
        <w:r w:rsidRPr="002C6F92">
          <w:rPr>
            <w:rPrChange w:id="1216" w:author="hong qin" w:date="2012-01-19T16:49:00Z">
              <w:rPr>
                <w:rFonts w:ascii="Times New Roman" w:hAnsi="Times New Roman"/>
              </w:rPr>
            </w:rPrChange>
          </w:rPr>
          <w:tab/>
          <w:t xml:space="preserve">Mortimer, R.K. and J.R. Johnston, </w:t>
        </w:r>
        <w:r w:rsidRPr="002C6F92">
          <w:rPr>
            <w:i/>
            <w:rPrChange w:id="1217" w:author="hong qin" w:date="2012-01-19T16:49:00Z">
              <w:rPr>
                <w:rFonts w:ascii="Times New Roman" w:hAnsi="Times New Roman"/>
              </w:rPr>
            </w:rPrChange>
          </w:rPr>
          <w:t>Life span of individual yeast cells.</w:t>
        </w:r>
        <w:r w:rsidRPr="002C6F92">
          <w:rPr>
            <w:rPrChange w:id="1218" w:author="hong qin" w:date="2012-01-19T16:49:00Z">
              <w:rPr>
                <w:rFonts w:ascii="Times New Roman" w:hAnsi="Times New Roman"/>
              </w:rPr>
            </w:rPrChange>
          </w:rPr>
          <w:t xml:space="preserve"> </w:t>
        </w:r>
        <w:proofErr w:type="gramStart"/>
        <w:r w:rsidRPr="002C6F92">
          <w:rPr>
            <w:rPrChange w:id="1219" w:author="hong qin" w:date="2012-01-19T16:49:00Z">
              <w:rPr>
                <w:rFonts w:ascii="Times New Roman" w:hAnsi="Times New Roman"/>
              </w:rPr>
            </w:rPrChange>
          </w:rPr>
          <w:t>Nature, 1959.</w:t>
        </w:r>
        <w:proofErr w:type="gramEnd"/>
        <w:r w:rsidRPr="002C6F92">
          <w:rPr>
            <w:rPrChange w:id="1220" w:author="hong qin" w:date="2012-01-19T16:49:00Z">
              <w:rPr>
                <w:rFonts w:ascii="Times New Roman" w:hAnsi="Times New Roman"/>
              </w:rPr>
            </w:rPrChange>
          </w:rPr>
          <w:t xml:space="preserve"> </w:t>
        </w:r>
        <w:r w:rsidRPr="002C6F92">
          <w:rPr>
            <w:b/>
            <w:rPrChange w:id="1221" w:author="hong qin" w:date="2012-01-19T16:49:00Z">
              <w:rPr>
                <w:rFonts w:ascii="Times New Roman" w:hAnsi="Times New Roman"/>
              </w:rPr>
            </w:rPrChange>
          </w:rPr>
          <w:t>183</w:t>
        </w:r>
        <w:r w:rsidRPr="002C6F92">
          <w:rPr>
            <w:rPrChange w:id="1222" w:author="hong qin" w:date="2012-01-19T16:49:00Z">
              <w:rPr>
                <w:rFonts w:ascii="Times New Roman" w:hAnsi="Times New Roman"/>
              </w:rPr>
            </w:rPrChange>
          </w:rPr>
          <w:t>(4677): p. 1751-2.</w:t>
        </w:r>
      </w:ins>
    </w:p>
    <w:p w:rsidR="002C6F92" w:rsidRPr="002C6F92" w:rsidRDefault="002C6F92" w:rsidP="002C6F92">
      <w:pPr>
        <w:spacing w:line="240" w:lineRule="auto"/>
        <w:ind w:left="720" w:hanging="720"/>
        <w:jc w:val="both"/>
        <w:rPr>
          <w:ins w:id="1223" w:author="hong qin" w:date="2012-01-19T16:49:00Z"/>
          <w:rPrChange w:id="1224" w:author="hong qin" w:date="2012-01-19T16:49:00Z">
            <w:rPr>
              <w:ins w:id="1225" w:author="hong qin" w:date="2012-01-19T16:49:00Z"/>
              <w:rFonts w:ascii="Times New Roman" w:hAnsi="Times New Roman"/>
            </w:rPr>
          </w:rPrChange>
        </w:rPr>
      </w:pPr>
      <w:ins w:id="1226" w:author="hong qin" w:date="2012-01-19T16:49:00Z">
        <w:r w:rsidRPr="002C6F92">
          <w:rPr>
            <w:rPrChange w:id="1227" w:author="hong qin" w:date="2012-01-19T16:49:00Z">
              <w:rPr>
                <w:rFonts w:ascii="Times New Roman" w:hAnsi="Times New Roman"/>
              </w:rPr>
            </w:rPrChange>
          </w:rPr>
          <w:t>37.</w:t>
        </w:r>
        <w:r w:rsidRPr="002C6F92">
          <w:rPr>
            <w:rPrChange w:id="1228" w:author="hong qin" w:date="2012-01-19T16:49:00Z">
              <w:rPr>
                <w:rFonts w:ascii="Times New Roman" w:hAnsi="Times New Roman"/>
              </w:rPr>
            </w:rPrChange>
          </w:rPr>
          <w:tab/>
        </w:r>
        <w:proofErr w:type="spellStart"/>
        <w:r w:rsidRPr="002C6F92">
          <w:rPr>
            <w:rPrChange w:id="1229" w:author="hong qin" w:date="2012-01-19T16:49:00Z">
              <w:rPr>
                <w:rFonts w:ascii="Times New Roman" w:hAnsi="Times New Roman"/>
              </w:rPr>
            </w:rPrChange>
          </w:rPr>
          <w:t>Kaeberlein</w:t>
        </w:r>
        <w:proofErr w:type="spellEnd"/>
        <w:r w:rsidRPr="002C6F92">
          <w:rPr>
            <w:rPrChange w:id="1230" w:author="hong qin" w:date="2012-01-19T16:49:00Z">
              <w:rPr>
                <w:rFonts w:ascii="Times New Roman" w:hAnsi="Times New Roman"/>
              </w:rPr>
            </w:rPrChange>
          </w:rPr>
          <w:t xml:space="preserve">, M., </w:t>
        </w:r>
        <w:r w:rsidRPr="002C6F92">
          <w:rPr>
            <w:i/>
            <w:rPrChange w:id="1231" w:author="hong qin" w:date="2012-01-19T16:49:00Z">
              <w:rPr>
                <w:rFonts w:ascii="Times New Roman" w:hAnsi="Times New Roman"/>
              </w:rPr>
            </w:rPrChange>
          </w:rPr>
          <w:t>Lessons on longevity from budding yeast.</w:t>
        </w:r>
        <w:r w:rsidRPr="002C6F92">
          <w:rPr>
            <w:rPrChange w:id="1232" w:author="hong qin" w:date="2012-01-19T16:49:00Z">
              <w:rPr>
                <w:rFonts w:ascii="Times New Roman" w:hAnsi="Times New Roman"/>
              </w:rPr>
            </w:rPrChange>
          </w:rPr>
          <w:t xml:space="preserve"> </w:t>
        </w:r>
        <w:proofErr w:type="gramStart"/>
        <w:r w:rsidRPr="002C6F92">
          <w:rPr>
            <w:rPrChange w:id="1233" w:author="hong qin" w:date="2012-01-19T16:49:00Z">
              <w:rPr>
                <w:rFonts w:ascii="Times New Roman" w:hAnsi="Times New Roman"/>
              </w:rPr>
            </w:rPrChange>
          </w:rPr>
          <w:t>Nature, 2010.</w:t>
        </w:r>
        <w:proofErr w:type="gramEnd"/>
        <w:r w:rsidRPr="002C6F92">
          <w:rPr>
            <w:rPrChange w:id="1234" w:author="hong qin" w:date="2012-01-19T16:49:00Z">
              <w:rPr>
                <w:rFonts w:ascii="Times New Roman" w:hAnsi="Times New Roman"/>
              </w:rPr>
            </w:rPrChange>
          </w:rPr>
          <w:t xml:space="preserve"> </w:t>
        </w:r>
        <w:r w:rsidRPr="002C6F92">
          <w:rPr>
            <w:b/>
            <w:rPrChange w:id="1235" w:author="hong qin" w:date="2012-01-19T16:49:00Z">
              <w:rPr>
                <w:rFonts w:ascii="Times New Roman" w:hAnsi="Times New Roman"/>
              </w:rPr>
            </w:rPrChange>
          </w:rPr>
          <w:t>464</w:t>
        </w:r>
        <w:r w:rsidRPr="002C6F92">
          <w:rPr>
            <w:rPrChange w:id="1236" w:author="hong qin" w:date="2012-01-19T16:49:00Z">
              <w:rPr>
                <w:rFonts w:ascii="Times New Roman" w:hAnsi="Times New Roman"/>
              </w:rPr>
            </w:rPrChange>
          </w:rPr>
          <w:t>(7288): p. 513-9.</w:t>
        </w:r>
      </w:ins>
    </w:p>
    <w:p w:rsidR="002C6F92" w:rsidRPr="002C6F92" w:rsidRDefault="002C6F92" w:rsidP="002C6F92">
      <w:pPr>
        <w:spacing w:line="240" w:lineRule="auto"/>
        <w:ind w:left="720" w:hanging="720"/>
        <w:jc w:val="both"/>
        <w:rPr>
          <w:ins w:id="1237" w:author="hong qin" w:date="2012-01-19T16:49:00Z"/>
          <w:rPrChange w:id="1238" w:author="hong qin" w:date="2012-01-19T16:49:00Z">
            <w:rPr>
              <w:ins w:id="1239" w:author="hong qin" w:date="2012-01-19T16:49:00Z"/>
              <w:rFonts w:ascii="Times New Roman" w:hAnsi="Times New Roman"/>
            </w:rPr>
          </w:rPrChange>
        </w:rPr>
      </w:pPr>
      <w:ins w:id="1240" w:author="hong qin" w:date="2012-01-19T16:49:00Z">
        <w:r w:rsidRPr="002C6F92">
          <w:rPr>
            <w:rPrChange w:id="1241" w:author="hong qin" w:date="2012-01-19T16:49:00Z">
              <w:rPr>
                <w:rFonts w:ascii="Times New Roman" w:hAnsi="Times New Roman"/>
              </w:rPr>
            </w:rPrChange>
          </w:rPr>
          <w:t>38.</w:t>
        </w:r>
        <w:r w:rsidRPr="002C6F92">
          <w:rPr>
            <w:rPrChange w:id="1242" w:author="hong qin" w:date="2012-01-19T16:49:00Z">
              <w:rPr>
                <w:rFonts w:ascii="Times New Roman" w:hAnsi="Times New Roman"/>
              </w:rPr>
            </w:rPrChange>
          </w:rPr>
          <w:tab/>
        </w:r>
        <w:proofErr w:type="spellStart"/>
        <w:r w:rsidRPr="002C6F92">
          <w:rPr>
            <w:rPrChange w:id="1243" w:author="hong qin" w:date="2012-01-19T16:49:00Z">
              <w:rPr>
                <w:rFonts w:ascii="Times New Roman" w:hAnsi="Times New Roman"/>
              </w:rPr>
            </w:rPrChange>
          </w:rPr>
          <w:t>Kaeberlein</w:t>
        </w:r>
        <w:proofErr w:type="spellEnd"/>
        <w:r w:rsidRPr="002C6F92">
          <w:rPr>
            <w:rPrChange w:id="1244" w:author="hong qin" w:date="2012-01-19T16:49:00Z">
              <w:rPr>
                <w:rFonts w:ascii="Times New Roman" w:hAnsi="Times New Roman"/>
              </w:rPr>
            </w:rPrChange>
          </w:rPr>
          <w:t xml:space="preserve">, M., C.R. </w:t>
        </w:r>
        <w:proofErr w:type="spellStart"/>
        <w:r w:rsidRPr="002C6F92">
          <w:rPr>
            <w:rPrChange w:id="1245" w:author="hong qin" w:date="2012-01-19T16:49:00Z">
              <w:rPr>
                <w:rFonts w:ascii="Times New Roman" w:hAnsi="Times New Roman"/>
              </w:rPr>
            </w:rPrChange>
          </w:rPr>
          <w:t>Burtner</w:t>
        </w:r>
        <w:proofErr w:type="spellEnd"/>
        <w:r w:rsidRPr="002C6F92">
          <w:rPr>
            <w:rPrChange w:id="1246" w:author="hong qin" w:date="2012-01-19T16:49:00Z">
              <w:rPr>
                <w:rFonts w:ascii="Times New Roman" w:hAnsi="Times New Roman"/>
              </w:rPr>
            </w:rPrChange>
          </w:rPr>
          <w:t xml:space="preserve">, and B.K. Kennedy, </w:t>
        </w:r>
        <w:r w:rsidRPr="002C6F92">
          <w:rPr>
            <w:i/>
            <w:rPrChange w:id="1247" w:author="hong qin" w:date="2012-01-19T16:49:00Z">
              <w:rPr>
                <w:rFonts w:ascii="Times New Roman" w:hAnsi="Times New Roman"/>
              </w:rPr>
            </w:rPrChange>
          </w:rPr>
          <w:t>Recent developments in yeast aging.</w:t>
        </w:r>
        <w:r w:rsidRPr="002C6F92">
          <w:rPr>
            <w:rPrChange w:id="1248" w:author="hong qin" w:date="2012-01-19T16:49:00Z">
              <w:rPr>
                <w:rFonts w:ascii="Times New Roman" w:hAnsi="Times New Roman"/>
              </w:rPr>
            </w:rPrChange>
          </w:rPr>
          <w:t xml:space="preserve"> </w:t>
        </w:r>
        <w:proofErr w:type="spellStart"/>
        <w:r w:rsidRPr="002C6F92">
          <w:rPr>
            <w:rPrChange w:id="1249" w:author="hong qin" w:date="2012-01-19T16:49:00Z">
              <w:rPr>
                <w:rFonts w:ascii="Times New Roman" w:hAnsi="Times New Roman"/>
              </w:rPr>
            </w:rPrChange>
          </w:rPr>
          <w:t>PLoS</w:t>
        </w:r>
        <w:proofErr w:type="spellEnd"/>
        <w:r w:rsidRPr="002C6F92">
          <w:rPr>
            <w:rPrChange w:id="1250" w:author="hong qin" w:date="2012-01-19T16:49:00Z">
              <w:rPr>
                <w:rFonts w:ascii="Times New Roman" w:hAnsi="Times New Roman"/>
              </w:rPr>
            </w:rPrChange>
          </w:rPr>
          <w:t xml:space="preserve"> Genet, 2007. </w:t>
        </w:r>
        <w:r w:rsidRPr="002C6F92">
          <w:rPr>
            <w:b/>
            <w:rPrChange w:id="1251" w:author="hong qin" w:date="2012-01-19T16:49:00Z">
              <w:rPr>
                <w:rFonts w:ascii="Times New Roman" w:hAnsi="Times New Roman"/>
              </w:rPr>
            </w:rPrChange>
          </w:rPr>
          <w:t>3</w:t>
        </w:r>
        <w:r w:rsidRPr="002C6F92">
          <w:rPr>
            <w:rPrChange w:id="1252" w:author="hong qin" w:date="2012-01-19T16:49:00Z">
              <w:rPr>
                <w:rFonts w:ascii="Times New Roman" w:hAnsi="Times New Roman"/>
              </w:rPr>
            </w:rPrChange>
          </w:rPr>
          <w:t>(5): p. e84.</w:t>
        </w:r>
      </w:ins>
    </w:p>
    <w:p w:rsidR="002C6F92" w:rsidRPr="002C6F92" w:rsidRDefault="002C6F92" w:rsidP="002C6F92">
      <w:pPr>
        <w:spacing w:line="240" w:lineRule="auto"/>
        <w:ind w:left="720" w:hanging="720"/>
        <w:jc w:val="both"/>
        <w:rPr>
          <w:ins w:id="1253" w:author="hong qin" w:date="2012-01-19T16:49:00Z"/>
          <w:rPrChange w:id="1254" w:author="hong qin" w:date="2012-01-19T16:49:00Z">
            <w:rPr>
              <w:ins w:id="1255" w:author="hong qin" w:date="2012-01-19T16:49:00Z"/>
              <w:rFonts w:ascii="Times New Roman" w:hAnsi="Times New Roman"/>
            </w:rPr>
          </w:rPrChange>
        </w:rPr>
      </w:pPr>
      <w:ins w:id="1256" w:author="hong qin" w:date="2012-01-19T16:49:00Z">
        <w:r w:rsidRPr="002C6F92">
          <w:rPr>
            <w:rPrChange w:id="1257" w:author="hong qin" w:date="2012-01-19T16:49:00Z">
              <w:rPr>
                <w:rFonts w:ascii="Times New Roman" w:hAnsi="Times New Roman"/>
              </w:rPr>
            </w:rPrChange>
          </w:rPr>
          <w:lastRenderedPageBreak/>
          <w:t>39.</w:t>
        </w:r>
        <w:r w:rsidRPr="002C6F92">
          <w:rPr>
            <w:rPrChange w:id="1258" w:author="hong qin" w:date="2012-01-19T16:49:00Z">
              <w:rPr>
                <w:rFonts w:ascii="Times New Roman" w:hAnsi="Times New Roman"/>
              </w:rPr>
            </w:rPrChange>
          </w:rPr>
          <w:tab/>
          <w:t xml:space="preserve">Kennedy, B.K., K.K. Steffen, and M. </w:t>
        </w:r>
        <w:proofErr w:type="spellStart"/>
        <w:r w:rsidRPr="002C6F92">
          <w:rPr>
            <w:rPrChange w:id="1259" w:author="hong qin" w:date="2012-01-19T16:49:00Z">
              <w:rPr>
                <w:rFonts w:ascii="Times New Roman" w:hAnsi="Times New Roman"/>
              </w:rPr>
            </w:rPrChange>
          </w:rPr>
          <w:t>Kaeberlein</w:t>
        </w:r>
        <w:proofErr w:type="spellEnd"/>
        <w:r w:rsidRPr="002C6F92">
          <w:rPr>
            <w:rPrChange w:id="1260" w:author="hong qin" w:date="2012-01-19T16:49:00Z">
              <w:rPr>
                <w:rFonts w:ascii="Times New Roman" w:hAnsi="Times New Roman"/>
              </w:rPr>
            </w:rPrChange>
          </w:rPr>
          <w:t xml:space="preserve">, </w:t>
        </w:r>
        <w:r w:rsidRPr="002C6F92">
          <w:rPr>
            <w:i/>
            <w:rPrChange w:id="1261" w:author="hong qin" w:date="2012-01-19T16:49:00Z">
              <w:rPr>
                <w:rFonts w:ascii="Times New Roman" w:hAnsi="Times New Roman"/>
              </w:rPr>
            </w:rPrChange>
          </w:rPr>
          <w:t>Ruminations on dietary restriction and aging.</w:t>
        </w:r>
        <w:r w:rsidRPr="002C6F92">
          <w:rPr>
            <w:rPrChange w:id="1262" w:author="hong qin" w:date="2012-01-19T16:49:00Z">
              <w:rPr>
                <w:rFonts w:ascii="Times New Roman" w:hAnsi="Times New Roman"/>
              </w:rPr>
            </w:rPrChange>
          </w:rPr>
          <w:t xml:space="preserve"> </w:t>
        </w:r>
        <w:proofErr w:type="gramStart"/>
        <w:r w:rsidRPr="002C6F92">
          <w:rPr>
            <w:rPrChange w:id="1263" w:author="hong qin" w:date="2012-01-19T16:49:00Z">
              <w:rPr>
                <w:rFonts w:ascii="Times New Roman" w:hAnsi="Times New Roman"/>
              </w:rPr>
            </w:rPrChange>
          </w:rPr>
          <w:t xml:space="preserve">Cell Mol Life </w:t>
        </w:r>
        <w:proofErr w:type="spellStart"/>
        <w:r w:rsidRPr="002C6F92">
          <w:rPr>
            <w:rPrChange w:id="1264" w:author="hong qin" w:date="2012-01-19T16:49:00Z">
              <w:rPr>
                <w:rFonts w:ascii="Times New Roman" w:hAnsi="Times New Roman"/>
              </w:rPr>
            </w:rPrChange>
          </w:rPr>
          <w:t>Sci</w:t>
        </w:r>
        <w:proofErr w:type="spellEnd"/>
        <w:r w:rsidRPr="002C6F92">
          <w:rPr>
            <w:rPrChange w:id="1265" w:author="hong qin" w:date="2012-01-19T16:49:00Z">
              <w:rPr>
                <w:rFonts w:ascii="Times New Roman" w:hAnsi="Times New Roman"/>
              </w:rPr>
            </w:rPrChange>
          </w:rPr>
          <w:t>, 2007.</w:t>
        </w:r>
        <w:proofErr w:type="gramEnd"/>
        <w:r w:rsidRPr="002C6F92">
          <w:rPr>
            <w:rPrChange w:id="1266" w:author="hong qin" w:date="2012-01-19T16:49:00Z">
              <w:rPr>
                <w:rFonts w:ascii="Times New Roman" w:hAnsi="Times New Roman"/>
              </w:rPr>
            </w:rPrChange>
          </w:rPr>
          <w:t xml:space="preserve"> </w:t>
        </w:r>
        <w:r w:rsidRPr="002C6F92">
          <w:rPr>
            <w:b/>
            <w:rPrChange w:id="1267" w:author="hong qin" w:date="2012-01-19T16:49:00Z">
              <w:rPr>
                <w:rFonts w:ascii="Times New Roman" w:hAnsi="Times New Roman"/>
              </w:rPr>
            </w:rPrChange>
          </w:rPr>
          <w:t>64</w:t>
        </w:r>
        <w:r w:rsidRPr="002C6F92">
          <w:rPr>
            <w:rPrChange w:id="1268" w:author="hong qin" w:date="2012-01-19T16:49:00Z">
              <w:rPr>
                <w:rFonts w:ascii="Times New Roman" w:hAnsi="Times New Roman"/>
              </w:rPr>
            </w:rPrChange>
          </w:rPr>
          <w:t>(11): p. 1323-8.</w:t>
        </w:r>
      </w:ins>
    </w:p>
    <w:p w:rsidR="002C6F92" w:rsidRPr="002C6F92" w:rsidRDefault="002C6F92" w:rsidP="002C6F92">
      <w:pPr>
        <w:spacing w:line="240" w:lineRule="auto"/>
        <w:ind w:left="720" w:hanging="720"/>
        <w:jc w:val="both"/>
        <w:rPr>
          <w:ins w:id="1269" w:author="hong qin" w:date="2012-01-19T16:49:00Z"/>
          <w:rPrChange w:id="1270" w:author="hong qin" w:date="2012-01-19T16:49:00Z">
            <w:rPr>
              <w:ins w:id="1271" w:author="hong qin" w:date="2012-01-19T16:49:00Z"/>
              <w:rFonts w:ascii="Times New Roman" w:hAnsi="Times New Roman"/>
            </w:rPr>
          </w:rPrChange>
        </w:rPr>
      </w:pPr>
      <w:ins w:id="1272" w:author="hong qin" w:date="2012-01-19T16:49:00Z">
        <w:r w:rsidRPr="002C6F92">
          <w:rPr>
            <w:rPrChange w:id="1273" w:author="hong qin" w:date="2012-01-19T16:49:00Z">
              <w:rPr>
                <w:rFonts w:ascii="Times New Roman" w:hAnsi="Times New Roman"/>
              </w:rPr>
            </w:rPrChange>
          </w:rPr>
          <w:t>40.</w:t>
        </w:r>
        <w:r w:rsidRPr="002C6F92">
          <w:rPr>
            <w:rPrChange w:id="1274" w:author="hong qin" w:date="2012-01-19T16:49:00Z">
              <w:rPr>
                <w:rFonts w:ascii="Times New Roman" w:hAnsi="Times New Roman"/>
              </w:rPr>
            </w:rPrChange>
          </w:rPr>
          <w:tab/>
        </w:r>
        <w:proofErr w:type="spellStart"/>
        <w:r w:rsidRPr="002C6F92">
          <w:rPr>
            <w:rPrChange w:id="1275" w:author="hong qin" w:date="2012-01-19T16:49:00Z">
              <w:rPr>
                <w:rFonts w:ascii="Times New Roman" w:hAnsi="Times New Roman"/>
              </w:rPr>
            </w:rPrChange>
          </w:rPr>
          <w:t>Finkel</w:t>
        </w:r>
        <w:proofErr w:type="spellEnd"/>
        <w:r w:rsidRPr="002C6F92">
          <w:rPr>
            <w:rPrChange w:id="1276" w:author="hong qin" w:date="2012-01-19T16:49:00Z">
              <w:rPr>
                <w:rFonts w:ascii="Times New Roman" w:hAnsi="Times New Roman"/>
              </w:rPr>
            </w:rPrChange>
          </w:rPr>
          <w:t xml:space="preserve">, T., M. Serrano, and M.A. </w:t>
        </w:r>
        <w:proofErr w:type="spellStart"/>
        <w:r w:rsidRPr="002C6F92">
          <w:rPr>
            <w:rPrChange w:id="1277" w:author="hong qin" w:date="2012-01-19T16:49:00Z">
              <w:rPr>
                <w:rFonts w:ascii="Times New Roman" w:hAnsi="Times New Roman"/>
              </w:rPr>
            </w:rPrChange>
          </w:rPr>
          <w:t>Blasco</w:t>
        </w:r>
        <w:proofErr w:type="spellEnd"/>
        <w:r w:rsidRPr="002C6F92">
          <w:rPr>
            <w:rPrChange w:id="1278" w:author="hong qin" w:date="2012-01-19T16:49:00Z">
              <w:rPr>
                <w:rFonts w:ascii="Times New Roman" w:hAnsi="Times New Roman"/>
              </w:rPr>
            </w:rPrChange>
          </w:rPr>
          <w:t xml:space="preserve">, </w:t>
        </w:r>
        <w:r w:rsidRPr="002C6F92">
          <w:rPr>
            <w:i/>
            <w:rPrChange w:id="1279" w:author="hong qin" w:date="2012-01-19T16:49:00Z">
              <w:rPr>
                <w:rFonts w:ascii="Times New Roman" w:hAnsi="Times New Roman"/>
              </w:rPr>
            </w:rPrChange>
          </w:rPr>
          <w:t>The common biology of cancer and ageing.</w:t>
        </w:r>
        <w:r w:rsidRPr="002C6F92">
          <w:rPr>
            <w:rPrChange w:id="1280" w:author="hong qin" w:date="2012-01-19T16:49:00Z">
              <w:rPr>
                <w:rFonts w:ascii="Times New Roman" w:hAnsi="Times New Roman"/>
              </w:rPr>
            </w:rPrChange>
          </w:rPr>
          <w:t xml:space="preserve"> </w:t>
        </w:r>
        <w:proofErr w:type="gramStart"/>
        <w:r w:rsidRPr="002C6F92">
          <w:rPr>
            <w:rPrChange w:id="1281" w:author="hong qin" w:date="2012-01-19T16:49:00Z">
              <w:rPr>
                <w:rFonts w:ascii="Times New Roman" w:hAnsi="Times New Roman"/>
              </w:rPr>
            </w:rPrChange>
          </w:rPr>
          <w:t>Nature, 2007.</w:t>
        </w:r>
        <w:proofErr w:type="gramEnd"/>
        <w:r w:rsidRPr="002C6F92">
          <w:rPr>
            <w:rPrChange w:id="1282" w:author="hong qin" w:date="2012-01-19T16:49:00Z">
              <w:rPr>
                <w:rFonts w:ascii="Times New Roman" w:hAnsi="Times New Roman"/>
              </w:rPr>
            </w:rPrChange>
          </w:rPr>
          <w:t xml:space="preserve"> </w:t>
        </w:r>
        <w:r w:rsidRPr="002C6F92">
          <w:rPr>
            <w:b/>
            <w:rPrChange w:id="1283" w:author="hong qin" w:date="2012-01-19T16:49:00Z">
              <w:rPr>
                <w:rFonts w:ascii="Times New Roman" w:hAnsi="Times New Roman"/>
              </w:rPr>
            </w:rPrChange>
          </w:rPr>
          <w:t>448</w:t>
        </w:r>
        <w:r w:rsidRPr="002C6F92">
          <w:rPr>
            <w:rPrChange w:id="1284" w:author="hong qin" w:date="2012-01-19T16:49:00Z">
              <w:rPr>
                <w:rFonts w:ascii="Times New Roman" w:hAnsi="Times New Roman"/>
              </w:rPr>
            </w:rPrChange>
          </w:rPr>
          <w:t>(7155): p. 767-74.</w:t>
        </w:r>
      </w:ins>
    </w:p>
    <w:p w:rsidR="002C6F92" w:rsidRPr="002C6F92" w:rsidRDefault="002C6F92" w:rsidP="002C6F92">
      <w:pPr>
        <w:spacing w:line="240" w:lineRule="auto"/>
        <w:ind w:left="720" w:hanging="720"/>
        <w:jc w:val="both"/>
        <w:rPr>
          <w:ins w:id="1285" w:author="hong qin" w:date="2012-01-19T16:49:00Z"/>
          <w:rPrChange w:id="1286" w:author="hong qin" w:date="2012-01-19T16:49:00Z">
            <w:rPr>
              <w:ins w:id="1287" w:author="hong qin" w:date="2012-01-19T16:49:00Z"/>
              <w:rFonts w:ascii="Times New Roman" w:hAnsi="Times New Roman"/>
            </w:rPr>
          </w:rPrChange>
        </w:rPr>
      </w:pPr>
      <w:ins w:id="1288" w:author="hong qin" w:date="2012-01-19T16:49:00Z">
        <w:r w:rsidRPr="002C6F92">
          <w:rPr>
            <w:rPrChange w:id="1289" w:author="hong qin" w:date="2012-01-19T16:49:00Z">
              <w:rPr>
                <w:rFonts w:ascii="Times New Roman" w:hAnsi="Times New Roman"/>
              </w:rPr>
            </w:rPrChange>
          </w:rPr>
          <w:t>41.</w:t>
        </w:r>
        <w:r w:rsidRPr="002C6F92">
          <w:rPr>
            <w:rPrChange w:id="1290" w:author="hong qin" w:date="2012-01-19T16:49:00Z">
              <w:rPr>
                <w:rFonts w:ascii="Times New Roman" w:hAnsi="Times New Roman"/>
              </w:rPr>
            </w:rPrChange>
          </w:rPr>
          <w:tab/>
          <w:t xml:space="preserve">Park, P.U., M. McVey, and L. </w:t>
        </w:r>
        <w:proofErr w:type="spellStart"/>
        <w:r w:rsidRPr="002C6F92">
          <w:rPr>
            <w:rPrChange w:id="1291" w:author="hong qin" w:date="2012-01-19T16:49:00Z">
              <w:rPr>
                <w:rFonts w:ascii="Times New Roman" w:hAnsi="Times New Roman"/>
              </w:rPr>
            </w:rPrChange>
          </w:rPr>
          <w:t>Guarente</w:t>
        </w:r>
        <w:proofErr w:type="spellEnd"/>
        <w:r w:rsidRPr="002C6F92">
          <w:rPr>
            <w:rPrChange w:id="1292" w:author="hong qin" w:date="2012-01-19T16:49:00Z">
              <w:rPr>
                <w:rFonts w:ascii="Times New Roman" w:hAnsi="Times New Roman"/>
              </w:rPr>
            </w:rPrChange>
          </w:rPr>
          <w:t xml:space="preserve">, </w:t>
        </w:r>
        <w:r w:rsidRPr="002C6F92">
          <w:rPr>
            <w:i/>
            <w:rPrChange w:id="1293" w:author="hong qin" w:date="2012-01-19T16:49:00Z">
              <w:rPr>
                <w:rFonts w:ascii="Times New Roman" w:hAnsi="Times New Roman"/>
              </w:rPr>
            </w:rPrChange>
          </w:rPr>
          <w:t>Separation of mother and daughter cells.</w:t>
        </w:r>
        <w:r w:rsidRPr="002C6F92">
          <w:rPr>
            <w:rPrChange w:id="1294" w:author="hong qin" w:date="2012-01-19T16:49:00Z">
              <w:rPr>
                <w:rFonts w:ascii="Times New Roman" w:hAnsi="Times New Roman"/>
              </w:rPr>
            </w:rPrChange>
          </w:rPr>
          <w:t xml:space="preserve"> </w:t>
        </w:r>
        <w:proofErr w:type="gramStart"/>
        <w:r w:rsidRPr="002C6F92">
          <w:rPr>
            <w:rPrChange w:id="1295" w:author="hong qin" w:date="2012-01-19T16:49:00Z">
              <w:rPr>
                <w:rFonts w:ascii="Times New Roman" w:hAnsi="Times New Roman"/>
              </w:rPr>
            </w:rPrChange>
          </w:rPr>
          <w:t xml:space="preserve">Methods </w:t>
        </w:r>
        <w:proofErr w:type="spellStart"/>
        <w:r w:rsidRPr="002C6F92">
          <w:rPr>
            <w:rPrChange w:id="1296" w:author="hong qin" w:date="2012-01-19T16:49:00Z">
              <w:rPr>
                <w:rFonts w:ascii="Times New Roman" w:hAnsi="Times New Roman"/>
              </w:rPr>
            </w:rPrChange>
          </w:rPr>
          <w:t>Enzymol</w:t>
        </w:r>
        <w:proofErr w:type="spellEnd"/>
        <w:r w:rsidRPr="002C6F92">
          <w:rPr>
            <w:rPrChange w:id="1297" w:author="hong qin" w:date="2012-01-19T16:49:00Z">
              <w:rPr>
                <w:rFonts w:ascii="Times New Roman" w:hAnsi="Times New Roman"/>
              </w:rPr>
            </w:rPrChange>
          </w:rPr>
          <w:t>, 2002.</w:t>
        </w:r>
        <w:proofErr w:type="gramEnd"/>
        <w:r w:rsidRPr="002C6F92">
          <w:rPr>
            <w:rPrChange w:id="1298" w:author="hong qin" w:date="2012-01-19T16:49:00Z">
              <w:rPr>
                <w:rFonts w:ascii="Times New Roman" w:hAnsi="Times New Roman"/>
              </w:rPr>
            </w:rPrChange>
          </w:rPr>
          <w:t xml:space="preserve"> </w:t>
        </w:r>
        <w:r w:rsidRPr="002C6F92">
          <w:rPr>
            <w:b/>
            <w:rPrChange w:id="1299" w:author="hong qin" w:date="2012-01-19T16:49:00Z">
              <w:rPr>
                <w:rFonts w:ascii="Times New Roman" w:hAnsi="Times New Roman"/>
              </w:rPr>
            </w:rPrChange>
          </w:rPr>
          <w:t>351</w:t>
        </w:r>
        <w:r w:rsidRPr="002C6F92">
          <w:rPr>
            <w:rPrChange w:id="1300" w:author="hong qin" w:date="2012-01-19T16:49:00Z">
              <w:rPr>
                <w:rFonts w:ascii="Times New Roman" w:hAnsi="Times New Roman"/>
              </w:rPr>
            </w:rPrChange>
          </w:rPr>
          <w:t>: p. 468-77.</w:t>
        </w:r>
      </w:ins>
    </w:p>
    <w:p w:rsidR="002C6F92" w:rsidRPr="002C6F92" w:rsidRDefault="002C6F92" w:rsidP="002C6F92">
      <w:pPr>
        <w:spacing w:line="240" w:lineRule="auto"/>
        <w:ind w:left="720" w:hanging="720"/>
        <w:jc w:val="both"/>
        <w:rPr>
          <w:ins w:id="1301" w:author="hong qin" w:date="2012-01-19T16:49:00Z"/>
          <w:rPrChange w:id="1302" w:author="hong qin" w:date="2012-01-19T16:49:00Z">
            <w:rPr>
              <w:ins w:id="1303" w:author="hong qin" w:date="2012-01-19T16:49:00Z"/>
              <w:rFonts w:ascii="Times New Roman" w:hAnsi="Times New Roman"/>
            </w:rPr>
          </w:rPrChange>
        </w:rPr>
      </w:pPr>
      <w:ins w:id="1304" w:author="hong qin" w:date="2012-01-19T16:49:00Z">
        <w:r w:rsidRPr="002C6F92">
          <w:rPr>
            <w:rPrChange w:id="1305" w:author="hong qin" w:date="2012-01-19T16:49:00Z">
              <w:rPr>
                <w:rFonts w:ascii="Times New Roman" w:hAnsi="Times New Roman"/>
              </w:rPr>
            </w:rPrChange>
          </w:rPr>
          <w:t>42.</w:t>
        </w:r>
        <w:r w:rsidRPr="002C6F92">
          <w:rPr>
            <w:rPrChange w:id="1306" w:author="hong qin" w:date="2012-01-19T16:49:00Z">
              <w:rPr>
                <w:rFonts w:ascii="Times New Roman" w:hAnsi="Times New Roman"/>
              </w:rPr>
            </w:rPrChange>
          </w:rPr>
          <w:tab/>
          <w:t xml:space="preserve">Steffen, K.K., B.K. Kennedy, and M. </w:t>
        </w:r>
        <w:proofErr w:type="spellStart"/>
        <w:r w:rsidRPr="002C6F92">
          <w:rPr>
            <w:rPrChange w:id="1307" w:author="hong qin" w:date="2012-01-19T16:49:00Z">
              <w:rPr>
                <w:rFonts w:ascii="Times New Roman" w:hAnsi="Times New Roman"/>
              </w:rPr>
            </w:rPrChange>
          </w:rPr>
          <w:t>Kaeberlein</w:t>
        </w:r>
        <w:proofErr w:type="spellEnd"/>
        <w:r w:rsidRPr="002C6F92">
          <w:rPr>
            <w:rPrChange w:id="1308" w:author="hong qin" w:date="2012-01-19T16:49:00Z">
              <w:rPr>
                <w:rFonts w:ascii="Times New Roman" w:hAnsi="Times New Roman"/>
              </w:rPr>
            </w:rPrChange>
          </w:rPr>
          <w:t xml:space="preserve">, </w:t>
        </w:r>
        <w:r w:rsidRPr="002C6F92">
          <w:rPr>
            <w:i/>
            <w:rPrChange w:id="1309" w:author="hong qin" w:date="2012-01-19T16:49:00Z">
              <w:rPr>
                <w:rFonts w:ascii="Times New Roman" w:hAnsi="Times New Roman"/>
              </w:rPr>
            </w:rPrChange>
          </w:rPr>
          <w:t>Measuring replicative life span in the budding yeast.</w:t>
        </w:r>
        <w:r w:rsidRPr="002C6F92">
          <w:rPr>
            <w:rPrChange w:id="1310" w:author="hong qin" w:date="2012-01-19T16:49:00Z">
              <w:rPr>
                <w:rFonts w:ascii="Times New Roman" w:hAnsi="Times New Roman"/>
              </w:rPr>
            </w:rPrChange>
          </w:rPr>
          <w:t xml:space="preserve"> </w:t>
        </w:r>
        <w:proofErr w:type="gramStart"/>
        <w:r w:rsidRPr="002C6F92">
          <w:rPr>
            <w:rPrChange w:id="1311" w:author="hong qin" w:date="2012-01-19T16:49:00Z">
              <w:rPr>
                <w:rFonts w:ascii="Times New Roman" w:hAnsi="Times New Roman"/>
              </w:rPr>
            </w:rPrChange>
          </w:rPr>
          <w:t>J Vis Exp, 2009(28).</w:t>
        </w:r>
        <w:proofErr w:type="gramEnd"/>
      </w:ins>
    </w:p>
    <w:p w:rsidR="002C6F92" w:rsidRPr="002C6F92" w:rsidRDefault="002C6F92" w:rsidP="002C6F92">
      <w:pPr>
        <w:spacing w:line="240" w:lineRule="auto"/>
        <w:ind w:left="720" w:hanging="720"/>
        <w:jc w:val="both"/>
        <w:rPr>
          <w:ins w:id="1312" w:author="hong qin" w:date="2012-01-19T16:49:00Z"/>
          <w:rPrChange w:id="1313" w:author="hong qin" w:date="2012-01-19T16:49:00Z">
            <w:rPr>
              <w:ins w:id="1314" w:author="hong qin" w:date="2012-01-19T16:49:00Z"/>
              <w:rFonts w:ascii="Times New Roman" w:hAnsi="Times New Roman"/>
            </w:rPr>
          </w:rPrChange>
        </w:rPr>
      </w:pPr>
      <w:ins w:id="1315" w:author="hong qin" w:date="2012-01-19T16:49:00Z">
        <w:r w:rsidRPr="002C6F92">
          <w:rPr>
            <w:rPrChange w:id="1316" w:author="hong qin" w:date="2012-01-19T16:49:00Z">
              <w:rPr>
                <w:rFonts w:ascii="Times New Roman" w:hAnsi="Times New Roman"/>
              </w:rPr>
            </w:rPrChange>
          </w:rPr>
          <w:t>43.</w:t>
        </w:r>
        <w:r w:rsidRPr="002C6F92">
          <w:rPr>
            <w:rPrChange w:id="1317" w:author="hong qin" w:date="2012-01-19T16:49:00Z">
              <w:rPr>
                <w:rFonts w:ascii="Times New Roman" w:hAnsi="Times New Roman"/>
              </w:rPr>
            </w:rPrChange>
          </w:rPr>
          <w:tab/>
        </w:r>
        <w:proofErr w:type="spellStart"/>
        <w:r w:rsidRPr="002C6F92">
          <w:rPr>
            <w:rPrChange w:id="1318" w:author="hong qin" w:date="2012-01-19T16:49:00Z">
              <w:rPr>
                <w:rFonts w:ascii="Times New Roman" w:hAnsi="Times New Roman"/>
              </w:rPr>
            </w:rPrChange>
          </w:rPr>
          <w:t>Fabrizio</w:t>
        </w:r>
        <w:proofErr w:type="spellEnd"/>
        <w:r w:rsidRPr="002C6F92">
          <w:rPr>
            <w:rPrChange w:id="1319" w:author="hong qin" w:date="2012-01-19T16:49:00Z">
              <w:rPr>
                <w:rFonts w:ascii="Times New Roman" w:hAnsi="Times New Roman"/>
              </w:rPr>
            </w:rPrChange>
          </w:rPr>
          <w:t xml:space="preserve">, P. and V.D. Longo, </w:t>
        </w:r>
        <w:r w:rsidRPr="002C6F92">
          <w:rPr>
            <w:i/>
            <w:rPrChange w:id="1320" w:author="hong qin" w:date="2012-01-19T16:49:00Z">
              <w:rPr>
                <w:rFonts w:ascii="Times New Roman" w:hAnsi="Times New Roman"/>
              </w:rPr>
            </w:rPrChange>
          </w:rPr>
          <w:t xml:space="preserve">The chronological life span of </w:t>
        </w:r>
        <w:proofErr w:type="spellStart"/>
        <w:r w:rsidRPr="002C6F92">
          <w:rPr>
            <w:i/>
            <w:rPrChange w:id="1321" w:author="hong qin" w:date="2012-01-19T16:49:00Z">
              <w:rPr>
                <w:rFonts w:ascii="Times New Roman" w:hAnsi="Times New Roman"/>
              </w:rPr>
            </w:rPrChange>
          </w:rPr>
          <w:t>Saccharomyces</w:t>
        </w:r>
        <w:proofErr w:type="spellEnd"/>
        <w:r w:rsidRPr="002C6F92">
          <w:rPr>
            <w:i/>
            <w:rPrChange w:id="1322" w:author="hong qin" w:date="2012-01-19T16:49:00Z">
              <w:rPr>
                <w:rFonts w:ascii="Times New Roman" w:hAnsi="Times New Roman"/>
              </w:rPr>
            </w:rPrChange>
          </w:rPr>
          <w:t xml:space="preserve"> </w:t>
        </w:r>
        <w:proofErr w:type="spellStart"/>
        <w:r w:rsidRPr="002C6F92">
          <w:rPr>
            <w:i/>
            <w:rPrChange w:id="1323" w:author="hong qin" w:date="2012-01-19T16:49:00Z">
              <w:rPr>
                <w:rFonts w:ascii="Times New Roman" w:hAnsi="Times New Roman"/>
              </w:rPr>
            </w:rPrChange>
          </w:rPr>
          <w:t>cerevisiae</w:t>
        </w:r>
        <w:proofErr w:type="spellEnd"/>
        <w:r w:rsidRPr="002C6F92">
          <w:rPr>
            <w:i/>
            <w:rPrChange w:id="1324" w:author="hong qin" w:date="2012-01-19T16:49:00Z">
              <w:rPr>
                <w:rFonts w:ascii="Times New Roman" w:hAnsi="Times New Roman"/>
              </w:rPr>
            </w:rPrChange>
          </w:rPr>
          <w:t>.</w:t>
        </w:r>
        <w:r w:rsidRPr="002C6F92">
          <w:rPr>
            <w:rPrChange w:id="1325" w:author="hong qin" w:date="2012-01-19T16:49:00Z">
              <w:rPr>
                <w:rFonts w:ascii="Times New Roman" w:hAnsi="Times New Roman"/>
              </w:rPr>
            </w:rPrChange>
          </w:rPr>
          <w:t xml:space="preserve"> </w:t>
        </w:r>
        <w:proofErr w:type="gramStart"/>
        <w:r w:rsidRPr="002C6F92">
          <w:rPr>
            <w:rPrChange w:id="1326" w:author="hong qin" w:date="2012-01-19T16:49:00Z">
              <w:rPr>
                <w:rFonts w:ascii="Times New Roman" w:hAnsi="Times New Roman"/>
              </w:rPr>
            </w:rPrChange>
          </w:rPr>
          <w:t>Aging Cell, 2003.</w:t>
        </w:r>
        <w:proofErr w:type="gramEnd"/>
        <w:r w:rsidRPr="002C6F92">
          <w:rPr>
            <w:rPrChange w:id="1327" w:author="hong qin" w:date="2012-01-19T16:49:00Z">
              <w:rPr>
                <w:rFonts w:ascii="Times New Roman" w:hAnsi="Times New Roman"/>
              </w:rPr>
            </w:rPrChange>
          </w:rPr>
          <w:t xml:space="preserve"> </w:t>
        </w:r>
        <w:r w:rsidRPr="002C6F92">
          <w:rPr>
            <w:b/>
            <w:rPrChange w:id="1328" w:author="hong qin" w:date="2012-01-19T16:49:00Z">
              <w:rPr>
                <w:rFonts w:ascii="Times New Roman" w:hAnsi="Times New Roman"/>
              </w:rPr>
            </w:rPrChange>
          </w:rPr>
          <w:t>2</w:t>
        </w:r>
        <w:r w:rsidRPr="002C6F92">
          <w:rPr>
            <w:rPrChange w:id="1329" w:author="hong qin" w:date="2012-01-19T16:49:00Z">
              <w:rPr>
                <w:rFonts w:ascii="Times New Roman" w:hAnsi="Times New Roman"/>
              </w:rPr>
            </w:rPrChange>
          </w:rPr>
          <w:t>(2): p. 73-81.</w:t>
        </w:r>
      </w:ins>
    </w:p>
    <w:p w:rsidR="002C6F92" w:rsidRPr="002C6F92" w:rsidRDefault="002C6F92" w:rsidP="002C6F92">
      <w:pPr>
        <w:spacing w:line="240" w:lineRule="auto"/>
        <w:ind w:left="720" w:hanging="720"/>
        <w:jc w:val="both"/>
        <w:rPr>
          <w:ins w:id="1330" w:author="hong qin" w:date="2012-01-19T16:49:00Z"/>
          <w:rPrChange w:id="1331" w:author="hong qin" w:date="2012-01-19T16:49:00Z">
            <w:rPr>
              <w:ins w:id="1332" w:author="hong qin" w:date="2012-01-19T16:49:00Z"/>
              <w:rFonts w:ascii="Times New Roman" w:hAnsi="Times New Roman"/>
            </w:rPr>
          </w:rPrChange>
        </w:rPr>
      </w:pPr>
      <w:ins w:id="1333" w:author="hong qin" w:date="2012-01-19T16:49:00Z">
        <w:r w:rsidRPr="002C6F92">
          <w:rPr>
            <w:rPrChange w:id="1334" w:author="hong qin" w:date="2012-01-19T16:49:00Z">
              <w:rPr>
                <w:rFonts w:ascii="Times New Roman" w:hAnsi="Times New Roman"/>
              </w:rPr>
            </w:rPrChange>
          </w:rPr>
          <w:t>44.</w:t>
        </w:r>
        <w:r w:rsidRPr="002C6F92">
          <w:rPr>
            <w:rPrChange w:id="1335" w:author="hong qin" w:date="2012-01-19T16:49:00Z">
              <w:rPr>
                <w:rFonts w:ascii="Times New Roman" w:hAnsi="Times New Roman"/>
              </w:rPr>
            </w:rPrChange>
          </w:rPr>
          <w:tab/>
        </w:r>
        <w:proofErr w:type="spellStart"/>
        <w:r w:rsidRPr="002C6F92">
          <w:rPr>
            <w:rPrChange w:id="1336" w:author="hong qin" w:date="2012-01-19T16:49:00Z">
              <w:rPr>
                <w:rFonts w:ascii="Times New Roman" w:hAnsi="Times New Roman"/>
              </w:rPr>
            </w:rPrChange>
          </w:rPr>
          <w:t>Fabrizio</w:t>
        </w:r>
        <w:proofErr w:type="spellEnd"/>
        <w:r w:rsidRPr="002C6F92">
          <w:rPr>
            <w:rPrChange w:id="1337" w:author="hong qin" w:date="2012-01-19T16:49:00Z">
              <w:rPr>
                <w:rFonts w:ascii="Times New Roman" w:hAnsi="Times New Roman"/>
              </w:rPr>
            </w:rPrChange>
          </w:rPr>
          <w:t xml:space="preserve">, P. and V.D. Longo, </w:t>
        </w:r>
        <w:r w:rsidRPr="002C6F92">
          <w:rPr>
            <w:i/>
            <w:rPrChange w:id="1338" w:author="hong qin" w:date="2012-01-19T16:49:00Z">
              <w:rPr>
                <w:rFonts w:ascii="Times New Roman" w:hAnsi="Times New Roman"/>
              </w:rPr>
            </w:rPrChange>
          </w:rPr>
          <w:t xml:space="preserve">The chronological life span of </w:t>
        </w:r>
        <w:proofErr w:type="spellStart"/>
        <w:r w:rsidRPr="002C6F92">
          <w:rPr>
            <w:i/>
            <w:rPrChange w:id="1339" w:author="hong qin" w:date="2012-01-19T16:49:00Z">
              <w:rPr>
                <w:rFonts w:ascii="Times New Roman" w:hAnsi="Times New Roman"/>
              </w:rPr>
            </w:rPrChange>
          </w:rPr>
          <w:t>Saccharomyces</w:t>
        </w:r>
        <w:proofErr w:type="spellEnd"/>
        <w:r w:rsidRPr="002C6F92">
          <w:rPr>
            <w:i/>
            <w:rPrChange w:id="1340" w:author="hong qin" w:date="2012-01-19T16:49:00Z">
              <w:rPr>
                <w:rFonts w:ascii="Times New Roman" w:hAnsi="Times New Roman"/>
              </w:rPr>
            </w:rPrChange>
          </w:rPr>
          <w:t xml:space="preserve"> </w:t>
        </w:r>
        <w:proofErr w:type="spellStart"/>
        <w:r w:rsidRPr="002C6F92">
          <w:rPr>
            <w:i/>
            <w:rPrChange w:id="1341" w:author="hong qin" w:date="2012-01-19T16:49:00Z">
              <w:rPr>
                <w:rFonts w:ascii="Times New Roman" w:hAnsi="Times New Roman"/>
              </w:rPr>
            </w:rPrChange>
          </w:rPr>
          <w:t>cerevisiae</w:t>
        </w:r>
        <w:proofErr w:type="spellEnd"/>
        <w:r w:rsidRPr="002C6F92">
          <w:rPr>
            <w:i/>
            <w:rPrChange w:id="1342" w:author="hong qin" w:date="2012-01-19T16:49:00Z">
              <w:rPr>
                <w:rFonts w:ascii="Times New Roman" w:hAnsi="Times New Roman"/>
              </w:rPr>
            </w:rPrChange>
          </w:rPr>
          <w:t>.</w:t>
        </w:r>
        <w:r w:rsidRPr="002C6F92">
          <w:rPr>
            <w:rPrChange w:id="1343" w:author="hong qin" w:date="2012-01-19T16:49:00Z">
              <w:rPr>
                <w:rFonts w:ascii="Times New Roman" w:hAnsi="Times New Roman"/>
              </w:rPr>
            </w:rPrChange>
          </w:rPr>
          <w:t xml:space="preserve"> </w:t>
        </w:r>
        <w:proofErr w:type="gramStart"/>
        <w:r w:rsidRPr="002C6F92">
          <w:rPr>
            <w:rPrChange w:id="1344" w:author="hong qin" w:date="2012-01-19T16:49:00Z">
              <w:rPr>
                <w:rFonts w:ascii="Times New Roman" w:hAnsi="Times New Roman"/>
              </w:rPr>
            </w:rPrChange>
          </w:rPr>
          <w:t xml:space="preserve">Methods Mol </w:t>
        </w:r>
        <w:proofErr w:type="spellStart"/>
        <w:r w:rsidRPr="002C6F92">
          <w:rPr>
            <w:rPrChange w:id="1345" w:author="hong qin" w:date="2012-01-19T16:49:00Z">
              <w:rPr>
                <w:rFonts w:ascii="Times New Roman" w:hAnsi="Times New Roman"/>
              </w:rPr>
            </w:rPrChange>
          </w:rPr>
          <w:t>Biol</w:t>
        </w:r>
        <w:proofErr w:type="spellEnd"/>
        <w:r w:rsidRPr="002C6F92">
          <w:rPr>
            <w:rPrChange w:id="1346" w:author="hong qin" w:date="2012-01-19T16:49:00Z">
              <w:rPr>
                <w:rFonts w:ascii="Times New Roman" w:hAnsi="Times New Roman"/>
              </w:rPr>
            </w:rPrChange>
          </w:rPr>
          <w:t>, 2007.</w:t>
        </w:r>
        <w:proofErr w:type="gramEnd"/>
        <w:r w:rsidRPr="002C6F92">
          <w:rPr>
            <w:rPrChange w:id="1347" w:author="hong qin" w:date="2012-01-19T16:49:00Z">
              <w:rPr>
                <w:rFonts w:ascii="Times New Roman" w:hAnsi="Times New Roman"/>
              </w:rPr>
            </w:rPrChange>
          </w:rPr>
          <w:t xml:space="preserve"> </w:t>
        </w:r>
        <w:r w:rsidRPr="002C6F92">
          <w:rPr>
            <w:b/>
            <w:rPrChange w:id="1348" w:author="hong qin" w:date="2012-01-19T16:49:00Z">
              <w:rPr>
                <w:rFonts w:ascii="Times New Roman" w:hAnsi="Times New Roman"/>
              </w:rPr>
            </w:rPrChange>
          </w:rPr>
          <w:t>371</w:t>
        </w:r>
        <w:r w:rsidRPr="002C6F92">
          <w:rPr>
            <w:rPrChange w:id="1349" w:author="hong qin" w:date="2012-01-19T16:49:00Z">
              <w:rPr>
                <w:rFonts w:ascii="Times New Roman" w:hAnsi="Times New Roman"/>
              </w:rPr>
            </w:rPrChange>
          </w:rPr>
          <w:t>: p. 89-95.</w:t>
        </w:r>
      </w:ins>
    </w:p>
    <w:p w:rsidR="002C6F92" w:rsidRPr="002C6F92" w:rsidRDefault="002C6F92" w:rsidP="002C6F92">
      <w:pPr>
        <w:spacing w:line="240" w:lineRule="auto"/>
        <w:ind w:left="720" w:hanging="720"/>
        <w:jc w:val="both"/>
        <w:rPr>
          <w:ins w:id="1350" w:author="hong qin" w:date="2012-01-19T16:49:00Z"/>
          <w:rPrChange w:id="1351" w:author="hong qin" w:date="2012-01-19T16:49:00Z">
            <w:rPr>
              <w:ins w:id="1352" w:author="hong qin" w:date="2012-01-19T16:49:00Z"/>
              <w:rFonts w:ascii="Times New Roman" w:hAnsi="Times New Roman"/>
            </w:rPr>
          </w:rPrChange>
        </w:rPr>
      </w:pPr>
      <w:ins w:id="1353" w:author="hong qin" w:date="2012-01-19T16:49:00Z">
        <w:r w:rsidRPr="002C6F92">
          <w:rPr>
            <w:rPrChange w:id="1354" w:author="hong qin" w:date="2012-01-19T16:49:00Z">
              <w:rPr>
                <w:rFonts w:ascii="Times New Roman" w:hAnsi="Times New Roman"/>
              </w:rPr>
            </w:rPrChange>
          </w:rPr>
          <w:t>45.</w:t>
        </w:r>
        <w:r w:rsidRPr="002C6F92">
          <w:rPr>
            <w:rPrChange w:id="1355" w:author="hong qin" w:date="2012-01-19T16:49:00Z">
              <w:rPr>
                <w:rFonts w:ascii="Times New Roman" w:hAnsi="Times New Roman"/>
              </w:rPr>
            </w:rPrChange>
          </w:rPr>
          <w:tab/>
          <w:t xml:space="preserve">Powers, R.W., 3rd, M. </w:t>
        </w:r>
        <w:proofErr w:type="spellStart"/>
        <w:r w:rsidRPr="002C6F92">
          <w:rPr>
            <w:rPrChange w:id="1356" w:author="hong qin" w:date="2012-01-19T16:49:00Z">
              <w:rPr>
                <w:rFonts w:ascii="Times New Roman" w:hAnsi="Times New Roman"/>
              </w:rPr>
            </w:rPrChange>
          </w:rPr>
          <w:t>Kaeberlein</w:t>
        </w:r>
        <w:proofErr w:type="spellEnd"/>
        <w:r w:rsidRPr="002C6F92">
          <w:rPr>
            <w:rPrChange w:id="1357" w:author="hong qin" w:date="2012-01-19T16:49:00Z">
              <w:rPr>
                <w:rFonts w:ascii="Times New Roman" w:hAnsi="Times New Roman"/>
              </w:rPr>
            </w:rPrChange>
          </w:rPr>
          <w:t xml:space="preserve">, S.D. Caldwell, B.K. Kennedy, and S. Fields, </w:t>
        </w:r>
        <w:r w:rsidRPr="002C6F92">
          <w:rPr>
            <w:i/>
            <w:rPrChange w:id="1358" w:author="hong qin" w:date="2012-01-19T16:49:00Z">
              <w:rPr>
                <w:rFonts w:ascii="Times New Roman" w:hAnsi="Times New Roman"/>
              </w:rPr>
            </w:rPrChange>
          </w:rPr>
          <w:t>Extension of chronological life span in yeast by decreased TOR pathway signaling.</w:t>
        </w:r>
        <w:r w:rsidRPr="002C6F92">
          <w:rPr>
            <w:rPrChange w:id="1359" w:author="hong qin" w:date="2012-01-19T16:49:00Z">
              <w:rPr>
                <w:rFonts w:ascii="Times New Roman" w:hAnsi="Times New Roman"/>
              </w:rPr>
            </w:rPrChange>
          </w:rPr>
          <w:t xml:space="preserve"> Genes Dev, 2006. </w:t>
        </w:r>
        <w:r w:rsidRPr="002C6F92">
          <w:rPr>
            <w:b/>
            <w:rPrChange w:id="1360" w:author="hong qin" w:date="2012-01-19T16:49:00Z">
              <w:rPr>
                <w:rFonts w:ascii="Times New Roman" w:hAnsi="Times New Roman"/>
              </w:rPr>
            </w:rPrChange>
          </w:rPr>
          <w:t>20</w:t>
        </w:r>
        <w:r w:rsidRPr="002C6F92">
          <w:rPr>
            <w:rPrChange w:id="1361" w:author="hong qin" w:date="2012-01-19T16:49:00Z">
              <w:rPr>
                <w:rFonts w:ascii="Times New Roman" w:hAnsi="Times New Roman"/>
              </w:rPr>
            </w:rPrChange>
          </w:rPr>
          <w:t>(2): p. 174-84.</w:t>
        </w:r>
      </w:ins>
    </w:p>
    <w:p w:rsidR="002C6F92" w:rsidRPr="002C6F92" w:rsidRDefault="002C6F92" w:rsidP="002C6F92">
      <w:pPr>
        <w:spacing w:line="240" w:lineRule="auto"/>
        <w:ind w:left="720" w:hanging="720"/>
        <w:jc w:val="both"/>
        <w:rPr>
          <w:ins w:id="1362" w:author="hong qin" w:date="2012-01-19T16:49:00Z"/>
          <w:rPrChange w:id="1363" w:author="hong qin" w:date="2012-01-19T16:49:00Z">
            <w:rPr>
              <w:ins w:id="1364" w:author="hong qin" w:date="2012-01-19T16:49:00Z"/>
              <w:rFonts w:ascii="Times New Roman" w:hAnsi="Times New Roman"/>
            </w:rPr>
          </w:rPrChange>
        </w:rPr>
      </w:pPr>
      <w:ins w:id="1365" w:author="hong qin" w:date="2012-01-19T16:49:00Z">
        <w:r w:rsidRPr="002C6F92">
          <w:rPr>
            <w:rPrChange w:id="1366" w:author="hong qin" w:date="2012-01-19T16:49:00Z">
              <w:rPr>
                <w:rFonts w:ascii="Times New Roman" w:hAnsi="Times New Roman"/>
              </w:rPr>
            </w:rPrChange>
          </w:rPr>
          <w:t>46.</w:t>
        </w:r>
        <w:r w:rsidRPr="002C6F92">
          <w:rPr>
            <w:rPrChange w:id="1367" w:author="hong qin" w:date="2012-01-19T16:49:00Z">
              <w:rPr>
                <w:rFonts w:ascii="Times New Roman" w:hAnsi="Times New Roman"/>
              </w:rPr>
            </w:rPrChange>
          </w:rPr>
          <w:tab/>
          <w:t xml:space="preserve">Brace, J.L., D.J. </w:t>
        </w:r>
        <w:proofErr w:type="spellStart"/>
        <w:r w:rsidRPr="002C6F92">
          <w:rPr>
            <w:rPrChange w:id="1368" w:author="hong qin" w:date="2012-01-19T16:49:00Z">
              <w:rPr>
                <w:rFonts w:ascii="Times New Roman" w:hAnsi="Times New Roman"/>
              </w:rPr>
            </w:rPrChange>
          </w:rPr>
          <w:t>Vanderweele</w:t>
        </w:r>
        <w:proofErr w:type="spellEnd"/>
        <w:r w:rsidRPr="002C6F92">
          <w:rPr>
            <w:rPrChange w:id="1369" w:author="hong qin" w:date="2012-01-19T16:49:00Z">
              <w:rPr>
                <w:rFonts w:ascii="Times New Roman" w:hAnsi="Times New Roman"/>
              </w:rPr>
            </w:rPrChange>
          </w:rPr>
          <w:t xml:space="preserve">, and C.M. </w:t>
        </w:r>
        <w:proofErr w:type="spellStart"/>
        <w:r w:rsidRPr="002C6F92">
          <w:rPr>
            <w:rPrChange w:id="1370" w:author="hong qin" w:date="2012-01-19T16:49:00Z">
              <w:rPr>
                <w:rFonts w:ascii="Times New Roman" w:hAnsi="Times New Roman"/>
              </w:rPr>
            </w:rPrChange>
          </w:rPr>
          <w:t>Rudin</w:t>
        </w:r>
        <w:proofErr w:type="spellEnd"/>
        <w:r w:rsidRPr="002C6F92">
          <w:rPr>
            <w:rPrChange w:id="1371" w:author="hong qin" w:date="2012-01-19T16:49:00Z">
              <w:rPr>
                <w:rFonts w:ascii="Times New Roman" w:hAnsi="Times New Roman"/>
              </w:rPr>
            </w:rPrChange>
          </w:rPr>
          <w:t xml:space="preserve">, </w:t>
        </w:r>
        <w:r w:rsidRPr="002C6F92">
          <w:rPr>
            <w:i/>
            <w:rPrChange w:id="1372" w:author="hong qin" w:date="2012-01-19T16:49:00Z">
              <w:rPr>
                <w:rFonts w:ascii="Times New Roman" w:hAnsi="Times New Roman"/>
              </w:rPr>
            </w:rPrChange>
          </w:rPr>
          <w:t xml:space="preserve">Svf1 inhibits reactive oxygen species generation and promotes survival under conditions of oxidative stress in </w:t>
        </w:r>
        <w:proofErr w:type="spellStart"/>
        <w:r w:rsidRPr="002C6F92">
          <w:rPr>
            <w:i/>
            <w:rPrChange w:id="1373" w:author="hong qin" w:date="2012-01-19T16:49:00Z">
              <w:rPr>
                <w:rFonts w:ascii="Times New Roman" w:hAnsi="Times New Roman"/>
              </w:rPr>
            </w:rPrChange>
          </w:rPr>
          <w:t>Saccharomyces</w:t>
        </w:r>
        <w:proofErr w:type="spellEnd"/>
        <w:r w:rsidRPr="002C6F92">
          <w:rPr>
            <w:i/>
            <w:rPrChange w:id="1374" w:author="hong qin" w:date="2012-01-19T16:49:00Z">
              <w:rPr>
                <w:rFonts w:ascii="Times New Roman" w:hAnsi="Times New Roman"/>
              </w:rPr>
            </w:rPrChange>
          </w:rPr>
          <w:t xml:space="preserve"> </w:t>
        </w:r>
        <w:proofErr w:type="spellStart"/>
        <w:r w:rsidRPr="002C6F92">
          <w:rPr>
            <w:i/>
            <w:rPrChange w:id="1375" w:author="hong qin" w:date="2012-01-19T16:49:00Z">
              <w:rPr>
                <w:rFonts w:ascii="Times New Roman" w:hAnsi="Times New Roman"/>
              </w:rPr>
            </w:rPrChange>
          </w:rPr>
          <w:t>cerevisiae</w:t>
        </w:r>
        <w:proofErr w:type="spellEnd"/>
        <w:r w:rsidRPr="002C6F92">
          <w:rPr>
            <w:i/>
            <w:rPrChange w:id="1376" w:author="hong qin" w:date="2012-01-19T16:49:00Z">
              <w:rPr>
                <w:rFonts w:ascii="Times New Roman" w:hAnsi="Times New Roman"/>
              </w:rPr>
            </w:rPrChange>
          </w:rPr>
          <w:t>.</w:t>
        </w:r>
        <w:r w:rsidRPr="002C6F92">
          <w:rPr>
            <w:rPrChange w:id="1377" w:author="hong qin" w:date="2012-01-19T16:49:00Z">
              <w:rPr>
                <w:rFonts w:ascii="Times New Roman" w:hAnsi="Times New Roman"/>
              </w:rPr>
            </w:rPrChange>
          </w:rPr>
          <w:t xml:space="preserve"> </w:t>
        </w:r>
        <w:proofErr w:type="gramStart"/>
        <w:r w:rsidRPr="002C6F92">
          <w:rPr>
            <w:rPrChange w:id="1378" w:author="hong qin" w:date="2012-01-19T16:49:00Z">
              <w:rPr>
                <w:rFonts w:ascii="Times New Roman" w:hAnsi="Times New Roman"/>
              </w:rPr>
            </w:rPrChange>
          </w:rPr>
          <w:t>Yeast, 2005.</w:t>
        </w:r>
        <w:proofErr w:type="gramEnd"/>
        <w:r w:rsidRPr="002C6F92">
          <w:rPr>
            <w:rPrChange w:id="1379" w:author="hong qin" w:date="2012-01-19T16:49:00Z">
              <w:rPr>
                <w:rFonts w:ascii="Times New Roman" w:hAnsi="Times New Roman"/>
              </w:rPr>
            </w:rPrChange>
          </w:rPr>
          <w:t xml:space="preserve"> </w:t>
        </w:r>
        <w:r w:rsidRPr="002C6F92">
          <w:rPr>
            <w:b/>
            <w:rPrChange w:id="1380" w:author="hong qin" w:date="2012-01-19T16:49:00Z">
              <w:rPr>
                <w:rFonts w:ascii="Times New Roman" w:hAnsi="Times New Roman"/>
              </w:rPr>
            </w:rPrChange>
          </w:rPr>
          <w:t>22</w:t>
        </w:r>
        <w:r w:rsidRPr="002C6F92">
          <w:rPr>
            <w:rPrChange w:id="1381" w:author="hong qin" w:date="2012-01-19T16:49:00Z">
              <w:rPr>
                <w:rFonts w:ascii="Times New Roman" w:hAnsi="Times New Roman"/>
              </w:rPr>
            </w:rPrChange>
          </w:rPr>
          <w:t>(8): p. 641-52.</w:t>
        </w:r>
      </w:ins>
    </w:p>
    <w:p w:rsidR="002C6F92" w:rsidRPr="002C6F92" w:rsidRDefault="002C6F92" w:rsidP="002C6F92">
      <w:pPr>
        <w:spacing w:line="240" w:lineRule="auto"/>
        <w:ind w:left="720" w:hanging="720"/>
        <w:jc w:val="both"/>
        <w:rPr>
          <w:ins w:id="1382" w:author="hong qin" w:date="2012-01-19T16:49:00Z"/>
          <w:rPrChange w:id="1383" w:author="hong qin" w:date="2012-01-19T16:49:00Z">
            <w:rPr>
              <w:ins w:id="1384" w:author="hong qin" w:date="2012-01-19T16:49:00Z"/>
              <w:rFonts w:ascii="Times New Roman" w:hAnsi="Times New Roman"/>
            </w:rPr>
          </w:rPrChange>
        </w:rPr>
      </w:pPr>
      <w:ins w:id="1385" w:author="hong qin" w:date="2012-01-19T16:49:00Z">
        <w:r w:rsidRPr="002C6F92">
          <w:rPr>
            <w:rPrChange w:id="1386" w:author="hong qin" w:date="2012-01-19T16:49:00Z">
              <w:rPr>
                <w:rFonts w:ascii="Times New Roman" w:hAnsi="Times New Roman"/>
              </w:rPr>
            </w:rPrChange>
          </w:rPr>
          <w:t>47.</w:t>
        </w:r>
        <w:r w:rsidRPr="002C6F92">
          <w:rPr>
            <w:rPrChange w:id="1387" w:author="hong qin" w:date="2012-01-19T16:49:00Z">
              <w:rPr>
                <w:rFonts w:ascii="Times New Roman" w:hAnsi="Times New Roman"/>
              </w:rPr>
            </w:rPrChange>
          </w:rPr>
          <w:tab/>
        </w:r>
        <w:proofErr w:type="spellStart"/>
        <w:r w:rsidRPr="002C6F92">
          <w:rPr>
            <w:rPrChange w:id="1388" w:author="hong qin" w:date="2012-01-19T16:49:00Z">
              <w:rPr>
                <w:rFonts w:ascii="Times New Roman" w:hAnsi="Times New Roman"/>
              </w:rPr>
            </w:rPrChange>
          </w:rPr>
          <w:t>Kaeberlein</w:t>
        </w:r>
        <w:proofErr w:type="spellEnd"/>
        <w:r w:rsidRPr="002C6F92">
          <w:rPr>
            <w:rPrChange w:id="1389" w:author="hong qin" w:date="2012-01-19T16:49:00Z">
              <w:rPr>
                <w:rFonts w:ascii="Times New Roman" w:hAnsi="Times New Roman"/>
              </w:rPr>
            </w:rPrChange>
          </w:rPr>
          <w:t xml:space="preserve">, M., R.W. Powers, 3rd, K.K. Steffen, E.A. </w:t>
        </w:r>
        <w:proofErr w:type="spellStart"/>
        <w:r w:rsidRPr="002C6F92">
          <w:rPr>
            <w:rPrChange w:id="1390" w:author="hong qin" w:date="2012-01-19T16:49:00Z">
              <w:rPr>
                <w:rFonts w:ascii="Times New Roman" w:hAnsi="Times New Roman"/>
              </w:rPr>
            </w:rPrChange>
          </w:rPr>
          <w:t>Westman</w:t>
        </w:r>
        <w:proofErr w:type="spellEnd"/>
        <w:r w:rsidRPr="002C6F92">
          <w:rPr>
            <w:rPrChange w:id="1391" w:author="hong qin" w:date="2012-01-19T16:49:00Z">
              <w:rPr>
                <w:rFonts w:ascii="Times New Roman" w:hAnsi="Times New Roman"/>
              </w:rPr>
            </w:rPrChange>
          </w:rPr>
          <w:t xml:space="preserve">, D. </w:t>
        </w:r>
        <w:proofErr w:type="spellStart"/>
        <w:r w:rsidRPr="002C6F92">
          <w:rPr>
            <w:rPrChange w:id="1392" w:author="hong qin" w:date="2012-01-19T16:49:00Z">
              <w:rPr>
                <w:rFonts w:ascii="Times New Roman" w:hAnsi="Times New Roman"/>
              </w:rPr>
            </w:rPrChange>
          </w:rPr>
          <w:t>Hu</w:t>
        </w:r>
        <w:proofErr w:type="spellEnd"/>
        <w:r w:rsidRPr="002C6F92">
          <w:rPr>
            <w:rPrChange w:id="1393" w:author="hong qin" w:date="2012-01-19T16:49:00Z">
              <w:rPr>
                <w:rFonts w:ascii="Times New Roman" w:hAnsi="Times New Roman"/>
              </w:rPr>
            </w:rPrChange>
          </w:rPr>
          <w:t xml:space="preserve">, N. Dang, E.O. Kerr, K.T. Kirkland, S. Fields, and B.K. Kennedy, </w:t>
        </w:r>
        <w:r w:rsidRPr="002C6F92">
          <w:rPr>
            <w:i/>
            <w:rPrChange w:id="1394" w:author="hong qin" w:date="2012-01-19T16:49:00Z">
              <w:rPr>
                <w:rFonts w:ascii="Times New Roman" w:hAnsi="Times New Roman"/>
              </w:rPr>
            </w:rPrChange>
          </w:rPr>
          <w:t>Regulation of yeast replicative life span by TOR and Sch9 in response to nutrients.</w:t>
        </w:r>
        <w:r w:rsidRPr="002C6F92">
          <w:rPr>
            <w:rPrChange w:id="1395" w:author="hong qin" w:date="2012-01-19T16:49:00Z">
              <w:rPr>
                <w:rFonts w:ascii="Times New Roman" w:hAnsi="Times New Roman"/>
              </w:rPr>
            </w:rPrChange>
          </w:rPr>
          <w:t xml:space="preserve"> </w:t>
        </w:r>
        <w:proofErr w:type="gramStart"/>
        <w:r w:rsidRPr="002C6F92">
          <w:rPr>
            <w:rPrChange w:id="1396" w:author="hong qin" w:date="2012-01-19T16:49:00Z">
              <w:rPr>
                <w:rFonts w:ascii="Times New Roman" w:hAnsi="Times New Roman"/>
              </w:rPr>
            </w:rPrChange>
          </w:rPr>
          <w:t>Science, 2005.</w:t>
        </w:r>
        <w:proofErr w:type="gramEnd"/>
        <w:r w:rsidRPr="002C6F92">
          <w:rPr>
            <w:rPrChange w:id="1397" w:author="hong qin" w:date="2012-01-19T16:49:00Z">
              <w:rPr>
                <w:rFonts w:ascii="Times New Roman" w:hAnsi="Times New Roman"/>
              </w:rPr>
            </w:rPrChange>
          </w:rPr>
          <w:t xml:space="preserve"> </w:t>
        </w:r>
        <w:r w:rsidRPr="002C6F92">
          <w:rPr>
            <w:b/>
            <w:rPrChange w:id="1398" w:author="hong qin" w:date="2012-01-19T16:49:00Z">
              <w:rPr>
                <w:rFonts w:ascii="Times New Roman" w:hAnsi="Times New Roman"/>
              </w:rPr>
            </w:rPrChange>
          </w:rPr>
          <w:t>310</w:t>
        </w:r>
        <w:r w:rsidRPr="002C6F92">
          <w:rPr>
            <w:rPrChange w:id="1399" w:author="hong qin" w:date="2012-01-19T16:49:00Z">
              <w:rPr>
                <w:rFonts w:ascii="Times New Roman" w:hAnsi="Times New Roman"/>
              </w:rPr>
            </w:rPrChange>
          </w:rPr>
          <w:t>(5751): p. 1193-6.</w:t>
        </w:r>
      </w:ins>
    </w:p>
    <w:p w:rsidR="002C6F92" w:rsidRPr="002C6F92" w:rsidRDefault="002C6F92" w:rsidP="002C6F92">
      <w:pPr>
        <w:spacing w:line="240" w:lineRule="auto"/>
        <w:ind w:left="720" w:hanging="720"/>
        <w:jc w:val="both"/>
        <w:rPr>
          <w:ins w:id="1400" w:author="hong qin" w:date="2012-01-19T16:49:00Z"/>
          <w:rPrChange w:id="1401" w:author="hong qin" w:date="2012-01-19T16:49:00Z">
            <w:rPr>
              <w:ins w:id="1402" w:author="hong qin" w:date="2012-01-19T16:49:00Z"/>
              <w:rFonts w:ascii="Times New Roman" w:hAnsi="Times New Roman"/>
            </w:rPr>
          </w:rPrChange>
        </w:rPr>
      </w:pPr>
      <w:ins w:id="1403" w:author="hong qin" w:date="2012-01-19T16:49:00Z">
        <w:r w:rsidRPr="002C6F92">
          <w:rPr>
            <w:rPrChange w:id="1404" w:author="hong qin" w:date="2012-01-19T16:49:00Z">
              <w:rPr>
                <w:rFonts w:ascii="Times New Roman" w:hAnsi="Times New Roman"/>
              </w:rPr>
            </w:rPrChange>
          </w:rPr>
          <w:t>48.</w:t>
        </w:r>
        <w:r w:rsidRPr="002C6F92">
          <w:rPr>
            <w:rPrChange w:id="1405" w:author="hong qin" w:date="2012-01-19T16:49:00Z">
              <w:rPr>
                <w:rFonts w:ascii="Times New Roman" w:hAnsi="Times New Roman"/>
              </w:rPr>
            </w:rPrChange>
          </w:rPr>
          <w:tab/>
        </w:r>
        <w:proofErr w:type="spellStart"/>
        <w:r w:rsidRPr="002C6F92">
          <w:rPr>
            <w:rPrChange w:id="1406" w:author="hong qin" w:date="2012-01-19T16:49:00Z">
              <w:rPr>
                <w:rFonts w:ascii="Times New Roman" w:hAnsi="Times New Roman"/>
              </w:rPr>
            </w:rPrChange>
          </w:rPr>
          <w:t>Wahman</w:t>
        </w:r>
        <w:proofErr w:type="spellEnd"/>
        <w:r w:rsidRPr="002C6F92">
          <w:rPr>
            <w:rPrChange w:id="1407" w:author="hong qin" w:date="2012-01-19T16:49:00Z">
              <w:rPr>
                <w:rFonts w:ascii="Times New Roman" w:hAnsi="Times New Roman"/>
              </w:rPr>
            </w:rPrChange>
          </w:rPr>
          <w:t xml:space="preserve">, D.G., K.A. </w:t>
        </w:r>
        <w:proofErr w:type="spellStart"/>
        <w:r w:rsidRPr="002C6F92">
          <w:rPr>
            <w:rPrChange w:id="1408" w:author="hong qin" w:date="2012-01-19T16:49:00Z">
              <w:rPr>
                <w:rFonts w:ascii="Times New Roman" w:hAnsi="Times New Roman"/>
              </w:rPr>
            </w:rPrChange>
          </w:rPr>
          <w:t>Wulfeck-Kleier</w:t>
        </w:r>
        <w:proofErr w:type="spellEnd"/>
        <w:r w:rsidRPr="002C6F92">
          <w:rPr>
            <w:rPrChange w:id="1409" w:author="hong qin" w:date="2012-01-19T16:49:00Z">
              <w:rPr>
                <w:rFonts w:ascii="Times New Roman" w:hAnsi="Times New Roman"/>
              </w:rPr>
            </w:rPrChange>
          </w:rPr>
          <w:t xml:space="preserve">, and J.G. Pressman, </w:t>
        </w:r>
        <w:proofErr w:type="spellStart"/>
        <w:r w:rsidRPr="002C6F92">
          <w:rPr>
            <w:i/>
            <w:rPrChange w:id="1410" w:author="hong qin" w:date="2012-01-19T16:49:00Z">
              <w:rPr>
                <w:rFonts w:ascii="Times New Roman" w:hAnsi="Times New Roman"/>
              </w:rPr>
            </w:rPrChange>
          </w:rPr>
          <w:t>Monochloramine</w:t>
        </w:r>
        <w:proofErr w:type="spellEnd"/>
        <w:r w:rsidRPr="002C6F92">
          <w:rPr>
            <w:i/>
            <w:rPrChange w:id="1411" w:author="hong qin" w:date="2012-01-19T16:49:00Z">
              <w:rPr>
                <w:rFonts w:ascii="Times New Roman" w:hAnsi="Times New Roman"/>
              </w:rPr>
            </w:rPrChange>
          </w:rPr>
          <w:t xml:space="preserve"> disinfection kinetics of </w:t>
        </w:r>
        <w:proofErr w:type="spellStart"/>
        <w:r w:rsidRPr="002C6F92">
          <w:rPr>
            <w:i/>
            <w:rPrChange w:id="1412" w:author="hong qin" w:date="2012-01-19T16:49:00Z">
              <w:rPr>
                <w:rFonts w:ascii="Times New Roman" w:hAnsi="Times New Roman"/>
              </w:rPr>
            </w:rPrChange>
          </w:rPr>
          <w:t>Nitrosomonas</w:t>
        </w:r>
        <w:proofErr w:type="spellEnd"/>
        <w:r w:rsidRPr="002C6F92">
          <w:rPr>
            <w:i/>
            <w:rPrChange w:id="1413" w:author="hong qin" w:date="2012-01-19T16:49:00Z">
              <w:rPr>
                <w:rFonts w:ascii="Times New Roman" w:hAnsi="Times New Roman"/>
              </w:rPr>
            </w:rPrChange>
          </w:rPr>
          <w:t xml:space="preserve"> </w:t>
        </w:r>
        <w:proofErr w:type="spellStart"/>
        <w:r w:rsidRPr="002C6F92">
          <w:rPr>
            <w:i/>
            <w:rPrChange w:id="1414" w:author="hong qin" w:date="2012-01-19T16:49:00Z">
              <w:rPr>
                <w:rFonts w:ascii="Times New Roman" w:hAnsi="Times New Roman"/>
              </w:rPr>
            </w:rPrChange>
          </w:rPr>
          <w:t>europaea</w:t>
        </w:r>
        <w:proofErr w:type="spellEnd"/>
        <w:r w:rsidRPr="002C6F92">
          <w:rPr>
            <w:i/>
            <w:rPrChange w:id="1415" w:author="hong qin" w:date="2012-01-19T16:49:00Z">
              <w:rPr>
                <w:rFonts w:ascii="Times New Roman" w:hAnsi="Times New Roman"/>
              </w:rPr>
            </w:rPrChange>
          </w:rPr>
          <w:t xml:space="preserve"> by </w:t>
        </w:r>
        <w:proofErr w:type="spellStart"/>
        <w:r w:rsidRPr="002C6F92">
          <w:rPr>
            <w:i/>
            <w:rPrChange w:id="1416" w:author="hong qin" w:date="2012-01-19T16:49:00Z">
              <w:rPr>
                <w:rFonts w:ascii="Times New Roman" w:hAnsi="Times New Roman"/>
              </w:rPr>
            </w:rPrChange>
          </w:rPr>
          <w:t>propidium</w:t>
        </w:r>
        <w:proofErr w:type="spellEnd"/>
        <w:r w:rsidRPr="002C6F92">
          <w:rPr>
            <w:i/>
            <w:rPrChange w:id="1417" w:author="hong qin" w:date="2012-01-19T16:49:00Z">
              <w:rPr>
                <w:rFonts w:ascii="Times New Roman" w:hAnsi="Times New Roman"/>
              </w:rPr>
            </w:rPrChange>
          </w:rPr>
          <w:t xml:space="preserve"> </w:t>
        </w:r>
        <w:proofErr w:type="spellStart"/>
        <w:r w:rsidRPr="002C6F92">
          <w:rPr>
            <w:i/>
            <w:rPrChange w:id="1418" w:author="hong qin" w:date="2012-01-19T16:49:00Z">
              <w:rPr>
                <w:rFonts w:ascii="Times New Roman" w:hAnsi="Times New Roman"/>
              </w:rPr>
            </w:rPrChange>
          </w:rPr>
          <w:t>monoazide</w:t>
        </w:r>
        <w:proofErr w:type="spellEnd"/>
        <w:r w:rsidRPr="002C6F92">
          <w:rPr>
            <w:i/>
            <w:rPrChange w:id="1419" w:author="hong qin" w:date="2012-01-19T16:49:00Z">
              <w:rPr>
                <w:rFonts w:ascii="Times New Roman" w:hAnsi="Times New Roman"/>
              </w:rPr>
            </w:rPrChange>
          </w:rPr>
          <w:t xml:space="preserve"> quantitative PCR and Live/dead </w:t>
        </w:r>
        <w:proofErr w:type="spellStart"/>
        <w:r w:rsidRPr="002C6F92">
          <w:rPr>
            <w:i/>
            <w:rPrChange w:id="1420" w:author="hong qin" w:date="2012-01-19T16:49:00Z">
              <w:rPr>
                <w:rFonts w:ascii="Times New Roman" w:hAnsi="Times New Roman"/>
              </w:rPr>
            </w:rPrChange>
          </w:rPr>
          <w:t>BacLight</w:t>
        </w:r>
        <w:proofErr w:type="spellEnd"/>
        <w:r w:rsidRPr="002C6F92">
          <w:rPr>
            <w:i/>
            <w:rPrChange w:id="1421" w:author="hong qin" w:date="2012-01-19T16:49:00Z">
              <w:rPr>
                <w:rFonts w:ascii="Times New Roman" w:hAnsi="Times New Roman"/>
              </w:rPr>
            </w:rPrChange>
          </w:rPr>
          <w:t xml:space="preserve"> methods.</w:t>
        </w:r>
        <w:r w:rsidRPr="002C6F92">
          <w:rPr>
            <w:rPrChange w:id="1422" w:author="hong qin" w:date="2012-01-19T16:49:00Z">
              <w:rPr>
                <w:rFonts w:ascii="Times New Roman" w:hAnsi="Times New Roman"/>
              </w:rPr>
            </w:rPrChange>
          </w:rPr>
          <w:t xml:space="preserve"> </w:t>
        </w:r>
        <w:proofErr w:type="spellStart"/>
        <w:r w:rsidRPr="002C6F92">
          <w:rPr>
            <w:rPrChange w:id="1423" w:author="hong qin" w:date="2012-01-19T16:49:00Z">
              <w:rPr>
                <w:rFonts w:ascii="Times New Roman" w:hAnsi="Times New Roman"/>
              </w:rPr>
            </w:rPrChange>
          </w:rPr>
          <w:t>Appl</w:t>
        </w:r>
        <w:proofErr w:type="spellEnd"/>
        <w:r w:rsidRPr="002C6F92">
          <w:rPr>
            <w:rPrChange w:id="1424" w:author="hong qin" w:date="2012-01-19T16:49:00Z">
              <w:rPr>
                <w:rFonts w:ascii="Times New Roman" w:hAnsi="Times New Roman"/>
              </w:rPr>
            </w:rPrChange>
          </w:rPr>
          <w:t xml:space="preserve"> Environ </w:t>
        </w:r>
        <w:proofErr w:type="spellStart"/>
        <w:r w:rsidRPr="002C6F92">
          <w:rPr>
            <w:rPrChange w:id="1425" w:author="hong qin" w:date="2012-01-19T16:49:00Z">
              <w:rPr>
                <w:rFonts w:ascii="Times New Roman" w:hAnsi="Times New Roman"/>
              </w:rPr>
            </w:rPrChange>
          </w:rPr>
          <w:t>Microbiol</w:t>
        </w:r>
        <w:proofErr w:type="spellEnd"/>
        <w:r w:rsidRPr="002C6F92">
          <w:rPr>
            <w:rPrChange w:id="1426" w:author="hong qin" w:date="2012-01-19T16:49:00Z">
              <w:rPr>
                <w:rFonts w:ascii="Times New Roman" w:hAnsi="Times New Roman"/>
              </w:rPr>
            </w:rPrChange>
          </w:rPr>
          <w:t xml:space="preserve">, 2009. </w:t>
        </w:r>
        <w:r w:rsidRPr="002C6F92">
          <w:rPr>
            <w:b/>
            <w:rPrChange w:id="1427" w:author="hong qin" w:date="2012-01-19T16:49:00Z">
              <w:rPr>
                <w:rFonts w:ascii="Times New Roman" w:hAnsi="Times New Roman"/>
              </w:rPr>
            </w:rPrChange>
          </w:rPr>
          <w:t>75</w:t>
        </w:r>
        <w:r w:rsidRPr="002C6F92">
          <w:rPr>
            <w:rPrChange w:id="1428" w:author="hong qin" w:date="2012-01-19T16:49:00Z">
              <w:rPr>
                <w:rFonts w:ascii="Times New Roman" w:hAnsi="Times New Roman"/>
              </w:rPr>
            </w:rPrChange>
          </w:rPr>
          <w:t>(17): p. 5555-62.</w:t>
        </w:r>
      </w:ins>
    </w:p>
    <w:p w:rsidR="002C6F92" w:rsidRPr="002C6F92" w:rsidRDefault="002C6F92" w:rsidP="002C6F92">
      <w:pPr>
        <w:spacing w:line="240" w:lineRule="auto"/>
        <w:ind w:left="720" w:hanging="720"/>
        <w:jc w:val="both"/>
        <w:rPr>
          <w:ins w:id="1429" w:author="hong qin" w:date="2012-01-19T16:49:00Z"/>
          <w:rPrChange w:id="1430" w:author="hong qin" w:date="2012-01-19T16:49:00Z">
            <w:rPr>
              <w:ins w:id="1431" w:author="hong qin" w:date="2012-01-19T16:49:00Z"/>
              <w:rFonts w:ascii="Times New Roman" w:hAnsi="Times New Roman"/>
            </w:rPr>
          </w:rPrChange>
        </w:rPr>
      </w:pPr>
      <w:ins w:id="1432" w:author="hong qin" w:date="2012-01-19T16:49:00Z">
        <w:r w:rsidRPr="002C6F92">
          <w:rPr>
            <w:rPrChange w:id="1433" w:author="hong qin" w:date="2012-01-19T16:49:00Z">
              <w:rPr>
                <w:rFonts w:ascii="Times New Roman" w:hAnsi="Times New Roman"/>
              </w:rPr>
            </w:rPrChange>
          </w:rPr>
          <w:t>49.</w:t>
        </w:r>
        <w:r w:rsidRPr="002C6F92">
          <w:rPr>
            <w:rPrChange w:id="1434" w:author="hong qin" w:date="2012-01-19T16:49:00Z">
              <w:rPr>
                <w:rFonts w:ascii="Times New Roman" w:hAnsi="Times New Roman"/>
              </w:rPr>
            </w:rPrChange>
          </w:rPr>
          <w:tab/>
        </w:r>
        <w:proofErr w:type="spellStart"/>
        <w:r w:rsidRPr="002C6F92">
          <w:rPr>
            <w:rPrChange w:id="1435" w:author="hong qin" w:date="2012-01-19T16:49:00Z">
              <w:rPr>
                <w:rFonts w:ascii="Times New Roman" w:hAnsi="Times New Roman"/>
              </w:rPr>
            </w:rPrChange>
          </w:rPr>
          <w:t>Berney</w:t>
        </w:r>
        <w:proofErr w:type="spellEnd"/>
        <w:r w:rsidRPr="002C6F92">
          <w:rPr>
            <w:rPrChange w:id="1436" w:author="hong qin" w:date="2012-01-19T16:49:00Z">
              <w:rPr>
                <w:rFonts w:ascii="Times New Roman" w:hAnsi="Times New Roman"/>
              </w:rPr>
            </w:rPrChange>
          </w:rPr>
          <w:t xml:space="preserve">, M., F. </w:t>
        </w:r>
        <w:proofErr w:type="spellStart"/>
        <w:r w:rsidRPr="002C6F92">
          <w:rPr>
            <w:rPrChange w:id="1437" w:author="hong qin" w:date="2012-01-19T16:49:00Z">
              <w:rPr>
                <w:rFonts w:ascii="Times New Roman" w:hAnsi="Times New Roman"/>
              </w:rPr>
            </w:rPrChange>
          </w:rPr>
          <w:t>Hammes</w:t>
        </w:r>
        <w:proofErr w:type="spellEnd"/>
        <w:r w:rsidRPr="002C6F92">
          <w:rPr>
            <w:rPrChange w:id="1438" w:author="hong qin" w:date="2012-01-19T16:49:00Z">
              <w:rPr>
                <w:rFonts w:ascii="Times New Roman" w:hAnsi="Times New Roman"/>
              </w:rPr>
            </w:rPrChange>
          </w:rPr>
          <w:t xml:space="preserve">, F. </w:t>
        </w:r>
        <w:proofErr w:type="spellStart"/>
        <w:r w:rsidRPr="002C6F92">
          <w:rPr>
            <w:rPrChange w:id="1439" w:author="hong qin" w:date="2012-01-19T16:49:00Z">
              <w:rPr>
                <w:rFonts w:ascii="Times New Roman" w:hAnsi="Times New Roman"/>
              </w:rPr>
            </w:rPrChange>
          </w:rPr>
          <w:t>Bosshard</w:t>
        </w:r>
        <w:proofErr w:type="spellEnd"/>
        <w:r w:rsidRPr="002C6F92">
          <w:rPr>
            <w:rPrChange w:id="1440" w:author="hong qin" w:date="2012-01-19T16:49:00Z">
              <w:rPr>
                <w:rFonts w:ascii="Times New Roman" w:hAnsi="Times New Roman"/>
              </w:rPr>
            </w:rPrChange>
          </w:rPr>
          <w:t xml:space="preserve">, H.U. </w:t>
        </w:r>
        <w:proofErr w:type="spellStart"/>
        <w:r w:rsidRPr="002C6F92">
          <w:rPr>
            <w:rPrChange w:id="1441" w:author="hong qin" w:date="2012-01-19T16:49:00Z">
              <w:rPr>
                <w:rFonts w:ascii="Times New Roman" w:hAnsi="Times New Roman"/>
              </w:rPr>
            </w:rPrChange>
          </w:rPr>
          <w:t>Weilenmann</w:t>
        </w:r>
        <w:proofErr w:type="spellEnd"/>
        <w:r w:rsidRPr="002C6F92">
          <w:rPr>
            <w:rPrChange w:id="1442" w:author="hong qin" w:date="2012-01-19T16:49:00Z">
              <w:rPr>
                <w:rFonts w:ascii="Times New Roman" w:hAnsi="Times New Roman"/>
              </w:rPr>
            </w:rPrChange>
          </w:rPr>
          <w:t xml:space="preserve">, and T. </w:t>
        </w:r>
        <w:proofErr w:type="spellStart"/>
        <w:r w:rsidRPr="002C6F92">
          <w:rPr>
            <w:rPrChange w:id="1443" w:author="hong qin" w:date="2012-01-19T16:49:00Z">
              <w:rPr>
                <w:rFonts w:ascii="Times New Roman" w:hAnsi="Times New Roman"/>
              </w:rPr>
            </w:rPrChange>
          </w:rPr>
          <w:t>Egli</w:t>
        </w:r>
        <w:proofErr w:type="spellEnd"/>
        <w:r w:rsidRPr="002C6F92">
          <w:rPr>
            <w:rPrChange w:id="1444" w:author="hong qin" w:date="2012-01-19T16:49:00Z">
              <w:rPr>
                <w:rFonts w:ascii="Times New Roman" w:hAnsi="Times New Roman"/>
              </w:rPr>
            </w:rPrChange>
          </w:rPr>
          <w:t xml:space="preserve">, </w:t>
        </w:r>
        <w:r w:rsidRPr="002C6F92">
          <w:rPr>
            <w:i/>
            <w:rPrChange w:id="1445" w:author="hong qin" w:date="2012-01-19T16:49:00Z">
              <w:rPr>
                <w:rFonts w:ascii="Times New Roman" w:hAnsi="Times New Roman"/>
              </w:rPr>
            </w:rPrChange>
          </w:rPr>
          <w:t xml:space="preserve">Assessment and interpretation of bacterial viability by using the LIVE/DEAD </w:t>
        </w:r>
        <w:proofErr w:type="spellStart"/>
        <w:r w:rsidRPr="002C6F92">
          <w:rPr>
            <w:i/>
            <w:rPrChange w:id="1446" w:author="hong qin" w:date="2012-01-19T16:49:00Z">
              <w:rPr>
                <w:rFonts w:ascii="Times New Roman" w:hAnsi="Times New Roman"/>
              </w:rPr>
            </w:rPrChange>
          </w:rPr>
          <w:t>BacLight</w:t>
        </w:r>
        <w:proofErr w:type="spellEnd"/>
        <w:r w:rsidRPr="002C6F92">
          <w:rPr>
            <w:i/>
            <w:rPrChange w:id="1447" w:author="hong qin" w:date="2012-01-19T16:49:00Z">
              <w:rPr>
                <w:rFonts w:ascii="Times New Roman" w:hAnsi="Times New Roman"/>
              </w:rPr>
            </w:rPrChange>
          </w:rPr>
          <w:t xml:space="preserve"> Kit in combination with flow </w:t>
        </w:r>
        <w:proofErr w:type="spellStart"/>
        <w:r w:rsidRPr="002C6F92">
          <w:rPr>
            <w:i/>
            <w:rPrChange w:id="1448" w:author="hong qin" w:date="2012-01-19T16:49:00Z">
              <w:rPr>
                <w:rFonts w:ascii="Times New Roman" w:hAnsi="Times New Roman"/>
              </w:rPr>
            </w:rPrChange>
          </w:rPr>
          <w:t>cytometry</w:t>
        </w:r>
        <w:proofErr w:type="spellEnd"/>
        <w:r w:rsidRPr="002C6F92">
          <w:rPr>
            <w:i/>
            <w:rPrChange w:id="1449" w:author="hong qin" w:date="2012-01-19T16:49:00Z">
              <w:rPr>
                <w:rFonts w:ascii="Times New Roman" w:hAnsi="Times New Roman"/>
              </w:rPr>
            </w:rPrChange>
          </w:rPr>
          <w:t>.</w:t>
        </w:r>
        <w:r w:rsidRPr="002C6F92">
          <w:rPr>
            <w:rPrChange w:id="1450" w:author="hong qin" w:date="2012-01-19T16:49:00Z">
              <w:rPr>
                <w:rFonts w:ascii="Times New Roman" w:hAnsi="Times New Roman"/>
              </w:rPr>
            </w:rPrChange>
          </w:rPr>
          <w:t xml:space="preserve"> </w:t>
        </w:r>
        <w:proofErr w:type="spellStart"/>
        <w:r w:rsidRPr="002C6F92">
          <w:rPr>
            <w:rPrChange w:id="1451" w:author="hong qin" w:date="2012-01-19T16:49:00Z">
              <w:rPr>
                <w:rFonts w:ascii="Times New Roman" w:hAnsi="Times New Roman"/>
              </w:rPr>
            </w:rPrChange>
          </w:rPr>
          <w:t>Appl</w:t>
        </w:r>
        <w:proofErr w:type="spellEnd"/>
        <w:r w:rsidRPr="002C6F92">
          <w:rPr>
            <w:rPrChange w:id="1452" w:author="hong qin" w:date="2012-01-19T16:49:00Z">
              <w:rPr>
                <w:rFonts w:ascii="Times New Roman" w:hAnsi="Times New Roman"/>
              </w:rPr>
            </w:rPrChange>
          </w:rPr>
          <w:t xml:space="preserve"> Environ </w:t>
        </w:r>
        <w:proofErr w:type="spellStart"/>
        <w:r w:rsidRPr="002C6F92">
          <w:rPr>
            <w:rPrChange w:id="1453" w:author="hong qin" w:date="2012-01-19T16:49:00Z">
              <w:rPr>
                <w:rFonts w:ascii="Times New Roman" w:hAnsi="Times New Roman"/>
              </w:rPr>
            </w:rPrChange>
          </w:rPr>
          <w:t>Microbiol</w:t>
        </w:r>
        <w:proofErr w:type="spellEnd"/>
        <w:r w:rsidRPr="002C6F92">
          <w:rPr>
            <w:rPrChange w:id="1454" w:author="hong qin" w:date="2012-01-19T16:49:00Z">
              <w:rPr>
                <w:rFonts w:ascii="Times New Roman" w:hAnsi="Times New Roman"/>
              </w:rPr>
            </w:rPrChange>
          </w:rPr>
          <w:t xml:space="preserve">, 2007. </w:t>
        </w:r>
        <w:r w:rsidRPr="002C6F92">
          <w:rPr>
            <w:b/>
            <w:rPrChange w:id="1455" w:author="hong qin" w:date="2012-01-19T16:49:00Z">
              <w:rPr>
                <w:rFonts w:ascii="Times New Roman" w:hAnsi="Times New Roman"/>
              </w:rPr>
            </w:rPrChange>
          </w:rPr>
          <w:t>73</w:t>
        </w:r>
        <w:r w:rsidRPr="002C6F92">
          <w:rPr>
            <w:rPrChange w:id="1456" w:author="hong qin" w:date="2012-01-19T16:49:00Z">
              <w:rPr>
                <w:rFonts w:ascii="Times New Roman" w:hAnsi="Times New Roman"/>
              </w:rPr>
            </w:rPrChange>
          </w:rPr>
          <w:t>(10): p. 3283-90.</w:t>
        </w:r>
      </w:ins>
    </w:p>
    <w:p w:rsidR="002C6F92" w:rsidRPr="002C6F92" w:rsidRDefault="002C6F92" w:rsidP="002C6F92">
      <w:pPr>
        <w:spacing w:line="240" w:lineRule="auto"/>
        <w:ind w:left="720" w:hanging="720"/>
        <w:jc w:val="both"/>
        <w:rPr>
          <w:ins w:id="1457" w:author="hong qin" w:date="2012-01-19T16:49:00Z"/>
          <w:rPrChange w:id="1458" w:author="hong qin" w:date="2012-01-19T16:49:00Z">
            <w:rPr>
              <w:ins w:id="1459" w:author="hong qin" w:date="2012-01-19T16:49:00Z"/>
              <w:rFonts w:ascii="Times New Roman" w:hAnsi="Times New Roman"/>
            </w:rPr>
          </w:rPrChange>
        </w:rPr>
      </w:pPr>
      <w:ins w:id="1460" w:author="hong qin" w:date="2012-01-19T16:49:00Z">
        <w:r w:rsidRPr="002C6F92">
          <w:rPr>
            <w:rPrChange w:id="1461" w:author="hong qin" w:date="2012-01-19T16:49:00Z">
              <w:rPr>
                <w:rFonts w:ascii="Times New Roman" w:hAnsi="Times New Roman"/>
              </w:rPr>
            </w:rPrChange>
          </w:rPr>
          <w:t>50.</w:t>
        </w:r>
        <w:r w:rsidRPr="002C6F92">
          <w:rPr>
            <w:rPrChange w:id="1462" w:author="hong qin" w:date="2012-01-19T16:49:00Z">
              <w:rPr>
                <w:rFonts w:ascii="Times New Roman" w:hAnsi="Times New Roman"/>
              </w:rPr>
            </w:rPrChange>
          </w:rPr>
          <w:tab/>
        </w:r>
        <w:proofErr w:type="spellStart"/>
        <w:r w:rsidRPr="002C6F92">
          <w:rPr>
            <w:rPrChange w:id="1463" w:author="hong qin" w:date="2012-01-19T16:49:00Z">
              <w:rPr>
                <w:rFonts w:ascii="Times New Roman" w:hAnsi="Times New Roman"/>
              </w:rPr>
            </w:rPrChange>
          </w:rPr>
          <w:t>Leuko</w:t>
        </w:r>
        <w:proofErr w:type="spellEnd"/>
        <w:r w:rsidRPr="002C6F92">
          <w:rPr>
            <w:rPrChange w:id="1464" w:author="hong qin" w:date="2012-01-19T16:49:00Z">
              <w:rPr>
                <w:rFonts w:ascii="Times New Roman" w:hAnsi="Times New Roman"/>
              </w:rPr>
            </w:rPrChange>
          </w:rPr>
          <w:t xml:space="preserve">, S., A. </w:t>
        </w:r>
        <w:proofErr w:type="spellStart"/>
        <w:r w:rsidRPr="002C6F92">
          <w:rPr>
            <w:rPrChange w:id="1465" w:author="hong qin" w:date="2012-01-19T16:49:00Z">
              <w:rPr>
                <w:rFonts w:ascii="Times New Roman" w:hAnsi="Times New Roman"/>
              </w:rPr>
            </w:rPrChange>
          </w:rPr>
          <w:t>Legat</w:t>
        </w:r>
        <w:proofErr w:type="spellEnd"/>
        <w:r w:rsidRPr="002C6F92">
          <w:rPr>
            <w:rPrChange w:id="1466" w:author="hong qin" w:date="2012-01-19T16:49:00Z">
              <w:rPr>
                <w:rFonts w:ascii="Times New Roman" w:hAnsi="Times New Roman"/>
              </w:rPr>
            </w:rPrChange>
          </w:rPr>
          <w:t xml:space="preserve">, S. </w:t>
        </w:r>
        <w:proofErr w:type="spellStart"/>
        <w:r w:rsidRPr="002C6F92">
          <w:rPr>
            <w:rPrChange w:id="1467" w:author="hong qin" w:date="2012-01-19T16:49:00Z">
              <w:rPr>
                <w:rFonts w:ascii="Times New Roman" w:hAnsi="Times New Roman"/>
              </w:rPr>
            </w:rPrChange>
          </w:rPr>
          <w:t>Fendrihan</w:t>
        </w:r>
        <w:proofErr w:type="spellEnd"/>
        <w:r w:rsidRPr="002C6F92">
          <w:rPr>
            <w:rPrChange w:id="1468" w:author="hong qin" w:date="2012-01-19T16:49:00Z">
              <w:rPr>
                <w:rFonts w:ascii="Times New Roman" w:hAnsi="Times New Roman"/>
              </w:rPr>
            </w:rPrChange>
          </w:rPr>
          <w:t>, and H. Stan-</w:t>
        </w:r>
        <w:proofErr w:type="spellStart"/>
        <w:r w:rsidRPr="002C6F92">
          <w:rPr>
            <w:rPrChange w:id="1469" w:author="hong qin" w:date="2012-01-19T16:49:00Z">
              <w:rPr>
                <w:rFonts w:ascii="Times New Roman" w:hAnsi="Times New Roman"/>
              </w:rPr>
            </w:rPrChange>
          </w:rPr>
          <w:t>Lotter</w:t>
        </w:r>
        <w:proofErr w:type="spellEnd"/>
        <w:r w:rsidRPr="002C6F92">
          <w:rPr>
            <w:rPrChange w:id="1470" w:author="hong qin" w:date="2012-01-19T16:49:00Z">
              <w:rPr>
                <w:rFonts w:ascii="Times New Roman" w:hAnsi="Times New Roman"/>
              </w:rPr>
            </w:rPrChange>
          </w:rPr>
          <w:t xml:space="preserve">, </w:t>
        </w:r>
        <w:r w:rsidRPr="002C6F92">
          <w:rPr>
            <w:i/>
            <w:rPrChange w:id="1471" w:author="hong qin" w:date="2012-01-19T16:49:00Z">
              <w:rPr>
                <w:rFonts w:ascii="Times New Roman" w:hAnsi="Times New Roman"/>
              </w:rPr>
            </w:rPrChange>
          </w:rPr>
          <w:t xml:space="preserve">Evaluation of the LIVE/DEAD </w:t>
        </w:r>
        <w:proofErr w:type="spellStart"/>
        <w:r w:rsidRPr="002C6F92">
          <w:rPr>
            <w:i/>
            <w:rPrChange w:id="1472" w:author="hong qin" w:date="2012-01-19T16:49:00Z">
              <w:rPr>
                <w:rFonts w:ascii="Times New Roman" w:hAnsi="Times New Roman"/>
              </w:rPr>
            </w:rPrChange>
          </w:rPr>
          <w:t>BacLight</w:t>
        </w:r>
        <w:proofErr w:type="spellEnd"/>
        <w:r w:rsidRPr="002C6F92">
          <w:rPr>
            <w:i/>
            <w:rPrChange w:id="1473" w:author="hong qin" w:date="2012-01-19T16:49:00Z">
              <w:rPr>
                <w:rFonts w:ascii="Times New Roman" w:hAnsi="Times New Roman"/>
              </w:rPr>
            </w:rPrChange>
          </w:rPr>
          <w:t xml:space="preserve"> kit for detection of </w:t>
        </w:r>
        <w:proofErr w:type="spellStart"/>
        <w:r w:rsidRPr="002C6F92">
          <w:rPr>
            <w:i/>
            <w:rPrChange w:id="1474" w:author="hong qin" w:date="2012-01-19T16:49:00Z">
              <w:rPr>
                <w:rFonts w:ascii="Times New Roman" w:hAnsi="Times New Roman"/>
              </w:rPr>
            </w:rPrChange>
          </w:rPr>
          <w:t>extremophilic</w:t>
        </w:r>
        <w:proofErr w:type="spellEnd"/>
        <w:r w:rsidRPr="002C6F92">
          <w:rPr>
            <w:i/>
            <w:rPrChange w:id="1475" w:author="hong qin" w:date="2012-01-19T16:49:00Z">
              <w:rPr>
                <w:rFonts w:ascii="Times New Roman" w:hAnsi="Times New Roman"/>
              </w:rPr>
            </w:rPrChange>
          </w:rPr>
          <w:t xml:space="preserve"> </w:t>
        </w:r>
        <w:proofErr w:type="spellStart"/>
        <w:r w:rsidRPr="002C6F92">
          <w:rPr>
            <w:i/>
            <w:rPrChange w:id="1476" w:author="hong qin" w:date="2012-01-19T16:49:00Z">
              <w:rPr>
                <w:rFonts w:ascii="Times New Roman" w:hAnsi="Times New Roman"/>
              </w:rPr>
            </w:rPrChange>
          </w:rPr>
          <w:t>archaea</w:t>
        </w:r>
        <w:proofErr w:type="spellEnd"/>
        <w:r w:rsidRPr="002C6F92">
          <w:rPr>
            <w:i/>
            <w:rPrChange w:id="1477" w:author="hong qin" w:date="2012-01-19T16:49:00Z">
              <w:rPr>
                <w:rFonts w:ascii="Times New Roman" w:hAnsi="Times New Roman"/>
              </w:rPr>
            </w:rPrChange>
          </w:rPr>
          <w:t xml:space="preserve"> and visualization of microorganisms in environmental </w:t>
        </w:r>
        <w:proofErr w:type="spellStart"/>
        <w:r w:rsidRPr="002C6F92">
          <w:rPr>
            <w:i/>
            <w:rPrChange w:id="1478" w:author="hong qin" w:date="2012-01-19T16:49:00Z">
              <w:rPr>
                <w:rFonts w:ascii="Times New Roman" w:hAnsi="Times New Roman"/>
              </w:rPr>
            </w:rPrChange>
          </w:rPr>
          <w:t>hypersaline</w:t>
        </w:r>
        <w:proofErr w:type="spellEnd"/>
        <w:r w:rsidRPr="002C6F92">
          <w:rPr>
            <w:i/>
            <w:rPrChange w:id="1479" w:author="hong qin" w:date="2012-01-19T16:49:00Z">
              <w:rPr>
                <w:rFonts w:ascii="Times New Roman" w:hAnsi="Times New Roman"/>
              </w:rPr>
            </w:rPrChange>
          </w:rPr>
          <w:t xml:space="preserve"> samples.</w:t>
        </w:r>
        <w:r w:rsidRPr="002C6F92">
          <w:rPr>
            <w:rPrChange w:id="1480" w:author="hong qin" w:date="2012-01-19T16:49:00Z">
              <w:rPr>
                <w:rFonts w:ascii="Times New Roman" w:hAnsi="Times New Roman"/>
              </w:rPr>
            </w:rPrChange>
          </w:rPr>
          <w:t xml:space="preserve"> </w:t>
        </w:r>
        <w:proofErr w:type="spellStart"/>
        <w:r w:rsidRPr="002C6F92">
          <w:rPr>
            <w:rPrChange w:id="1481" w:author="hong qin" w:date="2012-01-19T16:49:00Z">
              <w:rPr>
                <w:rFonts w:ascii="Times New Roman" w:hAnsi="Times New Roman"/>
              </w:rPr>
            </w:rPrChange>
          </w:rPr>
          <w:t>Appl</w:t>
        </w:r>
        <w:proofErr w:type="spellEnd"/>
        <w:r w:rsidRPr="002C6F92">
          <w:rPr>
            <w:rPrChange w:id="1482" w:author="hong qin" w:date="2012-01-19T16:49:00Z">
              <w:rPr>
                <w:rFonts w:ascii="Times New Roman" w:hAnsi="Times New Roman"/>
              </w:rPr>
            </w:rPrChange>
          </w:rPr>
          <w:t xml:space="preserve"> Environ </w:t>
        </w:r>
        <w:proofErr w:type="spellStart"/>
        <w:r w:rsidRPr="002C6F92">
          <w:rPr>
            <w:rPrChange w:id="1483" w:author="hong qin" w:date="2012-01-19T16:49:00Z">
              <w:rPr>
                <w:rFonts w:ascii="Times New Roman" w:hAnsi="Times New Roman"/>
              </w:rPr>
            </w:rPrChange>
          </w:rPr>
          <w:t>Microbiol</w:t>
        </w:r>
        <w:proofErr w:type="spellEnd"/>
        <w:r w:rsidRPr="002C6F92">
          <w:rPr>
            <w:rPrChange w:id="1484" w:author="hong qin" w:date="2012-01-19T16:49:00Z">
              <w:rPr>
                <w:rFonts w:ascii="Times New Roman" w:hAnsi="Times New Roman"/>
              </w:rPr>
            </w:rPrChange>
          </w:rPr>
          <w:t xml:space="preserve">, 2004. </w:t>
        </w:r>
        <w:r w:rsidRPr="002C6F92">
          <w:rPr>
            <w:b/>
            <w:rPrChange w:id="1485" w:author="hong qin" w:date="2012-01-19T16:49:00Z">
              <w:rPr>
                <w:rFonts w:ascii="Times New Roman" w:hAnsi="Times New Roman"/>
              </w:rPr>
            </w:rPrChange>
          </w:rPr>
          <w:t>70</w:t>
        </w:r>
        <w:r w:rsidRPr="002C6F92">
          <w:rPr>
            <w:rPrChange w:id="1486" w:author="hong qin" w:date="2012-01-19T16:49:00Z">
              <w:rPr>
                <w:rFonts w:ascii="Times New Roman" w:hAnsi="Times New Roman"/>
              </w:rPr>
            </w:rPrChange>
          </w:rPr>
          <w:t>(11): p. 6884-6.</w:t>
        </w:r>
      </w:ins>
    </w:p>
    <w:p w:rsidR="002C6F92" w:rsidRPr="002C6F92" w:rsidRDefault="002C6F92" w:rsidP="002C6F92">
      <w:pPr>
        <w:spacing w:line="240" w:lineRule="auto"/>
        <w:ind w:left="720" w:hanging="720"/>
        <w:jc w:val="both"/>
        <w:rPr>
          <w:ins w:id="1487" w:author="hong qin" w:date="2012-01-19T16:49:00Z"/>
          <w:rPrChange w:id="1488" w:author="hong qin" w:date="2012-01-19T16:49:00Z">
            <w:rPr>
              <w:ins w:id="1489" w:author="hong qin" w:date="2012-01-19T16:49:00Z"/>
              <w:rFonts w:ascii="Times New Roman" w:hAnsi="Times New Roman"/>
            </w:rPr>
          </w:rPrChange>
        </w:rPr>
      </w:pPr>
      <w:ins w:id="1490" w:author="hong qin" w:date="2012-01-19T16:49:00Z">
        <w:r w:rsidRPr="002C6F92">
          <w:rPr>
            <w:rPrChange w:id="1491" w:author="hong qin" w:date="2012-01-19T16:49:00Z">
              <w:rPr>
                <w:rFonts w:ascii="Times New Roman" w:hAnsi="Times New Roman"/>
              </w:rPr>
            </w:rPrChange>
          </w:rPr>
          <w:t>51.</w:t>
        </w:r>
        <w:r w:rsidRPr="002C6F92">
          <w:rPr>
            <w:rPrChange w:id="1492" w:author="hong qin" w:date="2012-01-19T16:49:00Z">
              <w:rPr>
                <w:rFonts w:ascii="Times New Roman" w:hAnsi="Times New Roman"/>
              </w:rPr>
            </w:rPrChange>
          </w:rPr>
          <w:tab/>
        </w:r>
        <w:proofErr w:type="spellStart"/>
        <w:r w:rsidRPr="002C6F92">
          <w:rPr>
            <w:rPrChange w:id="1493" w:author="hong qin" w:date="2012-01-19T16:49:00Z">
              <w:rPr>
                <w:rFonts w:ascii="Times New Roman" w:hAnsi="Times New Roman"/>
              </w:rPr>
            </w:rPrChange>
          </w:rPr>
          <w:t>Boulos</w:t>
        </w:r>
        <w:proofErr w:type="spellEnd"/>
        <w:r w:rsidRPr="002C6F92">
          <w:rPr>
            <w:rPrChange w:id="1494" w:author="hong qin" w:date="2012-01-19T16:49:00Z">
              <w:rPr>
                <w:rFonts w:ascii="Times New Roman" w:hAnsi="Times New Roman"/>
              </w:rPr>
            </w:rPrChange>
          </w:rPr>
          <w:t xml:space="preserve">, L., M. Prevost, B. </w:t>
        </w:r>
        <w:proofErr w:type="spellStart"/>
        <w:r w:rsidRPr="002C6F92">
          <w:rPr>
            <w:rPrChange w:id="1495" w:author="hong qin" w:date="2012-01-19T16:49:00Z">
              <w:rPr>
                <w:rFonts w:ascii="Times New Roman" w:hAnsi="Times New Roman"/>
              </w:rPr>
            </w:rPrChange>
          </w:rPr>
          <w:t>Barbeau</w:t>
        </w:r>
        <w:proofErr w:type="spellEnd"/>
        <w:r w:rsidRPr="002C6F92">
          <w:rPr>
            <w:rPrChange w:id="1496" w:author="hong qin" w:date="2012-01-19T16:49:00Z">
              <w:rPr>
                <w:rFonts w:ascii="Times New Roman" w:hAnsi="Times New Roman"/>
              </w:rPr>
            </w:rPrChange>
          </w:rPr>
          <w:t xml:space="preserve">, J. </w:t>
        </w:r>
        <w:proofErr w:type="spellStart"/>
        <w:r w:rsidRPr="002C6F92">
          <w:rPr>
            <w:rPrChange w:id="1497" w:author="hong qin" w:date="2012-01-19T16:49:00Z">
              <w:rPr>
                <w:rFonts w:ascii="Times New Roman" w:hAnsi="Times New Roman"/>
              </w:rPr>
            </w:rPrChange>
          </w:rPr>
          <w:t>Coallier</w:t>
        </w:r>
        <w:proofErr w:type="spellEnd"/>
        <w:r w:rsidRPr="002C6F92">
          <w:rPr>
            <w:rPrChange w:id="1498" w:author="hong qin" w:date="2012-01-19T16:49:00Z">
              <w:rPr>
                <w:rFonts w:ascii="Times New Roman" w:hAnsi="Times New Roman"/>
              </w:rPr>
            </w:rPrChange>
          </w:rPr>
          <w:t xml:space="preserve">, and R. Desjardins, </w:t>
        </w:r>
        <w:r w:rsidRPr="002C6F92">
          <w:rPr>
            <w:i/>
            <w:rPrChange w:id="1499" w:author="hong qin" w:date="2012-01-19T16:49:00Z">
              <w:rPr>
                <w:rFonts w:ascii="Times New Roman" w:hAnsi="Times New Roman"/>
              </w:rPr>
            </w:rPrChange>
          </w:rPr>
          <w:t xml:space="preserve">LIVE/DEAD </w:t>
        </w:r>
        <w:proofErr w:type="spellStart"/>
        <w:proofErr w:type="gramStart"/>
        <w:r w:rsidRPr="002C6F92">
          <w:rPr>
            <w:i/>
            <w:rPrChange w:id="1500" w:author="hong qin" w:date="2012-01-19T16:49:00Z">
              <w:rPr>
                <w:rFonts w:ascii="Times New Roman" w:hAnsi="Times New Roman"/>
              </w:rPr>
            </w:rPrChange>
          </w:rPr>
          <w:t>BacLight</w:t>
        </w:r>
        <w:proofErr w:type="spellEnd"/>
        <w:r w:rsidRPr="002C6F92">
          <w:rPr>
            <w:i/>
            <w:rPrChange w:id="1501" w:author="hong qin" w:date="2012-01-19T16:49:00Z">
              <w:rPr>
                <w:rFonts w:ascii="Times New Roman" w:hAnsi="Times New Roman"/>
              </w:rPr>
            </w:rPrChange>
          </w:rPr>
          <w:t xml:space="preserve"> :</w:t>
        </w:r>
        <w:proofErr w:type="gramEnd"/>
        <w:r w:rsidRPr="002C6F92">
          <w:rPr>
            <w:i/>
            <w:rPrChange w:id="1502" w:author="hong qin" w:date="2012-01-19T16:49:00Z">
              <w:rPr>
                <w:rFonts w:ascii="Times New Roman" w:hAnsi="Times New Roman"/>
              </w:rPr>
            </w:rPrChange>
          </w:rPr>
          <w:t xml:space="preserve"> application of a new rapid staining method for direct enumeration of viable and total bacteria in drinking water.</w:t>
        </w:r>
        <w:r w:rsidRPr="002C6F92">
          <w:rPr>
            <w:rPrChange w:id="1503" w:author="hong qin" w:date="2012-01-19T16:49:00Z">
              <w:rPr>
                <w:rFonts w:ascii="Times New Roman" w:hAnsi="Times New Roman"/>
              </w:rPr>
            </w:rPrChange>
          </w:rPr>
          <w:t xml:space="preserve"> </w:t>
        </w:r>
        <w:proofErr w:type="gramStart"/>
        <w:r w:rsidRPr="002C6F92">
          <w:rPr>
            <w:rPrChange w:id="1504" w:author="hong qin" w:date="2012-01-19T16:49:00Z">
              <w:rPr>
                <w:rFonts w:ascii="Times New Roman" w:hAnsi="Times New Roman"/>
              </w:rPr>
            </w:rPrChange>
          </w:rPr>
          <w:t xml:space="preserve">J </w:t>
        </w:r>
        <w:proofErr w:type="spellStart"/>
        <w:r w:rsidRPr="002C6F92">
          <w:rPr>
            <w:rPrChange w:id="1505" w:author="hong qin" w:date="2012-01-19T16:49:00Z">
              <w:rPr>
                <w:rFonts w:ascii="Times New Roman" w:hAnsi="Times New Roman"/>
              </w:rPr>
            </w:rPrChange>
          </w:rPr>
          <w:t>Microbiol</w:t>
        </w:r>
        <w:proofErr w:type="spellEnd"/>
        <w:r w:rsidRPr="002C6F92">
          <w:rPr>
            <w:rPrChange w:id="1506" w:author="hong qin" w:date="2012-01-19T16:49:00Z">
              <w:rPr>
                <w:rFonts w:ascii="Times New Roman" w:hAnsi="Times New Roman"/>
              </w:rPr>
            </w:rPrChange>
          </w:rPr>
          <w:t xml:space="preserve"> Methods, 1999.</w:t>
        </w:r>
        <w:proofErr w:type="gramEnd"/>
        <w:r w:rsidRPr="002C6F92">
          <w:rPr>
            <w:rPrChange w:id="1507" w:author="hong qin" w:date="2012-01-19T16:49:00Z">
              <w:rPr>
                <w:rFonts w:ascii="Times New Roman" w:hAnsi="Times New Roman"/>
              </w:rPr>
            </w:rPrChange>
          </w:rPr>
          <w:t xml:space="preserve"> </w:t>
        </w:r>
        <w:r w:rsidRPr="002C6F92">
          <w:rPr>
            <w:b/>
            <w:rPrChange w:id="1508" w:author="hong qin" w:date="2012-01-19T16:49:00Z">
              <w:rPr>
                <w:rFonts w:ascii="Times New Roman" w:hAnsi="Times New Roman"/>
              </w:rPr>
            </w:rPrChange>
          </w:rPr>
          <w:t>37</w:t>
        </w:r>
        <w:r w:rsidRPr="002C6F92">
          <w:rPr>
            <w:rPrChange w:id="1509" w:author="hong qin" w:date="2012-01-19T16:49:00Z">
              <w:rPr>
                <w:rFonts w:ascii="Times New Roman" w:hAnsi="Times New Roman"/>
              </w:rPr>
            </w:rPrChange>
          </w:rPr>
          <w:t>(1): p. 77-86.</w:t>
        </w:r>
      </w:ins>
    </w:p>
    <w:p w:rsidR="002C6F92" w:rsidRPr="002C6F92" w:rsidRDefault="002C6F92" w:rsidP="002C6F92">
      <w:pPr>
        <w:spacing w:line="240" w:lineRule="auto"/>
        <w:ind w:left="720" w:hanging="720"/>
        <w:jc w:val="both"/>
        <w:rPr>
          <w:ins w:id="1510" w:author="hong qin" w:date="2012-01-19T16:49:00Z"/>
          <w:rPrChange w:id="1511" w:author="hong qin" w:date="2012-01-19T16:49:00Z">
            <w:rPr>
              <w:ins w:id="1512" w:author="hong qin" w:date="2012-01-19T16:49:00Z"/>
              <w:rFonts w:ascii="Times New Roman" w:hAnsi="Times New Roman"/>
            </w:rPr>
          </w:rPrChange>
        </w:rPr>
      </w:pPr>
      <w:ins w:id="1513" w:author="hong qin" w:date="2012-01-19T16:49:00Z">
        <w:r w:rsidRPr="002C6F92">
          <w:rPr>
            <w:rPrChange w:id="1514" w:author="hong qin" w:date="2012-01-19T16:49:00Z">
              <w:rPr>
                <w:rFonts w:ascii="Times New Roman" w:hAnsi="Times New Roman"/>
              </w:rPr>
            </w:rPrChange>
          </w:rPr>
          <w:t>52.</w:t>
        </w:r>
        <w:r w:rsidRPr="002C6F92">
          <w:rPr>
            <w:rPrChange w:id="1515" w:author="hong qin" w:date="2012-01-19T16:49:00Z">
              <w:rPr>
                <w:rFonts w:ascii="Times New Roman" w:hAnsi="Times New Roman"/>
              </w:rPr>
            </w:rPrChange>
          </w:rPr>
          <w:tab/>
          <w:t xml:space="preserve">Braun, R.J. and B. </w:t>
        </w:r>
        <w:proofErr w:type="spellStart"/>
        <w:r w:rsidRPr="002C6F92">
          <w:rPr>
            <w:rPrChange w:id="1516" w:author="hong qin" w:date="2012-01-19T16:49:00Z">
              <w:rPr>
                <w:rFonts w:ascii="Times New Roman" w:hAnsi="Times New Roman"/>
              </w:rPr>
            </w:rPrChange>
          </w:rPr>
          <w:t>Westermann</w:t>
        </w:r>
        <w:proofErr w:type="spellEnd"/>
        <w:r w:rsidRPr="002C6F92">
          <w:rPr>
            <w:rPrChange w:id="1517" w:author="hong qin" w:date="2012-01-19T16:49:00Z">
              <w:rPr>
                <w:rFonts w:ascii="Times New Roman" w:hAnsi="Times New Roman"/>
              </w:rPr>
            </w:rPrChange>
          </w:rPr>
          <w:t xml:space="preserve">, </w:t>
        </w:r>
        <w:r w:rsidRPr="002C6F92">
          <w:rPr>
            <w:i/>
            <w:rPrChange w:id="1518" w:author="hong qin" w:date="2012-01-19T16:49:00Z">
              <w:rPr>
                <w:rFonts w:ascii="Times New Roman" w:hAnsi="Times New Roman"/>
              </w:rPr>
            </w:rPrChange>
          </w:rPr>
          <w:t>Mitochondrial dynamics in yeast cell death and aging.</w:t>
        </w:r>
        <w:r w:rsidRPr="002C6F92">
          <w:rPr>
            <w:rPrChange w:id="1519" w:author="hong qin" w:date="2012-01-19T16:49:00Z">
              <w:rPr>
                <w:rFonts w:ascii="Times New Roman" w:hAnsi="Times New Roman"/>
              </w:rPr>
            </w:rPrChange>
          </w:rPr>
          <w:t xml:space="preserve"> </w:t>
        </w:r>
        <w:proofErr w:type="spellStart"/>
        <w:r w:rsidRPr="002C6F92">
          <w:rPr>
            <w:rPrChange w:id="1520" w:author="hong qin" w:date="2012-01-19T16:49:00Z">
              <w:rPr>
                <w:rFonts w:ascii="Times New Roman" w:hAnsi="Times New Roman"/>
              </w:rPr>
            </w:rPrChange>
          </w:rPr>
          <w:t>Biochem</w:t>
        </w:r>
        <w:proofErr w:type="spellEnd"/>
        <w:r w:rsidRPr="002C6F92">
          <w:rPr>
            <w:rPrChange w:id="1521" w:author="hong qin" w:date="2012-01-19T16:49:00Z">
              <w:rPr>
                <w:rFonts w:ascii="Times New Roman" w:hAnsi="Times New Roman"/>
              </w:rPr>
            </w:rPrChange>
          </w:rPr>
          <w:t xml:space="preserve"> Soc Trans, 2011. </w:t>
        </w:r>
        <w:r w:rsidRPr="002C6F92">
          <w:rPr>
            <w:b/>
            <w:rPrChange w:id="1522" w:author="hong qin" w:date="2012-01-19T16:49:00Z">
              <w:rPr>
                <w:rFonts w:ascii="Times New Roman" w:hAnsi="Times New Roman"/>
              </w:rPr>
            </w:rPrChange>
          </w:rPr>
          <w:t>39</w:t>
        </w:r>
        <w:r w:rsidRPr="002C6F92">
          <w:rPr>
            <w:rPrChange w:id="1523" w:author="hong qin" w:date="2012-01-19T16:49:00Z">
              <w:rPr>
                <w:rFonts w:ascii="Times New Roman" w:hAnsi="Times New Roman"/>
              </w:rPr>
            </w:rPrChange>
          </w:rPr>
          <w:t>(5): p. 1520-6.</w:t>
        </w:r>
      </w:ins>
    </w:p>
    <w:p w:rsidR="002C6F92" w:rsidRPr="002C6F92" w:rsidRDefault="002C6F92" w:rsidP="002C6F92">
      <w:pPr>
        <w:spacing w:line="240" w:lineRule="auto"/>
        <w:ind w:left="720" w:hanging="720"/>
        <w:jc w:val="both"/>
        <w:rPr>
          <w:ins w:id="1524" w:author="hong qin" w:date="2012-01-19T16:49:00Z"/>
          <w:rPrChange w:id="1525" w:author="hong qin" w:date="2012-01-19T16:49:00Z">
            <w:rPr>
              <w:ins w:id="1526" w:author="hong qin" w:date="2012-01-19T16:49:00Z"/>
              <w:rFonts w:ascii="Times New Roman" w:hAnsi="Times New Roman"/>
            </w:rPr>
          </w:rPrChange>
        </w:rPr>
      </w:pPr>
      <w:ins w:id="1527" w:author="hong qin" w:date="2012-01-19T16:49:00Z">
        <w:r w:rsidRPr="002C6F92">
          <w:rPr>
            <w:rPrChange w:id="1528" w:author="hong qin" w:date="2012-01-19T16:49:00Z">
              <w:rPr>
                <w:rFonts w:ascii="Times New Roman" w:hAnsi="Times New Roman"/>
              </w:rPr>
            </w:rPrChange>
          </w:rPr>
          <w:t>53.</w:t>
        </w:r>
        <w:r w:rsidRPr="002C6F92">
          <w:rPr>
            <w:rPrChange w:id="1529" w:author="hong qin" w:date="2012-01-19T16:49:00Z">
              <w:rPr>
                <w:rFonts w:ascii="Times New Roman" w:hAnsi="Times New Roman"/>
              </w:rPr>
            </w:rPrChange>
          </w:rPr>
          <w:tab/>
        </w:r>
        <w:proofErr w:type="spellStart"/>
        <w:r w:rsidRPr="002C6F92">
          <w:rPr>
            <w:rPrChange w:id="1530" w:author="hong qin" w:date="2012-01-19T16:49:00Z">
              <w:rPr>
                <w:rFonts w:ascii="Times New Roman" w:hAnsi="Times New Roman"/>
              </w:rPr>
            </w:rPrChange>
          </w:rPr>
          <w:t>Schieke</w:t>
        </w:r>
        <w:proofErr w:type="spellEnd"/>
        <w:r w:rsidRPr="002C6F92">
          <w:rPr>
            <w:rPrChange w:id="1531" w:author="hong qin" w:date="2012-01-19T16:49:00Z">
              <w:rPr>
                <w:rFonts w:ascii="Times New Roman" w:hAnsi="Times New Roman"/>
              </w:rPr>
            </w:rPrChange>
          </w:rPr>
          <w:t xml:space="preserve">, S.M. and T. </w:t>
        </w:r>
        <w:proofErr w:type="spellStart"/>
        <w:r w:rsidRPr="002C6F92">
          <w:rPr>
            <w:rPrChange w:id="1532" w:author="hong qin" w:date="2012-01-19T16:49:00Z">
              <w:rPr>
                <w:rFonts w:ascii="Times New Roman" w:hAnsi="Times New Roman"/>
              </w:rPr>
            </w:rPrChange>
          </w:rPr>
          <w:t>Finkel</w:t>
        </w:r>
        <w:proofErr w:type="spellEnd"/>
        <w:r w:rsidRPr="002C6F92">
          <w:rPr>
            <w:rPrChange w:id="1533" w:author="hong qin" w:date="2012-01-19T16:49:00Z">
              <w:rPr>
                <w:rFonts w:ascii="Times New Roman" w:hAnsi="Times New Roman"/>
              </w:rPr>
            </w:rPrChange>
          </w:rPr>
          <w:t xml:space="preserve">, </w:t>
        </w:r>
        <w:r w:rsidRPr="002C6F92">
          <w:rPr>
            <w:i/>
            <w:rPrChange w:id="1534" w:author="hong qin" w:date="2012-01-19T16:49:00Z">
              <w:rPr>
                <w:rFonts w:ascii="Times New Roman" w:hAnsi="Times New Roman"/>
              </w:rPr>
            </w:rPrChange>
          </w:rPr>
          <w:t>Mitochondrial signaling, TOR, and life span.</w:t>
        </w:r>
        <w:r w:rsidRPr="002C6F92">
          <w:rPr>
            <w:rPrChange w:id="1535" w:author="hong qin" w:date="2012-01-19T16:49:00Z">
              <w:rPr>
                <w:rFonts w:ascii="Times New Roman" w:hAnsi="Times New Roman"/>
              </w:rPr>
            </w:rPrChange>
          </w:rPr>
          <w:t xml:space="preserve"> </w:t>
        </w:r>
        <w:proofErr w:type="spellStart"/>
        <w:r w:rsidRPr="002C6F92">
          <w:rPr>
            <w:rPrChange w:id="1536" w:author="hong qin" w:date="2012-01-19T16:49:00Z">
              <w:rPr>
                <w:rFonts w:ascii="Times New Roman" w:hAnsi="Times New Roman"/>
              </w:rPr>
            </w:rPrChange>
          </w:rPr>
          <w:t>Biol</w:t>
        </w:r>
        <w:proofErr w:type="spellEnd"/>
        <w:r w:rsidRPr="002C6F92">
          <w:rPr>
            <w:rPrChange w:id="1537" w:author="hong qin" w:date="2012-01-19T16:49:00Z">
              <w:rPr>
                <w:rFonts w:ascii="Times New Roman" w:hAnsi="Times New Roman"/>
              </w:rPr>
            </w:rPrChange>
          </w:rPr>
          <w:t xml:space="preserve"> </w:t>
        </w:r>
        <w:proofErr w:type="spellStart"/>
        <w:r w:rsidRPr="002C6F92">
          <w:rPr>
            <w:rPrChange w:id="1538" w:author="hong qin" w:date="2012-01-19T16:49:00Z">
              <w:rPr>
                <w:rFonts w:ascii="Times New Roman" w:hAnsi="Times New Roman"/>
              </w:rPr>
            </w:rPrChange>
          </w:rPr>
          <w:t>Chem</w:t>
        </w:r>
        <w:proofErr w:type="spellEnd"/>
        <w:r w:rsidRPr="002C6F92">
          <w:rPr>
            <w:rPrChange w:id="1539" w:author="hong qin" w:date="2012-01-19T16:49:00Z">
              <w:rPr>
                <w:rFonts w:ascii="Times New Roman" w:hAnsi="Times New Roman"/>
              </w:rPr>
            </w:rPrChange>
          </w:rPr>
          <w:t xml:space="preserve">, 2006. </w:t>
        </w:r>
        <w:r w:rsidRPr="002C6F92">
          <w:rPr>
            <w:b/>
            <w:rPrChange w:id="1540" w:author="hong qin" w:date="2012-01-19T16:49:00Z">
              <w:rPr>
                <w:rFonts w:ascii="Times New Roman" w:hAnsi="Times New Roman"/>
              </w:rPr>
            </w:rPrChange>
          </w:rPr>
          <w:t>387</w:t>
        </w:r>
        <w:r w:rsidRPr="002C6F92">
          <w:rPr>
            <w:rPrChange w:id="1541" w:author="hong qin" w:date="2012-01-19T16:49:00Z">
              <w:rPr>
                <w:rFonts w:ascii="Times New Roman" w:hAnsi="Times New Roman"/>
              </w:rPr>
            </w:rPrChange>
          </w:rPr>
          <w:t>(10-11): p. 1357-61.</w:t>
        </w:r>
      </w:ins>
    </w:p>
    <w:p w:rsidR="002C6F92" w:rsidRPr="002C6F92" w:rsidRDefault="002C6F92" w:rsidP="002C6F92">
      <w:pPr>
        <w:spacing w:line="240" w:lineRule="auto"/>
        <w:ind w:left="720" w:hanging="720"/>
        <w:jc w:val="both"/>
        <w:rPr>
          <w:ins w:id="1542" w:author="hong qin" w:date="2012-01-19T16:49:00Z"/>
          <w:rPrChange w:id="1543" w:author="hong qin" w:date="2012-01-19T16:49:00Z">
            <w:rPr>
              <w:ins w:id="1544" w:author="hong qin" w:date="2012-01-19T16:49:00Z"/>
              <w:rFonts w:ascii="Times New Roman" w:hAnsi="Times New Roman"/>
            </w:rPr>
          </w:rPrChange>
        </w:rPr>
      </w:pPr>
      <w:ins w:id="1545" w:author="hong qin" w:date="2012-01-19T16:49:00Z">
        <w:r w:rsidRPr="002C6F92">
          <w:rPr>
            <w:rPrChange w:id="1546" w:author="hong qin" w:date="2012-01-19T16:49:00Z">
              <w:rPr>
                <w:rFonts w:ascii="Times New Roman" w:hAnsi="Times New Roman"/>
              </w:rPr>
            </w:rPrChange>
          </w:rPr>
          <w:t>54.</w:t>
        </w:r>
        <w:r w:rsidRPr="002C6F92">
          <w:rPr>
            <w:rPrChange w:id="1547" w:author="hong qin" w:date="2012-01-19T16:49:00Z">
              <w:rPr>
                <w:rFonts w:ascii="Times New Roman" w:hAnsi="Times New Roman"/>
              </w:rPr>
            </w:rPrChange>
          </w:rPr>
          <w:tab/>
          <w:t xml:space="preserve">Wei, M., P. </w:t>
        </w:r>
        <w:proofErr w:type="spellStart"/>
        <w:r w:rsidRPr="002C6F92">
          <w:rPr>
            <w:rPrChange w:id="1548" w:author="hong qin" w:date="2012-01-19T16:49:00Z">
              <w:rPr>
                <w:rFonts w:ascii="Times New Roman" w:hAnsi="Times New Roman"/>
              </w:rPr>
            </w:rPrChange>
          </w:rPr>
          <w:t>Fabrizio</w:t>
        </w:r>
        <w:proofErr w:type="spellEnd"/>
        <w:r w:rsidRPr="002C6F92">
          <w:rPr>
            <w:rPrChange w:id="1549" w:author="hong qin" w:date="2012-01-19T16:49:00Z">
              <w:rPr>
                <w:rFonts w:ascii="Times New Roman" w:hAnsi="Times New Roman"/>
              </w:rPr>
            </w:rPrChange>
          </w:rPr>
          <w:t xml:space="preserve">, J. </w:t>
        </w:r>
        <w:proofErr w:type="spellStart"/>
        <w:r w:rsidRPr="002C6F92">
          <w:rPr>
            <w:rPrChange w:id="1550" w:author="hong qin" w:date="2012-01-19T16:49:00Z">
              <w:rPr>
                <w:rFonts w:ascii="Times New Roman" w:hAnsi="Times New Roman"/>
              </w:rPr>
            </w:rPrChange>
          </w:rPr>
          <w:t>Hu</w:t>
        </w:r>
        <w:proofErr w:type="spellEnd"/>
        <w:r w:rsidRPr="002C6F92">
          <w:rPr>
            <w:rPrChange w:id="1551" w:author="hong qin" w:date="2012-01-19T16:49:00Z">
              <w:rPr>
                <w:rFonts w:ascii="Times New Roman" w:hAnsi="Times New Roman"/>
              </w:rPr>
            </w:rPrChange>
          </w:rPr>
          <w:t xml:space="preserve">, H. </w:t>
        </w:r>
        <w:proofErr w:type="spellStart"/>
        <w:r w:rsidRPr="002C6F92">
          <w:rPr>
            <w:rPrChange w:id="1552" w:author="hong qin" w:date="2012-01-19T16:49:00Z">
              <w:rPr>
                <w:rFonts w:ascii="Times New Roman" w:hAnsi="Times New Roman"/>
              </w:rPr>
            </w:rPrChange>
          </w:rPr>
          <w:t>Ge</w:t>
        </w:r>
        <w:proofErr w:type="spellEnd"/>
        <w:r w:rsidRPr="002C6F92">
          <w:rPr>
            <w:rPrChange w:id="1553" w:author="hong qin" w:date="2012-01-19T16:49:00Z">
              <w:rPr>
                <w:rFonts w:ascii="Times New Roman" w:hAnsi="Times New Roman"/>
              </w:rPr>
            </w:rPrChange>
          </w:rPr>
          <w:t xml:space="preserve">, C. Cheng, L. Li, and V.D. Longo, </w:t>
        </w:r>
        <w:r w:rsidRPr="002C6F92">
          <w:rPr>
            <w:i/>
            <w:rPrChange w:id="1554" w:author="hong qin" w:date="2012-01-19T16:49:00Z">
              <w:rPr>
                <w:rFonts w:ascii="Times New Roman" w:hAnsi="Times New Roman"/>
              </w:rPr>
            </w:rPrChange>
          </w:rPr>
          <w:t xml:space="preserve">Life span extension by calorie restriction depends on Rim15 and transcription factors downstream of </w:t>
        </w:r>
        <w:proofErr w:type="spellStart"/>
        <w:r w:rsidRPr="002C6F92">
          <w:rPr>
            <w:i/>
            <w:rPrChange w:id="1555" w:author="hong qin" w:date="2012-01-19T16:49:00Z">
              <w:rPr>
                <w:rFonts w:ascii="Times New Roman" w:hAnsi="Times New Roman"/>
              </w:rPr>
            </w:rPrChange>
          </w:rPr>
          <w:t>Ras</w:t>
        </w:r>
        <w:proofErr w:type="spellEnd"/>
        <w:r w:rsidRPr="002C6F92">
          <w:rPr>
            <w:i/>
            <w:rPrChange w:id="1556" w:author="hong qin" w:date="2012-01-19T16:49:00Z">
              <w:rPr>
                <w:rFonts w:ascii="Times New Roman" w:hAnsi="Times New Roman"/>
              </w:rPr>
            </w:rPrChange>
          </w:rPr>
          <w:t>/PKA, Tor, and Sch9.</w:t>
        </w:r>
        <w:r w:rsidRPr="002C6F92">
          <w:rPr>
            <w:rPrChange w:id="1557" w:author="hong qin" w:date="2012-01-19T16:49:00Z">
              <w:rPr>
                <w:rFonts w:ascii="Times New Roman" w:hAnsi="Times New Roman"/>
              </w:rPr>
            </w:rPrChange>
          </w:rPr>
          <w:t xml:space="preserve"> </w:t>
        </w:r>
        <w:proofErr w:type="spellStart"/>
        <w:r w:rsidRPr="002C6F92">
          <w:rPr>
            <w:rPrChange w:id="1558" w:author="hong qin" w:date="2012-01-19T16:49:00Z">
              <w:rPr>
                <w:rFonts w:ascii="Times New Roman" w:hAnsi="Times New Roman"/>
              </w:rPr>
            </w:rPrChange>
          </w:rPr>
          <w:t>PLoS</w:t>
        </w:r>
        <w:proofErr w:type="spellEnd"/>
        <w:r w:rsidRPr="002C6F92">
          <w:rPr>
            <w:rPrChange w:id="1559" w:author="hong qin" w:date="2012-01-19T16:49:00Z">
              <w:rPr>
                <w:rFonts w:ascii="Times New Roman" w:hAnsi="Times New Roman"/>
              </w:rPr>
            </w:rPrChange>
          </w:rPr>
          <w:t xml:space="preserve"> Genet, 2008. </w:t>
        </w:r>
        <w:r w:rsidRPr="002C6F92">
          <w:rPr>
            <w:b/>
            <w:rPrChange w:id="1560" w:author="hong qin" w:date="2012-01-19T16:49:00Z">
              <w:rPr>
                <w:rFonts w:ascii="Times New Roman" w:hAnsi="Times New Roman"/>
              </w:rPr>
            </w:rPrChange>
          </w:rPr>
          <w:t>4</w:t>
        </w:r>
        <w:r w:rsidRPr="002C6F92">
          <w:rPr>
            <w:rPrChange w:id="1561" w:author="hong qin" w:date="2012-01-19T16:49:00Z">
              <w:rPr>
                <w:rFonts w:ascii="Times New Roman" w:hAnsi="Times New Roman"/>
              </w:rPr>
            </w:rPrChange>
          </w:rPr>
          <w:t>(1): p. e13.</w:t>
        </w:r>
      </w:ins>
    </w:p>
    <w:p w:rsidR="002C6F92" w:rsidRPr="002C6F92" w:rsidRDefault="002C6F92" w:rsidP="002C6F92">
      <w:pPr>
        <w:spacing w:line="240" w:lineRule="auto"/>
        <w:ind w:left="720" w:hanging="720"/>
        <w:jc w:val="both"/>
        <w:rPr>
          <w:ins w:id="1562" w:author="hong qin" w:date="2012-01-19T16:49:00Z"/>
          <w:rPrChange w:id="1563" w:author="hong qin" w:date="2012-01-19T16:49:00Z">
            <w:rPr>
              <w:ins w:id="1564" w:author="hong qin" w:date="2012-01-19T16:49:00Z"/>
              <w:rFonts w:ascii="Times New Roman" w:hAnsi="Times New Roman"/>
            </w:rPr>
          </w:rPrChange>
        </w:rPr>
      </w:pPr>
      <w:ins w:id="1565" w:author="hong qin" w:date="2012-01-19T16:49:00Z">
        <w:r w:rsidRPr="002C6F92">
          <w:rPr>
            <w:rPrChange w:id="1566" w:author="hong qin" w:date="2012-01-19T16:49:00Z">
              <w:rPr>
                <w:rFonts w:ascii="Times New Roman" w:hAnsi="Times New Roman"/>
              </w:rPr>
            </w:rPrChange>
          </w:rPr>
          <w:t>55.</w:t>
        </w:r>
        <w:r w:rsidRPr="002C6F92">
          <w:rPr>
            <w:rPrChange w:id="1567" w:author="hong qin" w:date="2012-01-19T16:49:00Z">
              <w:rPr>
                <w:rFonts w:ascii="Times New Roman" w:hAnsi="Times New Roman"/>
              </w:rPr>
            </w:rPrChange>
          </w:rPr>
          <w:tab/>
        </w:r>
        <w:proofErr w:type="spellStart"/>
        <w:r w:rsidRPr="002C6F92">
          <w:rPr>
            <w:rPrChange w:id="1568" w:author="hong qin" w:date="2012-01-19T16:49:00Z">
              <w:rPr>
                <w:rFonts w:ascii="Times New Roman" w:hAnsi="Times New Roman"/>
              </w:rPr>
            </w:rPrChange>
          </w:rPr>
          <w:t>Ristow</w:t>
        </w:r>
        <w:proofErr w:type="spellEnd"/>
        <w:r w:rsidRPr="002C6F92">
          <w:rPr>
            <w:rPrChange w:id="1569" w:author="hong qin" w:date="2012-01-19T16:49:00Z">
              <w:rPr>
                <w:rFonts w:ascii="Times New Roman" w:hAnsi="Times New Roman"/>
              </w:rPr>
            </w:rPrChange>
          </w:rPr>
          <w:t xml:space="preserve">, M. and S. </w:t>
        </w:r>
        <w:proofErr w:type="spellStart"/>
        <w:r w:rsidRPr="002C6F92">
          <w:rPr>
            <w:rPrChange w:id="1570" w:author="hong qin" w:date="2012-01-19T16:49:00Z">
              <w:rPr>
                <w:rFonts w:ascii="Times New Roman" w:hAnsi="Times New Roman"/>
              </w:rPr>
            </w:rPrChange>
          </w:rPr>
          <w:t>Schmeisser</w:t>
        </w:r>
        <w:proofErr w:type="spellEnd"/>
        <w:r w:rsidRPr="002C6F92">
          <w:rPr>
            <w:rPrChange w:id="1571" w:author="hong qin" w:date="2012-01-19T16:49:00Z">
              <w:rPr>
                <w:rFonts w:ascii="Times New Roman" w:hAnsi="Times New Roman"/>
              </w:rPr>
            </w:rPrChange>
          </w:rPr>
          <w:t xml:space="preserve">, </w:t>
        </w:r>
        <w:r w:rsidRPr="002C6F92">
          <w:rPr>
            <w:i/>
            <w:rPrChange w:id="1572" w:author="hong qin" w:date="2012-01-19T16:49:00Z">
              <w:rPr>
                <w:rFonts w:ascii="Times New Roman" w:hAnsi="Times New Roman"/>
              </w:rPr>
            </w:rPrChange>
          </w:rPr>
          <w:t>Extending life span by increasing oxidative stress.</w:t>
        </w:r>
        <w:r w:rsidRPr="002C6F92">
          <w:rPr>
            <w:rPrChange w:id="1573" w:author="hong qin" w:date="2012-01-19T16:49:00Z">
              <w:rPr>
                <w:rFonts w:ascii="Times New Roman" w:hAnsi="Times New Roman"/>
              </w:rPr>
            </w:rPrChange>
          </w:rPr>
          <w:t xml:space="preserve"> Free </w:t>
        </w:r>
        <w:proofErr w:type="spellStart"/>
        <w:r w:rsidRPr="002C6F92">
          <w:rPr>
            <w:rPrChange w:id="1574" w:author="hong qin" w:date="2012-01-19T16:49:00Z">
              <w:rPr>
                <w:rFonts w:ascii="Times New Roman" w:hAnsi="Times New Roman"/>
              </w:rPr>
            </w:rPrChange>
          </w:rPr>
          <w:t>Radic</w:t>
        </w:r>
        <w:proofErr w:type="spellEnd"/>
        <w:r w:rsidRPr="002C6F92">
          <w:rPr>
            <w:rPrChange w:id="1575" w:author="hong qin" w:date="2012-01-19T16:49:00Z">
              <w:rPr>
                <w:rFonts w:ascii="Times New Roman" w:hAnsi="Times New Roman"/>
              </w:rPr>
            </w:rPrChange>
          </w:rPr>
          <w:t xml:space="preserve"> </w:t>
        </w:r>
        <w:proofErr w:type="spellStart"/>
        <w:r w:rsidRPr="002C6F92">
          <w:rPr>
            <w:rPrChange w:id="1576" w:author="hong qin" w:date="2012-01-19T16:49:00Z">
              <w:rPr>
                <w:rFonts w:ascii="Times New Roman" w:hAnsi="Times New Roman"/>
              </w:rPr>
            </w:rPrChange>
          </w:rPr>
          <w:t>Biol</w:t>
        </w:r>
        <w:proofErr w:type="spellEnd"/>
        <w:r w:rsidRPr="002C6F92">
          <w:rPr>
            <w:rPrChange w:id="1577" w:author="hong qin" w:date="2012-01-19T16:49:00Z">
              <w:rPr>
                <w:rFonts w:ascii="Times New Roman" w:hAnsi="Times New Roman"/>
              </w:rPr>
            </w:rPrChange>
          </w:rPr>
          <w:t xml:space="preserve"> Med, 2011. </w:t>
        </w:r>
        <w:r w:rsidRPr="002C6F92">
          <w:rPr>
            <w:b/>
            <w:rPrChange w:id="1578" w:author="hong qin" w:date="2012-01-19T16:49:00Z">
              <w:rPr>
                <w:rFonts w:ascii="Times New Roman" w:hAnsi="Times New Roman"/>
              </w:rPr>
            </w:rPrChange>
          </w:rPr>
          <w:t>51</w:t>
        </w:r>
        <w:r w:rsidRPr="002C6F92">
          <w:rPr>
            <w:rPrChange w:id="1579" w:author="hong qin" w:date="2012-01-19T16:49:00Z">
              <w:rPr>
                <w:rFonts w:ascii="Times New Roman" w:hAnsi="Times New Roman"/>
              </w:rPr>
            </w:rPrChange>
          </w:rPr>
          <w:t>(2): p. 327-36.</w:t>
        </w:r>
      </w:ins>
    </w:p>
    <w:p w:rsidR="002C6F92" w:rsidRPr="002C6F92" w:rsidRDefault="002C6F92" w:rsidP="002C6F92">
      <w:pPr>
        <w:spacing w:line="240" w:lineRule="auto"/>
        <w:ind w:left="720" w:hanging="720"/>
        <w:jc w:val="both"/>
        <w:rPr>
          <w:ins w:id="1580" w:author="hong qin" w:date="2012-01-19T16:49:00Z"/>
          <w:rPrChange w:id="1581" w:author="hong qin" w:date="2012-01-19T16:49:00Z">
            <w:rPr>
              <w:ins w:id="1582" w:author="hong qin" w:date="2012-01-19T16:49:00Z"/>
              <w:rFonts w:ascii="Times New Roman" w:hAnsi="Times New Roman"/>
            </w:rPr>
          </w:rPrChange>
        </w:rPr>
      </w:pPr>
      <w:ins w:id="1583" w:author="hong qin" w:date="2012-01-19T16:49:00Z">
        <w:r w:rsidRPr="002C6F92">
          <w:rPr>
            <w:rPrChange w:id="1584" w:author="hong qin" w:date="2012-01-19T16:49:00Z">
              <w:rPr>
                <w:rFonts w:ascii="Times New Roman" w:hAnsi="Times New Roman"/>
              </w:rPr>
            </w:rPrChange>
          </w:rPr>
          <w:t>56.</w:t>
        </w:r>
        <w:r w:rsidRPr="002C6F92">
          <w:rPr>
            <w:rPrChange w:id="1585" w:author="hong qin" w:date="2012-01-19T16:49:00Z">
              <w:rPr>
                <w:rFonts w:ascii="Times New Roman" w:hAnsi="Times New Roman"/>
              </w:rPr>
            </w:rPrChange>
          </w:rPr>
          <w:tab/>
          <w:t xml:space="preserve">Weinberger, M., A. </w:t>
        </w:r>
        <w:proofErr w:type="spellStart"/>
        <w:r w:rsidRPr="002C6F92">
          <w:rPr>
            <w:rPrChange w:id="1586" w:author="hong qin" w:date="2012-01-19T16:49:00Z">
              <w:rPr>
                <w:rFonts w:ascii="Times New Roman" w:hAnsi="Times New Roman"/>
              </w:rPr>
            </w:rPrChange>
          </w:rPr>
          <w:t>Mesquita</w:t>
        </w:r>
        <w:proofErr w:type="spellEnd"/>
        <w:r w:rsidRPr="002C6F92">
          <w:rPr>
            <w:rPrChange w:id="1587" w:author="hong qin" w:date="2012-01-19T16:49:00Z">
              <w:rPr>
                <w:rFonts w:ascii="Times New Roman" w:hAnsi="Times New Roman"/>
              </w:rPr>
            </w:rPrChange>
          </w:rPr>
          <w:t xml:space="preserve">, T. </w:t>
        </w:r>
        <w:proofErr w:type="spellStart"/>
        <w:r w:rsidRPr="002C6F92">
          <w:rPr>
            <w:rPrChange w:id="1588" w:author="hong qin" w:date="2012-01-19T16:49:00Z">
              <w:rPr>
                <w:rFonts w:ascii="Times New Roman" w:hAnsi="Times New Roman"/>
              </w:rPr>
            </w:rPrChange>
          </w:rPr>
          <w:t>Caroll</w:t>
        </w:r>
        <w:proofErr w:type="spellEnd"/>
        <w:r w:rsidRPr="002C6F92">
          <w:rPr>
            <w:rPrChange w:id="1589" w:author="hong qin" w:date="2012-01-19T16:49:00Z">
              <w:rPr>
                <w:rFonts w:ascii="Times New Roman" w:hAnsi="Times New Roman"/>
              </w:rPr>
            </w:rPrChange>
          </w:rPr>
          <w:t xml:space="preserve">, L. Marks, H. Yang, Z. Zhang, P. </w:t>
        </w:r>
        <w:proofErr w:type="spellStart"/>
        <w:r w:rsidRPr="002C6F92">
          <w:rPr>
            <w:rPrChange w:id="1590" w:author="hong qin" w:date="2012-01-19T16:49:00Z">
              <w:rPr>
                <w:rFonts w:ascii="Times New Roman" w:hAnsi="Times New Roman"/>
              </w:rPr>
            </w:rPrChange>
          </w:rPr>
          <w:t>Ludovico</w:t>
        </w:r>
        <w:proofErr w:type="spellEnd"/>
        <w:r w:rsidRPr="002C6F92">
          <w:rPr>
            <w:rPrChange w:id="1591" w:author="hong qin" w:date="2012-01-19T16:49:00Z">
              <w:rPr>
                <w:rFonts w:ascii="Times New Roman" w:hAnsi="Times New Roman"/>
              </w:rPr>
            </w:rPrChange>
          </w:rPr>
          <w:t xml:space="preserve">, and W.C. </w:t>
        </w:r>
        <w:proofErr w:type="spellStart"/>
        <w:r w:rsidRPr="002C6F92">
          <w:rPr>
            <w:rPrChange w:id="1592" w:author="hong qin" w:date="2012-01-19T16:49:00Z">
              <w:rPr>
                <w:rFonts w:ascii="Times New Roman" w:hAnsi="Times New Roman"/>
              </w:rPr>
            </w:rPrChange>
          </w:rPr>
          <w:t>Burhans</w:t>
        </w:r>
        <w:proofErr w:type="spellEnd"/>
        <w:r w:rsidRPr="002C6F92">
          <w:rPr>
            <w:rPrChange w:id="1593" w:author="hong qin" w:date="2012-01-19T16:49:00Z">
              <w:rPr>
                <w:rFonts w:ascii="Times New Roman" w:hAnsi="Times New Roman"/>
              </w:rPr>
            </w:rPrChange>
          </w:rPr>
          <w:t xml:space="preserve">, </w:t>
        </w:r>
        <w:r w:rsidRPr="002C6F92">
          <w:rPr>
            <w:i/>
            <w:rPrChange w:id="1594" w:author="hong qin" w:date="2012-01-19T16:49:00Z">
              <w:rPr>
                <w:rFonts w:ascii="Times New Roman" w:hAnsi="Times New Roman"/>
              </w:rPr>
            </w:rPrChange>
          </w:rPr>
          <w:t>Growth signaling promotes chronological aging in budding yeast by inducing superoxide anions that inhibit quiescence.</w:t>
        </w:r>
        <w:r w:rsidRPr="002C6F92">
          <w:rPr>
            <w:rPrChange w:id="1595" w:author="hong qin" w:date="2012-01-19T16:49:00Z">
              <w:rPr>
                <w:rFonts w:ascii="Times New Roman" w:hAnsi="Times New Roman"/>
              </w:rPr>
            </w:rPrChange>
          </w:rPr>
          <w:t xml:space="preserve"> </w:t>
        </w:r>
        <w:proofErr w:type="gramStart"/>
        <w:r w:rsidRPr="002C6F92">
          <w:rPr>
            <w:rPrChange w:id="1596" w:author="hong qin" w:date="2012-01-19T16:49:00Z">
              <w:rPr>
                <w:rFonts w:ascii="Times New Roman" w:hAnsi="Times New Roman"/>
              </w:rPr>
            </w:rPrChange>
          </w:rPr>
          <w:t>Aging (Albany NY), 2010.</w:t>
        </w:r>
        <w:proofErr w:type="gramEnd"/>
        <w:r w:rsidRPr="002C6F92">
          <w:rPr>
            <w:rPrChange w:id="1597" w:author="hong qin" w:date="2012-01-19T16:49:00Z">
              <w:rPr>
                <w:rFonts w:ascii="Times New Roman" w:hAnsi="Times New Roman"/>
              </w:rPr>
            </w:rPrChange>
          </w:rPr>
          <w:t xml:space="preserve"> </w:t>
        </w:r>
        <w:r w:rsidRPr="002C6F92">
          <w:rPr>
            <w:b/>
            <w:rPrChange w:id="1598" w:author="hong qin" w:date="2012-01-19T16:49:00Z">
              <w:rPr>
                <w:rFonts w:ascii="Times New Roman" w:hAnsi="Times New Roman"/>
              </w:rPr>
            </w:rPrChange>
          </w:rPr>
          <w:t>2</w:t>
        </w:r>
        <w:r w:rsidRPr="002C6F92">
          <w:rPr>
            <w:rPrChange w:id="1599" w:author="hong qin" w:date="2012-01-19T16:49:00Z">
              <w:rPr>
                <w:rFonts w:ascii="Times New Roman" w:hAnsi="Times New Roman"/>
              </w:rPr>
            </w:rPrChange>
          </w:rPr>
          <w:t>(10): p. 709-26.</w:t>
        </w:r>
      </w:ins>
    </w:p>
    <w:p w:rsidR="002C6F92" w:rsidRPr="002C6F92" w:rsidRDefault="002C6F92" w:rsidP="002C6F92">
      <w:pPr>
        <w:spacing w:line="240" w:lineRule="auto"/>
        <w:ind w:left="720" w:hanging="720"/>
        <w:jc w:val="both"/>
        <w:rPr>
          <w:ins w:id="1600" w:author="hong qin" w:date="2012-01-19T16:49:00Z"/>
          <w:rPrChange w:id="1601" w:author="hong qin" w:date="2012-01-19T16:49:00Z">
            <w:rPr>
              <w:ins w:id="1602" w:author="hong qin" w:date="2012-01-19T16:49:00Z"/>
              <w:rFonts w:ascii="Times New Roman" w:hAnsi="Times New Roman"/>
            </w:rPr>
          </w:rPrChange>
        </w:rPr>
      </w:pPr>
      <w:ins w:id="1603" w:author="hong qin" w:date="2012-01-19T16:49:00Z">
        <w:r w:rsidRPr="002C6F92">
          <w:rPr>
            <w:rPrChange w:id="1604" w:author="hong qin" w:date="2012-01-19T16:49:00Z">
              <w:rPr>
                <w:rFonts w:ascii="Times New Roman" w:hAnsi="Times New Roman"/>
              </w:rPr>
            </w:rPrChange>
          </w:rPr>
          <w:t>57.</w:t>
        </w:r>
        <w:r w:rsidRPr="002C6F92">
          <w:rPr>
            <w:rPrChange w:id="1605" w:author="hong qin" w:date="2012-01-19T16:49:00Z">
              <w:rPr>
                <w:rFonts w:ascii="Times New Roman" w:hAnsi="Times New Roman"/>
              </w:rPr>
            </w:rPrChange>
          </w:rPr>
          <w:tab/>
        </w:r>
        <w:proofErr w:type="spellStart"/>
        <w:r w:rsidRPr="002C6F92">
          <w:rPr>
            <w:rPrChange w:id="1606" w:author="hong qin" w:date="2012-01-19T16:49:00Z">
              <w:rPr>
                <w:rFonts w:ascii="Times New Roman" w:hAnsi="Times New Roman"/>
              </w:rPr>
            </w:rPrChange>
          </w:rPr>
          <w:t>Mesquita</w:t>
        </w:r>
        <w:proofErr w:type="spellEnd"/>
        <w:r w:rsidRPr="002C6F92">
          <w:rPr>
            <w:rPrChange w:id="1607" w:author="hong qin" w:date="2012-01-19T16:49:00Z">
              <w:rPr>
                <w:rFonts w:ascii="Times New Roman" w:hAnsi="Times New Roman"/>
              </w:rPr>
            </w:rPrChange>
          </w:rPr>
          <w:t xml:space="preserve">, A., M. Weinberger, A. Silva, B. </w:t>
        </w:r>
        <w:proofErr w:type="spellStart"/>
        <w:r w:rsidRPr="002C6F92">
          <w:rPr>
            <w:rPrChange w:id="1608" w:author="hong qin" w:date="2012-01-19T16:49:00Z">
              <w:rPr>
                <w:rFonts w:ascii="Times New Roman" w:hAnsi="Times New Roman"/>
              </w:rPr>
            </w:rPrChange>
          </w:rPr>
          <w:t>Sampaio</w:t>
        </w:r>
        <w:proofErr w:type="spellEnd"/>
        <w:r w:rsidRPr="002C6F92">
          <w:rPr>
            <w:rPrChange w:id="1609" w:author="hong qin" w:date="2012-01-19T16:49:00Z">
              <w:rPr>
                <w:rFonts w:ascii="Times New Roman" w:hAnsi="Times New Roman"/>
              </w:rPr>
            </w:rPrChange>
          </w:rPr>
          <w:t xml:space="preserve">-Marques, B. Almeida, C. </w:t>
        </w:r>
        <w:proofErr w:type="spellStart"/>
        <w:r w:rsidRPr="002C6F92">
          <w:rPr>
            <w:rPrChange w:id="1610" w:author="hong qin" w:date="2012-01-19T16:49:00Z">
              <w:rPr>
                <w:rFonts w:ascii="Times New Roman" w:hAnsi="Times New Roman"/>
              </w:rPr>
            </w:rPrChange>
          </w:rPr>
          <w:t>Leao</w:t>
        </w:r>
        <w:proofErr w:type="spellEnd"/>
        <w:r w:rsidRPr="002C6F92">
          <w:rPr>
            <w:rPrChange w:id="1611" w:author="hong qin" w:date="2012-01-19T16:49:00Z">
              <w:rPr>
                <w:rFonts w:ascii="Times New Roman" w:hAnsi="Times New Roman"/>
              </w:rPr>
            </w:rPrChange>
          </w:rPr>
          <w:t xml:space="preserve">, V. Costa, F. </w:t>
        </w:r>
        <w:proofErr w:type="spellStart"/>
        <w:r w:rsidRPr="002C6F92">
          <w:rPr>
            <w:rPrChange w:id="1612" w:author="hong qin" w:date="2012-01-19T16:49:00Z">
              <w:rPr>
                <w:rFonts w:ascii="Times New Roman" w:hAnsi="Times New Roman"/>
              </w:rPr>
            </w:rPrChange>
          </w:rPr>
          <w:t>Rodrigues</w:t>
        </w:r>
        <w:proofErr w:type="spellEnd"/>
        <w:r w:rsidRPr="002C6F92">
          <w:rPr>
            <w:rPrChange w:id="1613" w:author="hong qin" w:date="2012-01-19T16:49:00Z">
              <w:rPr>
                <w:rFonts w:ascii="Times New Roman" w:hAnsi="Times New Roman"/>
              </w:rPr>
            </w:rPrChange>
          </w:rPr>
          <w:t xml:space="preserve">, W.C. </w:t>
        </w:r>
        <w:proofErr w:type="spellStart"/>
        <w:r w:rsidRPr="002C6F92">
          <w:rPr>
            <w:rPrChange w:id="1614" w:author="hong qin" w:date="2012-01-19T16:49:00Z">
              <w:rPr>
                <w:rFonts w:ascii="Times New Roman" w:hAnsi="Times New Roman"/>
              </w:rPr>
            </w:rPrChange>
          </w:rPr>
          <w:t>Burhans</w:t>
        </w:r>
        <w:proofErr w:type="spellEnd"/>
        <w:r w:rsidRPr="002C6F92">
          <w:rPr>
            <w:rPrChange w:id="1615" w:author="hong qin" w:date="2012-01-19T16:49:00Z">
              <w:rPr>
                <w:rFonts w:ascii="Times New Roman" w:hAnsi="Times New Roman"/>
              </w:rPr>
            </w:rPrChange>
          </w:rPr>
          <w:t xml:space="preserve">, and P. </w:t>
        </w:r>
        <w:proofErr w:type="spellStart"/>
        <w:r w:rsidRPr="002C6F92">
          <w:rPr>
            <w:rPrChange w:id="1616" w:author="hong qin" w:date="2012-01-19T16:49:00Z">
              <w:rPr>
                <w:rFonts w:ascii="Times New Roman" w:hAnsi="Times New Roman"/>
              </w:rPr>
            </w:rPrChange>
          </w:rPr>
          <w:t>Ludovico</w:t>
        </w:r>
        <w:proofErr w:type="spellEnd"/>
        <w:r w:rsidRPr="002C6F92">
          <w:rPr>
            <w:rPrChange w:id="1617" w:author="hong qin" w:date="2012-01-19T16:49:00Z">
              <w:rPr>
                <w:rFonts w:ascii="Times New Roman" w:hAnsi="Times New Roman"/>
              </w:rPr>
            </w:rPrChange>
          </w:rPr>
          <w:t xml:space="preserve">, </w:t>
        </w:r>
        <w:r w:rsidRPr="002C6F92">
          <w:rPr>
            <w:i/>
            <w:rPrChange w:id="1618" w:author="hong qin" w:date="2012-01-19T16:49:00Z">
              <w:rPr>
                <w:rFonts w:ascii="Times New Roman" w:hAnsi="Times New Roman"/>
              </w:rPr>
            </w:rPrChange>
          </w:rPr>
          <w:t xml:space="preserve">Caloric restriction or </w:t>
        </w:r>
        <w:proofErr w:type="spellStart"/>
        <w:r w:rsidRPr="002C6F92">
          <w:rPr>
            <w:i/>
            <w:rPrChange w:id="1619" w:author="hong qin" w:date="2012-01-19T16:49:00Z">
              <w:rPr>
                <w:rFonts w:ascii="Times New Roman" w:hAnsi="Times New Roman"/>
              </w:rPr>
            </w:rPrChange>
          </w:rPr>
          <w:t>catalase</w:t>
        </w:r>
        <w:proofErr w:type="spellEnd"/>
        <w:r w:rsidRPr="002C6F92">
          <w:rPr>
            <w:i/>
            <w:rPrChange w:id="1620" w:author="hong qin" w:date="2012-01-19T16:49:00Z">
              <w:rPr>
                <w:rFonts w:ascii="Times New Roman" w:hAnsi="Times New Roman"/>
              </w:rPr>
            </w:rPrChange>
          </w:rPr>
          <w:t xml:space="preserve"> inactivation extends yeast chronological lifespan by inducing H2O2 and superoxide dismutase activity.</w:t>
        </w:r>
        <w:r w:rsidRPr="002C6F92">
          <w:rPr>
            <w:rPrChange w:id="1621" w:author="hong qin" w:date="2012-01-19T16:49:00Z">
              <w:rPr>
                <w:rFonts w:ascii="Times New Roman" w:hAnsi="Times New Roman"/>
              </w:rPr>
            </w:rPrChange>
          </w:rPr>
          <w:t xml:space="preserve"> Proc </w:t>
        </w:r>
        <w:proofErr w:type="spellStart"/>
        <w:r w:rsidRPr="002C6F92">
          <w:rPr>
            <w:rPrChange w:id="1622" w:author="hong qin" w:date="2012-01-19T16:49:00Z">
              <w:rPr>
                <w:rFonts w:ascii="Times New Roman" w:hAnsi="Times New Roman"/>
              </w:rPr>
            </w:rPrChange>
          </w:rPr>
          <w:t>Natl</w:t>
        </w:r>
        <w:proofErr w:type="spellEnd"/>
        <w:r w:rsidRPr="002C6F92">
          <w:rPr>
            <w:rPrChange w:id="1623" w:author="hong qin" w:date="2012-01-19T16:49:00Z">
              <w:rPr>
                <w:rFonts w:ascii="Times New Roman" w:hAnsi="Times New Roman"/>
              </w:rPr>
            </w:rPrChange>
          </w:rPr>
          <w:t xml:space="preserve"> </w:t>
        </w:r>
        <w:proofErr w:type="spellStart"/>
        <w:r w:rsidRPr="002C6F92">
          <w:rPr>
            <w:rPrChange w:id="1624" w:author="hong qin" w:date="2012-01-19T16:49:00Z">
              <w:rPr>
                <w:rFonts w:ascii="Times New Roman" w:hAnsi="Times New Roman"/>
              </w:rPr>
            </w:rPrChange>
          </w:rPr>
          <w:t>Acad</w:t>
        </w:r>
        <w:proofErr w:type="spellEnd"/>
        <w:r w:rsidRPr="002C6F92">
          <w:rPr>
            <w:rPrChange w:id="1625" w:author="hong qin" w:date="2012-01-19T16:49:00Z">
              <w:rPr>
                <w:rFonts w:ascii="Times New Roman" w:hAnsi="Times New Roman"/>
              </w:rPr>
            </w:rPrChange>
          </w:rPr>
          <w:t xml:space="preserve"> </w:t>
        </w:r>
        <w:proofErr w:type="spellStart"/>
        <w:r w:rsidRPr="002C6F92">
          <w:rPr>
            <w:rPrChange w:id="1626" w:author="hong qin" w:date="2012-01-19T16:49:00Z">
              <w:rPr>
                <w:rFonts w:ascii="Times New Roman" w:hAnsi="Times New Roman"/>
              </w:rPr>
            </w:rPrChange>
          </w:rPr>
          <w:t>Sci</w:t>
        </w:r>
        <w:proofErr w:type="spellEnd"/>
        <w:r w:rsidRPr="002C6F92">
          <w:rPr>
            <w:rPrChange w:id="1627" w:author="hong qin" w:date="2012-01-19T16:49:00Z">
              <w:rPr>
                <w:rFonts w:ascii="Times New Roman" w:hAnsi="Times New Roman"/>
              </w:rPr>
            </w:rPrChange>
          </w:rPr>
          <w:t xml:space="preserve"> U S A, 2010. </w:t>
        </w:r>
        <w:r w:rsidRPr="002C6F92">
          <w:rPr>
            <w:b/>
            <w:rPrChange w:id="1628" w:author="hong qin" w:date="2012-01-19T16:49:00Z">
              <w:rPr>
                <w:rFonts w:ascii="Times New Roman" w:hAnsi="Times New Roman"/>
              </w:rPr>
            </w:rPrChange>
          </w:rPr>
          <w:t>107</w:t>
        </w:r>
        <w:r w:rsidRPr="002C6F92">
          <w:rPr>
            <w:rPrChange w:id="1629" w:author="hong qin" w:date="2012-01-19T16:49:00Z">
              <w:rPr>
                <w:rFonts w:ascii="Times New Roman" w:hAnsi="Times New Roman"/>
              </w:rPr>
            </w:rPrChange>
          </w:rPr>
          <w:t>(34): p. 15123-8.</w:t>
        </w:r>
      </w:ins>
    </w:p>
    <w:p w:rsidR="002C6F92" w:rsidRPr="002C6F92" w:rsidRDefault="002C6F92" w:rsidP="002C6F92">
      <w:pPr>
        <w:spacing w:line="240" w:lineRule="auto"/>
        <w:ind w:left="720" w:hanging="720"/>
        <w:jc w:val="both"/>
        <w:rPr>
          <w:ins w:id="1630" w:author="hong qin" w:date="2012-01-19T16:49:00Z"/>
          <w:rPrChange w:id="1631" w:author="hong qin" w:date="2012-01-19T16:49:00Z">
            <w:rPr>
              <w:ins w:id="1632" w:author="hong qin" w:date="2012-01-19T16:49:00Z"/>
              <w:rFonts w:ascii="Times New Roman" w:hAnsi="Times New Roman"/>
            </w:rPr>
          </w:rPrChange>
        </w:rPr>
      </w:pPr>
      <w:ins w:id="1633" w:author="hong qin" w:date="2012-01-19T16:49:00Z">
        <w:r w:rsidRPr="002C6F92">
          <w:rPr>
            <w:rPrChange w:id="1634" w:author="hong qin" w:date="2012-01-19T16:49:00Z">
              <w:rPr>
                <w:rFonts w:ascii="Times New Roman" w:hAnsi="Times New Roman"/>
              </w:rPr>
            </w:rPrChange>
          </w:rPr>
          <w:lastRenderedPageBreak/>
          <w:t>58.</w:t>
        </w:r>
        <w:r w:rsidRPr="002C6F92">
          <w:rPr>
            <w:rPrChange w:id="1635" w:author="hong qin" w:date="2012-01-19T16:49:00Z">
              <w:rPr>
                <w:rFonts w:ascii="Times New Roman" w:hAnsi="Times New Roman"/>
              </w:rPr>
            </w:rPrChange>
          </w:rPr>
          <w:tab/>
        </w:r>
        <w:proofErr w:type="spellStart"/>
        <w:r w:rsidRPr="002C6F92">
          <w:rPr>
            <w:rPrChange w:id="1636" w:author="hong qin" w:date="2012-01-19T16:49:00Z">
              <w:rPr>
                <w:rFonts w:ascii="Times New Roman" w:hAnsi="Times New Roman"/>
              </w:rPr>
            </w:rPrChange>
          </w:rPr>
          <w:t>Molin</w:t>
        </w:r>
        <w:proofErr w:type="spellEnd"/>
        <w:r w:rsidRPr="002C6F92">
          <w:rPr>
            <w:rPrChange w:id="1637" w:author="hong qin" w:date="2012-01-19T16:49:00Z">
              <w:rPr>
                <w:rFonts w:ascii="Times New Roman" w:hAnsi="Times New Roman"/>
              </w:rPr>
            </w:rPrChange>
          </w:rPr>
          <w:t xml:space="preserve">, M., J. Yang, S. </w:t>
        </w:r>
        <w:proofErr w:type="spellStart"/>
        <w:r w:rsidRPr="002C6F92">
          <w:rPr>
            <w:rPrChange w:id="1638" w:author="hong qin" w:date="2012-01-19T16:49:00Z">
              <w:rPr>
                <w:rFonts w:ascii="Times New Roman" w:hAnsi="Times New Roman"/>
              </w:rPr>
            </w:rPrChange>
          </w:rPr>
          <w:t>Hanzen</w:t>
        </w:r>
        <w:proofErr w:type="spellEnd"/>
        <w:r w:rsidRPr="002C6F92">
          <w:rPr>
            <w:rPrChange w:id="1639" w:author="hong qin" w:date="2012-01-19T16:49:00Z">
              <w:rPr>
                <w:rFonts w:ascii="Times New Roman" w:hAnsi="Times New Roman"/>
              </w:rPr>
            </w:rPrChange>
          </w:rPr>
          <w:t xml:space="preserve">, M.B. </w:t>
        </w:r>
        <w:proofErr w:type="spellStart"/>
        <w:r w:rsidRPr="002C6F92">
          <w:rPr>
            <w:rPrChange w:id="1640" w:author="hong qin" w:date="2012-01-19T16:49:00Z">
              <w:rPr>
                <w:rFonts w:ascii="Times New Roman" w:hAnsi="Times New Roman"/>
              </w:rPr>
            </w:rPrChange>
          </w:rPr>
          <w:t>Toledano</w:t>
        </w:r>
        <w:proofErr w:type="spellEnd"/>
        <w:r w:rsidRPr="002C6F92">
          <w:rPr>
            <w:rPrChange w:id="1641" w:author="hong qin" w:date="2012-01-19T16:49:00Z">
              <w:rPr>
                <w:rFonts w:ascii="Times New Roman" w:hAnsi="Times New Roman"/>
              </w:rPr>
            </w:rPrChange>
          </w:rPr>
          <w:t xml:space="preserve">, J. </w:t>
        </w:r>
        <w:proofErr w:type="spellStart"/>
        <w:r w:rsidRPr="002C6F92">
          <w:rPr>
            <w:rPrChange w:id="1642" w:author="hong qin" w:date="2012-01-19T16:49:00Z">
              <w:rPr>
                <w:rFonts w:ascii="Times New Roman" w:hAnsi="Times New Roman"/>
              </w:rPr>
            </w:rPrChange>
          </w:rPr>
          <w:t>Labarre</w:t>
        </w:r>
        <w:proofErr w:type="spellEnd"/>
        <w:r w:rsidRPr="002C6F92">
          <w:rPr>
            <w:rPrChange w:id="1643" w:author="hong qin" w:date="2012-01-19T16:49:00Z">
              <w:rPr>
                <w:rFonts w:ascii="Times New Roman" w:hAnsi="Times New Roman"/>
              </w:rPr>
            </w:rPrChange>
          </w:rPr>
          <w:t xml:space="preserve">, and T. </w:t>
        </w:r>
        <w:proofErr w:type="spellStart"/>
        <w:r w:rsidRPr="002C6F92">
          <w:rPr>
            <w:rPrChange w:id="1644" w:author="hong qin" w:date="2012-01-19T16:49:00Z">
              <w:rPr>
                <w:rFonts w:ascii="Times New Roman" w:hAnsi="Times New Roman"/>
              </w:rPr>
            </w:rPrChange>
          </w:rPr>
          <w:t>Nystrom</w:t>
        </w:r>
        <w:proofErr w:type="spellEnd"/>
        <w:r w:rsidRPr="002C6F92">
          <w:rPr>
            <w:rPrChange w:id="1645" w:author="hong qin" w:date="2012-01-19T16:49:00Z">
              <w:rPr>
                <w:rFonts w:ascii="Times New Roman" w:hAnsi="Times New Roman"/>
              </w:rPr>
            </w:rPrChange>
          </w:rPr>
          <w:t xml:space="preserve">, </w:t>
        </w:r>
        <w:r w:rsidRPr="002C6F92">
          <w:rPr>
            <w:i/>
            <w:rPrChange w:id="1646" w:author="hong qin" w:date="2012-01-19T16:49:00Z">
              <w:rPr>
                <w:rFonts w:ascii="Times New Roman" w:hAnsi="Times New Roman"/>
              </w:rPr>
            </w:rPrChange>
          </w:rPr>
          <w:t xml:space="preserve">Life span extension and H(2)O(2) resistance elicited by caloric restriction require the </w:t>
        </w:r>
        <w:proofErr w:type="spellStart"/>
        <w:r w:rsidRPr="002C6F92">
          <w:rPr>
            <w:i/>
            <w:rPrChange w:id="1647" w:author="hong qin" w:date="2012-01-19T16:49:00Z">
              <w:rPr>
                <w:rFonts w:ascii="Times New Roman" w:hAnsi="Times New Roman"/>
              </w:rPr>
            </w:rPrChange>
          </w:rPr>
          <w:t>peroxiredoxin</w:t>
        </w:r>
        <w:proofErr w:type="spellEnd"/>
        <w:r w:rsidRPr="002C6F92">
          <w:rPr>
            <w:i/>
            <w:rPrChange w:id="1648" w:author="hong qin" w:date="2012-01-19T16:49:00Z">
              <w:rPr>
                <w:rFonts w:ascii="Times New Roman" w:hAnsi="Times New Roman"/>
              </w:rPr>
            </w:rPrChange>
          </w:rPr>
          <w:t xml:space="preserve"> Tsa1 in </w:t>
        </w:r>
        <w:proofErr w:type="spellStart"/>
        <w:r w:rsidRPr="002C6F92">
          <w:rPr>
            <w:i/>
            <w:rPrChange w:id="1649" w:author="hong qin" w:date="2012-01-19T16:49:00Z">
              <w:rPr>
                <w:rFonts w:ascii="Times New Roman" w:hAnsi="Times New Roman"/>
              </w:rPr>
            </w:rPrChange>
          </w:rPr>
          <w:t>Saccharomyces</w:t>
        </w:r>
        <w:proofErr w:type="spellEnd"/>
        <w:r w:rsidRPr="002C6F92">
          <w:rPr>
            <w:i/>
            <w:rPrChange w:id="1650" w:author="hong qin" w:date="2012-01-19T16:49:00Z">
              <w:rPr>
                <w:rFonts w:ascii="Times New Roman" w:hAnsi="Times New Roman"/>
              </w:rPr>
            </w:rPrChange>
          </w:rPr>
          <w:t xml:space="preserve"> </w:t>
        </w:r>
        <w:proofErr w:type="spellStart"/>
        <w:r w:rsidRPr="002C6F92">
          <w:rPr>
            <w:i/>
            <w:rPrChange w:id="1651" w:author="hong qin" w:date="2012-01-19T16:49:00Z">
              <w:rPr>
                <w:rFonts w:ascii="Times New Roman" w:hAnsi="Times New Roman"/>
              </w:rPr>
            </w:rPrChange>
          </w:rPr>
          <w:t>cerevisiae</w:t>
        </w:r>
        <w:proofErr w:type="spellEnd"/>
        <w:r w:rsidRPr="002C6F92">
          <w:rPr>
            <w:i/>
            <w:rPrChange w:id="1652" w:author="hong qin" w:date="2012-01-19T16:49:00Z">
              <w:rPr>
                <w:rFonts w:ascii="Times New Roman" w:hAnsi="Times New Roman"/>
              </w:rPr>
            </w:rPrChange>
          </w:rPr>
          <w:t>.</w:t>
        </w:r>
        <w:r w:rsidRPr="002C6F92">
          <w:rPr>
            <w:rPrChange w:id="1653" w:author="hong qin" w:date="2012-01-19T16:49:00Z">
              <w:rPr>
                <w:rFonts w:ascii="Times New Roman" w:hAnsi="Times New Roman"/>
              </w:rPr>
            </w:rPrChange>
          </w:rPr>
          <w:t xml:space="preserve"> </w:t>
        </w:r>
        <w:proofErr w:type="gramStart"/>
        <w:r w:rsidRPr="002C6F92">
          <w:rPr>
            <w:rPrChange w:id="1654" w:author="hong qin" w:date="2012-01-19T16:49:00Z">
              <w:rPr>
                <w:rFonts w:ascii="Times New Roman" w:hAnsi="Times New Roman"/>
              </w:rPr>
            </w:rPrChange>
          </w:rPr>
          <w:t>Mol Cell, 2011.</w:t>
        </w:r>
        <w:proofErr w:type="gramEnd"/>
        <w:r w:rsidRPr="002C6F92">
          <w:rPr>
            <w:rPrChange w:id="1655" w:author="hong qin" w:date="2012-01-19T16:49:00Z">
              <w:rPr>
                <w:rFonts w:ascii="Times New Roman" w:hAnsi="Times New Roman"/>
              </w:rPr>
            </w:rPrChange>
          </w:rPr>
          <w:t xml:space="preserve"> </w:t>
        </w:r>
        <w:r w:rsidRPr="002C6F92">
          <w:rPr>
            <w:b/>
            <w:rPrChange w:id="1656" w:author="hong qin" w:date="2012-01-19T16:49:00Z">
              <w:rPr>
                <w:rFonts w:ascii="Times New Roman" w:hAnsi="Times New Roman"/>
              </w:rPr>
            </w:rPrChange>
          </w:rPr>
          <w:t>43</w:t>
        </w:r>
        <w:r w:rsidRPr="002C6F92">
          <w:rPr>
            <w:rPrChange w:id="1657" w:author="hong qin" w:date="2012-01-19T16:49:00Z">
              <w:rPr>
                <w:rFonts w:ascii="Times New Roman" w:hAnsi="Times New Roman"/>
              </w:rPr>
            </w:rPrChange>
          </w:rPr>
          <w:t>(5): p. 823-33.</w:t>
        </w:r>
      </w:ins>
    </w:p>
    <w:p w:rsidR="002C6F92" w:rsidRPr="002C6F92" w:rsidRDefault="002C6F92" w:rsidP="002C6F92">
      <w:pPr>
        <w:spacing w:line="240" w:lineRule="auto"/>
        <w:ind w:left="720" w:hanging="720"/>
        <w:jc w:val="both"/>
        <w:rPr>
          <w:ins w:id="1658" w:author="hong qin" w:date="2012-01-19T16:49:00Z"/>
          <w:rPrChange w:id="1659" w:author="hong qin" w:date="2012-01-19T16:49:00Z">
            <w:rPr>
              <w:ins w:id="1660" w:author="hong qin" w:date="2012-01-19T16:49:00Z"/>
              <w:rFonts w:ascii="Times New Roman" w:hAnsi="Times New Roman"/>
            </w:rPr>
          </w:rPrChange>
        </w:rPr>
      </w:pPr>
      <w:ins w:id="1661" w:author="hong qin" w:date="2012-01-19T16:49:00Z">
        <w:r w:rsidRPr="002C6F92">
          <w:rPr>
            <w:rPrChange w:id="1662" w:author="hong qin" w:date="2012-01-19T16:49:00Z">
              <w:rPr>
                <w:rFonts w:ascii="Times New Roman" w:hAnsi="Times New Roman"/>
              </w:rPr>
            </w:rPrChange>
          </w:rPr>
          <w:t>59.</w:t>
        </w:r>
        <w:r w:rsidRPr="002C6F92">
          <w:rPr>
            <w:rPrChange w:id="1663" w:author="hong qin" w:date="2012-01-19T16:49:00Z">
              <w:rPr>
                <w:rFonts w:ascii="Times New Roman" w:hAnsi="Times New Roman"/>
              </w:rPr>
            </w:rPrChange>
          </w:rPr>
          <w:tab/>
        </w:r>
        <w:proofErr w:type="spellStart"/>
        <w:r w:rsidRPr="002C6F92">
          <w:rPr>
            <w:rPrChange w:id="1664" w:author="hong qin" w:date="2012-01-19T16:49:00Z">
              <w:rPr>
                <w:rFonts w:ascii="Times New Roman" w:hAnsi="Times New Roman"/>
              </w:rPr>
            </w:rPrChange>
          </w:rPr>
          <w:t>Medvedik</w:t>
        </w:r>
        <w:proofErr w:type="spellEnd"/>
        <w:r w:rsidRPr="002C6F92">
          <w:rPr>
            <w:rPrChange w:id="1665" w:author="hong qin" w:date="2012-01-19T16:49:00Z">
              <w:rPr>
                <w:rFonts w:ascii="Times New Roman" w:hAnsi="Times New Roman"/>
              </w:rPr>
            </w:rPrChange>
          </w:rPr>
          <w:t xml:space="preserve">, O., D.W. Lamming, K.D. Kim, and D.A. Sinclair, </w:t>
        </w:r>
        <w:r w:rsidRPr="002C6F92">
          <w:rPr>
            <w:i/>
            <w:rPrChange w:id="1666" w:author="hong qin" w:date="2012-01-19T16:49:00Z">
              <w:rPr>
                <w:rFonts w:ascii="Times New Roman" w:hAnsi="Times New Roman"/>
              </w:rPr>
            </w:rPrChange>
          </w:rPr>
          <w:t xml:space="preserve">MSN2 and MSN4 link calorie restriction and TOR to </w:t>
        </w:r>
        <w:proofErr w:type="spellStart"/>
        <w:r w:rsidRPr="002C6F92">
          <w:rPr>
            <w:i/>
            <w:rPrChange w:id="1667" w:author="hong qin" w:date="2012-01-19T16:49:00Z">
              <w:rPr>
                <w:rFonts w:ascii="Times New Roman" w:hAnsi="Times New Roman"/>
              </w:rPr>
            </w:rPrChange>
          </w:rPr>
          <w:t>sirtuin</w:t>
        </w:r>
        <w:proofErr w:type="spellEnd"/>
        <w:r w:rsidRPr="002C6F92">
          <w:rPr>
            <w:i/>
            <w:rPrChange w:id="1668" w:author="hong qin" w:date="2012-01-19T16:49:00Z">
              <w:rPr>
                <w:rFonts w:ascii="Times New Roman" w:hAnsi="Times New Roman"/>
              </w:rPr>
            </w:rPrChange>
          </w:rPr>
          <w:t xml:space="preserve">-mediated lifespan extension in </w:t>
        </w:r>
        <w:proofErr w:type="spellStart"/>
        <w:r w:rsidRPr="002C6F92">
          <w:rPr>
            <w:i/>
            <w:rPrChange w:id="1669" w:author="hong qin" w:date="2012-01-19T16:49:00Z">
              <w:rPr>
                <w:rFonts w:ascii="Times New Roman" w:hAnsi="Times New Roman"/>
              </w:rPr>
            </w:rPrChange>
          </w:rPr>
          <w:t>Saccharomyces</w:t>
        </w:r>
        <w:proofErr w:type="spellEnd"/>
        <w:r w:rsidRPr="002C6F92">
          <w:rPr>
            <w:i/>
            <w:rPrChange w:id="1670" w:author="hong qin" w:date="2012-01-19T16:49:00Z">
              <w:rPr>
                <w:rFonts w:ascii="Times New Roman" w:hAnsi="Times New Roman"/>
              </w:rPr>
            </w:rPrChange>
          </w:rPr>
          <w:t xml:space="preserve"> </w:t>
        </w:r>
        <w:proofErr w:type="spellStart"/>
        <w:r w:rsidRPr="002C6F92">
          <w:rPr>
            <w:i/>
            <w:rPrChange w:id="1671" w:author="hong qin" w:date="2012-01-19T16:49:00Z">
              <w:rPr>
                <w:rFonts w:ascii="Times New Roman" w:hAnsi="Times New Roman"/>
              </w:rPr>
            </w:rPrChange>
          </w:rPr>
          <w:t>cerevisiae</w:t>
        </w:r>
        <w:proofErr w:type="spellEnd"/>
        <w:r w:rsidRPr="002C6F92">
          <w:rPr>
            <w:i/>
            <w:rPrChange w:id="1672" w:author="hong qin" w:date="2012-01-19T16:49:00Z">
              <w:rPr>
                <w:rFonts w:ascii="Times New Roman" w:hAnsi="Times New Roman"/>
              </w:rPr>
            </w:rPrChange>
          </w:rPr>
          <w:t>.</w:t>
        </w:r>
        <w:r w:rsidRPr="002C6F92">
          <w:rPr>
            <w:rPrChange w:id="1673" w:author="hong qin" w:date="2012-01-19T16:49:00Z">
              <w:rPr>
                <w:rFonts w:ascii="Times New Roman" w:hAnsi="Times New Roman"/>
              </w:rPr>
            </w:rPrChange>
          </w:rPr>
          <w:t xml:space="preserve"> </w:t>
        </w:r>
        <w:proofErr w:type="spellStart"/>
        <w:r w:rsidRPr="002C6F92">
          <w:rPr>
            <w:rPrChange w:id="1674" w:author="hong qin" w:date="2012-01-19T16:49:00Z">
              <w:rPr>
                <w:rFonts w:ascii="Times New Roman" w:hAnsi="Times New Roman"/>
              </w:rPr>
            </w:rPrChange>
          </w:rPr>
          <w:t>PLoS</w:t>
        </w:r>
        <w:proofErr w:type="spellEnd"/>
        <w:r w:rsidRPr="002C6F92">
          <w:rPr>
            <w:rPrChange w:id="1675" w:author="hong qin" w:date="2012-01-19T16:49:00Z">
              <w:rPr>
                <w:rFonts w:ascii="Times New Roman" w:hAnsi="Times New Roman"/>
              </w:rPr>
            </w:rPrChange>
          </w:rPr>
          <w:t xml:space="preserve"> </w:t>
        </w:r>
        <w:proofErr w:type="spellStart"/>
        <w:r w:rsidRPr="002C6F92">
          <w:rPr>
            <w:rPrChange w:id="1676" w:author="hong qin" w:date="2012-01-19T16:49:00Z">
              <w:rPr>
                <w:rFonts w:ascii="Times New Roman" w:hAnsi="Times New Roman"/>
              </w:rPr>
            </w:rPrChange>
          </w:rPr>
          <w:t>Biol</w:t>
        </w:r>
        <w:proofErr w:type="spellEnd"/>
        <w:r w:rsidRPr="002C6F92">
          <w:rPr>
            <w:rPrChange w:id="1677" w:author="hong qin" w:date="2012-01-19T16:49:00Z">
              <w:rPr>
                <w:rFonts w:ascii="Times New Roman" w:hAnsi="Times New Roman"/>
              </w:rPr>
            </w:rPrChange>
          </w:rPr>
          <w:t xml:space="preserve">, 2007. </w:t>
        </w:r>
        <w:r w:rsidRPr="002C6F92">
          <w:rPr>
            <w:b/>
            <w:rPrChange w:id="1678" w:author="hong qin" w:date="2012-01-19T16:49:00Z">
              <w:rPr>
                <w:rFonts w:ascii="Times New Roman" w:hAnsi="Times New Roman"/>
              </w:rPr>
            </w:rPrChange>
          </w:rPr>
          <w:t>5</w:t>
        </w:r>
        <w:r w:rsidRPr="002C6F92">
          <w:rPr>
            <w:rPrChange w:id="1679" w:author="hong qin" w:date="2012-01-19T16:49:00Z">
              <w:rPr>
                <w:rFonts w:ascii="Times New Roman" w:hAnsi="Times New Roman"/>
              </w:rPr>
            </w:rPrChange>
          </w:rPr>
          <w:t>(10): p. e261.</w:t>
        </w:r>
      </w:ins>
    </w:p>
    <w:p w:rsidR="002C6F92" w:rsidRPr="002C6F92" w:rsidRDefault="002C6F92" w:rsidP="002C6F92">
      <w:pPr>
        <w:spacing w:line="240" w:lineRule="auto"/>
        <w:ind w:left="720" w:hanging="720"/>
        <w:jc w:val="both"/>
        <w:rPr>
          <w:ins w:id="1680" w:author="hong qin" w:date="2012-01-19T16:49:00Z"/>
          <w:rPrChange w:id="1681" w:author="hong qin" w:date="2012-01-19T16:49:00Z">
            <w:rPr>
              <w:ins w:id="1682" w:author="hong qin" w:date="2012-01-19T16:49:00Z"/>
              <w:rFonts w:ascii="Times New Roman" w:hAnsi="Times New Roman"/>
            </w:rPr>
          </w:rPrChange>
        </w:rPr>
      </w:pPr>
      <w:ins w:id="1683" w:author="hong qin" w:date="2012-01-19T16:49:00Z">
        <w:r w:rsidRPr="002C6F92">
          <w:rPr>
            <w:rPrChange w:id="1684" w:author="hong qin" w:date="2012-01-19T16:49:00Z">
              <w:rPr>
                <w:rFonts w:ascii="Times New Roman" w:hAnsi="Times New Roman"/>
              </w:rPr>
            </w:rPrChange>
          </w:rPr>
          <w:t>60.</w:t>
        </w:r>
        <w:r w:rsidRPr="002C6F92">
          <w:rPr>
            <w:rPrChange w:id="1685" w:author="hong qin" w:date="2012-01-19T16:49:00Z">
              <w:rPr>
                <w:rFonts w:ascii="Times New Roman" w:hAnsi="Times New Roman"/>
              </w:rPr>
            </w:rPrChange>
          </w:rPr>
          <w:tab/>
          <w:t xml:space="preserve">Pan, Y., E.A. Schroeder, A. </w:t>
        </w:r>
        <w:proofErr w:type="spellStart"/>
        <w:r w:rsidRPr="002C6F92">
          <w:rPr>
            <w:rPrChange w:id="1686" w:author="hong qin" w:date="2012-01-19T16:49:00Z">
              <w:rPr>
                <w:rFonts w:ascii="Times New Roman" w:hAnsi="Times New Roman"/>
              </w:rPr>
            </w:rPrChange>
          </w:rPr>
          <w:t>Ocampo</w:t>
        </w:r>
        <w:proofErr w:type="spellEnd"/>
        <w:r w:rsidRPr="002C6F92">
          <w:rPr>
            <w:rPrChange w:id="1687" w:author="hong qin" w:date="2012-01-19T16:49:00Z">
              <w:rPr>
                <w:rFonts w:ascii="Times New Roman" w:hAnsi="Times New Roman"/>
              </w:rPr>
            </w:rPrChange>
          </w:rPr>
          <w:t xml:space="preserve">, A. </w:t>
        </w:r>
        <w:proofErr w:type="spellStart"/>
        <w:r w:rsidRPr="002C6F92">
          <w:rPr>
            <w:rPrChange w:id="1688" w:author="hong qin" w:date="2012-01-19T16:49:00Z">
              <w:rPr>
                <w:rFonts w:ascii="Times New Roman" w:hAnsi="Times New Roman"/>
              </w:rPr>
            </w:rPrChange>
          </w:rPr>
          <w:t>Barrientos</w:t>
        </w:r>
        <w:proofErr w:type="spellEnd"/>
        <w:r w:rsidRPr="002C6F92">
          <w:rPr>
            <w:rPrChange w:id="1689" w:author="hong qin" w:date="2012-01-19T16:49:00Z">
              <w:rPr>
                <w:rFonts w:ascii="Times New Roman" w:hAnsi="Times New Roman"/>
              </w:rPr>
            </w:rPrChange>
          </w:rPr>
          <w:t xml:space="preserve">, and G.S. </w:t>
        </w:r>
        <w:proofErr w:type="spellStart"/>
        <w:r w:rsidRPr="002C6F92">
          <w:rPr>
            <w:rPrChange w:id="1690" w:author="hong qin" w:date="2012-01-19T16:49:00Z">
              <w:rPr>
                <w:rFonts w:ascii="Times New Roman" w:hAnsi="Times New Roman"/>
              </w:rPr>
            </w:rPrChange>
          </w:rPr>
          <w:t>Shadel</w:t>
        </w:r>
        <w:proofErr w:type="spellEnd"/>
        <w:r w:rsidRPr="002C6F92">
          <w:rPr>
            <w:rPrChange w:id="1691" w:author="hong qin" w:date="2012-01-19T16:49:00Z">
              <w:rPr>
                <w:rFonts w:ascii="Times New Roman" w:hAnsi="Times New Roman"/>
              </w:rPr>
            </w:rPrChange>
          </w:rPr>
          <w:t xml:space="preserve">, </w:t>
        </w:r>
        <w:r w:rsidRPr="002C6F92">
          <w:rPr>
            <w:i/>
            <w:rPrChange w:id="1692" w:author="hong qin" w:date="2012-01-19T16:49:00Z">
              <w:rPr>
                <w:rFonts w:ascii="Times New Roman" w:hAnsi="Times New Roman"/>
              </w:rPr>
            </w:rPrChange>
          </w:rPr>
          <w:t>Regulation of yeast chronological life span by TORC1 via adaptive mitochondrial ROS signaling.</w:t>
        </w:r>
        <w:r w:rsidRPr="002C6F92">
          <w:rPr>
            <w:rPrChange w:id="1693" w:author="hong qin" w:date="2012-01-19T16:49:00Z">
              <w:rPr>
                <w:rFonts w:ascii="Times New Roman" w:hAnsi="Times New Roman"/>
              </w:rPr>
            </w:rPrChange>
          </w:rPr>
          <w:t xml:space="preserve"> </w:t>
        </w:r>
        <w:proofErr w:type="gramStart"/>
        <w:r w:rsidRPr="002C6F92">
          <w:rPr>
            <w:rPrChange w:id="1694" w:author="hong qin" w:date="2012-01-19T16:49:00Z">
              <w:rPr>
                <w:rFonts w:ascii="Times New Roman" w:hAnsi="Times New Roman"/>
              </w:rPr>
            </w:rPrChange>
          </w:rPr>
          <w:t xml:space="preserve">Cell </w:t>
        </w:r>
        <w:proofErr w:type="spellStart"/>
        <w:r w:rsidRPr="002C6F92">
          <w:rPr>
            <w:rPrChange w:id="1695" w:author="hong qin" w:date="2012-01-19T16:49:00Z">
              <w:rPr>
                <w:rFonts w:ascii="Times New Roman" w:hAnsi="Times New Roman"/>
              </w:rPr>
            </w:rPrChange>
          </w:rPr>
          <w:t>Metab</w:t>
        </w:r>
        <w:proofErr w:type="spellEnd"/>
        <w:r w:rsidRPr="002C6F92">
          <w:rPr>
            <w:rPrChange w:id="1696" w:author="hong qin" w:date="2012-01-19T16:49:00Z">
              <w:rPr>
                <w:rFonts w:ascii="Times New Roman" w:hAnsi="Times New Roman"/>
              </w:rPr>
            </w:rPrChange>
          </w:rPr>
          <w:t>, 2011.</w:t>
        </w:r>
        <w:proofErr w:type="gramEnd"/>
        <w:r w:rsidRPr="002C6F92">
          <w:rPr>
            <w:rPrChange w:id="1697" w:author="hong qin" w:date="2012-01-19T16:49:00Z">
              <w:rPr>
                <w:rFonts w:ascii="Times New Roman" w:hAnsi="Times New Roman"/>
              </w:rPr>
            </w:rPrChange>
          </w:rPr>
          <w:t xml:space="preserve"> </w:t>
        </w:r>
        <w:r w:rsidRPr="002C6F92">
          <w:rPr>
            <w:b/>
            <w:rPrChange w:id="1698" w:author="hong qin" w:date="2012-01-19T16:49:00Z">
              <w:rPr>
                <w:rFonts w:ascii="Times New Roman" w:hAnsi="Times New Roman"/>
              </w:rPr>
            </w:rPrChange>
          </w:rPr>
          <w:t>13</w:t>
        </w:r>
        <w:r w:rsidRPr="002C6F92">
          <w:rPr>
            <w:rPrChange w:id="1699" w:author="hong qin" w:date="2012-01-19T16:49:00Z">
              <w:rPr>
                <w:rFonts w:ascii="Times New Roman" w:hAnsi="Times New Roman"/>
              </w:rPr>
            </w:rPrChange>
          </w:rPr>
          <w:t>(6): p. 668-78.</w:t>
        </w:r>
      </w:ins>
    </w:p>
    <w:p w:rsidR="002C6F92" w:rsidRPr="002C6F92" w:rsidRDefault="002C6F92" w:rsidP="002C6F92">
      <w:pPr>
        <w:spacing w:line="240" w:lineRule="auto"/>
        <w:ind w:left="720" w:hanging="720"/>
        <w:jc w:val="both"/>
        <w:rPr>
          <w:ins w:id="1700" w:author="hong qin" w:date="2012-01-19T16:49:00Z"/>
          <w:rPrChange w:id="1701" w:author="hong qin" w:date="2012-01-19T16:49:00Z">
            <w:rPr>
              <w:ins w:id="1702" w:author="hong qin" w:date="2012-01-19T16:49:00Z"/>
              <w:rFonts w:ascii="Times New Roman" w:hAnsi="Times New Roman"/>
            </w:rPr>
          </w:rPrChange>
        </w:rPr>
      </w:pPr>
      <w:ins w:id="1703" w:author="hong qin" w:date="2012-01-19T16:49:00Z">
        <w:r w:rsidRPr="002C6F92">
          <w:rPr>
            <w:rPrChange w:id="1704" w:author="hong qin" w:date="2012-01-19T16:49:00Z">
              <w:rPr>
                <w:rFonts w:ascii="Times New Roman" w:hAnsi="Times New Roman"/>
              </w:rPr>
            </w:rPrChange>
          </w:rPr>
          <w:t>61.</w:t>
        </w:r>
        <w:r w:rsidRPr="002C6F92">
          <w:rPr>
            <w:rPrChange w:id="1705" w:author="hong qin" w:date="2012-01-19T16:49:00Z">
              <w:rPr>
                <w:rFonts w:ascii="Times New Roman" w:hAnsi="Times New Roman"/>
              </w:rPr>
            </w:rPrChange>
          </w:rPr>
          <w:tab/>
          <w:t xml:space="preserve">Veatch, J.R., M.A. McMurray, Z.W. Nelson, and D.E. </w:t>
        </w:r>
        <w:proofErr w:type="spellStart"/>
        <w:r w:rsidRPr="002C6F92">
          <w:rPr>
            <w:rPrChange w:id="1706" w:author="hong qin" w:date="2012-01-19T16:49:00Z">
              <w:rPr>
                <w:rFonts w:ascii="Times New Roman" w:hAnsi="Times New Roman"/>
              </w:rPr>
            </w:rPrChange>
          </w:rPr>
          <w:t>Gottschling</w:t>
        </w:r>
        <w:proofErr w:type="spellEnd"/>
        <w:r w:rsidRPr="002C6F92">
          <w:rPr>
            <w:rPrChange w:id="1707" w:author="hong qin" w:date="2012-01-19T16:49:00Z">
              <w:rPr>
                <w:rFonts w:ascii="Times New Roman" w:hAnsi="Times New Roman"/>
              </w:rPr>
            </w:rPrChange>
          </w:rPr>
          <w:t xml:space="preserve">, </w:t>
        </w:r>
        <w:r w:rsidRPr="002C6F92">
          <w:rPr>
            <w:i/>
            <w:rPrChange w:id="1708" w:author="hong qin" w:date="2012-01-19T16:49:00Z">
              <w:rPr>
                <w:rFonts w:ascii="Times New Roman" w:hAnsi="Times New Roman"/>
              </w:rPr>
            </w:rPrChange>
          </w:rPr>
          <w:t>Mitochondrial dysfunction leads to nuclear genome instability via an iron-sulfur cluster defect.</w:t>
        </w:r>
        <w:r w:rsidRPr="002C6F92">
          <w:rPr>
            <w:rPrChange w:id="1709" w:author="hong qin" w:date="2012-01-19T16:49:00Z">
              <w:rPr>
                <w:rFonts w:ascii="Times New Roman" w:hAnsi="Times New Roman"/>
              </w:rPr>
            </w:rPrChange>
          </w:rPr>
          <w:t xml:space="preserve"> </w:t>
        </w:r>
        <w:proofErr w:type="gramStart"/>
        <w:r w:rsidRPr="002C6F92">
          <w:rPr>
            <w:rPrChange w:id="1710" w:author="hong qin" w:date="2012-01-19T16:49:00Z">
              <w:rPr>
                <w:rFonts w:ascii="Times New Roman" w:hAnsi="Times New Roman"/>
              </w:rPr>
            </w:rPrChange>
          </w:rPr>
          <w:t>Cell, 2009.</w:t>
        </w:r>
        <w:proofErr w:type="gramEnd"/>
        <w:r w:rsidRPr="002C6F92">
          <w:rPr>
            <w:rPrChange w:id="1711" w:author="hong qin" w:date="2012-01-19T16:49:00Z">
              <w:rPr>
                <w:rFonts w:ascii="Times New Roman" w:hAnsi="Times New Roman"/>
              </w:rPr>
            </w:rPrChange>
          </w:rPr>
          <w:t xml:space="preserve"> </w:t>
        </w:r>
        <w:r w:rsidRPr="002C6F92">
          <w:rPr>
            <w:b/>
            <w:rPrChange w:id="1712" w:author="hong qin" w:date="2012-01-19T16:49:00Z">
              <w:rPr>
                <w:rFonts w:ascii="Times New Roman" w:hAnsi="Times New Roman"/>
              </w:rPr>
            </w:rPrChange>
          </w:rPr>
          <w:t>137</w:t>
        </w:r>
        <w:r w:rsidRPr="002C6F92">
          <w:rPr>
            <w:rPrChange w:id="1713" w:author="hong qin" w:date="2012-01-19T16:49:00Z">
              <w:rPr>
                <w:rFonts w:ascii="Times New Roman" w:hAnsi="Times New Roman"/>
              </w:rPr>
            </w:rPrChange>
          </w:rPr>
          <w:t>(7): p. 1247-58.</w:t>
        </w:r>
      </w:ins>
    </w:p>
    <w:p w:rsidR="002C6F92" w:rsidRPr="002C6F92" w:rsidRDefault="002C6F92" w:rsidP="002C6F92">
      <w:pPr>
        <w:spacing w:line="240" w:lineRule="auto"/>
        <w:ind w:left="720" w:hanging="720"/>
        <w:jc w:val="both"/>
        <w:rPr>
          <w:ins w:id="1714" w:author="hong qin" w:date="2012-01-19T16:49:00Z"/>
          <w:rPrChange w:id="1715" w:author="hong qin" w:date="2012-01-19T16:49:00Z">
            <w:rPr>
              <w:ins w:id="1716" w:author="hong qin" w:date="2012-01-19T16:49:00Z"/>
              <w:rFonts w:ascii="Times New Roman" w:hAnsi="Times New Roman"/>
            </w:rPr>
          </w:rPrChange>
        </w:rPr>
      </w:pPr>
      <w:ins w:id="1717" w:author="hong qin" w:date="2012-01-19T16:49:00Z">
        <w:r w:rsidRPr="002C6F92">
          <w:rPr>
            <w:rPrChange w:id="1718" w:author="hong qin" w:date="2012-01-19T16:49:00Z">
              <w:rPr>
                <w:rFonts w:ascii="Times New Roman" w:hAnsi="Times New Roman"/>
              </w:rPr>
            </w:rPrChange>
          </w:rPr>
          <w:t>62.</w:t>
        </w:r>
        <w:r w:rsidRPr="002C6F92">
          <w:rPr>
            <w:rPrChange w:id="1719" w:author="hong qin" w:date="2012-01-19T16:49:00Z">
              <w:rPr>
                <w:rFonts w:ascii="Times New Roman" w:hAnsi="Times New Roman"/>
              </w:rPr>
            </w:rPrChange>
          </w:rPr>
          <w:tab/>
          <w:t xml:space="preserve">Zhou, C., B.D. Slaughter, J.R. Unruh, A. </w:t>
        </w:r>
        <w:proofErr w:type="spellStart"/>
        <w:r w:rsidRPr="002C6F92">
          <w:rPr>
            <w:rPrChange w:id="1720" w:author="hong qin" w:date="2012-01-19T16:49:00Z">
              <w:rPr>
                <w:rFonts w:ascii="Times New Roman" w:hAnsi="Times New Roman"/>
              </w:rPr>
            </w:rPrChange>
          </w:rPr>
          <w:t>Eldakak</w:t>
        </w:r>
        <w:proofErr w:type="spellEnd"/>
        <w:r w:rsidRPr="002C6F92">
          <w:rPr>
            <w:rPrChange w:id="1721" w:author="hong qin" w:date="2012-01-19T16:49:00Z">
              <w:rPr>
                <w:rFonts w:ascii="Times New Roman" w:hAnsi="Times New Roman"/>
              </w:rPr>
            </w:rPrChange>
          </w:rPr>
          <w:t xml:space="preserve">, B. Rubinstein, and R. Li, </w:t>
        </w:r>
        <w:r w:rsidRPr="002C6F92">
          <w:rPr>
            <w:i/>
            <w:rPrChange w:id="1722" w:author="hong qin" w:date="2012-01-19T16:49:00Z">
              <w:rPr>
                <w:rFonts w:ascii="Times New Roman" w:hAnsi="Times New Roman"/>
              </w:rPr>
            </w:rPrChange>
          </w:rPr>
          <w:t>Motility and segregation of hsp104-associated protein aggregates in budding yeast.</w:t>
        </w:r>
        <w:r w:rsidRPr="002C6F92">
          <w:rPr>
            <w:rPrChange w:id="1723" w:author="hong qin" w:date="2012-01-19T16:49:00Z">
              <w:rPr>
                <w:rFonts w:ascii="Times New Roman" w:hAnsi="Times New Roman"/>
              </w:rPr>
            </w:rPrChange>
          </w:rPr>
          <w:t xml:space="preserve"> </w:t>
        </w:r>
        <w:proofErr w:type="gramStart"/>
        <w:r w:rsidRPr="002C6F92">
          <w:rPr>
            <w:rPrChange w:id="1724" w:author="hong qin" w:date="2012-01-19T16:49:00Z">
              <w:rPr>
                <w:rFonts w:ascii="Times New Roman" w:hAnsi="Times New Roman"/>
              </w:rPr>
            </w:rPrChange>
          </w:rPr>
          <w:t>Cell, 2011.</w:t>
        </w:r>
        <w:proofErr w:type="gramEnd"/>
        <w:r w:rsidRPr="002C6F92">
          <w:rPr>
            <w:rPrChange w:id="1725" w:author="hong qin" w:date="2012-01-19T16:49:00Z">
              <w:rPr>
                <w:rFonts w:ascii="Times New Roman" w:hAnsi="Times New Roman"/>
              </w:rPr>
            </w:rPrChange>
          </w:rPr>
          <w:t xml:space="preserve"> </w:t>
        </w:r>
        <w:r w:rsidRPr="002C6F92">
          <w:rPr>
            <w:b/>
            <w:rPrChange w:id="1726" w:author="hong qin" w:date="2012-01-19T16:49:00Z">
              <w:rPr>
                <w:rFonts w:ascii="Times New Roman" w:hAnsi="Times New Roman"/>
              </w:rPr>
            </w:rPrChange>
          </w:rPr>
          <w:t>147</w:t>
        </w:r>
        <w:r w:rsidRPr="002C6F92">
          <w:rPr>
            <w:rPrChange w:id="1727" w:author="hong qin" w:date="2012-01-19T16:49:00Z">
              <w:rPr>
                <w:rFonts w:ascii="Times New Roman" w:hAnsi="Times New Roman"/>
              </w:rPr>
            </w:rPrChange>
          </w:rPr>
          <w:t>(5): p. 1186-96.</w:t>
        </w:r>
      </w:ins>
    </w:p>
    <w:p w:rsidR="002C6F92" w:rsidRPr="002C6F92" w:rsidRDefault="002C6F92" w:rsidP="002C6F92">
      <w:pPr>
        <w:spacing w:line="240" w:lineRule="auto"/>
        <w:ind w:left="720" w:hanging="720"/>
        <w:jc w:val="both"/>
        <w:rPr>
          <w:ins w:id="1728" w:author="hong qin" w:date="2012-01-19T16:49:00Z"/>
          <w:rPrChange w:id="1729" w:author="hong qin" w:date="2012-01-19T16:49:00Z">
            <w:rPr>
              <w:ins w:id="1730" w:author="hong qin" w:date="2012-01-19T16:49:00Z"/>
              <w:rFonts w:ascii="Times New Roman" w:hAnsi="Times New Roman"/>
            </w:rPr>
          </w:rPrChange>
        </w:rPr>
      </w:pPr>
      <w:ins w:id="1731" w:author="hong qin" w:date="2012-01-19T16:49:00Z">
        <w:r w:rsidRPr="002C6F92">
          <w:rPr>
            <w:rPrChange w:id="1732" w:author="hong qin" w:date="2012-01-19T16:49:00Z">
              <w:rPr>
                <w:rFonts w:ascii="Times New Roman" w:hAnsi="Times New Roman"/>
              </w:rPr>
            </w:rPrChange>
          </w:rPr>
          <w:t>63.</w:t>
        </w:r>
        <w:r w:rsidRPr="002C6F92">
          <w:rPr>
            <w:rPrChange w:id="1733" w:author="hong qin" w:date="2012-01-19T16:49:00Z">
              <w:rPr>
                <w:rFonts w:ascii="Times New Roman" w:hAnsi="Times New Roman"/>
              </w:rPr>
            </w:rPrChange>
          </w:rPr>
          <w:tab/>
          <w:t xml:space="preserve">Kennedy, B.K., N.R. </w:t>
        </w:r>
        <w:proofErr w:type="spellStart"/>
        <w:r w:rsidRPr="002C6F92">
          <w:rPr>
            <w:rPrChange w:id="1734" w:author="hong qin" w:date="2012-01-19T16:49:00Z">
              <w:rPr>
                <w:rFonts w:ascii="Times New Roman" w:hAnsi="Times New Roman"/>
              </w:rPr>
            </w:rPrChange>
          </w:rPr>
          <w:t>Austriaco</w:t>
        </w:r>
        <w:proofErr w:type="spellEnd"/>
        <w:r w:rsidRPr="002C6F92">
          <w:rPr>
            <w:rPrChange w:id="1735" w:author="hong qin" w:date="2012-01-19T16:49:00Z">
              <w:rPr>
                <w:rFonts w:ascii="Times New Roman" w:hAnsi="Times New Roman"/>
              </w:rPr>
            </w:rPrChange>
          </w:rPr>
          <w:t xml:space="preserve">, Jr., and L. </w:t>
        </w:r>
        <w:proofErr w:type="spellStart"/>
        <w:r w:rsidRPr="002C6F92">
          <w:rPr>
            <w:rPrChange w:id="1736" w:author="hong qin" w:date="2012-01-19T16:49:00Z">
              <w:rPr>
                <w:rFonts w:ascii="Times New Roman" w:hAnsi="Times New Roman"/>
              </w:rPr>
            </w:rPrChange>
          </w:rPr>
          <w:t>Guarente</w:t>
        </w:r>
        <w:proofErr w:type="spellEnd"/>
        <w:r w:rsidRPr="002C6F92">
          <w:rPr>
            <w:rPrChange w:id="1737" w:author="hong qin" w:date="2012-01-19T16:49:00Z">
              <w:rPr>
                <w:rFonts w:ascii="Times New Roman" w:hAnsi="Times New Roman"/>
              </w:rPr>
            </w:rPrChange>
          </w:rPr>
          <w:t xml:space="preserve">, </w:t>
        </w:r>
        <w:r w:rsidRPr="002C6F92">
          <w:rPr>
            <w:i/>
            <w:rPrChange w:id="1738" w:author="hong qin" w:date="2012-01-19T16:49:00Z">
              <w:rPr>
                <w:rFonts w:ascii="Times New Roman" w:hAnsi="Times New Roman"/>
              </w:rPr>
            </w:rPrChange>
          </w:rPr>
          <w:t xml:space="preserve">Daughter cells of </w:t>
        </w:r>
        <w:proofErr w:type="spellStart"/>
        <w:r w:rsidRPr="002C6F92">
          <w:rPr>
            <w:i/>
            <w:rPrChange w:id="1739" w:author="hong qin" w:date="2012-01-19T16:49:00Z">
              <w:rPr>
                <w:rFonts w:ascii="Times New Roman" w:hAnsi="Times New Roman"/>
              </w:rPr>
            </w:rPrChange>
          </w:rPr>
          <w:t>Saccharomyces</w:t>
        </w:r>
        <w:proofErr w:type="spellEnd"/>
        <w:r w:rsidRPr="002C6F92">
          <w:rPr>
            <w:i/>
            <w:rPrChange w:id="1740" w:author="hong qin" w:date="2012-01-19T16:49:00Z">
              <w:rPr>
                <w:rFonts w:ascii="Times New Roman" w:hAnsi="Times New Roman"/>
              </w:rPr>
            </w:rPrChange>
          </w:rPr>
          <w:t xml:space="preserve"> </w:t>
        </w:r>
        <w:proofErr w:type="spellStart"/>
        <w:r w:rsidRPr="002C6F92">
          <w:rPr>
            <w:i/>
            <w:rPrChange w:id="1741" w:author="hong qin" w:date="2012-01-19T16:49:00Z">
              <w:rPr>
                <w:rFonts w:ascii="Times New Roman" w:hAnsi="Times New Roman"/>
              </w:rPr>
            </w:rPrChange>
          </w:rPr>
          <w:t>cerevisiae</w:t>
        </w:r>
        <w:proofErr w:type="spellEnd"/>
        <w:r w:rsidRPr="002C6F92">
          <w:rPr>
            <w:i/>
            <w:rPrChange w:id="1742" w:author="hong qin" w:date="2012-01-19T16:49:00Z">
              <w:rPr>
                <w:rFonts w:ascii="Times New Roman" w:hAnsi="Times New Roman"/>
              </w:rPr>
            </w:rPrChange>
          </w:rPr>
          <w:t xml:space="preserve"> from old mothers display a reduced life span.</w:t>
        </w:r>
        <w:r w:rsidRPr="002C6F92">
          <w:rPr>
            <w:rPrChange w:id="1743" w:author="hong qin" w:date="2012-01-19T16:49:00Z">
              <w:rPr>
                <w:rFonts w:ascii="Times New Roman" w:hAnsi="Times New Roman"/>
              </w:rPr>
            </w:rPrChange>
          </w:rPr>
          <w:t xml:space="preserve"> </w:t>
        </w:r>
        <w:proofErr w:type="gramStart"/>
        <w:r w:rsidRPr="002C6F92">
          <w:rPr>
            <w:rPrChange w:id="1744" w:author="hong qin" w:date="2012-01-19T16:49:00Z">
              <w:rPr>
                <w:rFonts w:ascii="Times New Roman" w:hAnsi="Times New Roman"/>
              </w:rPr>
            </w:rPrChange>
          </w:rPr>
          <w:t xml:space="preserve">J Cell </w:t>
        </w:r>
        <w:proofErr w:type="spellStart"/>
        <w:r w:rsidRPr="002C6F92">
          <w:rPr>
            <w:rPrChange w:id="1745" w:author="hong qin" w:date="2012-01-19T16:49:00Z">
              <w:rPr>
                <w:rFonts w:ascii="Times New Roman" w:hAnsi="Times New Roman"/>
              </w:rPr>
            </w:rPrChange>
          </w:rPr>
          <w:t>Biol</w:t>
        </w:r>
        <w:proofErr w:type="spellEnd"/>
        <w:r w:rsidRPr="002C6F92">
          <w:rPr>
            <w:rPrChange w:id="1746" w:author="hong qin" w:date="2012-01-19T16:49:00Z">
              <w:rPr>
                <w:rFonts w:ascii="Times New Roman" w:hAnsi="Times New Roman"/>
              </w:rPr>
            </w:rPrChange>
          </w:rPr>
          <w:t>, 1994.</w:t>
        </w:r>
        <w:proofErr w:type="gramEnd"/>
        <w:r w:rsidRPr="002C6F92">
          <w:rPr>
            <w:rPrChange w:id="1747" w:author="hong qin" w:date="2012-01-19T16:49:00Z">
              <w:rPr>
                <w:rFonts w:ascii="Times New Roman" w:hAnsi="Times New Roman"/>
              </w:rPr>
            </w:rPrChange>
          </w:rPr>
          <w:t xml:space="preserve"> </w:t>
        </w:r>
        <w:r w:rsidRPr="002C6F92">
          <w:rPr>
            <w:b/>
            <w:rPrChange w:id="1748" w:author="hong qin" w:date="2012-01-19T16:49:00Z">
              <w:rPr>
                <w:rFonts w:ascii="Times New Roman" w:hAnsi="Times New Roman"/>
              </w:rPr>
            </w:rPrChange>
          </w:rPr>
          <w:t>127</w:t>
        </w:r>
        <w:r w:rsidRPr="002C6F92">
          <w:rPr>
            <w:rPrChange w:id="1749" w:author="hong qin" w:date="2012-01-19T16:49:00Z">
              <w:rPr>
                <w:rFonts w:ascii="Times New Roman" w:hAnsi="Times New Roman"/>
              </w:rPr>
            </w:rPrChange>
          </w:rPr>
          <w:t>(6 Pt 2): p. 1985-93.</w:t>
        </w:r>
      </w:ins>
    </w:p>
    <w:p w:rsidR="002C6F92" w:rsidRPr="002C6F92" w:rsidRDefault="002C6F92" w:rsidP="002C6F92">
      <w:pPr>
        <w:spacing w:line="240" w:lineRule="auto"/>
        <w:ind w:left="720" w:hanging="720"/>
        <w:jc w:val="both"/>
        <w:rPr>
          <w:ins w:id="1750" w:author="hong qin" w:date="2012-01-19T16:49:00Z"/>
          <w:rPrChange w:id="1751" w:author="hong qin" w:date="2012-01-19T16:49:00Z">
            <w:rPr>
              <w:ins w:id="1752" w:author="hong qin" w:date="2012-01-19T16:49:00Z"/>
              <w:rFonts w:ascii="Times New Roman" w:hAnsi="Times New Roman"/>
            </w:rPr>
          </w:rPrChange>
        </w:rPr>
      </w:pPr>
      <w:ins w:id="1753" w:author="hong qin" w:date="2012-01-19T16:49:00Z">
        <w:r w:rsidRPr="002C6F92">
          <w:rPr>
            <w:rPrChange w:id="1754" w:author="hong qin" w:date="2012-01-19T16:49:00Z">
              <w:rPr>
                <w:rFonts w:ascii="Times New Roman" w:hAnsi="Times New Roman"/>
              </w:rPr>
            </w:rPrChange>
          </w:rPr>
          <w:t>64.</w:t>
        </w:r>
        <w:r w:rsidRPr="002C6F92">
          <w:rPr>
            <w:rPrChange w:id="1755" w:author="hong qin" w:date="2012-01-19T16:49:00Z">
              <w:rPr>
                <w:rFonts w:ascii="Times New Roman" w:hAnsi="Times New Roman"/>
              </w:rPr>
            </w:rPrChange>
          </w:rPr>
          <w:tab/>
          <w:t xml:space="preserve">McMurray, M.A. and D.E. </w:t>
        </w:r>
        <w:proofErr w:type="spellStart"/>
        <w:r w:rsidRPr="002C6F92">
          <w:rPr>
            <w:rPrChange w:id="1756" w:author="hong qin" w:date="2012-01-19T16:49:00Z">
              <w:rPr>
                <w:rFonts w:ascii="Times New Roman" w:hAnsi="Times New Roman"/>
              </w:rPr>
            </w:rPrChange>
          </w:rPr>
          <w:t>Gottschling</w:t>
        </w:r>
        <w:proofErr w:type="spellEnd"/>
        <w:r w:rsidRPr="002C6F92">
          <w:rPr>
            <w:rPrChange w:id="1757" w:author="hong qin" w:date="2012-01-19T16:49:00Z">
              <w:rPr>
                <w:rFonts w:ascii="Times New Roman" w:hAnsi="Times New Roman"/>
              </w:rPr>
            </w:rPrChange>
          </w:rPr>
          <w:t xml:space="preserve">, </w:t>
        </w:r>
        <w:r w:rsidRPr="002C6F92">
          <w:rPr>
            <w:i/>
            <w:rPrChange w:id="1758" w:author="hong qin" w:date="2012-01-19T16:49:00Z">
              <w:rPr>
                <w:rFonts w:ascii="Times New Roman" w:hAnsi="Times New Roman"/>
              </w:rPr>
            </w:rPrChange>
          </w:rPr>
          <w:t xml:space="preserve">Genetic instability in aging yeast: a </w:t>
        </w:r>
        <w:proofErr w:type="spellStart"/>
        <w:r w:rsidRPr="002C6F92">
          <w:rPr>
            <w:i/>
            <w:rPrChange w:id="1759" w:author="hong qin" w:date="2012-01-19T16:49:00Z">
              <w:rPr>
                <w:rFonts w:ascii="Times New Roman" w:hAnsi="Times New Roman"/>
              </w:rPr>
            </w:rPrChange>
          </w:rPr>
          <w:t>metastable</w:t>
        </w:r>
        <w:proofErr w:type="spellEnd"/>
        <w:r w:rsidRPr="002C6F92">
          <w:rPr>
            <w:i/>
            <w:rPrChange w:id="1760" w:author="hong qin" w:date="2012-01-19T16:49:00Z">
              <w:rPr>
                <w:rFonts w:ascii="Times New Roman" w:hAnsi="Times New Roman"/>
              </w:rPr>
            </w:rPrChange>
          </w:rPr>
          <w:t xml:space="preserve"> </w:t>
        </w:r>
        <w:proofErr w:type="spellStart"/>
        <w:r w:rsidRPr="002C6F92">
          <w:rPr>
            <w:i/>
            <w:rPrChange w:id="1761" w:author="hong qin" w:date="2012-01-19T16:49:00Z">
              <w:rPr>
                <w:rFonts w:ascii="Times New Roman" w:hAnsi="Times New Roman"/>
              </w:rPr>
            </w:rPrChange>
          </w:rPr>
          <w:t>hyperrecombinational</w:t>
        </w:r>
        <w:proofErr w:type="spellEnd"/>
        <w:r w:rsidRPr="002C6F92">
          <w:rPr>
            <w:i/>
            <w:rPrChange w:id="1762" w:author="hong qin" w:date="2012-01-19T16:49:00Z">
              <w:rPr>
                <w:rFonts w:ascii="Times New Roman" w:hAnsi="Times New Roman"/>
              </w:rPr>
            </w:rPrChange>
          </w:rPr>
          <w:t xml:space="preserve"> state.</w:t>
        </w:r>
        <w:r w:rsidRPr="002C6F92">
          <w:rPr>
            <w:rPrChange w:id="1763" w:author="hong qin" w:date="2012-01-19T16:49:00Z">
              <w:rPr>
                <w:rFonts w:ascii="Times New Roman" w:hAnsi="Times New Roman"/>
              </w:rPr>
            </w:rPrChange>
          </w:rPr>
          <w:t xml:space="preserve"> </w:t>
        </w:r>
        <w:proofErr w:type="gramStart"/>
        <w:r w:rsidRPr="002C6F92">
          <w:rPr>
            <w:rPrChange w:id="1764" w:author="hong qin" w:date="2012-01-19T16:49:00Z">
              <w:rPr>
                <w:rFonts w:ascii="Times New Roman" w:hAnsi="Times New Roman"/>
              </w:rPr>
            </w:rPrChange>
          </w:rPr>
          <w:t xml:space="preserve">Cold Spring </w:t>
        </w:r>
        <w:proofErr w:type="spellStart"/>
        <w:r w:rsidRPr="002C6F92">
          <w:rPr>
            <w:rPrChange w:id="1765" w:author="hong qin" w:date="2012-01-19T16:49:00Z">
              <w:rPr>
                <w:rFonts w:ascii="Times New Roman" w:hAnsi="Times New Roman"/>
              </w:rPr>
            </w:rPrChange>
          </w:rPr>
          <w:t>Harb</w:t>
        </w:r>
        <w:proofErr w:type="spellEnd"/>
        <w:r w:rsidRPr="002C6F92">
          <w:rPr>
            <w:rPrChange w:id="1766" w:author="hong qin" w:date="2012-01-19T16:49:00Z">
              <w:rPr>
                <w:rFonts w:ascii="Times New Roman" w:hAnsi="Times New Roman"/>
              </w:rPr>
            </w:rPrChange>
          </w:rPr>
          <w:t xml:space="preserve"> </w:t>
        </w:r>
        <w:proofErr w:type="spellStart"/>
        <w:r w:rsidRPr="002C6F92">
          <w:rPr>
            <w:rPrChange w:id="1767" w:author="hong qin" w:date="2012-01-19T16:49:00Z">
              <w:rPr>
                <w:rFonts w:ascii="Times New Roman" w:hAnsi="Times New Roman"/>
              </w:rPr>
            </w:rPrChange>
          </w:rPr>
          <w:t>Symp</w:t>
        </w:r>
        <w:proofErr w:type="spellEnd"/>
        <w:r w:rsidRPr="002C6F92">
          <w:rPr>
            <w:rPrChange w:id="1768" w:author="hong qin" w:date="2012-01-19T16:49:00Z">
              <w:rPr>
                <w:rFonts w:ascii="Times New Roman" w:hAnsi="Times New Roman"/>
              </w:rPr>
            </w:rPrChange>
          </w:rPr>
          <w:t xml:space="preserve"> Quant </w:t>
        </w:r>
        <w:proofErr w:type="spellStart"/>
        <w:r w:rsidRPr="002C6F92">
          <w:rPr>
            <w:rPrChange w:id="1769" w:author="hong qin" w:date="2012-01-19T16:49:00Z">
              <w:rPr>
                <w:rFonts w:ascii="Times New Roman" w:hAnsi="Times New Roman"/>
              </w:rPr>
            </w:rPrChange>
          </w:rPr>
          <w:t>Biol</w:t>
        </w:r>
        <w:proofErr w:type="spellEnd"/>
        <w:r w:rsidRPr="002C6F92">
          <w:rPr>
            <w:rPrChange w:id="1770" w:author="hong qin" w:date="2012-01-19T16:49:00Z">
              <w:rPr>
                <w:rFonts w:ascii="Times New Roman" w:hAnsi="Times New Roman"/>
              </w:rPr>
            </w:rPrChange>
          </w:rPr>
          <w:t>, 2004.</w:t>
        </w:r>
        <w:proofErr w:type="gramEnd"/>
        <w:r w:rsidRPr="002C6F92">
          <w:rPr>
            <w:rPrChange w:id="1771" w:author="hong qin" w:date="2012-01-19T16:49:00Z">
              <w:rPr>
                <w:rFonts w:ascii="Times New Roman" w:hAnsi="Times New Roman"/>
              </w:rPr>
            </w:rPrChange>
          </w:rPr>
          <w:t xml:space="preserve"> </w:t>
        </w:r>
        <w:r w:rsidRPr="002C6F92">
          <w:rPr>
            <w:b/>
            <w:rPrChange w:id="1772" w:author="hong qin" w:date="2012-01-19T16:49:00Z">
              <w:rPr>
                <w:rFonts w:ascii="Times New Roman" w:hAnsi="Times New Roman"/>
              </w:rPr>
            </w:rPrChange>
          </w:rPr>
          <w:t>69</w:t>
        </w:r>
        <w:r w:rsidRPr="002C6F92">
          <w:rPr>
            <w:rPrChange w:id="1773" w:author="hong qin" w:date="2012-01-19T16:49:00Z">
              <w:rPr>
                <w:rFonts w:ascii="Times New Roman" w:hAnsi="Times New Roman"/>
              </w:rPr>
            </w:rPrChange>
          </w:rPr>
          <w:t>: p. 339-47.</w:t>
        </w:r>
      </w:ins>
    </w:p>
    <w:p w:rsidR="002C6F92" w:rsidRPr="002C6F92" w:rsidRDefault="002C6F92" w:rsidP="002C6F92">
      <w:pPr>
        <w:spacing w:line="240" w:lineRule="auto"/>
        <w:ind w:left="720" w:hanging="720"/>
        <w:jc w:val="both"/>
        <w:rPr>
          <w:ins w:id="1774" w:author="hong qin" w:date="2012-01-19T16:49:00Z"/>
          <w:rPrChange w:id="1775" w:author="hong qin" w:date="2012-01-19T16:49:00Z">
            <w:rPr>
              <w:ins w:id="1776" w:author="hong qin" w:date="2012-01-19T16:49:00Z"/>
              <w:rFonts w:ascii="Times New Roman" w:hAnsi="Times New Roman"/>
            </w:rPr>
          </w:rPrChange>
        </w:rPr>
      </w:pPr>
      <w:ins w:id="1777" w:author="hong qin" w:date="2012-01-19T16:49:00Z">
        <w:r w:rsidRPr="002C6F92">
          <w:rPr>
            <w:rPrChange w:id="1778" w:author="hong qin" w:date="2012-01-19T16:49:00Z">
              <w:rPr>
                <w:rFonts w:ascii="Times New Roman" w:hAnsi="Times New Roman"/>
              </w:rPr>
            </w:rPrChange>
          </w:rPr>
          <w:t>65.</w:t>
        </w:r>
        <w:r w:rsidRPr="002C6F92">
          <w:rPr>
            <w:rPrChange w:id="1779" w:author="hong qin" w:date="2012-01-19T16:49:00Z">
              <w:rPr>
                <w:rFonts w:ascii="Times New Roman" w:hAnsi="Times New Roman"/>
              </w:rPr>
            </w:rPrChange>
          </w:rPr>
          <w:tab/>
          <w:t xml:space="preserve">McMurray, M.A. and D.E. </w:t>
        </w:r>
        <w:proofErr w:type="spellStart"/>
        <w:r w:rsidRPr="002C6F92">
          <w:rPr>
            <w:rPrChange w:id="1780" w:author="hong qin" w:date="2012-01-19T16:49:00Z">
              <w:rPr>
                <w:rFonts w:ascii="Times New Roman" w:hAnsi="Times New Roman"/>
              </w:rPr>
            </w:rPrChange>
          </w:rPr>
          <w:t>Gottschling</w:t>
        </w:r>
        <w:proofErr w:type="spellEnd"/>
        <w:r w:rsidRPr="002C6F92">
          <w:rPr>
            <w:rPrChange w:id="1781" w:author="hong qin" w:date="2012-01-19T16:49:00Z">
              <w:rPr>
                <w:rFonts w:ascii="Times New Roman" w:hAnsi="Times New Roman"/>
              </w:rPr>
            </w:rPrChange>
          </w:rPr>
          <w:t xml:space="preserve">, </w:t>
        </w:r>
        <w:r w:rsidRPr="002C6F92">
          <w:rPr>
            <w:i/>
            <w:rPrChange w:id="1782" w:author="hong qin" w:date="2012-01-19T16:49:00Z">
              <w:rPr>
                <w:rFonts w:ascii="Times New Roman" w:hAnsi="Times New Roman"/>
              </w:rPr>
            </w:rPrChange>
          </w:rPr>
          <w:t>An age-induced switch to a hyper-</w:t>
        </w:r>
        <w:proofErr w:type="spellStart"/>
        <w:r w:rsidRPr="002C6F92">
          <w:rPr>
            <w:i/>
            <w:rPrChange w:id="1783" w:author="hong qin" w:date="2012-01-19T16:49:00Z">
              <w:rPr>
                <w:rFonts w:ascii="Times New Roman" w:hAnsi="Times New Roman"/>
              </w:rPr>
            </w:rPrChange>
          </w:rPr>
          <w:t>recombinational</w:t>
        </w:r>
        <w:proofErr w:type="spellEnd"/>
        <w:r w:rsidRPr="002C6F92">
          <w:rPr>
            <w:i/>
            <w:rPrChange w:id="1784" w:author="hong qin" w:date="2012-01-19T16:49:00Z">
              <w:rPr>
                <w:rFonts w:ascii="Times New Roman" w:hAnsi="Times New Roman"/>
              </w:rPr>
            </w:rPrChange>
          </w:rPr>
          <w:t xml:space="preserve"> state.</w:t>
        </w:r>
        <w:r w:rsidRPr="002C6F92">
          <w:rPr>
            <w:rPrChange w:id="1785" w:author="hong qin" w:date="2012-01-19T16:49:00Z">
              <w:rPr>
                <w:rFonts w:ascii="Times New Roman" w:hAnsi="Times New Roman"/>
              </w:rPr>
            </w:rPrChange>
          </w:rPr>
          <w:t xml:space="preserve"> </w:t>
        </w:r>
        <w:proofErr w:type="gramStart"/>
        <w:r w:rsidRPr="002C6F92">
          <w:rPr>
            <w:rPrChange w:id="1786" w:author="hong qin" w:date="2012-01-19T16:49:00Z">
              <w:rPr>
                <w:rFonts w:ascii="Times New Roman" w:hAnsi="Times New Roman"/>
              </w:rPr>
            </w:rPrChange>
          </w:rPr>
          <w:t>Science, 2003.</w:t>
        </w:r>
        <w:proofErr w:type="gramEnd"/>
        <w:r w:rsidRPr="002C6F92">
          <w:rPr>
            <w:rPrChange w:id="1787" w:author="hong qin" w:date="2012-01-19T16:49:00Z">
              <w:rPr>
                <w:rFonts w:ascii="Times New Roman" w:hAnsi="Times New Roman"/>
              </w:rPr>
            </w:rPrChange>
          </w:rPr>
          <w:t xml:space="preserve"> </w:t>
        </w:r>
        <w:r w:rsidRPr="002C6F92">
          <w:rPr>
            <w:b/>
            <w:rPrChange w:id="1788" w:author="hong qin" w:date="2012-01-19T16:49:00Z">
              <w:rPr>
                <w:rFonts w:ascii="Times New Roman" w:hAnsi="Times New Roman"/>
              </w:rPr>
            </w:rPrChange>
          </w:rPr>
          <w:t>301</w:t>
        </w:r>
        <w:r w:rsidRPr="002C6F92">
          <w:rPr>
            <w:rPrChange w:id="1789" w:author="hong qin" w:date="2012-01-19T16:49:00Z">
              <w:rPr>
                <w:rFonts w:ascii="Times New Roman" w:hAnsi="Times New Roman"/>
              </w:rPr>
            </w:rPrChange>
          </w:rPr>
          <w:t>(5641): p. 1908-11.</w:t>
        </w:r>
      </w:ins>
    </w:p>
    <w:p w:rsidR="002C6F92" w:rsidRPr="002C6F92" w:rsidRDefault="002C6F92" w:rsidP="002C6F92">
      <w:pPr>
        <w:spacing w:line="240" w:lineRule="auto"/>
        <w:ind w:left="720" w:hanging="720"/>
        <w:jc w:val="both"/>
        <w:rPr>
          <w:ins w:id="1790" w:author="hong qin" w:date="2012-01-19T16:49:00Z"/>
          <w:rPrChange w:id="1791" w:author="hong qin" w:date="2012-01-19T16:49:00Z">
            <w:rPr>
              <w:ins w:id="1792" w:author="hong qin" w:date="2012-01-19T16:49:00Z"/>
              <w:rFonts w:ascii="Times New Roman" w:hAnsi="Times New Roman"/>
            </w:rPr>
          </w:rPrChange>
        </w:rPr>
      </w:pPr>
      <w:ins w:id="1793" w:author="hong qin" w:date="2012-01-19T16:49:00Z">
        <w:r w:rsidRPr="002C6F92">
          <w:rPr>
            <w:rPrChange w:id="1794" w:author="hong qin" w:date="2012-01-19T16:49:00Z">
              <w:rPr>
                <w:rFonts w:ascii="Times New Roman" w:hAnsi="Times New Roman"/>
              </w:rPr>
            </w:rPrChange>
          </w:rPr>
          <w:t>66.</w:t>
        </w:r>
        <w:r w:rsidRPr="002C6F92">
          <w:rPr>
            <w:rPrChange w:id="1795" w:author="hong qin" w:date="2012-01-19T16:49:00Z">
              <w:rPr>
                <w:rFonts w:ascii="Times New Roman" w:hAnsi="Times New Roman"/>
              </w:rPr>
            </w:rPrChange>
          </w:rPr>
          <w:tab/>
        </w:r>
        <w:proofErr w:type="spellStart"/>
        <w:r w:rsidRPr="002C6F92">
          <w:rPr>
            <w:rPrChange w:id="1796" w:author="hong qin" w:date="2012-01-19T16:49:00Z">
              <w:rPr>
                <w:rFonts w:ascii="Times New Roman" w:hAnsi="Times New Roman"/>
              </w:rPr>
            </w:rPrChange>
          </w:rPr>
          <w:t>Egilmez</w:t>
        </w:r>
        <w:proofErr w:type="spellEnd"/>
        <w:r w:rsidRPr="002C6F92">
          <w:rPr>
            <w:rPrChange w:id="1797" w:author="hong qin" w:date="2012-01-19T16:49:00Z">
              <w:rPr>
                <w:rFonts w:ascii="Times New Roman" w:hAnsi="Times New Roman"/>
              </w:rPr>
            </w:rPrChange>
          </w:rPr>
          <w:t xml:space="preserve">, N.K., J.B. Chen, and S.M. </w:t>
        </w:r>
        <w:proofErr w:type="spellStart"/>
        <w:r w:rsidRPr="002C6F92">
          <w:rPr>
            <w:rPrChange w:id="1798" w:author="hong qin" w:date="2012-01-19T16:49:00Z">
              <w:rPr>
                <w:rFonts w:ascii="Times New Roman" w:hAnsi="Times New Roman"/>
              </w:rPr>
            </w:rPrChange>
          </w:rPr>
          <w:t>Jazwinski</w:t>
        </w:r>
        <w:proofErr w:type="spellEnd"/>
        <w:r w:rsidRPr="002C6F92">
          <w:rPr>
            <w:rPrChange w:id="1799" w:author="hong qin" w:date="2012-01-19T16:49:00Z">
              <w:rPr>
                <w:rFonts w:ascii="Times New Roman" w:hAnsi="Times New Roman"/>
              </w:rPr>
            </w:rPrChange>
          </w:rPr>
          <w:t xml:space="preserve">, </w:t>
        </w:r>
        <w:r w:rsidRPr="002C6F92">
          <w:rPr>
            <w:i/>
            <w:rPrChange w:id="1800" w:author="hong qin" w:date="2012-01-19T16:49:00Z">
              <w:rPr>
                <w:rFonts w:ascii="Times New Roman" w:hAnsi="Times New Roman"/>
              </w:rPr>
            </w:rPrChange>
          </w:rPr>
          <w:t>Preparation and partial characterization of old yeast cells.</w:t>
        </w:r>
        <w:r w:rsidRPr="002C6F92">
          <w:rPr>
            <w:rPrChange w:id="1801" w:author="hong qin" w:date="2012-01-19T16:49:00Z">
              <w:rPr>
                <w:rFonts w:ascii="Times New Roman" w:hAnsi="Times New Roman"/>
              </w:rPr>
            </w:rPrChange>
          </w:rPr>
          <w:t xml:space="preserve"> </w:t>
        </w:r>
        <w:proofErr w:type="gramStart"/>
        <w:r w:rsidRPr="002C6F92">
          <w:rPr>
            <w:rPrChange w:id="1802" w:author="hong qin" w:date="2012-01-19T16:49:00Z">
              <w:rPr>
                <w:rFonts w:ascii="Times New Roman" w:hAnsi="Times New Roman"/>
              </w:rPr>
            </w:rPrChange>
          </w:rPr>
          <w:t xml:space="preserve">J </w:t>
        </w:r>
        <w:proofErr w:type="spellStart"/>
        <w:r w:rsidRPr="002C6F92">
          <w:rPr>
            <w:rPrChange w:id="1803" w:author="hong qin" w:date="2012-01-19T16:49:00Z">
              <w:rPr>
                <w:rFonts w:ascii="Times New Roman" w:hAnsi="Times New Roman"/>
              </w:rPr>
            </w:rPrChange>
          </w:rPr>
          <w:t>Gerontol</w:t>
        </w:r>
        <w:proofErr w:type="spellEnd"/>
        <w:r w:rsidRPr="002C6F92">
          <w:rPr>
            <w:rPrChange w:id="1804" w:author="hong qin" w:date="2012-01-19T16:49:00Z">
              <w:rPr>
                <w:rFonts w:ascii="Times New Roman" w:hAnsi="Times New Roman"/>
              </w:rPr>
            </w:rPrChange>
          </w:rPr>
          <w:t>, 1990.</w:t>
        </w:r>
        <w:proofErr w:type="gramEnd"/>
        <w:r w:rsidRPr="002C6F92">
          <w:rPr>
            <w:rPrChange w:id="1805" w:author="hong qin" w:date="2012-01-19T16:49:00Z">
              <w:rPr>
                <w:rFonts w:ascii="Times New Roman" w:hAnsi="Times New Roman"/>
              </w:rPr>
            </w:rPrChange>
          </w:rPr>
          <w:t xml:space="preserve"> </w:t>
        </w:r>
        <w:r w:rsidRPr="002C6F92">
          <w:rPr>
            <w:b/>
            <w:rPrChange w:id="1806" w:author="hong qin" w:date="2012-01-19T16:49:00Z">
              <w:rPr>
                <w:rFonts w:ascii="Times New Roman" w:hAnsi="Times New Roman"/>
              </w:rPr>
            </w:rPrChange>
          </w:rPr>
          <w:t>45</w:t>
        </w:r>
        <w:r w:rsidRPr="002C6F92">
          <w:rPr>
            <w:rPrChange w:id="1807" w:author="hong qin" w:date="2012-01-19T16:49:00Z">
              <w:rPr>
                <w:rFonts w:ascii="Times New Roman" w:hAnsi="Times New Roman"/>
              </w:rPr>
            </w:rPrChange>
          </w:rPr>
          <w:t>(1): p. B9-17.</w:t>
        </w:r>
      </w:ins>
    </w:p>
    <w:p w:rsidR="002C6F92" w:rsidRPr="002C6F92" w:rsidRDefault="002C6F92" w:rsidP="002C6F92">
      <w:pPr>
        <w:spacing w:line="240" w:lineRule="auto"/>
        <w:ind w:left="720" w:hanging="720"/>
        <w:jc w:val="both"/>
        <w:rPr>
          <w:ins w:id="1808" w:author="hong qin" w:date="2012-01-19T16:49:00Z"/>
          <w:rPrChange w:id="1809" w:author="hong qin" w:date="2012-01-19T16:49:00Z">
            <w:rPr>
              <w:ins w:id="1810" w:author="hong qin" w:date="2012-01-19T16:49:00Z"/>
              <w:rFonts w:ascii="Times New Roman" w:hAnsi="Times New Roman"/>
            </w:rPr>
          </w:rPrChange>
        </w:rPr>
      </w:pPr>
      <w:ins w:id="1811" w:author="hong qin" w:date="2012-01-19T16:49:00Z">
        <w:r w:rsidRPr="002C6F92">
          <w:rPr>
            <w:rPrChange w:id="1812" w:author="hong qin" w:date="2012-01-19T16:49:00Z">
              <w:rPr>
                <w:rFonts w:ascii="Times New Roman" w:hAnsi="Times New Roman"/>
              </w:rPr>
            </w:rPrChange>
          </w:rPr>
          <w:t>67.</w:t>
        </w:r>
        <w:r w:rsidRPr="002C6F92">
          <w:rPr>
            <w:rPrChange w:id="1813" w:author="hong qin" w:date="2012-01-19T16:49:00Z">
              <w:rPr>
                <w:rFonts w:ascii="Times New Roman" w:hAnsi="Times New Roman"/>
              </w:rPr>
            </w:rPrChange>
          </w:rPr>
          <w:tab/>
          <w:t xml:space="preserve">Hagiwara, T., T. </w:t>
        </w:r>
        <w:proofErr w:type="spellStart"/>
        <w:r w:rsidRPr="002C6F92">
          <w:rPr>
            <w:rPrChange w:id="1814" w:author="hong qin" w:date="2012-01-19T16:49:00Z">
              <w:rPr>
                <w:rFonts w:ascii="Times New Roman" w:hAnsi="Times New Roman"/>
              </w:rPr>
            </w:rPrChange>
          </w:rPr>
          <w:t>Ushimaru</w:t>
        </w:r>
        <w:proofErr w:type="spellEnd"/>
        <w:r w:rsidRPr="002C6F92">
          <w:rPr>
            <w:rPrChange w:id="1815" w:author="hong qin" w:date="2012-01-19T16:49:00Z">
              <w:rPr>
                <w:rFonts w:ascii="Times New Roman" w:hAnsi="Times New Roman"/>
              </w:rPr>
            </w:rPrChange>
          </w:rPr>
          <w:t xml:space="preserve">, K. </w:t>
        </w:r>
        <w:proofErr w:type="spellStart"/>
        <w:r w:rsidRPr="002C6F92">
          <w:rPr>
            <w:rPrChange w:id="1816" w:author="hong qin" w:date="2012-01-19T16:49:00Z">
              <w:rPr>
                <w:rFonts w:ascii="Times New Roman" w:hAnsi="Times New Roman"/>
              </w:rPr>
            </w:rPrChange>
          </w:rPr>
          <w:t>Tainaka</w:t>
        </w:r>
        <w:proofErr w:type="spellEnd"/>
        <w:r w:rsidRPr="002C6F92">
          <w:rPr>
            <w:rPrChange w:id="1817" w:author="hong qin" w:date="2012-01-19T16:49:00Z">
              <w:rPr>
                <w:rFonts w:ascii="Times New Roman" w:hAnsi="Times New Roman"/>
              </w:rPr>
            </w:rPrChange>
          </w:rPr>
          <w:t xml:space="preserve">, H. </w:t>
        </w:r>
        <w:proofErr w:type="spellStart"/>
        <w:r w:rsidRPr="002C6F92">
          <w:rPr>
            <w:rPrChange w:id="1818" w:author="hong qin" w:date="2012-01-19T16:49:00Z">
              <w:rPr>
                <w:rFonts w:ascii="Times New Roman" w:hAnsi="Times New Roman"/>
              </w:rPr>
            </w:rPrChange>
          </w:rPr>
          <w:t>Kurachi</w:t>
        </w:r>
        <w:proofErr w:type="spellEnd"/>
        <w:r w:rsidRPr="002C6F92">
          <w:rPr>
            <w:rPrChange w:id="1819" w:author="hong qin" w:date="2012-01-19T16:49:00Z">
              <w:rPr>
                <w:rFonts w:ascii="Times New Roman" w:hAnsi="Times New Roman"/>
              </w:rPr>
            </w:rPrChange>
          </w:rPr>
          <w:t xml:space="preserve">, and J. Yoshimura, </w:t>
        </w:r>
        <w:r w:rsidRPr="002C6F92">
          <w:rPr>
            <w:i/>
            <w:rPrChange w:id="1820" w:author="hong qin" w:date="2012-01-19T16:49:00Z">
              <w:rPr>
                <w:rFonts w:ascii="Times New Roman" w:hAnsi="Times New Roman"/>
              </w:rPr>
            </w:rPrChange>
          </w:rPr>
          <w:t>Apoptosis at inflection point in liquid culture of budding yeasts.</w:t>
        </w:r>
        <w:r w:rsidRPr="002C6F92">
          <w:rPr>
            <w:rPrChange w:id="1821" w:author="hong qin" w:date="2012-01-19T16:49:00Z">
              <w:rPr>
                <w:rFonts w:ascii="Times New Roman" w:hAnsi="Times New Roman"/>
              </w:rPr>
            </w:rPrChange>
          </w:rPr>
          <w:t xml:space="preserve"> </w:t>
        </w:r>
        <w:proofErr w:type="spellStart"/>
        <w:proofErr w:type="gramStart"/>
        <w:r w:rsidRPr="002C6F92">
          <w:rPr>
            <w:rPrChange w:id="1822" w:author="hong qin" w:date="2012-01-19T16:49:00Z">
              <w:rPr>
                <w:rFonts w:ascii="Times New Roman" w:hAnsi="Times New Roman"/>
              </w:rPr>
            </w:rPrChange>
          </w:rPr>
          <w:t>PLoS</w:t>
        </w:r>
        <w:proofErr w:type="spellEnd"/>
        <w:r w:rsidRPr="002C6F92">
          <w:rPr>
            <w:rPrChange w:id="1823" w:author="hong qin" w:date="2012-01-19T16:49:00Z">
              <w:rPr>
                <w:rFonts w:ascii="Times New Roman" w:hAnsi="Times New Roman"/>
              </w:rPr>
            </w:rPrChange>
          </w:rPr>
          <w:t xml:space="preserve"> One, 2011.</w:t>
        </w:r>
        <w:proofErr w:type="gramEnd"/>
        <w:r w:rsidRPr="002C6F92">
          <w:rPr>
            <w:rPrChange w:id="1824" w:author="hong qin" w:date="2012-01-19T16:49:00Z">
              <w:rPr>
                <w:rFonts w:ascii="Times New Roman" w:hAnsi="Times New Roman"/>
              </w:rPr>
            </w:rPrChange>
          </w:rPr>
          <w:t xml:space="preserve"> </w:t>
        </w:r>
        <w:r w:rsidRPr="002C6F92">
          <w:rPr>
            <w:b/>
            <w:rPrChange w:id="1825" w:author="hong qin" w:date="2012-01-19T16:49:00Z">
              <w:rPr>
                <w:rFonts w:ascii="Times New Roman" w:hAnsi="Times New Roman"/>
              </w:rPr>
            </w:rPrChange>
          </w:rPr>
          <w:t>6</w:t>
        </w:r>
        <w:r w:rsidRPr="002C6F92">
          <w:rPr>
            <w:rPrChange w:id="1826" w:author="hong qin" w:date="2012-01-19T16:49:00Z">
              <w:rPr>
                <w:rFonts w:ascii="Times New Roman" w:hAnsi="Times New Roman"/>
              </w:rPr>
            </w:rPrChange>
          </w:rPr>
          <w:t>(4): p. e19224.</w:t>
        </w:r>
      </w:ins>
    </w:p>
    <w:p w:rsidR="002C6F92" w:rsidRPr="002C6F92" w:rsidRDefault="002C6F92" w:rsidP="002C6F92">
      <w:pPr>
        <w:spacing w:line="240" w:lineRule="auto"/>
        <w:ind w:left="720" w:hanging="720"/>
        <w:jc w:val="both"/>
        <w:rPr>
          <w:ins w:id="1827" w:author="hong qin" w:date="2012-01-19T16:49:00Z"/>
          <w:rPrChange w:id="1828" w:author="hong qin" w:date="2012-01-19T16:49:00Z">
            <w:rPr>
              <w:ins w:id="1829" w:author="hong qin" w:date="2012-01-19T16:49:00Z"/>
              <w:rFonts w:ascii="Times New Roman" w:hAnsi="Times New Roman"/>
            </w:rPr>
          </w:rPrChange>
        </w:rPr>
      </w:pPr>
      <w:ins w:id="1830" w:author="hong qin" w:date="2012-01-19T16:49:00Z">
        <w:r w:rsidRPr="002C6F92">
          <w:rPr>
            <w:rPrChange w:id="1831" w:author="hong qin" w:date="2012-01-19T16:49:00Z">
              <w:rPr>
                <w:rFonts w:ascii="Times New Roman" w:hAnsi="Times New Roman"/>
              </w:rPr>
            </w:rPrChange>
          </w:rPr>
          <w:t>68.</w:t>
        </w:r>
        <w:r w:rsidRPr="002C6F92">
          <w:rPr>
            <w:rPrChange w:id="1832" w:author="hong qin" w:date="2012-01-19T16:49:00Z">
              <w:rPr>
                <w:rFonts w:ascii="Times New Roman" w:hAnsi="Times New Roman"/>
              </w:rPr>
            </w:rPrChange>
          </w:rPr>
          <w:tab/>
          <w:t xml:space="preserve">Chen, C. and R. Contreras, </w:t>
        </w:r>
        <w:r w:rsidRPr="002C6F92">
          <w:rPr>
            <w:i/>
            <w:rPrChange w:id="1833" w:author="hong qin" w:date="2012-01-19T16:49:00Z">
              <w:rPr>
                <w:rFonts w:ascii="Times New Roman" w:hAnsi="Times New Roman"/>
              </w:rPr>
            </w:rPrChange>
          </w:rPr>
          <w:t>Identifying genes that extend life span using a high-throughput screening system.</w:t>
        </w:r>
        <w:r w:rsidRPr="002C6F92">
          <w:rPr>
            <w:rPrChange w:id="1834" w:author="hong qin" w:date="2012-01-19T16:49:00Z">
              <w:rPr>
                <w:rFonts w:ascii="Times New Roman" w:hAnsi="Times New Roman"/>
              </w:rPr>
            </w:rPrChange>
          </w:rPr>
          <w:t xml:space="preserve"> </w:t>
        </w:r>
        <w:proofErr w:type="gramStart"/>
        <w:r w:rsidRPr="002C6F92">
          <w:rPr>
            <w:rPrChange w:id="1835" w:author="hong qin" w:date="2012-01-19T16:49:00Z">
              <w:rPr>
                <w:rFonts w:ascii="Times New Roman" w:hAnsi="Times New Roman"/>
              </w:rPr>
            </w:rPrChange>
          </w:rPr>
          <w:t xml:space="preserve">Methods Mol </w:t>
        </w:r>
        <w:proofErr w:type="spellStart"/>
        <w:r w:rsidRPr="002C6F92">
          <w:rPr>
            <w:rPrChange w:id="1836" w:author="hong qin" w:date="2012-01-19T16:49:00Z">
              <w:rPr>
                <w:rFonts w:ascii="Times New Roman" w:hAnsi="Times New Roman"/>
              </w:rPr>
            </w:rPrChange>
          </w:rPr>
          <w:t>Biol</w:t>
        </w:r>
        <w:proofErr w:type="spellEnd"/>
        <w:r w:rsidRPr="002C6F92">
          <w:rPr>
            <w:rPrChange w:id="1837" w:author="hong qin" w:date="2012-01-19T16:49:00Z">
              <w:rPr>
                <w:rFonts w:ascii="Times New Roman" w:hAnsi="Times New Roman"/>
              </w:rPr>
            </w:rPrChange>
          </w:rPr>
          <w:t>, 2007.</w:t>
        </w:r>
        <w:proofErr w:type="gramEnd"/>
        <w:r w:rsidRPr="002C6F92">
          <w:rPr>
            <w:rPrChange w:id="1838" w:author="hong qin" w:date="2012-01-19T16:49:00Z">
              <w:rPr>
                <w:rFonts w:ascii="Times New Roman" w:hAnsi="Times New Roman"/>
              </w:rPr>
            </w:rPrChange>
          </w:rPr>
          <w:t xml:space="preserve"> </w:t>
        </w:r>
        <w:r w:rsidRPr="002C6F92">
          <w:rPr>
            <w:b/>
            <w:rPrChange w:id="1839" w:author="hong qin" w:date="2012-01-19T16:49:00Z">
              <w:rPr>
                <w:rFonts w:ascii="Times New Roman" w:hAnsi="Times New Roman"/>
              </w:rPr>
            </w:rPrChange>
          </w:rPr>
          <w:t>371</w:t>
        </w:r>
        <w:r w:rsidRPr="002C6F92">
          <w:rPr>
            <w:rPrChange w:id="1840" w:author="hong qin" w:date="2012-01-19T16:49:00Z">
              <w:rPr>
                <w:rFonts w:ascii="Times New Roman" w:hAnsi="Times New Roman"/>
              </w:rPr>
            </w:rPrChange>
          </w:rPr>
          <w:t>: p. 237-48.</w:t>
        </w:r>
      </w:ins>
    </w:p>
    <w:p w:rsidR="002C6F92" w:rsidRPr="002C6F92" w:rsidRDefault="002C6F92" w:rsidP="002C6F92">
      <w:pPr>
        <w:spacing w:line="240" w:lineRule="auto"/>
        <w:ind w:left="720" w:hanging="720"/>
        <w:jc w:val="both"/>
        <w:rPr>
          <w:ins w:id="1841" w:author="hong qin" w:date="2012-01-19T16:49:00Z"/>
          <w:rPrChange w:id="1842" w:author="hong qin" w:date="2012-01-19T16:49:00Z">
            <w:rPr>
              <w:ins w:id="1843" w:author="hong qin" w:date="2012-01-19T16:49:00Z"/>
              <w:rFonts w:ascii="Times New Roman" w:hAnsi="Times New Roman"/>
            </w:rPr>
          </w:rPrChange>
        </w:rPr>
      </w:pPr>
      <w:ins w:id="1844" w:author="hong qin" w:date="2012-01-19T16:49:00Z">
        <w:r w:rsidRPr="002C6F92">
          <w:rPr>
            <w:rPrChange w:id="1845" w:author="hong qin" w:date="2012-01-19T16:49:00Z">
              <w:rPr>
                <w:rFonts w:ascii="Times New Roman" w:hAnsi="Times New Roman"/>
              </w:rPr>
            </w:rPrChange>
          </w:rPr>
          <w:t>69.</w:t>
        </w:r>
        <w:r w:rsidRPr="002C6F92">
          <w:rPr>
            <w:rPrChange w:id="1846" w:author="hong qin" w:date="2012-01-19T16:49:00Z">
              <w:rPr>
                <w:rFonts w:ascii="Times New Roman" w:hAnsi="Times New Roman"/>
              </w:rPr>
            </w:rPrChange>
          </w:rPr>
          <w:tab/>
          <w:t xml:space="preserve">Chen, C. and R. Contreras, </w:t>
        </w:r>
        <w:r w:rsidRPr="002C6F92">
          <w:rPr>
            <w:i/>
            <w:rPrChange w:id="1847" w:author="hong qin" w:date="2012-01-19T16:49:00Z">
              <w:rPr>
                <w:rFonts w:ascii="Times New Roman" w:hAnsi="Times New Roman"/>
              </w:rPr>
            </w:rPrChange>
          </w:rPr>
          <w:t>The bud scar-based screening system for hunting human genes extending life span.</w:t>
        </w:r>
        <w:r w:rsidRPr="002C6F92">
          <w:rPr>
            <w:rPrChange w:id="1848" w:author="hong qin" w:date="2012-01-19T16:49:00Z">
              <w:rPr>
                <w:rFonts w:ascii="Times New Roman" w:hAnsi="Times New Roman"/>
              </w:rPr>
            </w:rPrChange>
          </w:rPr>
          <w:t xml:space="preserve"> </w:t>
        </w:r>
        <w:proofErr w:type="gramStart"/>
        <w:r w:rsidRPr="002C6F92">
          <w:rPr>
            <w:rPrChange w:id="1849" w:author="hong qin" w:date="2012-01-19T16:49:00Z">
              <w:rPr>
                <w:rFonts w:ascii="Times New Roman" w:hAnsi="Times New Roman"/>
              </w:rPr>
            </w:rPrChange>
          </w:rPr>
          <w:t xml:space="preserve">Ann N Y </w:t>
        </w:r>
        <w:proofErr w:type="spellStart"/>
        <w:r w:rsidRPr="002C6F92">
          <w:rPr>
            <w:rPrChange w:id="1850" w:author="hong qin" w:date="2012-01-19T16:49:00Z">
              <w:rPr>
                <w:rFonts w:ascii="Times New Roman" w:hAnsi="Times New Roman"/>
              </w:rPr>
            </w:rPrChange>
          </w:rPr>
          <w:t>Acad</w:t>
        </w:r>
        <w:proofErr w:type="spellEnd"/>
        <w:r w:rsidRPr="002C6F92">
          <w:rPr>
            <w:rPrChange w:id="1851" w:author="hong qin" w:date="2012-01-19T16:49:00Z">
              <w:rPr>
                <w:rFonts w:ascii="Times New Roman" w:hAnsi="Times New Roman"/>
              </w:rPr>
            </w:rPrChange>
          </w:rPr>
          <w:t xml:space="preserve"> </w:t>
        </w:r>
        <w:proofErr w:type="spellStart"/>
        <w:r w:rsidRPr="002C6F92">
          <w:rPr>
            <w:rPrChange w:id="1852" w:author="hong qin" w:date="2012-01-19T16:49:00Z">
              <w:rPr>
                <w:rFonts w:ascii="Times New Roman" w:hAnsi="Times New Roman"/>
              </w:rPr>
            </w:rPrChange>
          </w:rPr>
          <w:t>Sci</w:t>
        </w:r>
        <w:proofErr w:type="spellEnd"/>
        <w:r w:rsidRPr="002C6F92">
          <w:rPr>
            <w:rPrChange w:id="1853" w:author="hong qin" w:date="2012-01-19T16:49:00Z">
              <w:rPr>
                <w:rFonts w:ascii="Times New Roman" w:hAnsi="Times New Roman"/>
              </w:rPr>
            </w:rPrChange>
          </w:rPr>
          <w:t>, 2004.</w:t>
        </w:r>
        <w:proofErr w:type="gramEnd"/>
        <w:r w:rsidRPr="002C6F92">
          <w:rPr>
            <w:rPrChange w:id="1854" w:author="hong qin" w:date="2012-01-19T16:49:00Z">
              <w:rPr>
                <w:rFonts w:ascii="Times New Roman" w:hAnsi="Times New Roman"/>
              </w:rPr>
            </w:rPrChange>
          </w:rPr>
          <w:t xml:space="preserve"> </w:t>
        </w:r>
        <w:r w:rsidRPr="002C6F92">
          <w:rPr>
            <w:b/>
            <w:rPrChange w:id="1855" w:author="hong qin" w:date="2012-01-19T16:49:00Z">
              <w:rPr>
                <w:rFonts w:ascii="Times New Roman" w:hAnsi="Times New Roman"/>
              </w:rPr>
            </w:rPrChange>
          </w:rPr>
          <w:t>1019</w:t>
        </w:r>
        <w:r w:rsidRPr="002C6F92">
          <w:rPr>
            <w:rPrChange w:id="1856" w:author="hong qin" w:date="2012-01-19T16:49:00Z">
              <w:rPr>
                <w:rFonts w:ascii="Times New Roman" w:hAnsi="Times New Roman"/>
              </w:rPr>
            </w:rPrChange>
          </w:rPr>
          <w:t>: p. 355-9.</w:t>
        </w:r>
      </w:ins>
    </w:p>
    <w:p w:rsidR="002C6F92" w:rsidRPr="002C6F92" w:rsidRDefault="002C6F92" w:rsidP="002C6F92">
      <w:pPr>
        <w:spacing w:line="240" w:lineRule="auto"/>
        <w:ind w:left="720" w:hanging="720"/>
        <w:jc w:val="both"/>
        <w:rPr>
          <w:ins w:id="1857" w:author="hong qin" w:date="2012-01-19T16:49:00Z"/>
          <w:rPrChange w:id="1858" w:author="hong qin" w:date="2012-01-19T16:49:00Z">
            <w:rPr>
              <w:ins w:id="1859" w:author="hong qin" w:date="2012-01-19T16:49:00Z"/>
              <w:rFonts w:ascii="Times New Roman" w:hAnsi="Times New Roman"/>
            </w:rPr>
          </w:rPrChange>
        </w:rPr>
      </w:pPr>
      <w:ins w:id="1860" w:author="hong qin" w:date="2012-01-19T16:49:00Z">
        <w:r w:rsidRPr="002C6F92">
          <w:rPr>
            <w:rPrChange w:id="1861" w:author="hong qin" w:date="2012-01-19T16:49:00Z">
              <w:rPr>
                <w:rFonts w:ascii="Times New Roman" w:hAnsi="Times New Roman"/>
              </w:rPr>
            </w:rPrChange>
          </w:rPr>
          <w:t>70.</w:t>
        </w:r>
        <w:r w:rsidRPr="002C6F92">
          <w:rPr>
            <w:rPrChange w:id="1862" w:author="hong qin" w:date="2012-01-19T16:49:00Z">
              <w:rPr>
                <w:rFonts w:ascii="Times New Roman" w:hAnsi="Times New Roman"/>
              </w:rPr>
            </w:rPrChange>
          </w:rPr>
          <w:tab/>
          <w:t xml:space="preserve">Chen, C., S. </w:t>
        </w:r>
        <w:proofErr w:type="spellStart"/>
        <w:r w:rsidRPr="002C6F92">
          <w:rPr>
            <w:rPrChange w:id="1863" w:author="hong qin" w:date="2012-01-19T16:49:00Z">
              <w:rPr>
                <w:rFonts w:ascii="Times New Roman" w:hAnsi="Times New Roman"/>
              </w:rPr>
            </w:rPrChange>
          </w:rPr>
          <w:t>Dewaele</w:t>
        </w:r>
        <w:proofErr w:type="spellEnd"/>
        <w:r w:rsidRPr="002C6F92">
          <w:rPr>
            <w:rPrChange w:id="1864" w:author="hong qin" w:date="2012-01-19T16:49:00Z">
              <w:rPr>
                <w:rFonts w:ascii="Times New Roman" w:hAnsi="Times New Roman"/>
              </w:rPr>
            </w:rPrChange>
          </w:rPr>
          <w:t xml:space="preserve">, B. </w:t>
        </w:r>
        <w:proofErr w:type="spellStart"/>
        <w:r w:rsidRPr="002C6F92">
          <w:rPr>
            <w:rPrChange w:id="1865" w:author="hong qin" w:date="2012-01-19T16:49:00Z">
              <w:rPr>
                <w:rFonts w:ascii="Times New Roman" w:hAnsi="Times New Roman"/>
              </w:rPr>
            </w:rPrChange>
          </w:rPr>
          <w:t>Braeckman</w:t>
        </w:r>
        <w:proofErr w:type="spellEnd"/>
        <w:r w:rsidRPr="002C6F92">
          <w:rPr>
            <w:rPrChange w:id="1866" w:author="hong qin" w:date="2012-01-19T16:49:00Z">
              <w:rPr>
                <w:rFonts w:ascii="Times New Roman" w:hAnsi="Times New Roman"/>
              </w:rPr>
            </w:rPrChange>
          </w:rPr>
          <w:t xml:space="preserve">, L. </w:t>
        </w:r>
        <w:proofErr w:type="spellStart"/>
        <w:r w:rsidRPr="002C6F92">
          <w:rPr>
            <w:rPrChange w:id="1867" w:author="hong qin" w:date="2012-01-19T16:49:00Z">
              <w:rPr>
                <w:rFonts w:ascii="Times New Roman" w:hAnsi="Times New Roman"/>
              </w:rPr>
            </w:rPrChange>
          </w:rPr>
          <w:t>Desmyter</w:t>
        </w:r>
        <w:proofErr w:type="spellEnd"/>
        <w:r w:rsidRPr="002C6F92">
          <w:rPr>
            <w:rPrChange w:id="1868" w:author="hong qin" w:date="2012-01-19T16:49:00Z">
              <w:rPr>
                <w:rFonts w:ascii="Times New Roman" w:hAnsi="Times New Roman"/>
              </w:rPr>
            </w:rPrChange>
          </w:rPr>
          <w:t xml:space="preserve">, J. </w:t>
        </w:r>
        <w:proofErr w:type="spellStart"/>
        <w:r w:rsidRPr="002C6F92">
          <w:rPr>
            <w:rPrChange w:id="1869" w:author="hong qin" w:date="2012-01-19T16:49:00Z">
              <w:rPr>
                <w:rFonts w:ascii="Times New Roman" w:hAnsi="Times New Roman"/>
              </w:rPr>
            </w:rPrChange>
          </w:rPr>
          <w:t>Verstraelen</w:t>
        </w:r>
        <w:proofErr w:type="spellEnd"/>
        <w:r w:rsidRPr="002C6F92">
          <w:rPr>
            <w:rPrChange w:id="1870" w:author="hong qin" w:date="2012-01-19T16:49:00Z">
              <w:rPr>
                <w:rFonts w:ascii="Times New Roman" w:hAnsi="Times New Roman"/>
              </w:rPr>
            </w:rPrChange>
          </w:rPr>
          <w:t xml:space="preserve">, G. </w:t>
        </w:r>
        <w:proofErr w:type="spellStart"/>
        <w:r w:rsidRPr="002C6F92">
          <w:rPr>
            <w:rPrChange w:id="1871" w:author="hong qin" w:date="2012-01-19T16:49:00Z">
              <w:rPr>
                <w:rFonts w:ascii="Times New Roman" w:hAnsi="Times New Roman"/>
              </w:rPr>
            </w:rPrChange>
          </w:rPr>
          <w:t>Borgonie</w:t>
        </w:r>
        <w:proofErr w:type="spellEnd"/>
        <w:r w:rsidRPr="002C6F92">
          <w:rPr>
            <w:rPrChange w:id="1872" w:author="hong qin" w:date="2012-01-19T16:49:00Z">
              <w:rPr>
                <w:rFonts w:ascii="Times New Roman" w:hAnsi="Times New Roman"/>
              </w:rPr>
            </w:rPrChange>
          </w:rPr>
          <w:t xml:space="preserve">, J. </w:t>
        </w:r>
        <w:proofErr w:type="spellStart"/>
        <w:r w:rsidRPr="002C6F92">
          <w:rPr>
            <w:rPrChange w:id="1873" w:author="hong qin" w:date="2012-01-19T16:49:00Z">
              <w:rPr>
                <w:rFonts w:ascii="Times New Roman" w:hAnsi="Times New Roman"/>
              </w:rPr>
            </w:rPrChange>
          </w:rPr>
          <w:t>Vanfleteren</w:t>
        </w:r>
        <w:proofErr w:type="spellEnd"/>
        <w:r w:rsidRPr="002C6F92">
          <w:rPr>
            <w:rPrChange w:id="1874" w:author="hong qin" w:date="2012-01-19T16:49:00Z">
              <w:rPr>
                <w:rFonts w:ascii="Times New Roman" w:hAnsi="Times New Roman"/>
              </w:rPr>
            </w:rPrChange>
          </w:rPr>
          <w:t xml:space="preserve">, and R. Contreras, </w:t>
        </w:r>
        <w:r w:rsidRPr="002C6F92">
          <w:rPr>
            <w:i/>
            <w:rPrChange w:id="1875" w:author="hong qin" w:date="2012-01-19T16:49:00Z">
              <w:rPr>
                <w:rFonts w:ascii="Times New Roman" w:hAnsi="Times New Roman"/>
              </w:rPr>
            </w:rPrChange>
          </w:rPr>
          <w:t>A high-throughput screening system for genes extending life-span.</w:t>
        </w:r>
        <w:r w:rsidRPr="002C6F92">
          <w:rPr>
            <w:rPrChange w:id="1876" w:author="hong qin" w:date="2012-01-19T16:49:00Z">
              <w:rPr>
                <w:rFonts w:ascii="Times New Roman" w:hAnsi="Times New Roman"/>
              </w:rPr>
            </w:rPrChange>
          </w:rPr>
          <w:t xml:space="preserve"> Exp </w:t>
        </w:r>
        <w:proofErr w:type="spellStart"/>
        <w:r w:rsidRPr="002C6F92">
          <w:rPr>
            <w:rPrChange w:id="1877" w:author="hong qin" w:date="2012-01-19T16:49:00Z">
              <w:rPr>
                <w:rFonts w:ascii="Times New Roman" w:hAnsi="Times New Roman"/>
              </w:rPr>
            </w:rPrChange>
          </w:rPr>
          <w:t>Gerontol</w:t>
        </w:r>
        <w:proofErr w:type="spellEnd"/>
        <w:r w:rsidRPr="002C6F92">
          <w:rPr>
            <w:rPrChange w:id="1878" w:author="hong qin" w:date="2012-01-19T16:49:00Z">
              <w:rPr>
                <w:rFonts w:ascii="Times New Roman" w:hAnsi="Times New Roman"/>
              </w:rPr>
            </w:rPrChange>
          </w:rPr>
          <w:t xml:space="preserve">, 2003. </w:t>
        </w:r>
        <w:r w:rsidRPr="002C6F92">
          <w:rPr>
            <w:b/>
            <w:rPrChange w:id="1879" w:author="hong qin" w:date="2012-01-19T16:49:00Z">
              <w:rPr>
                <w:rFonts w:ascii="Times New Roman" w:hAnsi="Times New Roman"/>
              </w:rPr>
            </w:rPrChange>
          </w:rPr>
          <w:t>38</w:t>
        </w:r>
        <w:r w:rsidRPr="002C6F92">
          <w:rPr>
            <w:rPrChange w:id="1880" w:author="hong qin" w:date="2012-01-19T16:49:00Z">
              <w:rPr>
                <w:rFonts w:ascii="Times New Roman" w:hAnsi="Times New Roman"/>
              </w:rPr>
            </w:rPrChange>
          </w:rPr>
          <w:t>(10): p. 1051-63.</w:t>
        </w:r>
      </w:ins>
    </w:p>
    <w:p w:rsidR="002C6F92" w:rsidRPr="002C6F92" w:rsidRDefault="002C6F92" w:rsidP="002C6F92">
      <w:pPr>
        <w:spacing w:line="240" w:lineRule="auto"/>
        <w:ind w:left="720" w:hanging="720"/>
        <w:jc w:val="both"/>
        <w:rPr>
          <w:ins w:id="1881" w:author="hong qin" w:date="2012-01-19T16:49:00Z"/>
          <w:rPrChange w:id="1882" w:author="hong qin" w:date="2012-01-19T16:49:00Z">
            <w:rPr>
              <w:ins w:id="1883" w:author="hong qin" w:date="2012-01-19T16:49:00Z"/>
              <w:rFonts w:ascii="Times New Roman" w:hAnsi="Times New Roman"/>
            </w:rPr>
          </w:rPrChange>
        </w:rPr>
      </w:pPr>
      <w:ins w:id="1884" w:author="hong qin" w:date="2012-01-19T16:49:00Z">
        <w:r w:rsidRPr="002C6F92">
          <w:rPr>
            <w:rPrChange w:id="1885" w:author="hong qin" w:date="2012-01-19T16:49:00Z">
              <w:rPr>
                <w:rFonts w:ascii="Times New Roman" w:hAnsi="Times New Roman"/>
              </w:rPr>
            </w:rPrChange>
          </w:rPr>
          <w:t>71.</w:t>
        </w:r>
        <w:r w:rsidRPr="002C6F92">
          <w:rPr>
            <w:rPrChange w:id="1886" w:author="hong qin" w:date="2012-01-19T16:49:00Z">
              <w:rPr>
                <w:rFonts w:ascii="Times New Roman" w:hAnsi="Times New Roman"/>
              </w:rPr>
            </w:rPrChange>
          </w:rPr>
          <w:tab/>
          <w:t xml:space="preserve">Allen, C., S. </w:t>
        </w:r>
        <w:proofErr w:type="spellStart"/>
        <w:r w:rsidRPr="002C6F92">
          <w:rPr>
            <w:rPrChange w:id="1887" w:author="hong qin" w:date="2012-01-19T16:49:00Z">
              <w:rPr>
                <w:rFonts w:ascii="Times New Roman" w:hAnsi="Times New Roman"/>
              </w:rPr>
            </w:rPrChange>
          </w:rPr>
          <w:t>Buttner</w:t>
        </w:r>
        <w:proofErr w:type="spellEnd"/>
        <w:r w:rsidRPr="002C6F92">
          <w:rPr>
            <w:rPrChange w:id="1888" w:author="hong qin" w:date="2012-01-19T16:49:00Z">
              <w:rPr>
                <w:rFonts w:ascii="Times New Roman" w:hAnsi="Times New Roman"/>
              </w:rPr>
            </w:rPrChange>
          </w:rPr>
          <w:t xml:space="preserve">, A.D. Aragon, J.A. Thomas, O. </w:t>
        </w:r>
        <w:proofErr w:type="spellStart"/>
        <w:r w:rsidRPr="002C6F92">
          <w:rPr>
            <w:rPrChange w:id="1889" w:author="hong qin" w:date="2012-01-19T16:49:00Z">
              <w:rPr>
                <w:rFonts w:ascii="Times New Roman" w:hAnsi="Times New Roman"/>
              </w:rPr>
            </w:rPrChange>
          </w:rPr>
          <w:t>Meirelles</w:t>
        </w:r>
        <w:proofErr w:type="spellEnd"/>
        <w:r w:rsidRPr="002C6F92">
          <w:rPr>
            <w:rPrChange w:id="1890" w:author="hong qin" w:date="2012-01-19T16:49:00Z">
              <w:rPr>
                <w:rFonts w:ascii="Times New Roman" w:hAnsi="Times New Roman"/>
              </w:rPr>
            </w:rPrChange>
          </w:rPr>
          <w:t xml:space="preserve">, J.E. </w:t>
        </w:r>
        <w:proofErr w:type="spellStart"/>
        <w:r w:rsidRPr="002C6F92">
          <w:rPr>
            <w:rPrChange w:id="1891" w:author="hong qin" w:date="2012-01-19T16:49:00Z">
              <w:rPr>
                <w:rFonts w:ascii="Times New Roman" w:hAnsi="Times New Roman"/>
              </w:rPr>
            </w:rPrChange>
          </w:rPr>
          <w:t>Jaetao</w:t>
        </w:r>
        <w:proofErr w:type="spellEnd"/>
        <w:r w:rsidRPr="002C6F92">
          <w:rPr>
            <w:rPrChange w:id="1892" w:author="hong qin" w:date="2012-01-19T16:49:00Z">
              <w:rPr>
                <w:rFonts w:ascii="Times New Roman" w:hAnsi="Times New Roman"/>
              </w:rPr>
            </w:rPrChange>
          </w:rPr>
          <w:t xml:space="preserve">, D. Benn, S.W. Ruby, M. </w:t>
        </w:r>
        <w:proofErr w:type="spellStart"/>
        <w:r w:rsidRPr="002C6F92">
          <w:rPr>
            <w:rPrChange w:id="1893" w:author="hong qin" w:date="2012-01-19T16:49:00Z">
              <w:rPr>
                <w:rFonts w:ascii="Times New Roman" w:hAnsi="Times New Roman"/>
              </w:rPr>
            </w:rPrChange>
          </w:rPr>
          <w:t>Veenhuis</w:t>
        </w:r>
        <w:proofErr w:type="spellEnd"/>
        <w:r w:rsidRPr="002C6F92">
          <w:rPr>
            <w:rPrChange w:id="1894" w:author="hong qin" w:date="2012-01-19T16:49:00Z">
              <w:rPr>
                <w:rFonts w:ascii="Times New Roman" w:hAnsi="Times New Roman"/>
              </w:rPr>
            </w:rPrChange>
          </w:rPr>
          <w:t xml:space="preserve">, F. </w:t>
        </w:r>
        <w:proofErr w:type="spellStart"/>
        <w:r w:rsidRPr="002C6F92">
          <w:rPr>
            <w:rPrChange w:id="1895" w:author="hong qin" w:date="2012-01-19T16:49:00Z">
              <w:rPr>
                <w:rFonts w:ascii="Times New Roman" w:hAnsi="Times New Roman"/>
              </w:rPr>
            </w:rPrChange>
          </w:rPr>
          <w:t>Madeo</w:t>
        </w:r>
        <w:proofErr w:type="spellEnd"/>
        <w:r w:rsidRPr="002C6F92">
          <w:rPr>
            <w:rPrChange w:id="1896" w:author="hong qin" w:date="2012-01-19T16:49:00Z">
              <w:rPr>
                <w:rFonts w:ascii="Times New Roman" w:hAnsi="Times New Roman"/>
              </w:rPr>
            </w:rPrChange>
          </w:rPr>
          <w:t>, and M. Werner-</w:t>
        </w:r>
        <w:proofErr w:type="spellStart"/>
        <w:r w:rsidRPr="002C6F92">
          <w:rPr>
            <w:rPrChange w:id="1897" w:author="hong qin" w:date="2012-01-19T16:49:00Z">
              <w:rPr>
                <w:rFonts w:ascii="Times New Roman" w:hAnsi="Times New Roman"/>
              </w:rPr>
            </w:rPrChange>
          </w:rPr>
          <w:t>Washburne</w:t>
        </w:r>
        <w:proofErr w:type="spellEnd"/>
        <w:r w:rsidRPr="002C6F92">
          <w:rPr>
            <w:rPrChange w:id="1898" w:author="hong qin" w:date="2012-01-19T16:49:00Z">
              <w:rPr>
                <w:rFonts w:ascii="Times New Roman" w:hAnsi="Times New Roman"/>
              </w:rPr>
            </w:rPrChange>
          </w:rPr>
          <w:t xml:space="preserve">, </w:t>
        </w:r>
        <w:r w:rsidRPr="002C6F92">
          <w:rPr>
            <w:i/>
            <w:rPrChange w:id="1899" w:author="hong qin" w:date="2012-01-19T16:49:00Z">
              <w:rPr>
                <w:rFonts w:ascii="Times New Roman" w:hAnsi="Times New Roman"/>
              </w:rPr>
            </w:rPrChange>
          </w:rPr>
          <w:t xml:space="preserve">Isolation of quiescent and </w:t>
        </w:r>
        <w:proofErr w:type="spellStart"/>
        <w:r w:rsidRPr="002C6F92">
          <w:rPr>
            <w:i/>
            <w:rPrChange w:id="1900" w:author="hong qin" w:date="2012-01-19T16:49:00Z">
              <w:rPr>
                <w:rFonts w:ascii="Times New Roman" w:hAnsi="Times New Roman"/>
              </w:rPr>
            </w:rPrChange>
          </w:rPr>
          <w:t>nonquiescent</w:t>
        </w:r>
        <w:proofErr w:type="spellEnd"/>
        <w:r w:rsidRPr="002C6F92">
          <w:rPr>
            <w:i/>
            <w:rPrChange w:id="1901" w:author="hong qin" w:date="2012-01-19T16:49:00Z">
              <w:rPr>
                <w:rFonts w:ascii="Times New Roman" w:hAnsi="Times New Roman"/>
              </w:rPr>
            </w:rPrChange>
          </w:rPr>
          <w:t xml:space="preserve"> cells from yeast stationary-phase cultures.</w:t>
        </w:r>
        <w:r w:rsidRPr="002C6F92">
          <w:rPr>
            <w:rPrChange w:id="1902" w:author="hong qin" w:date="2012-01-19T16:49:00Z">
              <w:rPr>
                <w:rFonts w:ascii="Times New Roman" w:hAnsi="Times New Roman"/>
              </w:rPr>
            </w:rPrChange>
          </w:rPr>
          <w:t xml:space="preserve"> </w:t>
        </w:r>
        <w:proofErr w:type="gramStart"/>
        <w:r w:rsidRPr="002C6F92">
          <w:rPr>
            <w:rPrChange w:id="1903" w:author="hong qin" w:date="2012-01-19T16:49:00Z">
              <w:rPr>
                <w:rFonts w:ascii="Times New Roman" w:hAnsi="Times New Roman"/>
              </w:rPr>
            </w:rPrChange>
          </w:rPr>
          <w:t xml:space="preserve">J Cell </w:t>
        </w:r>
        <w:proofErr w:type="spellStart"/>
        <w:r w:rsidRPr="002C6F92">
          <w:rPr>
            <w:rPrChange w:id="1904" w:author="hong qin" w:date="2012-01-19T16:49:00Z">
              <w:rPr>
                <w:rFonts w:ascii="Times New Roman" w:hAnsi="Times New Roman"/>
              </w:rPr>
            </w:rPrChange>
          </w:rPr>
          <w:t>Biol</w:t>
        </w:r>
        <w:proofErr w:type="spellEnd"/>
        <w:r w:rsidRPr="002C6F92">
          <w:rPr>
            <w:rPrChange w:id="1905" w:author="hong qin" w:date="2012-01-19T16:49:00Z">
              <w:rPr>
                <w:rFonts w:ascii="Times New Roman" w:hAnsi="Times New Roman"/>
              </w:rPr>
            </w:rPrChange>
          </w:rPr>
          <w:t>, 2006.</w:t>
        </w:r>
        <w:proofErr w:type="gramEnd"/>
        <w:r w:rsidRPr="002C6F92">
          <w:rPr>
            <w:rPrChange w:id="1906" w:author="hong qin" w:date="2012-01-19T16:49:00Z">
              <w:rPr>
                <w:rFonts w:ascii="Times New Roman" w:hAnsi="Times New Roman"/>
              </w:rPr>
            </w:rPrChange>
          </w:rPr>
          <w:t xml:space="preserve"> </w:t>
        </w:r>
        <w:r w:rsidRPr="002C6F92">
          <w:rPr>
            <w:b/>
            <w:rPrChange w:id="1907" w:author="hong qin" w:date="2012-01-19T16:49:00Z">
              <w:rPr>
                <w:rFonts w:ascii="Times New Roman" w:hAnsi="Times New Roman"/>
              </w:rPr>
            </w:rPrChange>
          </w:rPr>
          <w:t>174</w:t>
        </w:r>
        <w:r w:rsidRPr="002C6F92">
          <w:rPr>
            <w:rPrChange w:id="1908" w:author="hong qin" w:date="2012-01-19T16:49:00Z">
              <w:rPr>
                <w:rFonts w:ascii="Times New Roman" w:hAnsi="Times New Roman"/>
              </w:rPr>
            </w:rPrChange>
          </w:rPr>
          <w:t>(1): p. 89-100.</w:t>
        </w:r>
      </w:ins>
    </w:p>
    <w:p w:rsidR="002C6F92" w:rsidRPr="002C6F92" w:rsidRDefault="002C6F92" w:rsidP="002C6F92">
      <w:pPr>
        <w:spacing w:line="240" w:lineRule="auto"/>
        <w:ind w:left="720" w:hanging="720"/>
        <w:jc w:val="both"/>
        <w:rPr>
          <w:ins w:id="1909" w:author="hong qin" w:date="2012-01-19T16:49:00Z"/>
          <w:rPrChange w:id="1910" w:author="hong qin" w:date="2012-01-19T16:49:00Z">
            <w:rPr>
              <w:ins w:id="1911" w:author="hong qin" w:date="2012-01-19T16:49:00Z"/>
              <w:rFonts w:ascii="Times New Roman" w:hAnsi="Times New Roman"/>
            </w:rPr>
          </w:rPrChange>
        </w:rPr>
      </w:pPr>
      <w:ins w:id="1912" w:author="hong qin" w:date="2012-01-19T16:49:00Z">
        <w:r w:rsidRPr="002C6F92">
          <w:rPr>
            <w:rPrChange w:id="1913" w:author="hong qin" w:date="2012-01-19T16:49:00Z">
              <w:rPr>
                <w:rFonts w:ascii="Times New Roman" w:hAnsi="Times New Roman"/>
              </w:rPr>
            </w:rPrChange>
          </w:rPr>
          <w:t>72.</w:t>
        </w:r>
        <w:r w:rsidRPr="002C6F92">
          <w:rPr>
            <w:rPrChange w:id="1914" w:author="hong qin" w:date="2012-01-19T16:49:00Z">
              <w:rPr>
                <w:rFonts w:ascii="Times New Roman" w:hAnsi="Times New Roman"/>
              </w:rPr>
            </w:rPrChange>
          </w:rPr>
          <w:tab/>
        </w:r>
        <w:proofErr w:type="spellStart"/>
        <w:r w:rsidRPr="002C6F92">
          <w:rPr>
            <w:rPrChange w:id="1915" w:author="hong qin" w:date="2012-01-19T16:49:00Z">
              <w:rPr>
                <w:rFonts w:ascii="Times New Roman" w:hAnsi="Times New Roman"/>
              </w:rPr>
            </w:rPrChange>
          </w:rPr>
          <w:t>Klosinska</w:t>
        </w:r>
        <w:proofErr w:type="spellEnd"/>
        <w:r w:rsidRPr="002C6F92">
          <w:rPr>
            <w:rPrChange w:id="1916" w:author="hong qin" w:date="2012-01-19T16:49:00Z">
              <w:rPr>
                <w:rFonts w:ascii="Times New Roman" w:hAnsi="Times New Roman"/>
              </w:rPr>
            </w:rPrChange>
          </w:rPr>
          <w:t xml:space="preserve">, M.M., C.A. Crutchfield, P.H. Bradley, J.D. </w:t>
        </w:r>
        <w:proofErr w:type="spellStart"/>
        <w:r w:rsidRPr="002C6F92">
          <w:rPr>
            <w:rPrChange w:id="1917" w:author="hong qin" w:date="2012-01-19T16:49:00Z">
              <w:rPr>
                <w:rFonts w:ascii="Times New Roman" w:hAnsi="Times New Roman"/>
              </w:rPr>
            </w:rPrChange>
          </w:rPr>
          <w:t>Rabinowitz</w:t>
        </w:r>
        <w:proofErr w:type="spellEnd"/>
        <w:r w:rsidRPr="002C6F92">
          <w:rPr>
            <w:rPrChange w:id="1918" w:author="hong qin" w:date="2012-01-19T16:49:00Z">
              <w:rPr>
                <w:rFonts w:ascii="Times New Roman" w:hAnsi="Times New Roman"/>
              </w:rPr>
            </w:rPrChange>
          </w:rPr>
          <w:t xml:space="preserve">, and J.R. Broach, </w:t>
        </w:r>
        <w:r w:rsidRPr="002C6F92">
          <w:rPr>
            <w:i/>
            <w:rPrChange w:id="1919" w:author="hong qin" w:date="2012-01-19T16:49:00Z">
              <w:rPr>
                <w:rFonts w:ascii="Times New Roman" w:hAnsi="Times New Roman"/>
              </w:rPr>
            </w:rPrChange>
          </w:rPr>
          <w:t>Yeast cells can access distinct quiescent states.</w:t>
        </w:r>
        <w:r w:rsidRPr="002C6F92">
          <w:rPr>
            <w:rPrChange w:id="1920" w:author="hong qin" w:date="2012-01-19T16:49:00Z">
              <w:rPr>
                <w:rFonts w:ascii="Times New Roman" w:hAnsi="Times New Roman"/>
              </w:rPr>
            </w:rPrChange>
          </w:rPr>
          <w:t xml:space="preserve"> Genes Dev, 2011. </w:t>
        </w:r>
        <w:r w:rsidRPr="002C6F92">
          <w:rPr>
            <w:b/>
            <w:rPrChange w:id="1921" w:author="hong qin" w:date="2012-01-19T16:49:00Z">
              <w:rPr>
                <w:rFonts w:ascii="Times New Roman" w:hAnsi="Times New Roman"/>
              </w:rPr>
            </w:rPrChange>
          </w:rPr>
          <w:t>25</w:t>
        </w:r>
        <w:r w:rsidRPr="002C6F92">
          <w:rPr>
            <w:rPrChange w:id="1922" w:author="hong qin" w:date="2012-01-19T16:49:00Z">
              <w:rPr>
                <w:rFonts w:ascii="Times New Roman" w:hAnsi="Times New Roman"/>
              </w:rPr>
            </w:rPrChange>
          </w:rPr>
          <w:t>(4): p. 336-49.</w:t>
        </w:r>
      </w:ins>
    </w:p>
    <w:p w:rsidR="002C6F92" w:rsidRPr="002C6F92" w:rsidRDefault="002C6F92" w:rsidP="002C6F92">
      <w:pPr>
        <w:spacing w:line="240" w:lineRule="auto"/>
        <w:ind w:left="720" w:hanging="720"/>
        <w:jc w:val="both"/>
        <w:rPr>
          <w:ins w:id="1923" w:author="hong qin" w:date="2012-01-19T16:49:00Z"/>
          <w:rPrChange w:id="1924" w:author="hong qin" w:date="2012-01-19T16:49:00Z">
            <w:rPr>
              <w:ins w:id="1925" w:author="hong qin" w:date="2012-01-19T16:49:00Z"/>
              <w:rFonts w:ascii="Times New Roman" w:hAnsi="Times New Roman"/>
            </w:rPr>
          </w:rPrChange>
        </w:rPr>
      </w:pPr>
      <w:ins w:id="1926" w:author="hong qin" w:date="2012-01-19T16:49:00Z">
        <w:r w:rsidRPr="002C6F92">
          <w:rPr>
            <w:rPrChange w:id="1927" w:author="hong qin" w:date="2012-01-19T16:49:00Z">
              <w:rPr>
                <w:rFonts w:ascii="Times New Roman" w:hAnsi="Times New Roman"/>
              </w:rPr>
            </w:rPrChange>
          </w:rPr>
          <w:t>73.</w:t>
        </w:r>
        <w:r w:rsidRPr="002C6F92">
          <w:rPr>
            <w:rPrChange w:id="1928" w:author="hong qin" w:date="2012-01-19T16:49:00Z">
              <w:rPr>
                <w:rFonts w:ascii="Times New Roman" w:hAnsi="Times New Roman"/>
              </w:rPr>
            </w:rPrChange>
          </w:rPr>
          <w:tab/>
        </w:r>
        <w:proofErr w:type="spellStart"/>
        <w:r w:rsidRPr="002C6F92">
          <w:rPr>
            <w:rPrChange w:id="1929" w:author="hong qin" w:date="2012-01-19T16:49:00Z">
              <w:rPr>
                <w:rFonts w:ascii="Times New Roman" w:hAnsi="Times New Roman"/>
              </w:rPr>
            </w:rPrChange>
          </w:rPr>
          <w:t>Slavov</w:t>
        </w:r>
        <w:proofErr w:type="spellEnd"/>
        <w:r w:rsidRPr="002C6F92">
          <w:rPr>
            <w:rPrChange w:id="1930" w:author="hong qin" w:date="2012-01-19T16:49:00Z">
              <w:rPr>
                <w:rFonts w:ascii="Times New Roman" w:hAnsi="Times New Roman"/>
              </w:rPr>
            </w:rPrChange>
          </w:rPr>
          <w:t xml:space="preserve">, N., J. </w:t>
        </w:r>
        <w:proofErr w:type="spellStart"/>
        <w:r w:rsidRPr="002C6F92">
          <w:rPr>
            <w:rPrChange w:id="1931" w:author="hong qin" w:date="2012-01-19T16:49:00Z">
              <w:rPr>
                <w:rFonts w:ascii="Times New Roman" w:hAnsi="Times New Roman"/>
              </w:rPr>
            </w:rPrChange>
          </w:rPr>
          <w:t>Macinskas</w:t>
        </w:r>
        <w:proofErr w:type="spellEnd"/>
        <w:r w:rsidRPr="002C6F92">
          <w:rPr>
            <w:rPrChange w:id="1932" w:author="hong qin" w:date="2012-01-19T16:49:00Z">
              <w:rPr>
                <w:rFonts w:ascii="Times New Roman" w:hAnsi="Times New Roman"/>
              </w:rPr>
            </w:rPrChange>
          </w:rPr>
          <w:t xml:space="preserve">, A. </w:t>
        </w:r>
        <w:proofErr w:type="spellStart"/>
        <w:r w:rsidRPr="002C6F92">
          <w:rPr>
            <w:rPrChange w:id="1933" w:author="hong qin" w:date="2012-01-19T16:49:00Z">
              <w:rPr>
                <w:rFonts w:ascii="Times New Roman" w:hAnsi="Times New Roman"/>
              </w:rPr>
            </w:rPrChange>
          </w:rPr>
          <w:t>Caudy</w:t>
        </w:r>
        <w:proofErr w:type="spellEnd"/>
        <w:r w:rsidRPr="002C6F92">
          <w:rPr>
            <w:rPrChange w:id="1934" w:author="hong qin" w:date="2012-01-19T16:49:00Z">
              <w:rPr>
                <w:rFonts w:ascii="Times New Roman" w:hAnsi="Times New Roman"/>
              </w:rPr>
            </w:rPrChange>
          </w:rPr>
          <w:t xml:space="preserve">, and D. Botstein, </w:t>
        </w:r>
        <w:r w:rsidRPr="002C6F92">
          <w:rPr>
            <w:i/>
            <w:rPrChange w:id="1935" w:author="hong qin" w:date="2012-01-19T16:49:00Z">
              <w:rPr>
                <w:rFonts w:ascii="Times New Roman" w:hAnsi="Times New Roman"/>
              </w:rPr>
            </w:rPrChange>
          </w:rPr>
          <w:t>Metabolic cycling without cell division cycling in respiring yeast.</w:t>
        </w:r>
        <w:r w:rsidRPr="002C6F92">
          <w:rPr>
            <w:rPrChange w:id="1936" w:author="hong qin" w:date="2012-01-19T16:49:00Z">
              <w:rPr>
                <w:rFonts w:ascii="Times New Roman" w:hAnsi="Times New Roman"/>
              </w:rPr>
            </w:rPrChange>
          </w:rPr>
          <w:t xml:space="preserve"> Proc </w:t>
        </w:r>
        <w:proofErr w:type="spellStart"/>
        <w:r w:rsidRPr="002C6F92">
          <w:rPr>
            <w:rPrChange w:id="1937" w:author="hong qin" w:date="2012-01-19T16:49:00Z">
              <w:rPr>
                <w:rFonts w:ascii="Times New Roman" w:hAnsi="Times New Roman"/>
              </w:rPr>
            </w:rPrChange>
          </w:rPr>
          <w:t>Natl</w:t>
        </w:r>
        <w:proofErr w:type="spellEnd"/>
        <w:r w:rsidRPr="002C6F92">
          <w:rPr>
            <w:rPrChange w:id="1938" w:author="hong qin" w:date="2012-01-19T16:49:00Z">
              <w:rPr>
                <w:rFonts w:ascii="Times New Roman" w:hAnsi="Times New Roman"/>
              </w:rPr>
            </w:rPrChange>
          </w:rPr>
          <w:t xml:space="preserve"> </w:t>
        </w:r>
        <w:proofErr w:type="spellStart"/>
        <w:r w:rsidRPr="002C6F92">
          <w:rPr>
            <w:rPrChange w:id="1939" w:author="hong qin" w:date="2012-01-19T16:49:00Z">
              <w:rPr>
                <w:rFonts w:ascii="Times New Roman" w:hAnsi="Times New Roman"/>
              </w:rPr>
            </w:rPrChange>
          </w:rPr>
          <w:t>Acad</w:t>
        </w:r>
        <w:proofErr w:type="spellEnd"/>
        <w:r w:rsidRPr="002C6F92">
          <w:rPr>
            <w:rPrChange w:id="1940" w:author="hong qin" w:date="2012-01-19T16:49:00Z">
              <w:rPr>
                <w:rFonts w:ascii="Times New Roman" w:hAnsi="Times New Roman"/>
              </w:rPr>
            </w:rPrChange>
          </w:rPr>
          <w:t xml:space="preserve"> </w:t>
        </w:r>
        <w:proofErr w:type="spellStart"/>
        <w:r w:rsidRPr="002C6F92">
          <w:rPr>
            <w:rPrChange w:id="1941" w:author="hong qin" w:date="2012-01-19T16:49:00Z">
              <w:rPr>
                <w:rFonts w:ascii="Times New Roman" w:hAnsi="Times New Roman"/>
              </w:rPr>
            </w:rPrChange>
          </w:rPr>
          <w:t>Sci</w:t>
        </w:r>
        <w:proofErr w:type="spellEnd"/>
        <w:r w:rsidRPr="002C6F92">
          <w:rPr>
            <w:rPrChange w:id="1942" w:author="hong qin" w:date="2012-01-19T16:49:00Z">
              <w:rPr>
                <w:rFonts w:ascii="Times New Roman" w:hAnsi="Times New Roman"/>
              </w:rPr>
            </w:rPrChange>
          </w:rPr>
          <w:t xml:space="preserve"> U S A, 2011. </w:t>
        </w:r>
        <w:r w:rsidRPr="002C6F92">
          <w:rPr>
            <w:b/>
            <w:rPrChange w:id="1943" w:author="hong qin" w:date="2012-01-19T16:49:00Z">
              <w:rPr>
                <w:rFonts w:ascii="Times New Roman" w:hAnsi="Times New Roman"/>
              </w:rPr>
            </w:rPrChange>
          </w:rPr>
          <w:t>108</w:t>
        </w:r>
        <w:r w:rsidRPr="002C6F92">
          <w:rPr>
            <w:rPrChange w:id="1944" w:author="hong qin" w:date="2012-01-19T16:49:00Z">
              <w:rPr>
                <w:rFonts w:ascii="Times New Roman" w:hAnsi="Times New Roman"/>
              </w:rPr>
            </w:rPrChange>
          </w:rPr>
          <w:t>(47): p. 19090-5.</w:t>
        </w:r>
      </w:ins>
    </w:p>
    <w:p w:rsidR="002C6F92" w:rsidRPr="002C6F92" w:rsidRDefault="002C6F92" w:rsidP="002C6F92">
      <w:pPr>
        <w:spacing w:line="240" w:lineRule="auto"/>
        <w:ind w:left="720" w:hanging="720"/>
        <w:jc w:val="both"/>
        <w:rPr>
          <w:ins w:id="1945" w:author="hong qin" w:date="2012-01-19T16:49:00Z"/>
          <w:rPrChange w:id="1946" w:author="hong qin" w:date="2012-01-19T16:49:00Z">
            <w:rPr>
              <w:ins w:id="1947" w:author="hong qin" w:date="2012-01-19T16:49:00Z"/>
              <w:rFonts w:ascii="Times New Roman" w:hAnsi="Times New Roman"/>
            </w:rPr>
          </w:rPrChange>
        </w:rPr>
      </w:pPr>
      <w:ins w:id="1948" w:author="hong qin" w:date="2012-01-19T16:49:00Z">
        <w:r w:rsidRPr="002C6F92">
          <w:rPr>
            <w:rPrChange w:id="1949" w:author="hong qin" w:date="2012-01-19T16:49:00Z">
              <w:rPr>
                <w:rFonts w:ascii="Times New Roman" w:hAnsi="Times New Roman"/>
              </w:rPr>
            </w:rPrChange>
          </w:rPr>
          <w:t>74.</w:t>
        </w:r>
        <w:r w:rsidRPr="002C6F92">
          <w:rPr>
            <w:rPrChange w:id="1950" w:author="hong qin" w:date="2012-01-19T16:49:00Z">
              <w:rPr>
                <w:rFonts w:ascii="Times New Roman" w:hAnsi="Times New Roman"/>
              </w:rPr>
            </w:rPrChange>
          </w:rPr>
          <w:tab/>
        </w:r>
        <w:proofErr w:type="spellStart"/>
        <w:r w:rsidRPr="002C6F92">
          <w:rPr>
            <w:rPrChange w:id="1951" w:author="hong qin" w:date="2012-01-19T16:49:00Z">
              <w:rPr>
                <w:rFonts w:ascii="Times New Roman" w:hAnsi="Times New Roman"/>
              </w:rPr>
            </w:rPrChange>
          </w:rPr>
          <w:t>Slavov</w:t>
        </w:r>
        <w:proofErr w:type="spellEnd"/>
        <w:r w:rsidRPr="002C6F92">
          <w:rPr>
            <w:rPrChange w:id="1952" w:author="hong qin" w:date="2012-01-19T16:49:00Z">
              <w:rPr>
                <w:rFonts w:ascii="Times New Roman" w:hAnsi="Times New Roman"/>
              </w:rPr>
            </w:rPrChange>
          </w:rPr>
          <w:t xml:space="preserve">, N. and D. Botstein, </w:t>
        </w:r>
        <w:r w:rsidRPr="002C6F92">
          <w:rPr>
            <w:i/>
            <w:rPrChange w:id="1953" w:author="hong qin" w:date="2012-01-19T16:49:00Z">
              <w:rPr>
                <w:rFonts w:ascii="Times New Roman" w:hAnsi="Times New Roman"/>
              </w:rPr>
            </w:rPrChange>
          </w:rPr>
          <w:t>Coupling among growth rate response, metabolic cycle, and cell division cycle in yeast.</w:t>
        </w:r>
        <w:r w:rsidRPr="002C6F92">
          <w:rPr>
            <w:rPrChange w:id="1954" w:author="hong qin" w:date="2012-01-19T16:49:00Z">
              <w:rPr>
                <w:rFonts w:ascii="Times New Roman" w:hAnsi="Times New Roman"/>
              </w:rPr>
            </w:rPrChange>
          </w:rPr>
          <w:t xml:space="preserve"> Mol </w:t>
        </w:r>
        <w:proofErr w:type="spellStart"/>
        <w:r w:rsidRPr="002C6F92">
          <w:rPr>
            <w:rPrChange w:id="1955" w:author="hong qin" w:date="2012-01-19T16:49:00Z">
              <w:rPr>
                <w:rFonts w:ascii="Times New Roman" w:hAnsi="Times New Roman"/>
              </w:rPr>
            </w:rPrChange>
          </w:rPr>
          <w:t>Biol</w:t>
        </w:r>
        <w:proofErr w:type="spellEnd"/>
        <w:r w:rsidRPr="002C6F92">
          <w:rPr>
            <w:rPrChange w:id="1956" w:author="hong qin" w:date="2012-01-19T16:49:00Z">
              <w:rPr>
                <w:rFonts w:ascii="Times New Roman" w:hAnsi="Times New Roman"/>
              </w:rPr>
            </w:rPrChange>
          </w:rPr>
          <w:t xml:space="preserve"> Cell, 2011. </w:t>
        </w:r>
        <w:r w:rsidRPr="002C6F92">
          <w:rPr>
            <w:b/>
            <w:rPrChange w:id="1957" w:author="hong qin" w:date="2012-01-19T16:49:00Z">
              <w:rPr>
                <w:rFonts w:ascii="Times New Roman" w:hAnsi="Times New Roman"/>
              </w:rPr>
            </w:rPrChange>
          </w:rPr>
          <w:t>22</w:t>
        </w:r>
        <w:r w:rsidRPr="002C6F92">
          <w:rPr>
            <w:rPrChange w:id="1958" w:author="hong qin" w:date="2012-01-19T16:49:00Z">
              <w:rPr>
                <w:rFonts w:ascii="Times New Roman" w:hAnsi="Times New Roman"/>
              </w:rPr>
            </w:rPrChange>
          </w:rPr>
          <w:t>(12): p. 1997-2009.</w:t>
        </w:r>
      </w:ins>
    </w:p>
    <w:p w:rsidR="002C6F92" w:rsidRPr="002C6F92" w:rsidRDefault="002C6F92" w:rsidP="002C6F92">
      <w:pPr>
        <w:spacing w:line="240" w:lineRule="auto"/>
        <w:ind w:left="720" w:hanging="720"/>
        <w:jc w:val="both"/>
        <w:rPr>
          <w:ins w:id="1959" w:author="hong qin" w:date="2012-01-19T16:49:00Z"/>
          <w:rPrChange w:id="1960" w:author="hong qin" w:date="2012-01-19T16:49:00Z">
            <w:rPr>
              <w:ins w:id="1961" w:author="hong qin" w:date="2012-01-19T16:49:00Z"/>
              <w:rFonts w:ascii="Times New Roman" w:hAnsi="Times New Roman"/>
            </w:rPr>
          </w:rPrChange>
        </w:rPr>
      </w:pPr>
      <w:ins w:id="1962" w:author="hong qin" w:date="2012-01-19T16:49:00Z">
        <w:r w:rsidRPr="002C6F92">
          <w:rPr>
            <w:rPrChange w:id="1963" w:author="hong qin" w:date="2012-01-19T16:49:00Z">
              <w:rPr>
                <w:rFonts w:ascii="Times New Roman" w:hAnsi="Times New Roman"/>
              </w:rPr>
            </w:rPrChange>
          </w:rPr>
          <w:t>75.</w:t>
        </w:r>
        <w:r w:rsidRPr="002C6F92">
          <w:rPr>
            <w:rPrChange w:id="1964" w:author="hong qin" w:date="2012-01-19T16:49:00Z">
              <w:rPr>
                <w:rFonts w:ascii="Times New Roman" w:hAnsi="Times New Roman"/>
              </w:rPr>
            </w:rPrChange>
          </w:rPr>
          <w:tab/>
          <w:t xml:space="preserve">Silverman, S.J., A.A. </w:t>
        </w:r>
        <w:proofErr w:type="spellStart"/>
        <w:r w:rsidRPr="002C6F92">
          <w:rPr>
            <w:rPrChange w:id="1965" w:author="hong qin" w:date="2012-01-19T16:49:00Z">
              <w:rPr>
                <w:rFonts w:ascii="Times New Roman" w:hAnsi="Times New Roman"/>
              </w:rPr>
            </w:rPrChange>
          </w:rPr>
          <w:t>Petti</w:t>
        </w:r>
        <w:proofErr w:type="spellEnd"/>
        <w:r w:rsidRPr="002C6F92">
          <w:rPr>
            <w:rPrChange w:id="1966" w:author="hong qin" w:date="2012-01-19T16:49:00Z">
              <w:rPr>
                <w:rFonts w:ascii="Times New Roman" w:hAnsi="Times New Roman"/>
              </w:rPr>
            </w:rPrChange>
          </w:rPr>
          <w:t xml:space="preserve">, N. </w:t>
        </w:r>
        <w:proofErr w:type="spellStart"/>
        <w:r w:rsidRPr="002C6F92">
          <w:rPr>
            <w:rPrChange w:id="1967" w:author="hong qin" w:date="2012-01-19T16:49:00Z">
              <w:rPr>
                <w:rFonts w:ascii="Times New Roman" w:hAnsi="Times New Roman"/>
              </w:rPr>
            </w:rPrChange>
          </w:rPr>
          <w:t>Slavov</w:t>
        </w:r>
        <w:proofErr w:type="spellEnd"/>
        <w:r w:rsidRPr="002C6F92">
          <w:rPr>
            <w:rPrChange w:id="1968" w:author="hong qin" w:date="2012-01-19T16:49:00Z">
              <w:rPr>
                <w:rFonts w:ascii="Times New Roman" w:hAnsi="Times New Roman"/>
              </w:rPr>
            </w:rPrChange>
          </w:rPr>
          <w:t xml:space="preserve">, L. Parsons, R. </w:t>
        </w:r>
        <w:proofErr w:type="spellStart"/>
        <w:r w:rsidRPr="002C6F92">
          <w:rPr>
            <w:rPrChange w:id="1969" w:author="hong qin" w:date="2012-01-19T16:49:00Z">
              <w:rPr>
                <w:rFonts w:ascii="Times New Roman" w:hAnsi="Times New Roman"/>
              </w:rPr>
            </w:rPrChange>
          </w:rPr>
          <w:t>Briehof</w:t>
        </w:r>
        <w:proofErr w:type="spellEnd"/>
        <w:r w:rsidRPr="002C6F92">
          <w:rPr>
            <w:rPrChange w:id="1970" w:author="hong qin" w:date="2012-01-19T16:49:00Z">
              <w:rPr>
                <w:rFonts w:ascii="Times New Roman" w:hAnsi="Times New Roman"/>
              </w:rPr>
            </w:rPrChange>
          </w:rPr>
          <w:t xml:space="preserve">, S.Y. </w:t>
        </w:r>
        <w:proofErr w:type="spellStart"/>
        <w:r w:rsidRPr="002C6F92">
          <w:rPr>
            <w:rPrChange w:id="1971" w:author="hong qin" w:date="2012-01-19T16:49:00Z">
              <w:rPr>
                <w:rFonts w:ascii="Times New Roman" w:hAnsi="Times New Roman"/>
              </w:rPr>
            </w:rPrChange>
          </w:rPr>
          <w:t>Thiberge</w:t>
        </w:r>
        <w:proofErr w:type="spellEnd"/>
        <w:r w:rsidRPr="002C6F92">
          <w:rPr>
            <w:rPrChange w:id="1972" w:author="hong qin" w:date="2012-01-19T16:49:00Z">
              <w:rPr>
                <w:rFonts w:ascii="Times New Roman" w:hAnsi="Times New Roman"/>
              </w:rPr>
            </w:rPrChange>
          </w:rPr>
          <w:t xml:space="preserve">, D. </w:t>
        </w:r>
        <w:proofErr w:type="spellStart"/>
        <w:r w:rsidRPr="002C6F92">
          <w:rPr>
            <w:rPrChange w:id="1973" w:author="hong qin" w:date="2012-01-19T16:49:00Z">
              <w:rPr>
                <w:rFonts w:ascii="Times New Roman" w:hAnsi="Times New Roman"/>
              </w:rPr>
            </w:rPrChange>
          </w:rPr>
          <w:t>Zenklusen</w:t>
        </w:r>
        <w:proofErr w:type="spellEnd"/>
        <w:r w:rsidRPr="002C6F92">
          <w:rPr>
            <w:rPrChange w:id="1974" w:author="hong qin" w:date="2012-01-19T16:49:00Z">
              <w:rPr>
                <w:rFonts w:ascii="Times New Roman" w:hAnsi="Times New Roman"/>
              </w:rPr>
            </w:rPrChange>
          </w:rPr>
          <w:t xml:space="preserve">, S.J. Gandhi, D.R. Larson, R.H. Singer, and D. Botstein, </w:t>
        </w:r>
        <w:r w:rsidRPr="002C6F92">
          <w:rPr>
            <w:i/>
            <w:rPrChange w:id="1975" w:author="hong qin" w:date="2012-01-19T16:49:00Z">
              <w:rPr>
                <w:rFonts w:ascii="Times New Roman" w:hAnsi="Times New Roman"/>
              </w:rPr>
            </w:rPrChange>
          </w:rPr>
          <w:t>Metabolic cycling in single yeast cells from unsynchronized steady-state populations limited on glucose or phosphate.</w:t>
        </w:r>
        <w:r w:rsidRPr="002C6F92">
          <w:rPr>
            <w:rPrChange w:id="1976" w:author="hong qin" w:date="2012-01-19T16:49:00Z">
              <w:rPr>
                <w:rFonts w:ascii="Times New Roman" w:hAnsi="Times New Roman"/>
              </w:rPr>
            </w:rPrChange>
          </w:rPr>
          <w:t xml:space="preserve"> Proc </w:t>
        </w:r>
        <w:proofErr w:type="spellStart"/>
        <w:r w:rsidRPr="002C6F92">
          <w:rPr>
            <w:rPrChange w:id="1977" w:author="hong qin" w:date="2012-01-19T16:49:00Z">
              <w:rPr>
                <w:rFonts w:ascii="Times New Roman" w:hAnsi="Times New Roman"/>
              </w:rPr>
            </w:rPrChange>
          </w:rPr>
          <w:t>Natl</w:t>
        </w:r>
        <w:proofErr w:type="spellEnd"/>
        <w:r w:rsidRPr="002C6F92">
          <w:rPr>
            <w:rPrChange w:id="1978" w:author="hong qin" w:date="2012-01-19T16:49:00Z">
              <w:rPr>
                <w:rFonts w:ascii="Times New Roman" w:hAnsi="Times New Roman"/>
              </w:rPr>
            </w:rPrChange>
          </w:rPr>
          <w:t xml:space="preserve"> </w:t>
        </w:r>
        <w:proofErr w:type="spellStart"/>
        <w:r w:rsidRPr="002C6F92">
          <w:rPr>
            <w:rPrChange w:id="1979" w:author="hong qin" w:date="2012-01-19T16:49:00Z">
              <w:rPr>
                <w:rFonts w:ascii="Times New Roman" w:hAnsi="Times New Roman"/>
              </w:rPr>
            </w:rPrChange>
          </w:rPr>
          <w:t>Acad</w:t>
        </w:r>
        <w:proofErr w:type="spellEnd"/>
        <w:r w:rsidRPr="002C6F92">
          <w:rPr>
            <w:rPrChange w:id="1980" w:author="hong qin" w:date="2012-01-19T16:49:00Z">
              <w:rPr>
                <w:rFonts w:ascii="Times New Roman" w:hAnsi="Times New Roman"/>
              </w:rPr>
            </w:rPrChange>
          </w:rPr>
          <w:t xml:space="preserve"> </w:t>
        </w:r>
        <w:proofErr w:type="spellStart"/>
        <w:r w:rsidRPr="002C6F92">
          <w:rPr>
            <w:rPrChange w:id="1981" w:author="hong qin" w:date="2012-01-19T16:49:00Z">
              <w:rPr>
                <w:rFonts w:ascii="Times New Roman" w:hAnsi="Times New Roman"/>
              </w:rPr>
            </w:rPrChange>
          </w:rPr>
          <w:t>Sci</w:t>
        </w:r>
        <w:proofErr w:type="spellEnd"/>
        <w:r w:rsidRPr="002C6F92">
          <w:rPr>
            <w:rPrChange w:id="1982" w:author="hong qin" w:date="2012-01-19T16:49:00Z">
              <w:rPr>
                <w:rFonts w:ascii="Times New Roman" w:hAnsi="Times New Roman"/>
              </w:rPr>
            </w:rPrChange>
          </w:rPr>
          <w:t xml:space="preserve"> U S A, 2010. </w:t>
        </w:r>
        <w:r w:rsidRPr="002C6F92">
          <w:rPr>
            <w:b/>
            <w:rPrChange w:id="1983" w:author="hong qin" w:date="2012-01-19T16:49:00Z">
              <w:rPr>
                <w:rFonts w:ascii="Times New Roman" w:hAnsi="Times New Roman"/>
              </w:rPr>
            </w:rPrChange>
          </w:rPr>
          <w:t>107</w:t>
        </w:r>
        <w:r w:rsidRPr="002C6F92">
          <w:rPr>
            <w:rPrChange w:id="1984" w:author="hong qin" w:date="2012-01-19T16:49:00Z">
              <w:rPr>
                <w:rFonts w:ascii="Times New Roman" w:hAnsi="Times New Roman"/>
              </w:rPr>
            </w:rPrChange>
          </w:rPr>
          <w:t>(15): p. 6946-51.</w:t>
        </w:r>
      </w:ins>
    </w:p>
    <w:p w:rsidR="002C6F92" w:rsidRPr="002C6F92" w:rsidRDefault="002C6F92" w:rsidP="002C6F92">
      <w:pPr>
        <w:spacing w:line="240" w:lineRule="auto"/>
        <w:ind w:left="720" w:hanging="720"/>
        <w:jc w:val="both"/>
        <w:rPr>
          <w:ins w:id="1985" w:author="hong qin" w:date="2012-01-19T16:49:00Z"/>
          <w:rPrChange w:id="1986" w:author="hong qin" w:date="2012-01-19T16:49:00Z">
            <w:rPr>
              <w:ins w:id="1987" w:author="hong qin" w:date="2012-01-19T16:49:00Z"/>
              <w:rFonts w:ascii="Times New Roman" w:hAnsi="Times New Roman"/>
            </w:rPr>
          </w:rPrChange>
        </w:rPr>
      </w:pPr>
      <w:ins w:id="1988" w:author="hong qin" w:date="2012-01-19T16:49:00Z">
        <w:r w:rsidRPr="002C6F92">
          <w:rPr>
            <w:rPrChange w:id="1989" w:author="hong qin" w:date="2012-01-19T16:49:00Z">
              <w:rPr>
                <w:rFonts w:ascii="Times New Roman" w:hAnsi="Times New Roman"/>
              </w:rPr>
            </w:rPrChange>
          </w:rPr>
          <w:t>76.</w:t>
        </w:r>
        <w:r w:rsidRPr="002C6F92">
          <w:rPr>
            <w:rPrChange w:id="1990" w:author="hong qin" w:date="2012-01-19T16:49:00Z">
              <w:rPr>
                <w:rFonts w:ascii="Times New Roman" w:hAnsi="Times New Roman"/>
              </w:rPr>
            </w:rPrChange>
          </w:rPr>
          <w:tab/>
        </w:r>
        <w:proofErr w:type="spellStart"/>
        <w:r w:rsidRPr="002C6F92">
          <w:rPr>
            <w:rPrChange w:id="1991" w:author="hong qin" w:date="2012-01-19T16:49:00Z">
              <w:rPr>
                <w:rFonts w:ascii="Times New Roman" w:hAnsi="Times New Roman"/>
              </w:rPr>
            </w:rPrChange>
          </w:rPr>
          <w:t>Gompertz</w:t>
        </w:r>
        <w:proofErr w:type="spellEnd"/>
        <w:r w:rsidRPr="002C6F92">
          <w:rPr>
            <w:rPrChange w:id="1992" w:author="hong qin" w:date="2012-01-19T16:49:00Z">
              <w:rPr>
                <w:rFonts w:ascii="Times New Roman" w:hAnsi="Times New Roman"/>
              </w:rPr>
            </w:rPrChange>
          </w:rPr>
          <w:t xml:space="preserve">, B., </w:t>
        </w:r>
        <w:r w:rsidRPr="002C6F92">
          <w:rPr>
            <w:i/>
            <w:rPrChange w:id="1993" w:author="hong qin" w:date="2012-01-19T16:49:00Z">
              <w:rPr>
                <w:rFonts w:ascii="Times New Roman" w:hAnsi="Times New Roman"/>
              </w:rPr>
            </w:rPrChange>
          </w:rPr>
          <w:t>On the Nature of the Function Expressive of the Law of Human Mortality, and on a New Mode of Determining the Value of Life Contingencies.</w:t>
        </w:r>
        <w:r w:rsidRPr="002C6F92">
          <w:rPr>
            <w:rPrChange w:id="1994" w:author="hong qin" w:date="2012-01-19T16:49:00Z">
              <w:rPr>
                <w:rFonts w:ascii="Times New Roman" w:hAnsi="Times New Roman"/>
              </w:rPr>
            </w:rPrChange>
          </w:rPr>
          <w:t xml:space="preserve"> </w:t>
        </w:r>
        <w:proofErr w:type="gramStart"/>
        <w:r w:rsidRPr="002C6F92">
          <w:rPr>
            <w:rPrChange w:id="1995" w:author="hong qin" w:date="2012-01-19T16:49:00Z">
              <w:rPr>
                <w:rFonts w:ascii="Times New Roman" w:hAnsi="Times New Roman"/>
              </w:rPr>
            </w:rPrChange>
          </w:rPr>
          <w:t>Philosophical Transactions of the Royal Society of London, 1825.</w:t>
        </w:r>
        <w:proofErr w:type="gramEnd"/>
        <w:r w:rsidRPr="002C6F92">
          <w:rPr>
            <w:rPrChange w:id="1996" w:author="hong qin" w:date="2012-01-19T16:49:00Z">
              <w:rPr>
                <w:rFonts w:ascii="Times New Roman" w:hAnsi="Times New Roman"/>
              </w:rPr>
            </w:rPrChange>
          </w:rPr>
          <w:t xml:space="preserve"> </w:t>
        </w:r>
        <w:r w:rsidRPr="002C6F92">
          <w:rPr>
            <w:b/>
            <w:rPrChange w:id="1997" w:author="hong qin" w:date="2012-01-19T16:49:00Z">
              <w:rPr>
                <w:rFonts w:ascii="Times New Roman" w:hAnsi="Times New Roman"/>
              </w:rPr>
            </w:rPrChange>
          </w:rPr>
          <w:t>115</w:t>
        </w:r>
        <w:r w:rsidRPr="002C6F92">
          <w:rPr>
            <w:rPrChange w:id="1998" w:author="hong qin" w:date="2012-01-19T16:49:00Z">
              <w:rPr>
                <w:rFonts w:ascii="Times New Roman" w:hAnsi="Times New Roman"/>
              </w:rPr>
            </w:rPrChange>
          </w:rPr>
          <w:t>: p. 513-585.</w:t>
        </w:r>
      </w:ins>
    </w:p>
    <w:p w:rsidR="002C6F92" w:rsidRPr="002C6F92" w:rsidRDefault="002C6F92" w:rsidP="002C6F92">
      <w:pPr>
        <w:spacing w:line="240" w:lineRule="auto"/>
        <w:ind w:left="720" w:hanging="720"/>
        <w:jc w:val="both"/>
        <w:rPr>
          <w:ins w:id="1999" w:author="hong qin" w:date="2012-01-19T16:49:00Z"/>
          <w:rPrChange w:id="2000" w:author="hong qin" w:date="2012-01-19T16:49:00Z">
            <w:rPr>
              <w:ins w:id="2001" w:author="hong qin" w:date="2012-01-19T16:49:00Z"/>
              <w:rFonts w:ascii="Times New Roman" w:hAnsi="Times New Roman"/>
            </w:rPr>
          </w:rPrChange>
        </w:rPr>
      </w:pPr>
      <w:ins w:id="2002" w:author="hong qin" w:date="2012-01-19T16:49:00Z">
        <w:r w:rsidRPr="002C6F92">
          <w:rPr>
            <w:rPrChange w:id="2003" w:author="hong qin" w:date="2012-01-19T16:49:00Z">
              <w:rPr>
                <w:rFonts w:ascii="Times New Roman" w:hAnsi="Times New Roman"/>
              </w:rPr>
            </w:rPrChange>
          </w:rPr>
          <w:lastRenderedPageBreak/>
          <w:t>77.</w:t>
        </w:r>
        <w:r w:rsidRPr="002C6F92">
          <w:rPr>
            <w:rPrChange w:id="2004" w:author="hong qin" w:date="2012-01-19T16:49:00Z">
              <w:rPr>
                <w:rFonts w:ascii="Times New Roman" w:hAnsi="Times New Roman"/>
              </w:rPr>
            </w:rPrChange>
          </w:rPr>
          <w:tab/>
        </w:r>
        <w:proofErr w:type="spellStart"/>
        <w:r w:rsidRPr="002C6F92">
          <w:rPr>
            <w:rPrChange w:id="2005" w:author="hong qin" w:date="2012-01-19T16:49:00Z">
              <w:rPr>
                <w:rFonts w:ascii="Times New Roman" w:hAnsi="Times New Roman"/>
              </w:rPr>
            </w:rPrChange>
          </w:rPr>
          <w:t>Gavrilov</w:t>
        </w:r>
        <w:proofErr w:type="spellEnd"/>
        <w:r w:rsidRPr="002C6F92">
          <w:rPr>
            <w:rPrChange w:id="2006" w:author="hong qin" w:date="2012-01-19T16:49:00Z">
              <w:rPr>
                <w:rFonts w:ascii="Times New Roman" w:hAnsi="Times New Roman"/>
              </w:rPr>
            </w:rPrChange>
          </w:rPr>
          <w:t xml:space="preserve">, L.A. and N.S. </w:t>
        </w:r>
        <w:proofErr w:type="spellStart"/>
        <w:r w:rsidRPr="002C6F92">
          <w:rPr>
            <w:rPrChange w:id="2007" w:author="hong qin" w:date="2012-01-19T16:49:00Z">
              <w:rPr>
                <w:rFonts w:ascii="Times New Roman" w:hAnsi="Times New Roman"/>
              </w:rPr>
            </w:rPrChange>
          </w:rPr>
          <w:t>Gavrilova</w:t>
        </w:r>
        <w:proofErr w:type="spellEnd"/>
        <w:r w:rsidRPr="002C6F92">
          <w:rPr>
            <w:rPrChange w:id="2008" w:author="hong qin" w:date="2012-01-19T16:49:00Z">
              <w:rPr>
                <w:rFonts w:ascii="Times New Roman" w:hAnsi="Times New Roman"/>
              </w:rPr>
            </w:rPrChange>
          </w:rPr>
          <w:t xml:space="preserve">, </w:t>
        </w:r>
        <w:r w:rsidRPr="002C6F92">
          <w:rPr>
            <w:i/>
            <w:rPrChange w:id="2009" w:author="hong qin" w:date="2012-01-19T16:49:00Z">
              <w:rPr>
                <w:rFonts w:ascii="Times New Roman" w:hAnsi="Times New Roman"/>
              </w:rPr>
            </w:rPrChange>
          </w:rPr>
          <w:t>Evolutionary theories of aging and longevity.</w:t>
        </w:r>
        <w:r w:rsidRPr="002C6F92">
          <w:rPr>
            <w:rPrChange w:id="2010" w:author="hong qin" w:date="2012-01-19T16:49:00Z">
              <w:rPr>
                <w:rFonts w:ascii="Times New Roman" w:hAnsi="Times New Roman"/>
              </w:rPr>
            </w:rPrChange>
          </w:rPr>
          <w:t xml:space="preserve"> </w:t>
        </w:r>
        <w:proofErr w:type="spellStart"/>
        <w:proofErr w:type="gramStart"/>
        <w:r w:rsidRPr="002C6F92">
          <w:rPr>
            <w:rPrChange w:id="2011" w:author="hong qin" w:date="2012-01-19T16:49:00Z">
              <w:rPr>
                <w:rFonts w:ascii="Times New Roman" w:hAnsi="Times New Roman"/>
              </w:rPr>
            </w:rPrChange>
          </w:rPr>
          <w:t>ScientificWorldJournal</w:t>
        </w:r>
        <w:proofErr w:type="spellEnd"/>
        <w:r w:rsidRPr="002C6F92">
          <w:rPr>
            <w:rPrChange w:id="2012" w:author="hong qin" w:date="2012-01-19T16:49:00Z">
              <w:rPr>
                <w:rFonts w:ascii="Times New Roman" w:hAnsi="Times New Roman"/>
              </w:rPr>
            </w:rPrChange>
          </w:rPr>
          <w:t>, 2002.</w:t>
        </w:r>
        <w:proofErr w:type="gramEnd"/>
        <w:r w:rsidRPr="002C6F92">
          <w:rPr>
            <w:rPrChange w:id="2013" w:author="hong qin" w:date="2012-01-19T16:49:00Z">
              <w:rPr>
                <w:rFonts w:ascii="Times New Roman" w:hAnsi="Times New Roman"/>
              </w:rPr>
            </w:rPrChange>
          </w:rPr>
          <w:t xml:space="preserve"> </w:t>
        </w:r>
        <w:r w:rsidRPr="002C6F92">
          <w:rPr>
            <w:b/>
            <w:rPrChange w:id="2014" w:author="hong qin" w:date="2012-01-19T16:49:00Z">
              <w:rPr>
                <w:rFonts w:ascii="Times New Roman" w:hAnsi="Times New Roman"/>
              </w:rPr>
            </w:rPrChange>
          </w:rPr>
          <w:t>2</w:t>
        </w:r>
        <w:r w:rsidRPr="002C6F92">
          <w:rPr>
            <w:rPrChange w:id="2015" w:author="hong qin" w:date="2012-01-19T16:49:00Z">
              <w:rPr>
                <w:rFonts w:ascii="Times New Roman" w:hAnsi="Times New Roman"/>
              </w:rPr>
            </w:rPrChange>
          </w:rPr>
          <w:t>: p. 339-56.</w:t>
        </w:r>
      </w:ins>
    </w:p>
    <w:p w:rsidR="002C6F92" w:rsidRPr="002C6F92" w:rsidRDefault="002C6F92" w:rsidP="002C6F92">
      <w:pPr>
        <w:spacing w:line="240" w:lineRule="auto"/>
        <w:ind w:left="720" w:hanging="720"/>
        <w:jc w:val="both"/>
        <w:rPr>
          <w:ins w:id="2016" w:author="hong qin" w:date="2012-01-19T16:49:00Z"/>
          <w:rPrChange w:id="2017" w:author="hong qin" w:date="2012-01-19T16:49:00Z">
            <w:rPr>
              <w:ins w:id="2018" w:author="hong qin" w:date="2012-01-19T16:49:00Z"/>
              <w:rFonts w:ascii="Times New Roman" w:hAnsi="Times New Roman"/>
            </w:rPr>
          </w:rPrChange>
        </w:rPr>
      </w:pPr>
      <w:ins w:id="2019" w:author="hong qin" w:date="2012-01-19T16:49:00Z">
        <w:r w:rsidRPr="002C6F92">
          <w:rPr>
            <w:rPrChange w:id="2020" w:author="hong qin" w:date="2012-01-19T16:49:00Z">
              <w:rPr>
                <w:rFonts w:ascii="Times New Roman" w:hAnsi="Times New Roman"/>
              </w:rPr>
            </w:rPrChange>
          </w:rPr>
          <w:t>78.</w:t>
        </w:r>
        <w:r w:rsidRPr="002C6F92">
          <w:rPr>
            <w:rPrChange w:id="2021" w:author="hong qin" w:date="2012-01-19T16:49:00Z">
              <w:rPr>
                <w:rFonts w:ascii="Times New Roman" w:hAnsi="Times New Roman"/>
              </w:rPr>
            </w:rPrChange>
          </w:rPr>
          <w:tab/>
        </w:r>
        <w:proofErr w:type="spellStart"/>
        <w:r w:rsidRPr="002C6F92">
          <w:rPr>
            <w:rPrChange w:id="2022" w:author="hong qin" w:date="2012-01-19T16:49:00Z">
              <w:rPr>
                <w:rFonts w:ascii="Times New Roman" w:hAnsi="Times New Roman"/>
              </w:rPr>
            </w:rPrChange>
          </w:rPr>
          <w:t>Gavrilov</w:t>
        </w:r>
        <w:proofErr w:type="spellEnd"/>
        <w:r w:rsidRPr="002C6F92">
          <w:rPr>
            <w:rPrChange w:id="2023" w:author="hong qin" w:date="2012-01-19T16:49:00Z">
              <w:rPr>
                <w:rFonts w:ascii="Times New Roman" w:hAnsi="Times New Roman"/>
              </w:rPr>
            </w:rPrChange>
          </w:rPr>
          <w:t xml:space="preserve">, L.A. and N.S. </w:t>
        </w:r>
        <w:proofErr w:type="spellStart"/>
        <w:r w:rsidRPr="002C6F92">
          <w:rPr>
            <w:rPrChange w:id="2024" w:author="hong qin" w:date="2012-01-19T16:49:00Z">
              <w:rPr>
                <w:rFonts w:ascii="Times New Roman" w:hAnsi="Times New Roman"/>
              </w:rPr>
            </w:rPrChange>
          </w:rPr>
          <w:t>Gavrilova</w:t>
        </w:r>
        <w:proofErr w:type="spellEnd"/>
        <w:r w:rsidRPr="002C6F92">
          <w:rPr>
            <w:rPrChange w:id="2025" w:author="hong qin" w:date="2012-01-19T16:49:00Z">
              <w:rPr>
                <w:rFonts w:ascii="Times New Roman" w:hAnsi="Times New Roman"/>
              </w:rPr>
            </w:rPrChange>
          </w:rPr>
          <w:t xml:space="preserve">, </w:t>
        </w:r>
        <w:r w:rsidRPr="002C6F92">
          <w:rPr>
            <w:i/>
            <w:rPrChange w:id="2026" w:author="hong qin" w:date="2012-01-19T16:49:00Z">
              <w:rPr>
                <w:rFonts w:ascii="Times New Roman" w:hAnsi="Times New Roman"/>
              </w:rPr>
            </w:rPrChange>
          </w:rPr>
          <w:t>The quest for a general theory of aging and longevity.</w:t>
        </w:r>
        <w:r w:rsidRPr="002C6F92">
          <w:rPr>
            <w:rPrChange w:id="2027" w:author="hong qin" w:date="2012-01-19T16:49:00Z">
              <w:rPr>
                <w:rFonts w:ascii="Times New Roman" w:hAnsi="Times New Roman"/>
              </w:rPr>
            </w:rPrChange>
          </w:rPr>
          <w:t xml:space="preserve"> </w:t>
        </w:r>
        <w:proofErr w:type="spellStart"/>
        <w:r w:rsidRPr="002C6F92">
          <w:rPr>
            <w:rPrChange w:id="2028" w:author="hong qin" w:date="2012-01-19T16:49:00Z">
              <w:rPr>
                <w:rFonts w:ascii="Times New Roman" w:hAnsi="Times New Roman"/>
              </w:rPr>
            </w:rPrChange>
          </w:rPr>
          <w:t>Sci</w:t>
        </w:r>
        <w:proofErr w:type="spellEnd"/>
        <w:r w:rsidRPr="002C6F92">
          <w:rPr>
            <w:rPrChange w:id="2029" w:author="hong qin" w:date="2012-01-19T16:49:00Z">
              <w:rPr>
                <w:rFonts w:ascii="Times New Roman" w:hAnsi="Times New Roman"/>
              </w:rPr>
            </w:rPrChange>
          </w:rPr>
          <w:t xml:space="preserve"> Aging Knowledge Environ, 2003. </w:t>
        </w:r>
        <w:r w:rsidRPr="002C6F92">
          <w:rPr>
            <w:b/>
            <w:rPrChange w:id="2030" w:author="hong qin" w:date="2012-01-19T16:49:00Z">
              <w:rPr>
                <w:rFonts w:ascii="Times New Roman" w:hAnsi="Times New Roman"/>
              </w:rPr>
            </w:rPrChange>
          </w:rPr>
          <w:t>2003</w:t>
        </w:r>
        <w:r w:rsidRPr="002C6F92">
          <w:rPr>
            <w:rPrChange w:id="2031" w:author="hong qin" w:date="2012-01-19T16:49:00Z">
              <w:rPr>
                <w:rFonts w:ascii="Times New Roman" w:hAnsi="Times New Roman"/>
              </w:rPr>
            </w:rPrChange>
          </w:rPr>
          <w:t>(28): p. RE5.</w:t>
        </w:r>
      </w:ins>
    </w:p>
    <w:p w:rsidR="002C6F92" w:rsidRPr="002C6F92" w:rsidRDefault="002C6F92" w:rsidP="002C6F92">
      <w:pPr>
        <w:spacing w:line="240" w:lineRule="auto"/>
        <w:ind w:left="720" w:hanging="720"/>
        <w:jc w:val="both"/>
        <w:rPr>
          <w:ins w:id="2032" w:author="hong qin" w:date="2012-01-19T16:49:00Z"/>
          <w:rPrChange w:id="2033" w:author="hong qin" w:date="2012-01-19T16:49:00Z">
            <w:rPr>
              <w:ins w:id="2034" w:author="hong qin" w:date="2012-01-19T16:49:00Z"/>
              <w:rFonts w:ascii="Times New Roman" w:hAnsi="Times New Roman"/>
            </w:rPr>
          </w:rPrChange>
        </w:rPr>
      </w:pPr>
      <w:ins w:id="2035" w:author="hong qin" w:date="2012-01-19T16:49:00Z">
        <w:r w:rsidRPr="002C6F92">
          <w:rPr>
            <w:rPrChange w:id="2036" w:author="hong qin" w:date="2012-01-19T16:49:00Z">
              <w:rPr>
                <w:rFonts w:ascii="Times New Roman" w:hAnsi="Times New Roman"/>
              </w:rPr>
            </w:rPrChange>
          </w:rPr>
          <w:t>79.</w:t>
        </w:r>
        <w:r w:rsidRPr="002C6F92">
          <w:rPr>
            <w:rPrChange w:id="2037" w:author="hong qin" w:date="2012-01-19T16:49:00Z">
              <w:rPr>
                <w:rFonts w:ascii="Times New Roman" w:hAnsi="Times New Roman"/>
              </w:rPr>
            </w:rPrChange>
          </w:rPr>
          <w:tab/>
        </w:r>
        <w:proofErr w:type="spellStart"/>
        <w:r w:rsidRPr="002C6F92">
          <w:rPr>
            <w:rPrChange w:id="2038" w:author="hong qin" w:date="2012-01-19T16:49:00Z">
              <w:rPr>
                <w:rFonts w:ascii="Times New Roman" w:hAnsi="Times New Roman"/>
              </w:rPr>
            </w:rPrChange>
          </w:rPr>
          <w:t>Strehler</w:t>
        </w:r>
        <w:proofErr w:type="spellEnd"/>
        <w:r w:rsidRPr="002C6F92">
          <w:rPr>
            <w:rPrChange w:id="2039" w:author="hong qin" w:date="2012-01-19T16:49:00Z">
              <w:rPr>
                <w:rFonts w:ascii="Times New Roman" w:hAnsi="Times New Roman"/>
              </w:rPr>
            </w:rPrChange>
          </w:rPr>
          <w:t xml:space="preserve">, B.L. and A.S. </w:t>
        </w:r>
        <w:proofErr w:type="spellStart"/>
        <w:r w:rsidRPr="002C6F92">
          <w:rPr>
            <w:rPrChange w:id="2040" w:author="hong qin" w:date="2012-01-19T16:49:00Z">
              <w:rPr>
                <w:rFonts w:ascii="Times New Roman" w:hAnsi="Times New Roman"/>
              </w:rPr>
            </w:rPrChange>
          </w:rPr>
          <w:t>Mildvan</w:t>
        </w:r>
        <w:proofErr w:type="spellEnd"/>
        <w:r w:rsidRPr="002C6F92">
          <w:rPr>
            <w:rPrChange w:id="2041" w:author="hong qin" w:date="2012-01-19T16:49:00Z">
              <w:rPr>
                <w:rFonts w:ascii="Times New Roman" w:hAnsi="Times New Roman"/>
              </w:rPr>
            </w:rPrChange>
          </w:rPr>
          <w:t xml:space="preserve">, </w:t>
        </w:r>
        <w:r w:rsidRPr="002C6F92">
          <w:rPr>
            <w:i/>
            <w:rPrChange w:id="2042" w:author="hong qin" w:date="2012-01-19T16:49:00Z">
              <w:rPr>
                <w:rFonts w:ascii="Times New Roman" w:hAnsi="Times New Roman"/>
              </w:rPr>
            </w:rPrChange>
          </w:rPr>
          <w:t>General theory of mortality and aging.</w:t>
        </w:r>
        <w:r w:rsidRPr="002C6F92">
          <w:rPr>
            <w:rPrChange w:id="2043" w:author="hong qin" w:date="2012-01-19T16:49:00Z">
              <w:rPr>
                <w:rFonts w:ascii="Times New Roman" w:hAnsi="Times New Roman"/>
              </w:rPr>
            </w:rPrChange>
          </w:rPr>
          <w:t xml:space="preserve"> </w:t>
        </w:r>
        <w:proofErr w:type="gramStart"/>
        <w:r w:rsidRPr="002C6F92">
          <w:rPr>
            <w:rPrChange w:id="2044" w:author="hong qin" w:date="2012-01-19T16:49:00Z">
              <w:rPr>
                <w:rFonts w:ascii="Times New Roman" w:hAnsi="Times New Roman"/>
              </w:rPr>
            </w:rPrChange>
          </w:rPr>
          <w:t>Science, 1960.</w:t>
        </w:r>
        <w:proofErr w:type="gramEnd"/>
        <w:r w:rsidRPr="002C6F92">
          <w:rPr>
            <w:rPrChange w:id="2045" w:author="hong qin" w:date="2012-01-19T16:49:00Z">
              <w:rPr>
                <w:rFonts w:ascii="Times New Roman" w:hAnsi="Times New Roman"/>
              </w:rPr>
            </w:rPrChange>
          </w:rPr>
          <w:t xml:space="preserve"> </w:t>
        </w:r>
        <w:r w:rsidRPr="002C6F92">
          <w:rPr>
            <w:b/>
            <w:rPrChange w:id="2046" w:author="hong qin" w:date="2012-01-19T16:49:00Z">
              <w:rPr>
                <w:rFonts w:ascii="Times New Roman" w:hAnsi="Times New Roman"/>
              </w:rPr>
            </w:rPrChange>
          </w:rPr>
          <w:t>132</w:t>
        </w:r>
        <w:r w:rsidRPr="002C6F92">
          <w:rPr>
            <w:rPrChange w:id="2047" w:author="hong qin" w:date="2012-01-19T16:49:00Z">
              <w:rPr>
                <w:rFonts w:ascii="Times New Roman" w:hAnsi="Times New Roman"/>
              </w:rPr>
            </w:rPrChange>
          </w:rPr>
          <w:t>: p. 14-21.</w:t>
        </w:r>
      </w:ins>
    </w:p>
    <w:p w:rsidR="002C6F92" w:rsidRPr="002C6F92" w:rsidRDefault="002C6F92" w:rsidP="002C6F92">
      <w:pPr>
        <w:spacing w:line="240" w:lineRule="auto"/>
        <w:ind w:left="720" w:hanging="720"/>
        <w:jc w:val="both"/>
        <w:rPr>
          <w:ins w:id="2048" w:author="hong qin" w:date="2012-01-19T16:49:00Z"/>
          <w:rPrChange w:id="2049" w:author="hong qin" w:date="2012-01-19T16:49:00Z">
            <w:rPr>
              <w:ins w:id="2050" w:author="hong qin" w:date="2012-01-19T16:49:00Z"/>
              <w:rFonts w:ascii="Times New Roman" w:hAnsi="Times New Roman"/>
            </w:rPr>
          </w:rPrChange>
        </w:rPr>
      </w:pPr>
      <w:ins w:id="2051" w:author="hong qin" w:date="2012-01-19T16:49:00Z">
        <w:r w:rsidRPr="002C6F92">
          <w:rPr>
            <w:rPrChange w:id="2052" w:author="hong qin" w:date="2012-01-19T16:49:00Z">
              <w:rPr>
                <w:rFonts w:ascii="Times New Roman" w:hAnsi="Times New Roman"/>
              </w:rPr>
            </w:rPrChange>
          </w:rPr>
          <w:t>80.</w:t>
        </w:r>
        <w:r w:rsidRPr="002C6F92">
          <w:rPr>
            <w:rPrChange w:id="2053" w:author="hong qin" w:date="2012-01-19T16:49:00Z">
              <w:rPr>
                <w:rFonts w:ascii="Times New Roman" w:hAnsi="Times New Roman"/>
              </w:rPr>
            </w:rPrChange>
          </w:rPr>
          <w:tab/>
          <w:t xml:space="preserve">Fontaine, F., E.J. Stewart, A.B. Lindner, and F. </w:t>
        </w:r>
        <w:proofErr w:type="spellStart"/>
        <w:r w:rsidRPr="002C6F92">
          <w:rPr>
            <w:rPrChange w:id="2054" w:author="hong qin" w:date="2012-01-19T16:49:00Z">
              <w:rPr>
                <w:rFonts w:ascii="Times New Roman" w:hAnsi="Times New Roman"/>
              </w:rPr>
            </w:rPrChange>
          </w:rPr>
          <w:t>Taddei</w:t>
        </w:r>
        <w:proofErr w:type="spellEnd"/>
        <w:r w:rsidRPr="002C6F92">
          <w:rPr>
            <w:rPrChange w:id="2055" w:author="hong qin" w:date="2012-01-19T16:49:00Z">
              <w:rPr>
                <w:rFonts w:ascii="Times New Roman" w:hAnsi="Times New Roman"/>
              </w:rPr>
            </w:rPrChange>
          </w:rPr>
          <w:t xml:space="preserve">, </w:t>
        </w:r>
        <w:r w:rsidRPr="002C6F92">
          <w:rPr>
            <w:i/>
            <w:rPrChange w:id="2056" w:author="hong qin" w:date="2012-01-19T16:49:00Z">
              <w:rPr>
                <w:rFonts w:ascii="Times New Roman" w:hAnsi="Times New Roman"/>
              </w:rPr>
            </w:rPrChange>
          </w:rPr>
          <w:t>Mutations in two global regulators lower individual mortality in Escherichia coli.</w:t>
        </w:r>
        <w:r w:rsidRPr="002C6F92">
          <w:rPr>
            <w:rPrChange w:id="2057" w:author="hong qin" w:date="2012-01-19T16:49:00Z">
              <w:rPr>
                <w:rFonts w:ascii="Times New Roman" w:hAnsi="Times New Roman"/>
              </w:rPr>
            </w:rPrChange>
          </w:rPr>
          <w:t xml:space="preserve"> </w:t>
        </w:r>
        <w:proofErr w:type="gramStart"/>
        <w:r w:rsidRPr="002C6F92">
          <w:rPr>
            <w:rPrChange w:id="2058" w:author="hong qin" w:date="2012-01-19T16:49:00Z">
              <w:rPr>
                <w:rFonts w:ascii="Times New Roman" w:hAnsi="Times New Roman"/>
              </w:rPr>
            </w:rPrChange>
          </w:rPr>
          <w:t xml:space="preserve">Mol </w:t>
        </w:r>
        <w:proofErr w:type="spellStart"/>
        <w:r w:rsidRPr="002C6F92">
          <w:rPr>
            <w:rPrChange w:id="2059" w:author="hong qin" w:date="2012-01-19T16:49:00Z">
              <w:rPr>
                <w:rFonts w:ascii="Times New Roman" w:hAnsi="Times New Roman"/>
              </w:rPr>
            </w:rPrChange>
          </w:rPr>
          <w:t>Microbiol</w:t>
        </w:r>
        <w:proofErr w:type="spellEnd"/>
        <w:r w:rsidRPr="002C6F92">
          <w:rPr>
            <w:rPrChange w:id="2060" w:author="hong qin" w:date="2012-01-19T16:49:00Z">
              <w:rPr>
                <w:rFonts w:ascii="Times New Roman" w:hAnsi="Times New Roman"/>
              </w:rPr>
            </w:rPrChange>
          </w:rPr>
          <w:t>, 2008.</w:t>
        </w:r>
        <w:proofErr w:type="gramEnd"/>
        <w:r w:rsidRPr="002C6F92">
          <w:rPr>
            <w:rPrChange w:id="2061" w:author="hong qin" w:date="2012-01-19T16:49:00Z">
              <w:rPr>
                <w:rFonts w:ascii="Times New Roman" w:hAnsi="Times New Roman"/>
              </w:rPr>
            </w:rPrChange>
          </w:rPr>
          <w:t xml:space="preserve"> </w:t>
        </w:r>
        <w:r w:rsidRPr="002C6F92">
          <w:rPr>
            <w:b/>
            <w:rPrChange w:id="2062" w:author="hong qin" w:date="2012-01-19T16:49:00Z">
              <w:rPr>
                <w:rFonts w:ascii="Times New Roman" w:hAnsi="Times New Roman"/>
              </w:rPr>
            </w:rPrChange>
          </w:rPr>
          <w:t>67</w:t>
        </w:r>
        <w:r w:rsidRPr="002C6F92">
          <w:rPr>
            <w:rPrChange w:id="2063" w:author="hong qin" w:date="2012-01-19T16:49:00Z">
              <w:rPr>
                <w:rFonts w:ascii="Times New Roman" w:hAnsi="Times New Roman"/>
              </w:rPr>
            </w:rPrChange>
          </w:rPr>
          <w:t>(1): p. 2-14.</w:t>
        </w:r>
      </w:ins>
    </w:p>
    <w:p w:rsidR="002C6F92" w:rsidRPr="002C6F92" w:rsidRDefault="002C6F92" w:rsidP="002C6F92">
      <w:pPr>
        <w:spacing w:line="240" w:lineRule="auto"/>
        <w:ind w:left="720" w:hanging="720"/>
        <w:jc w:val="both"/>
        <w:rPr>
          <w:ins w:id="2064" w:author="hong qin" w:date="2012-01-19T16:49:00Z"/>
          <w:rPrChange w:id="2065" w:author="hong qin" w:date="2012-01-19T16:49:00Z">
            <w:rPr>
              <w:ins w:id="2066" w:author="hong qin" w:date="2012-01-19T16:49:00Z"/>
              <w:rFonts w:ascii="Times New Roman" w:hAnsi="Times New Roman"/>
            </w:rPr>
          </w:rPrChange>
        </w:rPr>
      </w:pPr>
      <w:ins w:id="2067" w:author="hong qin" w:date="2012-01-19T16:49:00Z">
        <w:r w:rsidRPr="002C6F92">
          <w:rPr>
            <w:rPrChange w:id="2068" w:author="hong qin" w:date="2012-01-19T16:49:00Z">
              <w:rPr>
                <w:rFonts w:ascii="Times New Roman" w:hAnsi="Times New Roman"/>
              </w:rPr>
            </w:rPrChange>
          </w:rPr>
          <w:t>81.</w:t>
        </w:r>
        <w:r w:rsidRPr="002C6F92">
          <w:rPr>
            <w:rPrChange w:id="2069" w:author="hong qin" w:date="2012-01-19T16:49:00Z">
              <w:rPr>
                <w:rFonts w:ascii="Times New Roman" w:hAnsi="Times New Roman"/>
              </w:rPr>
            </w:rPrChange>
          </w:rPr>
          <w:tab/>
          <w:t>Lopez-</w:t>
        </w:r>
        <w:proofErr w:type="spellStart"/>
        <w:r w:rsidRPr="002C6F92">
          <w:rPr>
            <w:rPrChange w:id="2070" w:author="hong qin" w:date="2012-01-19T16:49:00Z">
              <w:rPr>
                <w:rFonts w:ascii="Times New Roman" w:hAnsi="Times New Roman"/>
              </w:rPr>
            </w:rPrChange>
          </w:rPr>
          <w:t>Amoros</w:t>
        </w:r>
        <w:proofErr w:type="spellEnd"/>
        <w:r w:rsidRPr="002C6F92">
          <w:rPr>
            <w:rPrChange w:id="2071" w:author="hong qin" w:date="2012-01-19T16:49:00Z">
              <w:rPr>
                <w:rFonts w:ascii="Times New Roman" w:hAnsi="Times New Roman"/>
              </w:rPr>
            </w:rPrChange>
          </w:rPr>
          <w:t xml:space="preserve">, R., J. Comas, and J. </w:t>
        </w:r>
        <w:proofErr w:type="spellStart"/>
        <w:r w:rsidRPr="002C6F92">
          <w:rPr>
            <w:rPrChange w:id="2072" w:author="hong qin" w:date="2012-01-19T16:49:00Z">
              <w:rPr>
                <w:rFonts w:ascii="Times New Roman" w:hAnsi="Times New Roman"/>
              </w:rPr>
            </w:rPrChange>
          </w:rPr>
          <w:t>Vives-Rego</w:t>
        </w:r>
        <w:proofErr w:type="spellEnd"/>
        <w:r w:rsidRPr="002C6F92">
          <w:rPr>
            <w:rPrChange w:id="2073" w:author="hong qin" w:date="2012-01-19T16:49:00Z">
              <w:rPr>
                <w:rFonts w:ascii="Times New Roman" w:hAnsi="Times New Roman"/>
              </w:rPr>
            </w:rPrChange>
          </w:rPr>
          <w:t xml:space="preserve">, </w:t>
        </w:r>
        <w:r w:rsidRPr="002C6F92">
          <w:rPr>
            <w:i/>
            <w:rPrChange w:id="2074" w:author="hong qin" w:date="2012-01-19T16:49:00Z">
              <w:rPr>
                <w:rFonts w:ascii="Times New Roman" w:hAnsi="Times New Roman"/>
              </w:rPr>
            </w:rPrChange>
          </w:rPr>
          <w:t xml:space="preserve">Flow </w:t>
        </w:r>
        <w:proofErr w:type="spellStart"/>
        <w:r w:rsidRPr="002C6F92">
          <w:rPr>
            <w:i/>
            <w:rPrChange w:id="2075" w:author="hong qin" w:date="2012-01-19T16:49:00Z">
              <w:rPr>
                <w:rFonts w:ascii="Times New Roman" w:hAnsi="Times New Roman"/>
              </w:rPr>
            </w:rPrChange>
          </w:rPr>
          <w:t>cytometric</w:t>
        </w:r>
        <w:proofErr w:type="spellEnd"/>
        <w:r w:rsidRPr="002C6F92">
          <w:rPr>
            <w:i/>
            <w:rPrChange w:id="2076" w:author="hong qin" w:date="2012-01-19T16:49:00Z">
              <w:rPr>
                <w:rFonts w:ascii="Times New Roman" w:hAnsi="Times New Roman"/>
              </w:rPr>
            </w:rPrChange>
          </w:rPr>
          <w:t xml:space="preserve"> assessment of Escherichia coli and Salmonella </w:t>
        </w:r>
        <w:proofErr w:type="spellStart"/>
        <w:r w:rsidRPr="002C6F92">
          <w:rPr>
            <w:i/>
            <w:rPrChange w:id="2077" w:author="hong qin" w:date="2012-01-19T16:49:00Z">
              <w:rPr>
                <w:rFonts w:ascii="Times New Roman" w:hAnsi="Times New Roman"/>
              </w:rPr>
            </w:rPrChange>
          </w:rPr>
          <w:t>typhimurium</w:t>
        </w:r>
        <w:proofErr w:type="spellEnd"/>
        <w:r w:rsidRPr="002C6F92">
          <w:rPr>
            <w:i/>
            <w:rPrChange w:id="2078" w:author="hong qin" w:date="2012-01-19T16:49:00Z">
              <w:rPr>
                <w:rFonts w:ascii="Times New Roman" w:hAnsi="Times New Roman"/>
              </w:rPr>
            </w:rPrChange>
          </w:rPr>
          <w:t xml:space="preserve"> starvation-survival in seawater using </w:t>
        </w:r>
        <w:proofErr w:type="spellStart"/>
        <w:r w:rsidRPr="002C6F92">
          <w:rPr>
            <w:i/>
            <w:rPrChange w:id="2079" w:author="hong qin" w:date="2012-01-19T16:49:00Z">
              <w:rPr>
                <w:rFonts w:ascii="Times New Roman" w:hAnsi="Times New Roman"/>
              </w:rPr>
            </w:rPrChange>
          </w:rPr>
          <w:t>rhodamine</w:t>
        </w:r>
        <w:proofErr w:type="spellEnd"/>
        <w:r w:rsidRPr="002C6F92">
          <w:rPr>
            <w:i/>
            <w:rPrChange w:id="2080" w:author="hong qin" w:date="2012-01-19T16:49:00Z">
              <w:rPr>
                <w:rFonts w:ascii="Times New Roman" w:hAnsi="Times New Roman"/>
              </w:rPr>
            </w:rPrChange>
          </w:rPr>
          <w:t xml:space="preserve"> 123, </w:t>
        </w:r>
        <w:proofErr w:type="spellStart"/>
        <w:r w:rsidRPr="002C6F92">
          <w:rPr>
            <w:i/>
            <w:rPrChange w:id="2081" w:author="hong qin" w:date="2012-01-19T16:49:00Z">
              <w:rPr>
                <w:rFonts w:ascii="Times New Roman" w:hAnsi="Times New Roman"/>
              </w:rPr>
            </w:rPrChange>
          </w:rPr>
          <w:t>propidium</w:t>
        </w:r>
        <w:proofErr w:type="spellEnd"/>
        <w:r w:rsidRPr="002C6F92">
          <w:rPr>
            <w:i/>
            <w:rPrChange w:id="2082" w:author="hong qin" w:date="2012-01-19T16:49:00Z">
              <w:rPr>
                <w:rFonts w:ascii="Times New Roman" w:hAnsi="Times New Roman"/>
              </w:rPr>
            </w:rPrChange>
          </w:rPr>
          <w:t xml:space="preserve"> iodide, and </w:t>
        </w:r>
        <w:proofErr w:type="spellStart"/>
        <w:r w:rsidRPr="002C6F92">
          <w:rPr>
            <w:i/>
            <w:rPrChange w:id="2083" w:author="hong qin" w:date="2012-01-19T16:49:00Z">
              <w:rPr>
                <w:rFonts w:ascii="Times New Roman" w:hAnsi="Times New Roman"/>
              </w:rPr>
            </w:rPrChange>
          </w:rPr>
          <w:t>oxonol</w:t>
        </w:r>
        <w:proofErr w:type="spellEnd"/>
        <w:r w:rsidRPr="002C6F92">
          <w:rPr>
            <w:i/>
            <w:rPrChange w:id="2084" w:author="hong qin" w:date="2012-01-19T16:49:00Z">
              <w:rPr>
                <w:rFonts w:ascii="Times New Roman" w:hAnsi="Times New Roman"/>
              </w:rPr>
            </w:rPrChange>
          </w:rPr>
          <w:t>.</w:t>
        </w:r>
        <w:r w:rsidRPr="002C6F92">
          <w:rPr>
            <w:rPrChange w:id="2085" w:author="hong qin" w:date="2012-01-19T16:49:00Z">
              <w:rPr>
                <w:rFonts w:ascii="Times New Roman" w:hAnsi="Times New Roman"/>
              </w:rPr>
            </w:rPrChange>
          </w:rPr>
          <w:t xml:space="preserve"> </w:t>
        </w:r>
        <w:proofErr w:type="spellStart"/>
        <w:r w:rsidRPr="002C6F92">
          <w:rPr>
            <w:rPrChange w:id="2086" w:author="hong qin" w:date="2012-01-19T16:49:00Z">
              <w:rPr>
                <w:rFonts w:ascii="Times New Roman" w:hAnsi="Times New Roman"/>
              </w:rPr>
            </w:rPrChange>
          </w:rPr>
          <w:t>Appl</w:t>
        </w:r>
        <w:proofErr w:type="spellEnd"/>
        <w:r w:rsidRPr="002C6F92">
          <w:rPr>
            <w:rPrChange w:id="2087" w:author="hong qin" w:date="2012-01-19T16:49:00Z">
              <w:rPr>
                <w:rFonts w:ascii="Times New Roman" w:hAnsi="Times New Roman"/>
              </w:rPr>
            </w:rPrChange>
          </w:rPr>
          <w:t xml:space="preserve"> Environ </w:t>
        </w:r>
        <w:proofErr w:type="spellStart"/>
        <w:r w:rsidRPr="002C6F92">
          <w:rPr>
            <w:rPrChange w:id="2088" w:author="hong qin" w:date="2012-01-19T16:49:00Z">
              <w:rPr>
                <w:rFonts w:ascii="Times New Roman" w:hAnsi="Times New Roman"/>
              </w:rPr>
            </w:rPrChange>
          </w:rPr>
          <w:t>Microbiol</w:t>
        </w:r>
        <w:proofErr w:type="spellEnd"/>
        <w:r w:rsidRPr="002C6F92">
          <w:rPr>
            <w:rPrChange w:id="2089" w:author="hong qin" w:date="2012-01-19T16:49:00Z">
              <w:rPr>
                <w:rFonts w:ascii="Times New Roman" w:hAnsi="Times New Roman"/>
              </w:rPr>
            </w:rPrChange>
          </w:rPr>
          <w:t xml:space="preserve">, 1995. </w:t>
        </w:r>
        <w:r w:rsidRPr="002C6F92">
          <w:rPr>
            <w:b/>
            <w:rPrChange w:id="2090" w:author="hong qin" w:date="2012-01-19T16:49:00Z">
              <w:rPr>
                <w:rFonts w:ascii="Times New Roman" w:hAnsi="Times New Roman"/>
              </w:rPr>
            </w:rPrChange>
          </w:rPr>
          <w:t>61</w:t>
        </w:r>
        <w:r w:rsidRPr="002C6F92">
          <w:rPr>
            <w:rPrChange w:id="2091" w:author="hong qin" w:date="2012-01-19T16:49:00Z">
              <w:rPr>
                <w:rFonts w:ascii="Times New Roman" w:hAnsi="Times New Roman"/>
              </w:rPr>
            </w:rPrChange>
          </w:rPr>
          <w:t>(7): p. 2521-6.</w:t>
        </w:r>
      </w:ins>
    </w:p>
    <w:p w:rsidR="002C6F92" w:rsidRPr="002C6F92" w:rsidRDefault="002C6F92" w:rsidP="002C6F92">
      <w:pPr>
        <w:spacing w:line="240" w:lineRule="auto"/>
        <w:ind w:left="720" w:hanging="720"/>
        <w:jc w:val="both"/>
        <w:rPr>
          <w:ins w:id="2092" w:author="hong qin" w:date="2012-01-19T16:49:00Z"/>
          <w:rPrChange w:id="2093" w:author="hong qin" w:date="2012-01-19T16:49:00Z">
            <w:rPr>
              <w:ins w:id="2094" w:author="hong qin" w:date="2012-01-19T16:49:00Z"/>
              <w:rFonts w:ascii="Times New Roman" w:hAnsi="Times New Roman"/>
            </w:rPr>
          </w:rPrChange>
        </w:rPr>
      </w:pPr>
      <w:ins w:id="2095" w:author="hong qin" w:date="2012-01-19T16:49:00Z">
        <w:r w:rsidRPr="002C6F92">
          <w:rPr>
            <w:rPrChange w:id="2096" w:author="hong qin" w:date="2012-01-19T16:49:00Z">
              <w:rPr>
                <w:rFonts w:ascii="Times New Roman" w:hAnsi="Times New Roman"/>
              </w:rPr>
            </w:rPrChange>
          </w:rPr>
          <w:t>82.</w:t>
        </w:r>
        <w:r w:rsidRPr="002C6F92">
          <w:rPr>
            <w:rPrChange w:id="2097" w:author="hong qin" w:date="2012-01-19T16:49:00Z">
              <w:rPr>
                <w:rFonts w:ascii="Times New Roman" w:hAnsi="Times New Roman"/>
              </w:rPr>
            </w:rPrChange>
          </w:rPr>
          <w:tab/>
          <w:t xml:space="preserve">Yu, S., X.E. Zhang, G. Chen, and W. Liu, </w:t>
        </w:r>
        <w:r w:rsidRPr="002C6F92">
          <w:rPr>
            <w:i/>
            <w:rPrChange w:id="2098" w:author="hong qin" w:date="2012-01-19T16:49:00Z">
              <w:rPr>
                <w:rFonts w:ascii="Times New Roman" w:hAnsi="Times New Roman"/>
              </w:rPr>
            </w:rPrChange>
          </w:rPr>
          <w:t xml:space="preserve">Compromised cellular responses to DNA damage accelerate chronological aging by incurring cell wall fragility in </w:t>
        </w:r>
        <w:proofErr w:type="spellStart"/>
        <w:r w:rsidRPr="002C6F92">
          <w:rPr>
            <w:i/>
            <w:rPrChange w:id="2099" w:author="hong qin" w:date="2012-01-19T16:49:00Z">
              <w:rPr>
                <w:rFonts w:ascii="Times New Roman" w:hAnsi="Times New Roman"/>
              </w:rPr>
            </w:rPrChange>
          </w:rPr>
          <w:t>Saccharomyces</w:t>
        </w:r>
        <w:proofErr w:type="spellEnd"/>
        <w:r w:rsidRPr="002C6F92">
          <w:rPr>
            <w:i/>
            <w:rPrChange w:id="2100" w:author="hong qin" w:date="2012-01-19T16:49:00Z">
              <w:rPr>
                <w:rFonts w:ascii="Times New Roman" w:hAnsi="Times New Roman"/>
              </w:rPr>
            </w:rPrChange>
          </w:rPr>
          <w:t xml:space="preserve"> </w:t>
        </w:r>
        <w:proofErr w:type="spellStart"/>
        <w:r w:rsidRPr="002C6F92">
          <w:rPr>
            <w:i/>
            <w:rPrChange w:id="2101" w:author="hong qin" w:date="2012-01-19T16:49:00Z">
              <w:rPr>
                <w:rFonts w:ascii="Times New Roman" w:hAnsi="Times New Roman"/>
              </w:rPr>
            </w:rPrChange>
          </w:rPr>
          <w:t>cerevisiae</w:t>
        </w:r>
        <w:proofErr w:type="spellEnd"/>
        <w:r w:rsidRPr="002C6F92">
          <w:rPr>
            <w:i/>
            <w:rPrChange w:id="2102" w:author="hong qin" w:date="2012-01-19T16:49:00Z">
              <w:rPr>
                <w:rFonts w:ascii="Times New Roman" w:hAnsi="Times New Roman"/>
              </w:rPr>
            </w:rPrChange>
          </w:rPr>
          <w:t>.</w:t>
        </w:r>
        <w:r w:rsidRPr="002C6F92">
          <w:rPr>
            <w:rPrChange w:id="2103" w:author="hong qin" w:date="2012-01-19T16:49:00Z">
              <w:rPr>
                <w:rFonts w:ascii="Times New Roman" w:hAnsi="Times New Roman"/>
              </w:rPr>
            </w:rPrChange>
          </w:rPr>
          <w:t xml:space="preserve"> Mol </w:t>
        </w:r>
        <w:proofErr w:type="spellStart"/>
        <w:r w:rsidRPr="002C6F92">
          <w:rPr>
            <w:rPrChange w:id="2104" w:author="hong qin" w:date="2012-01-19T16:49:00Z">
              <w:rPr>
                <w:rFonts w:ascii="Times New Roman" w:hAnsi="Times New Roman"/>
              </w:rPr>
            </w:rPrChange>
          </w:rPr>
          <w:t>Biol</w:t>
        </w:r>
        <w:proofErr w:type="spellEnd"/>
        <w:r w:rsidRPr="002C6F92">
          <w:rPr>
            <w:rPrChange w:id="2105" w:author="hong qin" w:date="2012-01-19T16:49:00Z">
              <w:rPr>
                <w:rFonts w:ascii="Times New Roman" w:hAnsi="Times New Roman"/>
              </w:rPr>
            </w:rPrChange>
          </w:rPr>
          <w:t xml:space="preserve"> Rep, 2011.</w:t>
        </w:r>
      </w:ins>
    </w:p>
    <w:p w:rsidR="002C6F92" w:rsidRPr="002C6F92" w:rsidRDefault="002C6F92" w:rsidP="002C6F92">
      <w:pPr>
        <w:spacing w:line="240" w:lineRule="auto"/>
        <w:ind w:left="720" w:hanging="720"/>
        <w:jc w:val="both"/>
        <w:rPr>
          <w:ins w:id="2106" w:author="hong qin" w:date="2012-01-19T16:49:00Z"/>
          <w:rPrChange w:id="2107" w:author="hong qin" w:date="2012-01-19T16:49:00Z">
            <w:rPr>
              <w:ins w:id="2108" w:author="hong qin" w:date="2012-01-19T16:49:00Z"/>
              <w:rFonts w:ascii="Times New Roman" w:hAnsi="Times New Roman"/>
            </w:rPr>
          </w:rPrChange>
        </w:rPr>
      </w:pPr>
      <w:ins w:id="2109" w:author="hong qin" w:date="2012-01-19T16:49:00Z">
        <w:r w:rsidRPr="002C6F92">
          <w:rPr>
            <w:rPrChange w:id="2110" w:author="hong qin" w:date="2012-01-19T16:49:00Z">
              <w:rPr>
                <w:rFonts w:ascii="Times New Roman" w:hAnsi="Times New Roman"/>
              </w:rPr>
            </w:rPrChange>
          </w:rPr>
          <w:t>83.</w:t>
        </w:r>
        <w:r w:rsidRPr="002C6F92">
          <w:rPr>
            <w:rPrChange w:id="2111" w:author="hong qin" w:date="2012-01-19T16:49:00Z">
              <w:rPr>
                <w:rFonts w:ascii="Times New Roman" w:hAnsi="Times New Roman"/>
              </w:rPr>
            </w:rPrChange>
          </w:rPr>
          <w:tab/>
          <w:t xml:space="preserve">Lo, K., F. </w:t>
        </w:r>
        <w:proofErr w:type="spellStart"/>
        <w:r w:rsidRPr="002C6F92">
          <w:rPr>
            <w:rPrChange w:id="2112" w:author="hong qin" w:date="2012-01-19T16:49:00Z">
              <w:rPr>
                <w:rFonts w:ascii="Times New Roman" w:hAnsi="Times New Roman"/>
              </w:rPr>
            </w:rPrChange>
          </w:rPr>
          <w:t>Hahne</w:t>
        </w:r>
        <w:proofErr w:type="spellEnd"/>
        <w:r w:rsidRPr="002C6F92">
          <w:rPr>
            <w:rPrChange w:id="2113" w:author="hong qin" w:date="2012-01-19T16:49:00Z">
              <w:rPr>
                <w:rFonts w:ascii="Times New Roman" w:hAnsi="Times New Roman"/>
              </w:rPr>
            </w:rPrChange>
          </w:rPr>
          <w:t xml:space="preserve">, </w:t>
        </w:r>
        <w:proofErr w:type="gramStart"/>
        <w:r w:rsidRPr="002C6F92">
          <w:rPr>
            <w:rPrChange w:id="2114" w:author="hong qin" w:date="2012-01-19T16:49:00Z">
              <w:rPr>
                <w:rFonts w:ascii="Times New Roman" w:hAnsi="Times New Roman"/>
              </w:rPr>
            </w:rPrChange>
          </w:rPr>
          <w:t>R.R</w:t>
        </w:r>
        <w:proofErr w:type="gramEnd"/>
        <w:r w:rsidRPr="002C6F92">
          <w:rPr>
            <w:rPrChange w:id="2115" w:author="hong qin" w:date="2012-01-19T16:49:00Z">
              <w:rPr>
                <w:rFonts w:ascii="Times New Roman" w:hAnsi="Times New Roman"/>
              </w:rPr>
            </w:rPrChange>
          </w:rPr>
          <w:t xml:space="preserve">. Brinkman, and R. </w:t>
        </w:r>
        <w:proofErr w:type="spellStart"/>
        <w:r w:rsidRPr="002C6F92">
          <w:rPr>
            <w:rPrChange w:id="2116" w:author="hong qin" w:date="2012-01-19T16:49:00Z">
              <w:rPr>
                <w:rFonts w:ascii="Times New Roman" w:hAnsi="Times New Roman"/>
              </w:rPr>
            </w:rPrChange>
          </w:rPr>
          <w:t>Gottardo</w:t>
        </w:r>
        <w:proofErr w:type="spellEnd"/>
        <w:r w:rsidRPr="002C6F92">
          <w:rPr>
            <w:rPrChange w:id="2117" w:author="hong qin" w:date="2012-01-19T16:49:00Z">
              <w:rPr>
                <w:rFonts w:ascii="Times New Roman" w:hAnsi="Times New Roman"/>
              </w:rPr>
            </w:rPrChange>
          </w:rPr>
          <w:t xml:space="preserve">, </w:t>
        </w:r>
        <w:proofErr w:type="spellStart"/>
        <w:r w:rsidRPr="002C6F92">
          <w:rPr>
            <w:i/>
            <w:rPrChange w:id="2118" w:author="hong qin" w:date="2012-01-19T16:49:00Z">
              <w:rPr>
                <w:rFonts w:ascii="Times New Roman" w:hAnsi="Times New Roman"/>
              </w:rPr>
            </w:rPrChange>
          </w:rPr>
          <w:t>flowClust</w:t>
        </w:r>
        <w:proofErr w:type="spellEnd"/>
        <w:r w:rsidRPr="002C6F92">
          <w:rPr>
            <w:i/>
            <w:rPrChange w:id="2119" w:author="hong qin" w:date="2012-01-19T16:49:00Z">
              <w:rPr>
                <w:rFonts w:ascii="Times New Roman" w:hAnsi="Times New Roman"/>
              </w:rPr>
            </w:rPrChange>
          </w:rPr>
          <w:t xml:space="preserve">: a </w:t>
        </w:r>
        <w:proofErr w:type="spellStart"/>
        <w:r w:rsidRPr="002C6F92">
          <w:rPr>
            <w:i/>
            <w:rPrChange w:id="2120" w:author="hong qin" w:date="2012-01-19T16:49:00Z">
              <w:rPr>
                <w:rFonts w:ascii="Times New Roman" w:hAnsi="Times New Roman"/>
              </w:rPr>
            </w:rPrChange>
          </w:rPr>
          <w:t>Bioconductor</w:t>
        </w:r>
        <w:proofErr w:type="spellEnd"/>
        <w:r w:rsidRPr="002C6F92">
          <w:rPr>
            <w:i/>
            <w:rPrChange w:id="2121" w:author="hong qin" w:date="2012-01-19T16:49:00Z">
              <w:rPr>
                <w:rFonts w:ascii="Times New Roman" w:hAnsi="Times New Roman"/>
              </w:rPr>
            </w:rPrChange>
          </w:rPr>
          <w:t xml:space="preserve"> package for automated gating of flow </w:t>
        </w:r>
        <w:proofErr w:type="spellStart"/>
        <w:r w:rsidRPr="002C6F92">
          <w:rPr>
            <w:i/>
            <w:rPrChange w:id="2122" w:author="hong qin" w:date="2012-01-19T16:49:00Z">
              <w:rPr>
                <w:rFonts w:ascii="Times New Roman" w:hAnsi="Times New Roman"/>
              </w:rPr>
            </w:rPrChange>
          </w:rPr>
          <w:t>cytometry</w:t>
        </w:r>
        <w:proofErr w:type="spellEnd"/>
        <w:r w:rsidRPr="002C6F92">
          <w:rPr>
            <w:i/>
            <w:rPrChange w:id="2123" w:author="hong qin" w:date="2012-01-19T16:49:00Z">
              <w:rPr>
                <w:rFonts w:ascii="Times New Roman" w:hAnsi="Times New Roman"/>
              </w:rPr>
            </w:rPrChange>
          </w:rPr>
          <w:t xml:space="preserve"> data.</w:t>
        </w:r>
        <w:r w:rsidRPr="002C6F92">
          <w:rPr>
            <w:rPrChange w:id="2124" w:author="hong qin" w:date="2012-01-19T16:49:00Z">
              <w:rPr>
                <w:rFonts w:ascii="Times New Roman" w:hAnsi="Times New Roman"/>
              </w:rPr>
            </w:rPrChange>
          </w:rPr>
          <w:t xml:space="preserve"> </w:t>
        </w:r>
        <w:proofErr w:type="gramStart"/>
        <w:r w:rsidRPr="002C6F92">
          <w:rPr>
            <w:rPrChange w:id="2125" w:author="hong qin" w:date="2012-01-19T16:49:00Z">
              <w:rPr>
                <w:rFonts w:ascii="Times New Roman" w:hAnsi="Times New Roman"/>
              </w:rPr>
            </w:rPrChange>
          </w:rPr>
          <w:t>BMC Bioinformatics, 2009.</w:t>
        </w:r>
        <w:proofErr w:type="gramEnd"/>
        <w:r w:rsidRPr="002C6F92">
          <w:rPr>
            <w:rPrChange w:id="2126" w:author="hong qin" w:date="2012-01-19T16:49:00Z">
              <w:rPr>
                <w:rFonts w:ascii="Times New Roman" w:hAnsi="Times New Roman"/>
              </w:rPr>
            </w:rPrChange>
          </w:rPr>
          <w:t xml:space="preserve"> </w:t>
        </w:r>
        <w:r w:rsidRPr="002C6F92">
          <w:rPr>
            <w:b/>
            <w:rPrChange w:id="2127" w:author="hong qin" w:date="2012-01-19T16:49:00Z">
              <w:rPr>
                <w:rFonts w:ascii="Times New Roman" w:hAnsi="Times New Roman"/>
              </w:rPr>
            </w:rPrChange>
          </w:rPr>
          <w:t>10</w:t>
        </w:r>
        <w:r w:rsidRPr="002C6F92">
          <w:rPr>
            <w:rPrChange w:id="2128" w:author="hong qin" w:date="2012-01-19T16:49:00Z">
              <w:rPr>
                <w:rFonts w:ascii="Times New Roman" w:hAnsi="Times New Roman"/>
              </w:rPr>
            </w:rPrChange>
          </w:rPr>
          <w:t>: p. 145.</w:t>
        </w:r>
      </w:ins>
    </w:p>
    <w:p w:rsidR="002C6F92" w:rsidRPr="002C6F92" w:rsidRDefault="002C6F92" w:rsidP="002C6F92">
      <w:pPr>
        <w:spacing w:line="240" w:lineRule="auto"/>
        <w:ind w:left="720" w:hanging="720"/>
        <w:jc w:val="both"/>
        <w:rPr>
          <w:ins w:id="2129" w:author="hong qin" w:date="2012-01-19T16:49:00Z"/>
          <w:rPrChange w:id="2130" w:author="hong qin" w:date="2012-01-19T16:49:00Z">
            <w:rPr>
              <w:ins w:id="2131" w:author="hong qin" w:date="2012-01-19T16:49:00Z"/>
              <w:rFonts w:ascii="Times New Roman" w:hAnsi="Times New Roman"/>
            </w:rPr>
          </w:rPrChange>
        </w:rPr>
      </w:pPr>
      <w:ins w:id="2132" w:author="hong qin" w:date="2012-01-19T16:49:00Z">
        <w:r w:rsidRPr="002C6F92">
          <w:rPr>
            <w:rPrChange w:id="2133" w:author="hong qin" w:date="2012-01-19T16:49:00Z">
              <w:rPr>
                <w:rFonts w:ascii="Times New Roman" w:hAnsi="Times New Roman"/>
              </w:rPr>
            </w:rPrChange>
          </w:rPr>
          <w:t>84.</w:t>
        </w:r>
        <w:r w:rsidRPr="002C6F92">
          <w:rPr>
            <w:rPrChange w:id="2134" w:author="hong qin" w:date="2012-01-19T16:49:00Z">
              <w:rPr>
                <w:rFonts w:ascii="Times New Roman" w:hAnsi="Times New Roman"/>
              </w:rPr>
            </w:rPrChange>
          </w:rPr>
          <w:tab/>
          <w:t xml:space="preserve">Lo, K., R.R. Brinkman, and R. </w:t>
        </w:r>
        <w:proofErr w:type="spellStart"/>
        <w:r w:rsidRPr="002C6F92">
          <w:rPr>
            <w:rPrChange w:id="2135" w:author="hong qin" w:date="2012-01-19T16:49:00Z">
              <w:rPr>
                <w:rFonts w:ascii="Times New Roman" w:hAnsi="Times New Roman"/>
              </w:rPr>
            </w:rPrChange>
          </w:rPr>
          <w:t>Gottardo</w:t>
        </w:r>
        <w:proofErr w:type="spellEnd"/>
        <w:r w:rsidRPr="002C6F92">
          <w:rPr>
            <w:rPrChange w:id="2136" w:author="hong qin" w:date="2012-01-19T16:49:00Z">
              <w:rPr>
                <w:rFonts w:ascii="Times New Roman" w:hAnsi="Times New Roman"/>
              </w:rPr>
            </w:rPrChange>
          </w:rPr>
          <w:t xml:space="preserve">, </w:t>
        </w:r>
        <w:r w:rsidRPr="002C6F92">
          <w:rPr>
            <w:i/>
            <w:rPrChange w:id="2137" w:author="hong qin" w:date="2012-01-19T16:49:00Z">
              <w:rPr>
                <w:rFonts w:ascii="Times New Roman" w:hAnsi="Times New Roman"/>
              </w:rPr>
            </w:rPrChange>
          </w:rPr>
          <w:t xml:space="preserve">Automated gating of flow </w:t>
        </w:r>
        <w:proofErr w:type="spellStart"/>
        <w:r w:rsidRPr="002C6F92">
          <w:rPr>
            <w:i/>
            <w:rPrChange w:id="2138" w:author="hong qin" w:date="2012-01-19T16:49:00Z">
              <w:rPr>
                <w:rFonts w:ascii="Times New Roman" w:hAnsi="Times New Roman"/>
              </w:rPr>
            </w:rPrChange>
          </w:rPr>
          <w:t>cytometry</w:t>
        </w:r>
        <w:proofErr w:type="spellEnd"/>
        <w:r w:rsidRPr="002C6F92">
          <w:rPr>
            <w:i/>
            <w:rPrChange w:id="2139" w:author="hong qin" w:date="2012-01-19T16:49:00Z">
              <w:rPr>
                <w:rFonts w:ascii="Times New Roman" w:hAnsi="Times New Roman"/>
              </w:rPr>
            </w:rPrChange>
          </w:rPr>
          <w:t xml:space="preserve"> data via robust model-based clustering.</w:t>
        </w:r>
        <w:r w:rsidRPr="002C6F92">
          <w:rPr>
            <w:rPrChange w:id="2140" w:author="hong qin" w:date="2012-01-19T16:49:00Z">
              <w:rPr>
                <w:rFonts w:ascii="Times New Roman" w:hAnsi="Times New Roman"/>
              </w:rPr>
            </w:rPrChange>
          </w:rPr>
          <w:t xml:space="preserve"> </w:t>
        </w:r>
        <w:proofErr w:type="spellStart"/>
        <w:r w:rsidRPr="002C6F92">
          <w:rPr>
            <w:rPrChange w:id="2141" w:author="hong qin" w:date="2012-01-19T16:49:00Z">
              <w:rPr>
                <w:rFonts w:ascii="Times New Roman" w:hAnsi="Times New Roman"/>
              </w:rPr>
            </w:rPrChange>
          </w:rPr>
          <w:t>Cytometry</w:t>
        </w:r>
        <w:proofErr w:type="spellEnd"/>
        <w:r w:rsidRPr="002C6F92">
          <w:rPr>
            <w:rPrChange w:id="2142" w:author="hong qin" w:date="2012-01-19T16:49:00Z">
              <w:rPr>
                <w:rFonts w:ascii="Times New Roman" w:hAnsi="Times New Roman"/>
              </w:rPr>
            </w:rPrChange>
          </w:rPr>
          <w:t xml:space="preserve"> A, 2008. </w:t>
        </w:r>
        <w:r w:rsidRPr="002C6F92">
          <w:rPr>
            <w:b/>
            <w:rPrChange w:id="2143" w:author="hong qin" w:date="2012-01-19T16:49:00Z">
              <w:rPr>
                <w:rFonts w:ascii="Times New Roman" w:hAnsi="Times New Roman"/>
              </w:rPr>
            </w:rPrChange>
          </w:rPr>
          <w:t>73</w:t>
        </w:r>
        <w:r w:rsidRPr="002C6F92">
          <w:rPr>
            <w:rPrChange w:id="2144" w:author="hong qin" w:date="2012-01-19T16:49:00Z">
              <w:rPr>
                <w:rFonts w:ascii="Times New Roman" w:hAnsi="Times New Roman"/>
              </w:rPr>
            </w:rPrChange>
          </w:rPr>
          <w:t>(4): p. 321-32.</w:t>
        </w:r>
      </w:ins>
    </w:p>
    <w:p w:rsidR="002C6F92" w:rsidRPr="002C6F92" w:rsidRDefault="002C6F92" w:rsidP="002C6F92">
      <w:pPr>
        <w:spacing w:line="240" w:lineRule="auto"/>
        <w:ind w:left="720" w:hanging="720"/>
        <w:jc w:val="both"/>
        <w:rPr>
          <w:ins w:id="2145" w:author="hong qin" w:date="2012-01-19T16:49:00Z"/>
          <w:rPrChange w:id="2146" w:author="hong qin" w:date="2012-01-19T16:49:00Z">
            <w:rPr>
              <w:ins w:id="2147" w:author="hong qin" w:date="2012-01-19T16:49:00Z"/>
              <w:rFonts w:ascii="Times New Roman" w:hAnsi="Times New Roman"/>
            </w:rPr>
          </w:rPrChange>
        </w:rPr>
      </w:pPr>
      <w:ins w:id="2148" w:author="hong qin" w:date="2012-01-19T16:49:00Z">
        <w:r w:rsidRPr="002C6F92">
          <w:rPr>
            <w:rPrChange w:id="2149" w:author="hong qin" w:date="2012-01-19T16:49:00Z">
              <w:rPr>
                <w:rFonts w:ascii="Times New Roman" w:hAnsi="Times New Roman"/>
              </w:rPr>
            </w:rPrChange>
          </w:rPr>
          <w:t>85.</w:t>
        </w:r>
        <w:r w:rsidRPr="002C6F92">
          <w:rPr>
            <w:rPrChange w:id="2150" w:author="hong qin" w:date="2012-01-19T16:49:00Z">
              <w:rPr>
                <w:rFonts w:ascii="Times New Roman" w:hAnsi="Times New Roman"/>
              </w:rPr>
            </w:rPrChange>
          </w:rPr>
          <w:tab/>
        </w:r>
        <w:proofErr w:type="spellStart"/>
        <w:r w:rsidRPr="002C6F92">
          <w:rPr>
            <w:rPrChange w:id="2151" w:author="hong qin" w:date="2012-01-19T16:49:00Z">
              <w:rPr>
                <w:rFonts w:ascii="Times New Roman" w:hAnsi="Times New Roman"/>
              </w:rPr>
            </w:rPrChange>
          </w:rPr>
          <w:t>Filby</w:t>
        </w:r>
        <w:proofErr w:type="spellEnd"/>
        <w:r w:rsidRPr="002C6F92">
          <w:rPr>
            <w:rPrChange w:id="2152" w:author="hong qin" w:date="2012-01-19T16:49:00Z">
              <w:rPr>
                <w:rFonts w:ascii="Times New Roman" w:hAnsi="Times New Roman"/>
              </w:rPr>
            </w:rPrChange>
          </w:rPr>
          <w:t xml:space="preserve">, A., E. </w:t>
        </w:r>
        <w:proofErr w:type="spellStart"/>
        <w:r w:rsidRPr="002C6F92">
          <w:rPr>
            <w:rPrChange w:id="2153" w:author="hong qin" w:date="2012-01-19T16:49:00Z">
              <w:rPr>
                <w:rFonts w:ascii="Times New Roman" w:hAnsi="Times New Roman"/>
              </w:rPr>
            </w:rPrChange>
          </w:rPr>
          <w:t>Perucha</w:t>
        </w:r>
        <w:proofErr w:type="spellEnd"/>
        <w:r w:rsidRPr="002C6F92">
          <w:rPr>
            <w:rPrChange w:id="2154" w:author="hong qin" w:date="2012-01-19T16:49:00Z">
              <w:rPr>
                <w:rFonts w:ascii="Times New Roman" w:hAnsi="Times New Roman"/>
              </w:rPr>
            </w:rPrChange>
          </w:rPr>
          <w:t xml:space="preserve">, H. Summers, P. Rees, P. </w:t>
        </w:r>
        <w:proofErr w:type="spellStart"/>
        <w:r w:rsidRPr="002C6F92">
          <w:rPr>
            <w:rPrChange w:id="2155" w:author="hong qin" w:date="2012-01-19T16:49:00Z">
              <w:rPr>
                <w:rFonts w:ascii="Times New Roman" w:hAnsi="Times New Roman"/>
              </w:rPr>
            </w:rPrChange>
          </w:rPr>
          <w:t>Chana</w:t>
        </w:r>
        <w:proofErr w:type="spellEnd"/>
        <w:r w:rsidRPr="002C6F92">
          <w:rPr>
            <w:rPrChange w:id="2156" w:author="hong qin" w:date="2012-01-19T16:49:00Z">
              <w:rPr>
                <w:rFonts w:ascii="Times New Roman" w:hAnsi="Times New Roman"/>
              </w:rPr>
            </w:rPrChange>
          </w:rPr>
          <w:t xml:space="preserve">, S. Heck, G.M. Lord, and D. Davies, </w:t>
        </w:r>
        <w:r w:rsidRPr="002C6F92">
          <w:rPr>
            <w:i/>
            <w:rPrChange w:id="2157" w:author="hong qin" w:date="2012-01-19T16:49:00Z">
              <w:rPr>
                <w:rFonts w:ascii="Times New Roman" w:hAnsi="Times New Roman"/>
              </w:rPr>
            </w:rPrChange>
          </w:rPr>
          <w:t xml:space="preserve">An imaging flow </w:t>
        </w:r>
        <w:proofErr w:type="spellStart"/>
        <w:r w:rsidRPr="002C6F92">
          <w:rPr>
            <w:i/>
            <w:rPrChange w:id="2158" w:author="hong qin" w:date="2012-01-19T16:49:00Z">
              <w:rPr>
                <w:rFonts w:ascii="Times New Roman" w:hAnsi="Times New Roman"/>
              </w:rPr>
            </w:rPrChange>
          </w:rPr>
          <w:t>cytometric</w:t>
        </w:r>
        <w:proofErr w:type="spellEnd"/>
        <w:r w:rsidRPr="002C6F92">
          <w:rPr>
            <w:i/>
            <w:rPrChange w:id="2159" w:author="hong qin" w:date="2012-01-19T16:49:00Z">
              <w:rPr>
                <w:rFonts w:ascii="Times New Roman" w:hAnsi="Times New Roman"/>
              </w:rPr>
            </w:rPrChange>
          </w:rPr>
          <w:t xml:space="preserve"> method for measuring cell division history and molecular symmetry during mitosis.</w:t>
        </w:r>
        <w:r w:rsidRPr="002C6F92">
          <w:rPr>
            <w:rPrChange w:id="2160" w:author="hong qin" w:date="2012-01-19T16:49:00Z">
              <w:rPr>
                <w:rFonts w:ascii="Times New Roman" w:hAnsi="Times New Roman"/>
              </w:rPr>
            </w:rPrChange>
          </w:rPr>
          <w:t xml:space="preserve"> </w:t>
        </w:r>
        <w:proofErr w:type="spellStart"/>
        <w:r w:rsidRPr="002C6F92">
          <w:rPr>
            <w:rPrChange w:id="2161" w:author="hong qin" w:date="2012-01-19T16:49:00Z">
              <w:rPr>
                <w:rFonts w:ascii="Times New Roman" w:hAnsi="Times New Roman"/>
              </w:rPr>
            </w:rPrChange>
          </w:rPr>
          <w:t>Cytometry</w:t>
        </w:r>
        <w:proofErr w:type="spellEnd"/>
        <w:r w:rsidRPr="002C6F92">
          <w:rPr>
            <w:rPrChange w:id="2162" w:author="hong qin" w:date="2012-01-19T16:49:00Z">
              <w:rPr>
                <w:rFonts w:ascii="Times New Roman" w:hAnsi="Times New Roman"/>
              </w:rPr>
            </w:rPrChange>
          </w:rPr>
          <w:t xml:space="preserve"> A, 2011. </w:t>
        </w:r>
        <w:r w:rsidRPr="002C6F92">
          <w:rPr>
            <w:b/>
            <w:rPrChange w:id="2163" w:author="hong qin" w:date="2012-01-19T16:49:00Z">
              <w:rPr>
                <w:rFonts w:ascii="Times New Roman" w:hAnsi="Times New Roman"/>
              </w:rPr>
            </w:rPrChange>
          </w:rPr>
          <w:t>79</w:t>
        </w:r>
        <w:r w:rsidRPr="002C6F92">
          <w:rPr>
            <w:rPrChange w:id="2164" w:author="hong qin" w:date="2012-01-19T16:49:00Z">
              <w:rPr>
                <w:rFonts w:ascii="Times New Roman" w:hAnsi="Times New Roman"/>
              </w:rPr>
            </w:rPrChange>
          </w:rPr>
          <w:t>(7): p. 496-506.</w:t>
        </w:r>
      </w:ins>
    </w:p>
    <w:p w:rsidR="002C6F92" w:rsidRPr="002C6F92" w:rsidRDefault="002C6F92" w:rsidP="002C6F92">
      <w:pPr>
        <w:spacing w:line="240" w:lineRule="auto"/>
        <w:ind w:left="720" w:hanging="720"/>
        <w:jc w:val="both"/>
        <w:rPr>
          <w:ins w:id="2165" w:author="hong qin" w:date="2012-01-19T16:49:00Z"/>
          <w:rPrChange w:id="2166" w:author="hong qin" w:date="2012-01-19T16:49:00Z">
            <w:rPr>
              <w:ins w:id="2167" w:author="hong qin" w:date="2012-01-19T16:49:00Z"/>
              <w:rFonts w:ascii="Times New Roman" w:hAnsi="Times New Roman"/>
            </w:rPr>
          </w:rPrChange>
        </w:rPr>
      </w:pPr>
      <w:ins w:id="2168" w:author="hong qin" w:date="2012-01-19T16:49:00Z">
        <w:r w:rsidRPr="002C6F92">
          <w:rPr>
            <w:rPrChange w:id="2169" w:author="hong qin" w:date="2012-01-19T16:49:00Z">
              <w:rPr>
                <w:rFonts w:ascii="Times New Roman" w:hAnsi="Times New Roman"/>
              </w:rPr>
            </w:rPrChange>
          </w:rPr>
          <w:t>86.</w:t>
        </w:r>
        <w:r w:rsidRPr="002C6F92">
          <w:rPr>
            <w:rPrChange w:id="2170" w:author="hong qin" w:date="2012-01-19T16:49:00Z">
              <w:rPr>
                <w:rFonts w:ascii="Times New Roman" w:hAnsi="Times New Roman"/>
              </w:rPr>
            </w:rPrChange>
          </w:rPr>
          <w:tab/>
          <w:t xml:space="preserve">Calvert, M.E. and J. </w:t>
        </w:r>
        <w:proofErr w:type="spellStart"/>
        <w:r w:rsidRPr="002C6F92">
          <w:rPr>
            <w:rPrChange w:id="2171" w:author="hong qin" w:date="2012-01-19T16:49:00Z">
              <w:rPr>
                <w:rFonts w:ascii="Times New Roman" w:hAnsi="Times New Roman"/>
              </w:rPr>
            </w:rPrChange>
          </w:rPr>
          <w:t>Lannigan</w:t>
        </w:r>
        <w:proofErr w:type="spellEnd"/>
        <w:r w:rsidRPr="002C6F92">
          <w:rPr>
            <w:rPrChange w:id="2172" w:author="hong qin" w:date="2012-01-19T16:49:00Z">
              <w:rPr>
                <w:rFonts w:ascii="Times New Roman" w:hAnsi="Times New Roman"/>
              </w:rPr>
            </w:rPrChange>
          </w:rPr>
          <w:t xml:space="preserve">, </w:t>
        </w:r>
        <w:r w:rsidRPr="002C6F92">
          <w:rPr>
            <w:i/>
            <w:rPrChange w:id="2173" w:author="hong qin" w:date="2012-01-19T16:49:00Z">
              <w:rPr>
                <w:rFonts w:ascii="Times New Roman" w:hAnsi="Times New Roman"/>
              </w:rPr>
            </w:rPrChange>
          </w:rPr>
          <w:t>Yeast cell cycle analysis: combining DNA staining with cell and nuclear morphology.</w:t>
        </w:r>
        <w:r w:rsidRPr="002C6F92">
          <w:rPr>
            <w:rPrChange w:id="2174" w:author="hong qin" w:date="2012-01-19T16:49:00Z">
              <w:rPr>
                <w:rFonts w:ascii="Times New Roman" w:hAnsi="Times New Roman"/>
              </w:rPr>
            </w:rPrChange>
          </w:rPr>
          <w:t xml:space="preserve"> </w:t>
        </w:r>
        <w:proofErr w:type="spellStart"/>
        <w:r w:rsidRPr="002C6F92">
          <w:rPr>
            <w:rPrChange w:id="2175" w:author="hong qin" w:date="2012-01-19T16:49:00Z">
              <w:rPr>
                <w:rFonts w:ascii="Times New Roman" w:hAnsi="Times New Roman"/>
              </w:rPr>
            </w:rPrChange>
          </w:rPr>
          <w:t>Curr</w:t>
        </w:r>
        <w:proofErr w:type="spellEnd"/>
        <w:r w:rsidRPr="002C6F92">
          <w:rPr>
            <w:rPrChange w:id="2176" w:author="hong qin" w:date="2012-01-19T16:49:00Z">
              <w:rPr>
                <w:rFonts w:ascii="Times New Roman" w:hAnsi="Times New Roman"/>
              </w:rPr>
            </w:rPrChange>
          </w:rPr>
          <w:t xml:space="preserve"> </w:t>
        </w:r>
        <w:proofErr w:type="spellStart"/>
        <w:r w:rsidRPr="002C6F92">
          <w:rPr>
            <w:rPrChange w:id="2177" w:author="hong qin" w:date="2012-01-19T16:49:00Z">
              <w:rPr>
                <w:rFonts w:ascii="Times New Roman" w:hAnsi="Times New Roman"/>
              </w:rPr>
            </w:rPrChange>
          </w:rPr>
          <w:t>Protoc</w:t>
        </w:r>
        <w:proofErr w:type="spellEnd"/>
        <w:r w:rsidRPr="002C6F92">
          <w:rPr>
            <w:rPrChange w:id="2178" w:author="hong qin" w:date="2012-01-19T16:49:00Z">
              <w:rPr>
                <w:rFonts w:ascii="Times New Roman" w:hAnsi="Times New Roman"/>
              </w:rPr>
            </w:rPrChange>
          </w:rPr>
          <w:t xml:space="preserve"> </w:t>
        </w:r>
        <w:proofErr w:type="spellStart"/>
        <w:r w:rsidRPr="002C6F92">
          <w:rPr>
            <w:rPrChange w:id="2179" w:author="hong qin" w:date="2012-01-19T16:49:00Z">
              <w:rPr>
                <w:rFonts w:ascii="Times New Roman" w:hAnsi="Times New Roman"/>
              </w:rPr>
            </w:rPrChange>
          </w:rPr>
          <w:t>Cytom</w:t>
        </w:r>
        <w:proofErr w:type="spellEnd"/>
        <w:r w:rsidRPr="002C6F92">
          <w:rPr>
            <w:rPrChange w:id="2180" w:author="hong qin" w:date="2012-01-19T16:49:00Z">
              <w:rPr>
                <w:rFonts w:ascii="Times New Roman" w:hAnsi="Times New Roman"/>
              </w:rPr>
            </w:rPrChange>
          </w:rPr>
          <w:t xml:space="preserve">, 2010. </w:t>
        </w:r>
        <w:r w:rsidRPr="002C6F92">
          <w:rPr>
            <w:b/>
            <w:rPrChange w:id="2181" w:author="hong qin" w:date="2012-01-19T16:49:00Z">
              <w:rPr>
                <w:rFonts w:ascii="Times New Roman" w:hAnsi="Times New Roman"/>
              </w:rPr>
            </w:rPrChange>
          </w:rPr>
          <w:t>Chapter 9</w:t>
        </w:r>
        <w:r w:rsidRPr="002C6F92">
          <w:rPr>
            <w:rPrChange w:id="2182" w:author="hong qin" w:date="2012-01-19T16:49:00Z">
              <w:rPr>
                <w:rFonts w:ascii="Times New Roman" w:hAnsi="Times New Roman"/>
              </w:rPr>
            </w:rPrChange>
          </w:rPr>
          <w:t>: p. Unit 9 32 1-16.</w:t>
        </w:r>
      </w:ins>
    </w:p>
    <w:p w:rsidR="002C6F92" w:rsidRPr="002C6F92" w:rsidRDefault="002C6F92" w:rsidP="002C6F92">
      <w:pPr>
        <w:spacing w:line="240" w:lineRule="auto"/>
        <w:ind w:left="720" w:hanging="720"/>
        <w:jc w:val="both"/>
        <w:rPr>
          <w:ins w:id="2183" w:author="hong qin" w:date="2012-01-19T16:49:00Z"/>
          <w:rPrChange w:id="2184" w:author="hong qin" w:date="2012-01-19T16:49:00Z">
            <w:rPr>
              <w:ins w:id="2185" w:author="hong qin" w:date="2012-01-19T16:49:00Z"/>
              <w:rFonts w:ascii="Times New Roman" w:hAnsi="Times New Roman"/>
            </w:rPr>
          </w:rPrChange>
        </w:rPr>
      </w:pPr>
      <w:ins w:id="2186" w:author="hong qin" w:date="2012-01-19T16:49:00Z">
        <w:r w:rsidRPr="002C6F92">
          <w:rPr>
            <w:rPrChange w:id="2187" w:author="hong qin" w:date="2012-01-19T16:49:00Z">
              <w:rPr>
                <w:rFonts w:ascii="Times New Roman" w:hAnsi="Times New Roman"/>
              </w:rPr>
            </w:rPrChange>
          </w:rPr>
          <w:t>87.</w:t>
        </w:r>
        <w:r w:rsidRPr="002C6F92">
          <w:rPr>
            <w:rPrChange w:id="2188" w:author="hong qin" w:date="2012-01-19T16:49:00Z">
              <w:rPr>
                <w:rFonts w:ascii="Times New Roman" w:hAnsi="Times New Roman"/>
              </w:rPr>
            </w:rPrChange>
          </w:rPr>
          <w:tab/>
          <w:t xml:space="preserve">Calvert, M.E., J.A. </w:t>
        </w:r>
        <w:proofErr w:type="spellStart"/>
        <w:r w:rsidRPr="002C6F92">
          <w:rPr>
            <w:rPrChange w:id="2189" w:author="hong qin" w:date="2012-01-19T16:49:00Z">
              <w:rPr>
                <w:rFonts w:ascii="Times New Roman" w:hAnsi="Times New Roman"/>
              </w:rPr>
            </w:rPrChange>
          </w:rPr>
          <w:t>Lannigan</w:t>
        </w:r>
        <w:proofErr w:type="spellEnd"/>
        <w:r w:rsidRPr="002C6F92">
          <w:rPr>
            <w:rPrChange w:id="2190" w:author="hong qin" w:date="2012-01-19T16:49:00Z">
              <w:rPr>
                <w:rFonts w:ascii="Times New Roman" w:hAnsi="Times New Roman"/>
              </w:rPr>
            </w:rPrChange>
          </w:rPr>
          <w:t xml:space="preserve">, and L.F. Pemberton, </w:t>
        </w:r>
        <w:r w:rsidRPr="002C6F92">
          <w:rPr>
            <w:i/>
            <w:rPrChange w:id="2191" w:author="hong qin" w:date="2012-01-19T16:49:00Z">
              <w:rPr>
                <w:rFonts w:ascii="Times New Roman" w:hAnsi="Times New Roman"/>
              </w:rPr>
            </w:rPrChange>
          </w:rPr>
          <w:t xml:space="preserve">Optimization of yeast cell cycle analysis and morphological characterization by multispectral imaging flow </w:t>
        </w:r>
        <w:proofErr w:type="spellStart"/>
        <w:r w:rsidRPr="002C6F92">
          <w:rPr>
            <w:i/>
            <w:rPrChange w:id="2192" w:author="hong qin" w:date="2012-01-19T16:49:00Z">
              <w:rPr>
                <w:rFonts w:ascii="Times New Roman" w:hAnsi="Times New Roman"/>
              </w:rPr>
            </w:rPrChange>
          </w:rPr>
          <w:t>cytometry</w:t>
        </w:r>
        <w:proofErr w:type="spellEnd"/>
        <w:r w:rsidRPr="002C6F92">
          <w:rPr>
            <w:i/>
            <w:rPrChange w:id="2193" w:author="hong qin" w:date="2012-01-19T16:49:00Z">
              <w:rPr>
                <w:rFonts w:ascii="Times New Roman" w:hAnsi="Times New Roman"/>
              </w:rPr>
            </w:rPrChange>
          </w:rPr>
          <w:t>.</w:t>
        </w:r>
        <w:r w:rsidRPr="002C6F92">
          <w:rPr>
            <w:rPrChange w:id="2194" w:author="hong qin" w:date="2012-01-19T16:49:00Z">
              <w:rPr>
                <w:rFonts w:ascii="Times New Roman" w:hAnsi="Times New Roman"/>
              </w:rPr>
            </w:rPrChange>
          </w:rPr>
          <w:t xml:space="preserve"> </w:t>
        </w:r>
        <w:proofErr w:type="spellStart"/>
        <w:r w:rsidRPr="002C6F92">
          <w:rPr>
            <w:rPrChange w:id="2195" w:author="hong qin" w:date="2012-01-19T16:49:00Z">
              <w:rPr>
                <w:rFonts w:ascii="Times New Roman" w:hAnsi="Times New Roman"/>
              </w:rPr>
            </w:rPrChange>
          </w:rPr>
          <w:t>Cytometry</w:t>
        </w:r>
        <w:proofErr w:type="spellEnd"/>
        <w:r w:rsidRPr="002C6F92">
          <w:rPr>
            <w:rPrChange w:id="2196" w:author="hong qin" w:date="2012-01-19T16:49:00Z">
              <w:rPr>
                <w:rFonts w:ascii="Times New Roman" w:hAnsi="Times New Roman"/>
              </w:rPr>
            </w:rPrChange>
          </w:rPr>
          <w:t xml:space="preserve"> A, 2008. </w:t>
        </w:r>
        <w:r w:rsidRPr="002C6F92">
          <w:rPr>
            <w:b/>
            <w:rPrChange w:id="2197" w:author="hong qin" w:date="2012-01-19T16:49:00Z">
              <w:rPr>
                <w:rFonts w:ascii="Times New Roman" w:hAnsi="Times New Roman"/>
              </w:rPr>
            </w:rPrChange>
          </w:rPr>
          <w:t>73</w:t>
        </w:r>
        <w:r w:rsidRPr="002C6F92">
          <w:rPr>
            <w:rPrChange w:id="2198" w:author="hong qin" w:date="2012-01-19T16:49:00Z">
              <w:rPr>
                <w:rFonts w:ascii="Times New Roman" w:hAnsi="Times New Roman"/>
              </w:rPr>
            </w:rPrChange>
          </w:rPr>
          <w:t>(9): p. 825-33.</w:t>
        </w:r>
      </w:ins>
    </w:p>
    <w:p w:rsidR="002C6F92" w:rsidRPr="002C6F92" w:rsidRDefault="002C6F92" w:rsidP="002C6F92">
      <w:pPr>
        <w:spacing w:line="240" w:lineRule="auto"/>
        <w:ind w:left="720" w:hanging="720"/>
        <w:jc w:val="both"/>
        <w:rPr>
          <w:ins w:id="2199" w:author="hong qin" w:date="2012-01-19T16:49:00Z"/>
          <w:rPrChange w:id="2200" w:author="hong qin" w:date="2012-01-19T16:49:00Z">
            <w:rPr>
              <w:ins w:id="2201" w:author="hong qin" w:date="2012-01-19T16:49:00Z"/>
              <w:rFonts w:ascii="Times New Roman" w:hAnsi="Times New Roman"/>
            </w:rPr>
          </w:rPrChange>
        </w:rPr>
      </w:pPr>
      <w:ins w:id="2202" w:author="hong qin" w:date="2012-01-19T16:49:00Z">
        <w:r w:rsidRPr="002C6F92">
          <w:rPr>
            <w:rPrChange w:id="2203" w:author="hong qin" w:date="2012-01-19T16:49:00Z">
              <w:rPr>
                <w:rFonts w:ascii="Times New Roman" w:hAnsi="Times New Roman"/>
              </w:rPr>
            </w:rPrChange>
          </w:rPr>
          <w:t>88.</w:t>
        </w:r>
        <w:r w:rsidRPr="002C6F92">
          <w:rPr>
            <w:rPrChange w:id="2204" w:author="hong qin" w:date="2012-01-19T16:49:00Z">
              <w:rPr>
                <w:rFonts w:ascii="Times New Roman" w:hAnsi="Times New Roman"/>
              </w:rPr>
            </w:rPrChange>
          </w:rPr>
          <w:tab/>
        </w:r>
        <w:proofErr w:type="spellStart"/>
        <w:r w:rsidRPr="002C6F92">
          <w:rPr>
            <w:rPrChange w:id="2205" w:author="hong qin" w:date="2012-01-19T16:49:00Z">
              <w:rPr>
                <w:rFonts w:ascii="Times New Roman" w:hAnsi="Times New Roman"/>
              </w:rPr>
            </w:rPrChange>
          </w:rPr>
          <w:t>Zuba-Surma</w:t>
        </w:r>
        <w:proofErr w:type="spellEnd"/>
        <w:r w:rsidRPr="002C6F92">
          <w:rPr>
            <w:rPrChange w:id="2206" w:author="hong qin" w:date="2012-01-19T16:49:00Z">
              <w:rPr>
                <w:rFonts w:ascii="Times New Roman" w:hAnsi="Times New Roman"/>
              </w:rPr>
            </w:rPrChange>
          </w:rPr>
          <w:t xml:space="preserve">, E.K., M. </w:t>
        </w:r>
        <w:proofErr w:type="spellStart"/>
        <w:r w:rsidRPr="002C6F92">
          <w:rPr>
            <w:rPrChange w:id="2207" w:author="hong qin" w:date="2012-01-19T16:49:00Z">
              <w:rPr>
                <w:rFonts w:ascii="Times New Roman" w:hAnsi="Times New Roman"/>
              </w:rPr>
            </w:rPrChange>
          </w:rPr>
          <w:t>Kucia</w:t>
        </w:r>
        <w:proofErr w:type="spellEnd"/>
        <w:r w:rsidRPr="002C6F92">
          <w:rPr>
            <w:rPrChange w:id="2208" w:author="hong qin" w:date="2012-01-19T16:49:00Z">
              <w:rPr>
                <w:rFonts w:ascii="Times New Roman" w:hAnsi="Times New Roman"/>
              </w:rPr>
            </w:rPrChange>
          </w:rPr>
          <w:t>, A. Abdel-</w:t>
        </w:r>
        <w:proofErr w:type="spellStart"/>
        <w:r w:rsidRPr="002C6F92">
          <w:rPr>
            <w:rPrChange w:id="2209" w:author="hong qin" w:date="2012-01-19T16:49:00Z">
              <w:rPr>
                <w:rFonts w:ascii="Times New Roman" w:hAnsi="Times New Roman"/>
              </w:rPr>
            </w:rPrChange>
          </w:rPr>
          <w:t>Latif</w:t>
        </w:r>
        <w:proofErr w:type="spellEnd"/>
        <w:r w:rsidRPr="002C6F92">
          <w:rPr>
            <w:rPrChange w:id="2210" w:author="hong qin" w:date="2012-01-19T16:49:00Z">
              <w:rPr>
                <w:rFonts w:ascii="Times New Roman" w:hAnsi="Times New Roman"/>
              </w:rPr>
            </w:rPrChange>
          </w:rPr>
          <w:t xml:space="preserve">, J.W. </w:t>
        </w:r>
        <w:proofErr w:type="spellStart"/>
        <w:r w:rsidRPr="002C6F92">
          <w:rPr>
            <w:rPrChange w:id="2211" w:author="hong qin" w:date="2012-01-19T16:49:00Z">
              <w:rPr>
                <w:rFonts w:ascii="Times New Roman" w:hAnsi="Times New Roman"/>
              </w:rPr>
            </w:rPrChange>
          </w:rPr>
          <w:t>Lillard</w:t>
        </w:r>
        <w:proofErr w:type="spellEnd"/>
        <w:r w:rsidRPr="002C6F92">
          <w:rPr>
            <w:rPrChange w:id="2212" w:author="hong qin" w:date="2012-01-19T16:49:00Z">
              <w:rPr>
                <w:rFonts w:ascii="Times New Roman" w:hAnsi="Times New Roman"/>
              </w:rPr>
            </w:rPrChange>
          </w:rPr>
          <w:t xml:space="preserve">, and M.Z. </w:t>
        </w:r>
        <w:proofErr w:type="spellStart"/>
        <w:r w:rsidRPr="002C6F92">
          <w:rPr>
            <w:rPrChange w:id="2213" w:author="hong qin" w:date="2012-01-19T16:49:00Z">
              <w:rPr>
                <w:rFonts w:ascii="Times New Roman" w:hAnsi="Times New Roman"/>
              </w:rPr>
            </w:rPrChange>
          </w:rPr>
          <w:t>Ratajczak</w:t>
        </w:r>
        <w:proofErr w:type="spellEnd"/>
        <w:r w:rsidRPr="002C6F92">
          <w:rPr>
            <w:rPrChange w:id="2214" w:author="hong qin" w:date="2012-01-19T16:49:00Z">
              <w:rPr>
                <w:rFonts w:ascii="Times New Roman" w:hAnsi="Times New Roman"/>
              </w:rPr>
            </w:rPrChange>
          </w:rPr>
          <w:t xml:space="preserve">, </w:t>
        </w:r>
        <w:proofErr w:type="gramStart"/>
        <w:r w:rsidRPr="002C6F92">
          <w:rPr>
            <w:i/>
            <w:rPrChange w:id="2215" w:author="hong qin" w:date="2012-01-19T16:49:00Z">
              <w:rPr>
                <w:rFonts w:ascii="Times New Roman" w:hAnsi="Times New Roman"/>
              </w:rPr>
            </w:rPrChange>
          </w:rPr>
          <w:t>The</w:t>
        </w:r>
        <w:proofErr w:type="gramEnd"/>
        <w:r w:rsidRPr="002C6F92">
          <w:rPr>
            <w:i/>
            <w:rPrChange w:id="2216" w:author="hong qin" w:date="2012-01-19T16:49:00Z">
              <w:rPr>
                <w:rFonts w:ascii="Times New Roman" w:hAnsi="Times New Roman"/>
              </w:rPr>
            </w:rPrChange>
          </w:rPr>
          <w:t xml:space="preserve"> </w:t>
        </w:r>
        <w:proofErr w:type="spellStart"/>
        <w:r w:rsidRPr="002C6F92">
          <w:rPr>
            <w:i/>
            <w:rPrChange w:id="2217" w:author="hong qin" w:date="2012-01-19T16:49:00Z">
              <w:rPr>
                <w:rFonts w:ascii="Times New Roman" w:hAnsi="Times New Roman"/>
              </w:rPr>
            </w:rPrChange>
          </w:rPr>
          <w:t>ImageStream</w:t>
        </w:r>
        <w:proofErr w:type="spellEnd"/>
        <w:r w:rsidRPr="002C6F92">
          <w:rPr>
            <w:i/>
            <w:rPrChange w:id="2218" w:author="hong qin" w:date="2012-01-19T16:49:00Z">
              <w:rPr>
                <w:rFonts w:ascii="Times New Roman" w:hAnsi="Times New Roman"/>
              </w:rPr>
            </w:rPrChange>
          </w:rPr>
          <w:t xml:space="preserve"> System: a key step to a new era in imaging.</w:t>
        </w:r>
        <w:r w:rsidRPr="002C6F92">
          <w:rPr>
            <w:rPrChange w:id="2219" w:author="hong qin" w:date="2012-01-19T16:49:00Z">
              <w:rPr>
                <w:rFonts w:ascii="Times New Roman" w:hAnsi="Times New Roman"/>
              </w:rPr>
            </w:rPrChange>
          </w:rPr>
          <w:t xml:space="preserve"> Folia </w:t>
        </w:r>
        <w:proofErr w:type="spellStart"/>
        <w:r w:rsidRPr="002C6F92">
          <w:rPr>
            <w:rPrChange w:id="2220" w:author="hong qin" w:date="2012-01-19T16:49:00Z">
              <w:rPr>
                <w:rFonts w:ascii="Times New Roman" w:hAnsi="Times New Roman"/>
              </w:rPr>
            </w:rPrChange>
          </w:rPr>
          <w:t>histochemica</w:t>
        </w:r>
        <w:proofErr w:type="spellEnd"/>
        <w:r w:rsidRPr="002C6F92">
          <w:rPr>
            <w:rPrChange w:id="2221" w:author="hong qin" w:date="2012-01-19T16:49:00Z">
              <w:rPr>
                <w:rFonts w:ascii="Times New Roman" w:hAnsi="Times New Roman"/>
              </w:rPr>
            </w:rPrChange>
          </w:rPr>
          <w:t xml:space="preserve"> </w:t>
        </w:r>
        <w:proofErr w:type="gramStart"/>
        <w:r w:rsidRPr="002C6F92">
          <w:rPr>
            <w:rPrChange w:id="2222" w:author="hong qin" w:date="2012-01-19T16:49:00Z">
              <w:rPr>
                <w:rFonts w:ascii="Times New Roman" w:hAnsi="Times New Roman"/>
              </w:rPr>
            </w:rPrChange>
          </w:rPr>
          <w:t>et</w:t>
        </w:r>
        <w:proofErr w:type="gramEnd"/>
        <w:r w:rsidRPr="002C6F92">
          <w:rPr>
            <w:rPrChange w:id="2223" w:author="hong qin" w:date="2012-01-19T16:49:00Z">
              <w:rPr>
                <w:rFonts w:ascii="Times New Roman" w:hAnsi="Times New Roman"/>
              </w:rPr>
            </w:rPrChange>
          </w:rPr>
          <w:t xml:space="preserve"> </w:t>
        </w:r>
        <w:proofErr w:type="spellStart"/>
        <w:r w:rsidRPr="002C6F92">
          <w:rPr>
            <w:rPrChange w:id="2224" w:author="hong qin" w:date="2012-01-19T16:49:00Z">
              <w:rPr>
                <w:rFonts w:ascii="Times New Roman" w:hAnsi="Times New Roman"/>
              </w:rPr>
            </w:rPrChange>
          </w:rPr>
          <w:t>cytobiologica</w:t>
        </w:r>
        <w:proofErr w:type="spellEnd"/>
        <w:r w:rsidRPr="002C6F92">
          <w:rPr>
            <w:rPrChange w:id="2225" w:author="hong qin" w:date="2012-01-19T16:49:00Z">
              <w:rPr>
                <w:rFonts w:ascii="Times New Roman" w:hAnsi="Times New Roman"/>
              </w:rPr>
            </w:rPrChange>
          </w:rPr>
          <w:t xml:space="preserve"> Polish Academy of Sciences Polish </w:t>
        </w:r>
        <w:proofErr w:type="spellStart"/>
        <w:r w:rsidRPr="002C6F92">
          <w:rPr>
            <w:rPrChange w:id="2226" w:author="hong qin" w:date="2012-01-19T16:49:00Z">
              <w:rPr>
                <w:rFonts w:ascii="Times New Roman" w:hAnsi="Times New Roman"/>
              </w:rPr>
            </w:rPrChange>
          </w:rPr>
          <w:t>Histochemical</w:t>
        </w:r>
        <w:proofErr w:type="spellEnd"/>
        <w:r w:rsidRPr="002C6F92">
          <w:rPr>
            <w:rPrChange w:id="2227" w:author="hong qin" w:date="2012-01-19T16:49:00Z">
              <w:rPr>
                <w:rFonts w:ascii="Times New Roman" w:hAnsi="Times New Roman"/>
              </w:rPr>
            </w:rPrChange>
          </w:rPr>
          <w:t xml:space="preserve"> and </w:t>
        </w:r>
        <w:proofErr w:type="spellStart"/>
        <w:r w:rsidRPr="002C6F92">
          <w:rPr>
            <w:rPrChange w:id="2228" w:author="hong qin" w:date="2012-01-19T16:49:00Z">
              <w:rPr>
                <w:rFonts w:ascii="Times New Roman" w:hAnsi="Times New Roman"/>
              </w:rPr>
            </w:rPrChange>
          </w:rPr>
          <w:t>Cytochemical</w:t>
        </w:r>
        <w:proofErr w:type="spellEnd"/>
        <w:r w:rsidRPr="002C6F92">
          <w:rPr>
            <w:rPrChange w:id="2229" w:author="hong qin" w:date="2012-01-19T16:49:00Z">
              <w:rPr>
                <w:rFonts w:ascii="Times New Roman" w:hAnsi="Times New Roman"/>
              </w:rPr>
            </w:rPrChange>
          </w:rPr>
          <w:t xml:space="preserve"> Society, 2007. </w:t>
        </w:r>
        <w:r w:rsidRPr="002C6F92">
          <w:rPr>
            <w:b/>
            <w:rPrChange w:id="2230" w:author="hong qin" w:date="2012-01-19T16:49:00Z">
              <w:rPr>
                <w:rFonts w:ascii="Times New Roman" w:hAnsi="Times New Roman"/>
              </w:rPr>
            </w:rPrChange>
          </w:rPr>
          <w:t>45</w:t>
        </w:r>
        <w:r w:rsidRPr="002C6F92">
          <w:rPr>
            <w:rPrChange w:id="2231" w:author="hong qin" w:date="2012-01-19T16:49:00Z">
              <w:rPr>
                <w:rFonts w:ascii="Times New Roman" w:hAnsi="Times New Roman"/>
              </w:rPr>
            </w:rPrChange>
          </w:rPr>
          <w:t>: p. 279-290.</w:t>
        </w:r>
      </w:ins>
    </w:p>
    <w:p w:rsidR="002C6F92" w:rsidRPr="002C6F92" w:rsidRDefault="002C6F92" w:rsidP="002C6F92">
      <w:pPr>
        <w:spacing w:line="240" w:lineRule="auto"/>
        <w:ind w:left="720" w:hanging="720"/>
        <w:jc w:val="both"/>
        <w:rPr>
          <w:ins w:id="2232" w:author="hong qin" w:date="2012-01-19T16:49:00Z"/>
          <w:rPrChange w:id="2233" w:author="hong qin" w:date="2012-01-19T16:49:00Z">
            <w:rPr>
              <w:ins w:id="2234" w:author="hong qin" w:date="2012-01-19T16:49:00Z"/>
              <w:rFonts w:ascii="Times New Roman" w:hAnsi="Times New Roman"/>
            </w:rPr>
          </w:rPrChange>
        </w:rPr>
      </w:pPr>
      <w:ins w:id="2235" w:author="hong qin" w:date="2012-01-19T16:49:00Z">
        <w:r w:rsidRPr="002C6F92">
          <w:rPr>
            <w:rPrChange w:id="2236" w:author="hong qin" w:date="2012-01-19T16:49:00Z">
              <w:rPr>
                <w:rFonts w:ascii="Times New Roman" w:hAnsi="Times New Roman"/>
              </w:rPr>
            </w:rPrChange>
          </w:rPr>
          <w:t>89.</w:t>
        </w:r>
        <w:r w:rsidRPr="002C6F92">
          <w:rPr>
            <w:rPrChange w:id="2237" w:author="hong qin" w:date="2012-01-19T16:49:00Z">
              <w:rPr>
                <w:rFonts w:ascii="Times New Roman" w:hAnsi="Times New Roman"/>
              </w:rPr>
            </w:rPrChange>
          </w:rPr>
          <w:tab/>
          <w:t xml:space="preserve">Calvert, M.E., K.M. Keck, C. </w:t>
        </w:r>
        <w:proofErr w:type="spellStart"/>
        <w:r w:rsidRPr="002C6F92">
          <w:rPr>
            <w:rPrChange w:id="2238" w:author="hong qin" w:date="2012-01-19T16:49:00Z">
              <w:rPr>
                <w:rFonts w:ascii="Times New Roman" w:hAnsi="Times New Roman"/>
              </w:rPr>
            </w:rPrChange>
          </w:rPr>
          <w:t>Ptak</w:t>
        </w:r>
        <w:proofErr w:type="spellEnd"/>
        <w:r w:rsidRPr="002C6F92">
          <w:rPr>
            <w:rPrChange w:id="2239" w:author="hong qin" w:date="2012-01-19T16:49:00Z">
              <w:rPr>
                <w:rFonts w:ascii="Times New Roman" w:hAnsi="Times New Roman"/>
              </w:rPr>
            </w:rPrChange>
          </w:rPr>
          <w:t xml:space="preserve">, J. </w:t>
        </w:r>
        <w:proofErr w:type="spellStart"/>
        <w:r w:rsidRPr="002C6F92">
          <w:rPr>
            <w:rPrChange w:id="2240" w:author="hong qin" w:date="2012-01-19T16:49:00Z">
              <w:rPr>
                <w:rFonts w:ascii="Times New Roman" w:hAnsi="Times New Roman"/>
              </w:rPr>
            </w:rPrChange>
          </w:rPr>
          <w:t>Shabanowitz</w:t>
        </w:r>
        <w:proofErr w:type="spellEnd"/>
        <w:r w:rsidRPr="002C6F92">
          <w:rPr>
            <w:rPrChange w:id="2241" w:author="hong qin" w:date="2012-01-19T16:49:00Z">
              <w:rPr>
                <w:rFonts w:ascii="Times New Roman" w:hAnsi="Times New Roman"/>
              </w:rPr>
            </w:rPrChange>
          </w:rPr>
          <w:t xml:space="preserve">, D.F. Hunt, and L.F. Pemberton, </w:t>
        </w:r>
        <w:proofErr w:type="spellStart"/>
        <w:r w:rsidRPr="002C6F92">
          <w:rPr>
            <w:i/>
            <w:rPrChange w:id="2242" w:author="hong qin" w:date="2012-01-19T16:49:00Z">
              <w:rPr>
                <w:rFonts w:ascii="Times New Roman" w:hAnsi="Times New Roman"/>
              </w:rPr>
            </w:rPrChange>
          </w:rPr>
          <w:t>Phosphorylation</w:t>
        </w:r>
        <w:proofErr w:type="spellEnd"/>
        <w:r w:rsidRPr="002C6F92">
          <w:rPr>
            <w:i/>
            <w:rPrChange w:id="2243" w:author="hong qin" w:date="2012-01-19T16:49:00Z">
              <w:rPr>
                <w:rFonts w:ascii="Times New Roman" w:hAnsi="Times New Roman"/>
              </w:rPr>
            </w:rPrChange>
          </w:rPr>
          <w:t xml:space="preserve"> by casein </w:t>
        </w:r>
        <w:proofErr w:type="spellStart"/>
        <w:r w:rsidRPr="002C6F92">
          <w:rPr>
            <w:i/>
            <w:rPrChange w:id="2244" w:author="hong qin" w:date="2012-01-19T16:49:00Z">
              <w:rPr>
                <w:rFonts w:ascii="Times New Roman" w:hAnsi="Times New Roman"/>
              </w:rPr>
            </w:rPrChange>
          </w:rPr>
          <w:t>kinase</w:t>
        </w:r>
        <w:proofErr w:type="spellEnd"/>
        <w:r w:rsidRPr="002C6F92">
          <w:rPr>
            <w:i/>
            <w:rPrChange w:id="2245" w:author="hong qin" w:date="2012-01-19T16:49:00Z">
              <w:rPr>
                <w:rFonts w:ascii="Times New Roman" w:hAnsi="Times New Roman"/>
              </w:rPr>
            </w:rPrChange>
          </w:rPr>
          <w:t xml:space="preserve"> 2 regulates Nap1 localization and function.</w:t>
        </w:r>
        <w:r w:rsidRPr="002C6F92">
          <w:rPr>
            <w:rPrChange w:id="2246" w:author="hong qin" w:date="2012-01-19T16:49:00Z">
              <w:rPr>
                <w:rFonts w:ascii="Times New Roman" w:hAnsi="Times New Roman"/>
              </w:rPr>
            </w:rPrChange>
          </w:rPr>
          <w:t xml:space="preserve"> </w:t>
        </w:r>
        <w:proofErr w:type="gramStart"/>
        <w:r w:rsidRPr="002C6F92">
          <w:rPr>
            <w:rPrChange w:id="2247" w:author="hong qin" w:date="2012-01-19T16:49:00Z">
              <w:rPr>
                <w:rFonts w:ascii="Times New Roman" w:hAnsi="Times New Roman"/>
              </w:rPr>
            </w:rPrChange>
          </w:rPr>
          <w:t xml:space="preserve">Mol Cell </w:t>
        </w:r>
        <w:proofErr w:type="spellStart"/>
        <w:r w:rsidRPr="002C6F92">
          <w:rPr>
            <w:rPrChange w:id="2248" w:author="hong qin" w:date="2012-01-19T16:49:00Z">
              <w:rPr>
                <w:rFonts w:ascii="Times New Roman" w:hAnsi="Times New Roman"/>
              </w:rPr>
            </w:rPrChange>
          </w:rPr>
          <w:t>Biol</w:t>
        </w:r>
        <w:proofErr w:type="spellEnd"/>
        <w:r w:rsidRPr="002C6F92">
          <w:rPr>
            <w:rPrChange w:id="2249" w:author="hong qin" w:date="2012-01-19T16:49:00Z">
              <w:rPr>
                <w:rFonts w:ascii="Times New Roman" w:hAnsi="Times New Roman"/>
              </w:rPr>
            </w:rPrChange>
          </w:rPr>
          <w:t>, 2008.</w:t>
        </w:r>
        <w:proofErr w:type="gramEnd"/>
        <w:r w:rsidRPr="002C6F92">
          <w:rPr>
            <w:rPrChange w:id="2250" w:author="hong qin" w:date="2012-01-19T16:49:00Z">
              <w:rPr>
                <w:rFonts w:ascii="Times New Roman" w:hAnsi="Times New Roman"/>
              </w:rPr>
            </w:rPrChange>
          </w:rPr>
          <w:t xml:space="preserve"> </w:t>
        </w:r>
        <w:r w:rsidRPr="002C6F92">
          <w:rPr>
            <w:b/>
            <w:rPrChange w:id="2251" w:author="hong qin" w:date="2012-01-19T16:49:00Z">
              <w:rPr>
                <w:rFonts w:ascii="Times New Roman" w:hAnsi="Times New Roman"/>
              </w:rPr>
            </w:rPrChange>
          </w:rPr>
          <w:t>28</w:t>
        </w:r>
        <w:r w:rsidRPr="002C6F92">
          <w:rPr>
            <w:rPrChange w:id="2252" w:author="hong qin" w:date="2012-01-19T16:49:00Z">
              <w:rPr>
                <w:rFonts w:ascii="Times New Roman" w:hAnsi="Times New Roman"/>
              </w:rPr>
            </w:rPrChange>
          </w:rPr>
          <w:t>(4): p. 1313-25.</w:t>
        </w:r>
      </w:ins>
    </w:p>
    <w:p w:rsidR="002C6F92" w:rsidRPr="002C6F92" w:rsidRDefault="002C6F92" w:rsidP="002C6F92">
      <w:pPr>
        <w:spacing w:line="240" w:lineRule="auto"/>
        <w:ind w:left="720" w:hanging="720"/>
        <w:jc w:val="both"/>
        <w:rPr>
          <w:ins w:id="2253" w:author="hong qin" w:date="2012-01-19T16:49:00Z"/>
          <w:rPrChange w:id="2254" w:author="hong qin" w:date="2012-01-19T16:49:00Z">
            <w:rPr>
              <w:ins w:id="2255" w:author="hong qin" w:date="2012-01-19T16:49:00Z"/>
              <w:rFonts w:ascii="Times New Roman" w:hAnsi="Times New Roman"/>
            </w:rPr>
          </w:rPrChange>
        </w:rPr>
      </w:pPr>
      <w:ins w:id="2256" w:author="hong qin" w:date="2012-01-19T16:49:00Z">
        <w:r w:rsidRPr="002C6F92">
          <w:rPr>
            <w:rPrChange w:id="2257" w:author="hong qin" w:date="2012-01-19T16:49:00Z">
              <w:rPr>
                <w:rFonts w:ascii="Times New Roman" w:hAnsi="Times New Roman"/>
              </w:rPr>
            </w:rPrChange>
          </w:rPr>
          <w:t>90.</w:t>
        </w:r>
        <w:r w:rsidRPr="002C6F92">
          <w:rPr>
            <w:rPrChange w:id="2258" w:author="hong qin" w:date="2012-01-19T16:49:00Z">
              <w:rPr>
                <w:rFonts w:ascii="Times New Roman" w:hAnsi="Times New Roman"/>
              </w:rPr>
            </w:rPrChange>
          </w:rPr>
          <w:tab/>
          <w:t xml:space="preserve">Hartwell, L.H., </w:t>
        </w:r>
        <w:proofErr w:type="spellStart"/>
        <w:r w:rsidRPr="002C6F92">
          <w:rPr>
            <w:i/>
            <w:rPrChange w:id="2259" w:author="hong qin" w:date="2012-01-19T16:49:00Z">
              <w:rPr>
                <w:rFonts w:ascii="Times New Roman" w:hAnsi="Times New Roman"/>
              </w:rPr>
            </w:rPrChange>
          </w:rPr>
          <w:t>Saccharomyces</w:t>
        </w:r>
        <w:proofErr w:type="spellEnd"/>
        <w:r w:rsidRPr="002C6F92">
          <w:rPr>
            <w:i/>
            <w:rPrChange w:id="2260" w:author="hong qin" w:date="2012-01-19T16:49:00Z">
              <w:rPr>
                <w:rFonts w:ascii="Times New Roman" w:hAnsi="Times New Roman"/>
              </w:rPr>
            </w:rPrChange>
          </w:rPr>
          <w:t xml:space="preserve"> </w:t>
        </w:r>
        <w:proofErr w:type="spellStart"/>
        <w:r w:rsidRPr="002C6F92">
          <w:rPr>
            <w:i/>
            <w:rPrChange w:id="2261" w:author="hong qin" w:date="2012-01-19T16:49:00Z">
              <w:rPr>
                <w:rFonts w:ascii="Times New Roman" w:hAnsi="Times New Roman"/>
              </w:rPr>
            </w:rPrChange>
          </w:rPr>
          <w:t>cerevisiae</w:t>
        </w:r>
        <w:proofErr w:type="spellEnd"/>
        <w:r w:rsidRPr="002C6F92">
          <w:rPr>
            <w:i/>
            <w:rPrChange w:id="2262" w:author="hong qin" w:date="2012-01-19T16:49:00Z">
              <w:rPr>
                <w:rFonts w:ascii="Times New Roman" w:hAnsi="Times New Roman"/>
              </w:rPr>
            </w:rPrChange>
          </w:rPr>
          <w:t xml:space="preserve"> cell cycle.</w:t>
        </w:r>
        <w:r w:rsidRPr="002C6F92">
          <w:rPr>
            <w:rPrChange w:id="2263" w:author="hong qin" w:date="2012-01-19T16:49:00Z">
              <w:rPr>
                <w:rFonts w:ascii="Times New Roman" w:hAnsi="Times New Roman"/>
              </w:rPr>
            </w:rPrChange>
          </w:rPr>
          <w:t xml:space="preserve"> </w:t>
        </w:r>
        <w:proofErr w:type="spellStart"/>
        <w:proofErr w:type="gramStart"/>
        <w:r w:rsidRPr="002C6F92">
          <w:rPr>
            <w:rPrChange w:id="2264" w:author="hong qin" w:date="2012-01-19T16:49:00Z">
              <w:rPr>
                <w:rFonts w:ascii="Times New Roman" w:hAnsi="Times New Roman"/>
              </w:rPr>
            </w:rPrChange>
          </w:rPr>
          <w:t>Bacteriol</w:t>
        </w:r>
        <w:proofErr w:type="spellEnd"/>
        <w:r w:rsidRPr="002C6F92">
          <w:rPr>
            <w:rPrChange w:id="2265" w:author="hong qin" w:date="2012-01-19T16:49:00Z">
              <w:rPr>
                <w:rFonts w:ascii="Times New Roman" w:hAnsi="Times New Roman"/>
              </w:rPr>
            </w:rPrChange>
          </w:rPr>
          <w:t xml:space="preserve"> Rev, 1974.</w:t>
        </w:r>
        <w:proofErr w:type="gramEnd"/>
        <w:r w:rsidRPr="002C6F92">
          <w:rPr>
            <w:rPrChange w:id="2266" w:author="hong qin" w:date="2012-01-19T16:49:00Z">
              <w:rPr>
                <w:rFonts w:ascii="Times New Roman" w:hAnsi="Times New Roman"/>
              </w:rPr>
            </w:rPrChange>
          </w:rPr>
          <w:t xml:space="preserve"> </w:t>
        </w:r>
        <w:r w:rsidRPr="002C6F92">
          <w:rPr>
            <w:b/>
            <w:rPrChange w:id="2267" w:author="hong qin" w:date="2012-01-19T16:49:00Z">
              <w:rPr>
                <w:rFonts w:ascii="Times New Roman" w:hAnsi="Times New Roman"/>
              </w:rPr>
            </w:rPrChange>
          </w:rPr>
          <w:t>38</w:t>
        </w:r>
        <w:r w:rsidRPr="002C6F92">
          <w:rPr>
            <w:rPrChange w:id="2268" w:author="hong qin" w:date="2012-01-19T16:49:00Z">
              <w:rPr>
                <w:rFonts w:ascii="Times New Roman" w:hAnsi="Times New Roman"/>
              </w:rPr>
            </w:rPrChange>
          </w:rPr>
          <w:t>(2): p. 164-98.</w:t>
        </w:r>
      </w:ins>
    </w:p>
    <w:p w:rsidR="002C6F92" w:rsidRPr="002C6F92" w:rsidRDefault="002C6F92" w:rsidP="002C6F92">
      <w:pPr>
        <w:spacing w:line="240" w:lineRule="auto"/>
        <w:ind w:left="720" w:hanging="720"/>
        <w:jc w:val="both"/>
        <w:rPr>
          <w:ins w:id="2269" w:author="hong qin" w:date="2012-01-19T16:49:00Z"/>
          <w:rPrChange w:id="2270" w:author="hong qin" w:date="2012-01-19T16:49:00Z">
            <w:rPr>
              <w:ins w:id="2271" w:author="hong qin" w:date="2012-01-19T16:49:00Z"/>
              <w:rFonts w:ascii="Times New Roman" w:hAnsi="Times New Roman"/>
            </w:rPr>
          </w:rPrChange>
        </w:rPr>
      </w:pPr>
      <w:ins w:id="2272" w:author="hong qin" w:date="2012-01-19T16:49:00Z">
        <w:r w:rsidRPr="002C6F92">
          <w:rPr>
            <w:rPrChange w:id="2273" w:author="hong qin" w:date="2012-01-19T16:49:00Z">
              <w:rPr>
                <w:rFonts w:ascii="Times New Roman" w:hAnsi="Times New Roman"/>
              </w:rPr>
            </w:rPrChange>
          </w:rPr>
          <w:t>91.</w:t>
        </w:r>
        <w:r w:rsidRPr="002C6F92">
          <w:rPr>
            <w:rPrChange w:id="2274" w:author="hong qin" w:date="2012-01-19T16:49:00Z">
              <w:rPr>
                <w:rFonts w:ascii="Times New Roman" w:hAnsi="Times New Roman"/>
              </w:rPr>
            </w:rPrChange>
          </w:rPr>
          <w:tab/>
          <w:t xml:space="preserve">Huh, D. and J. </w:t>
        </w:r>
        <w:proofErr w:type="spellStart"/>
        <w:r w:rsidRPr="002C6F92">
          <w:rPr>
            <w:rPrChange w:id="2275" w:author="hong qin" w:date="2012-01-19T16:49:00Z">
              <w:rPr>
                <w:rFonts w:ascii="Times New Roman" w:hAnsi="Times New Roman"/>
              </w:rPr>
            </w:rPrChange>
          </w:rPr>
          <w:t>Paulsson</w:t>
        </w:r>
        <w:proofErr w:type="spellEnd"/>
        <w:r w:rsidRPr="002C6F92">
          <w:rPr>
            <w:rPrChange w:id="2276" w:author="hong qin" w:date="2012-01-19T16:49:00Z">
              <w:rPr>
                <w:rFonts w:ascii="Times New Roman" w:hAnsi="Times New Roman"/>
              </w:rPr>
            </w:rPrChange>
          </w:rPr>
          <w:t xml:space="preserve">, </w:t>
        </w:r>
        <w:r w:rsidRPr="002C6F92">
          <w:rPr>
            <w:i/>
            <w:rPrChange w:id="2277" w:author="hong qin" w:date="2012-01-19T16:49:00Z">
              <w:rPr>
                <w:rFonts w:ascii="Times New Roman" w:hAnsi="Times New Roman"/>
              </w:rPr>
            </w:rPrChange>
          </w:rPr>
          <w:t>Non-genetic heterogeneity from stochastic partitioning at cell division.</w:t>
        </w:r>
        <w:r w:rsidRPr="002C6F92">
          <w:rPr>
            <w:rPrChange w:id="2278" w:author="hong qin" w:date="2012-01-19T16:49:00Z">
              <w:rPr>
                <w:rFonts w:ascii="Times New Roman" w:hAnsi="Times New Roman"/>
              </w:rPr>
            </w:rPrChange>
          </w:rPr>
          <w:t xml:space="preserve"> Nat Genet, 2010. </w:t>
        </w:r>
        <w:r w:rsidRPr="002C6F92">
          <w:rPr>
            <w:b/>
            <w:rPrChange w:id="2279" w:author="hong qin" w:date="2012-01-19T16:49:00Z">
              <w:rPr>
                <w:rFonts w:ascii="Times New Roman" w:hAnsi="Times New Roman"/>
              </w:rPr>
            </w:rPrChange>
          </w:rPr>
          <w:t>43</w:t>
        </w:r>
        <w:r w:rsidRPr="002C6F92">
          <w:rPr>
            <w:rPrChange w:id="2280" w:author="hong qin" w:date="2012-01-19T16:49:00Z">
              <w:rPr>
                <w:rFonts w:ascii="Times New Roman" w:hAnsi="Times New Roman"/>
              </w:rPr>
            </w:rPrChange>
          </w:rPr>
          <w:t>(2): p. 95-100.</w:t>
        </w:r>
      </w:ins>
    </w:p>
    <w:p w:rsidR="002C6F92" w:rsidRPr="002C6F92" w:rsidRDefault="002C6F92" w:rsidP="002C6F92">
      <w:pPr>
        <w:spacing w:line="240" w:lineRule="auto"/>
        <w:ind w:left="720" w:hanging="720"/>
        <w:jc w:val="both"/>
        <w:rPr>
          <w:ins w:id="2281" w:author="hong qin" w:date="2012-01-19T16:49:00Z"/>
          <w:rPrChange w:id="2282" w:author="hong qin" w:date="2012-01-19T16:49:00Z">
            <w:rPr>
              <w:ins w:id="2283" w:author="hong qin" w:date="2012-01-19T16:49:00Z"/>
              <w:rFonts w:ascii="Times New Roman" w:hAnsi="Times New Roman"/>
            </w:rPr>
          </w:rPrChange>
        </w:rPr>
      </w:pPr>
      <w:ins w:id="2284" w:author="hong qin" w:date="2012-01-19T16:49:00Z">
        <w:r w:rsidRPr="002C6F92">
          <w:rPr>
            <w:rPrChange w:id="2285" w:author="hong qin" w:date="2012-01-19T16:49:00Z">
              <w:rPr>
                <w:rFonts w:ascii="Times New Roman" w:hAnsi="Times New Roman"/>
              </w:rPr>
            </w:rPrChange>
          </w:rPr>
          <w:t>92.</w:t>
        </w:r>
        <w:r w:rsidRPr="002C6F92">
          <w:rPr>
            <w:rPrChange w:id="2286" w:author="hong qin" w:date="2012-01-19T16:49:00Z">
              <w:rPr>
                <w:rFonts w:ascii="Times New Roman" w:hAnsi="Times New Roman"/>
              </w:rPr>
            </w:rPrChange>
          </w:rPr>
          <w:tab/>
        </w:r>
        <w:proofErr w:type="spellStart"/>
        <w:r w:rsidRPr="002C6F92">
          <w:rPr>
            <w:rPrChange w:id="2287" w:author="hong qin" w:date="2012-01-19T16:49:00Z">
              <w:rPr>
                <w:rFonts w:ascii="Times New Roman" w:hAnsi="Times New Roman"/>
              </w:rPr>
            </w:rPrChange>
          </w:rPr>
          <w:t>Becskei</w:t>
        </w:r>
        <w:proofErr w:type="spellEnd"/>
        <w:r w:rsidRPr="002C6F92">
          <w:rPr>
            <w:rPrChange w:id="2288" w:author="hong qin" w:date="2012-01-19T16:49:00Z">
              <w:rPr>
                <w:rFonts w:ascii="Times New Roman" w:hAnsi="Times New Roman"/>
              </w:rPr>
            </w:rPrChange>
          </w:rPr>
          <w:t xml:space="preserve">, A., B.B. Kaufmann, and A. van </w:t>
        </w:r>
        <w:proofErr w:type="spellStart"/>
        <w:r w:rsidRPr="002C6F92">
          <w:rPr>
            <w:rPrChange w:id="2289" w:author="hong qin" w:date="2012-01-19T16:49:00Z">
              <w:rPr>
                <w:rFonts w:ascii="Times New Roman" w:hAnsi="Times New Roman"/>
              </w:rPr>
            </w:rPrChange>
          </w:rPr>
          <w:t>Oudenaarden</w:t>
        </w:r>
        <w:proofErr w:type="spellEnd"/>
        <w:r w:rsidRPr="002C6F92">
          <w:rPr>
            <w:rPrChange w:id="2290" w:author="hong qin" w:date="2012-01-19T16:49:00Z">
              <w:rPr>
                <w:rFonts w:ascii="Times New Roman" w:hAnsi="Times New Roman"/>
              </w:rPr>
            </w:rPrChange>
          </w:rPr>
          <w:t xml:space="preserve">, </w:t>
        </w:r>
        <w:r w:rsidRPr="002C6F92">
          <w:rPr>
            <w:i/>
            <w:rPrChange w:id="2291" w:author="hong qin" w:date="2012-01-19T16:49:00Z">
              <w:rPr>
                <w:rFonts w:ascii="Times New Roman" w:hAnsi="Times New Roman"/>
              </w:rPr>
            </w:rPrChange>
          </w:rPr>
          <w:t>Contributions of low molecule number and chromosomal positioning to stochastic gene expression.</w:t>
        </w:r>
        <w:r w:rsidRPr="002C6F92">
          <w:rPr>
            <w:rPrChange w:id="2292" w:author="hong qin" w:date="2012-01-19T16:49:00Z">
              <w:rPr>
                <w:rFonts w:ascii="Times New Roman" w:hAnsi="Times New Roman"/>
              </w:rPr>
            </w:rPrChange>
          </w:rPr>
          <w:t xml:space="preserve"> Nat Genet, 2005. </w:t>
        </w:r>
        <w:r w:rsidRPr="002C6F92">
          <w:rPr>
            <w:b/>
            <w:rPrChange w:id="2293" w:author="hong qin" w:date="2012-01-19T16:49:00Z">
              <w:rPr>
                <w:rFonts w:ascii="Times New Roman" w:hAnsi="Times New Roman"/>
              </w:rPr>
            </w:rPrChange>
          </w:rPr>
          <w:t>37</w:t>
        </w:r>
        <w:r w:rsidRPr="002C6F92">
          <w:rPr>
            <w:rPrChange w:id="2294" w:author="hong qin" w:date="2012-01-19T16:49:00Z">
              <w:rPr>
                <w:rFonts w:ascii="Times New Roman" w:hAnsi="Times New Roman"/>
              </w:rPr>
            </w:rPrChange>
          </w:rPr>
          <w:t>(9): p. 937-44.</w:t>
        </w:r>
      </w:ins>
    </w:p>
    <w:p w:rsidR="002C6F92" w:rsidRPr="002C6F92" w:rsidRDefault="002C6F92" w:rsidP="002C6F92">
      <w:pPr>
        <w:spacing w:line="240" w:lineRule="auto"/>
        <w:ind w:left="720" w:hanging="720"/>
        <w:jc w:val="both"/>
        <w:rPr>
          <w:ins w:id="2295" w:author="hong qin" w:date="2012-01-19T16:49:00Z"/>
          <w:rPrChange w:id="2296" w:author="hong qin" w:date="2012-01-19T16:49:00Z">
            <w:rPr>
              <w:ins w:id="2297" w:author="hong qin" w:date="2012-01-19T16:49:00Z"/>
              <w:rFonts w:ascii="Times New Roman" w:hAnsi="Times New Roman"/>
            </w:rPr>
          </w:rPrChange>
        </w:rPr>
      </w:pPr>
      <w:ins w:id="2298" w:author="hong qin" w:date="2012-01-19T16:49:00Z">
        <w:r w:rsidRPr="002C6F92">
          <w:rPr>
            <w:rPrChange w:id="2299" w:author="hong qin" w:date="2012-01-19T16:49:00Z">
              <w:rPr>
                <w:rFonts w:ascii="Times New Roman" w:hAnsi="Times New Roman"/>
              </w:rPr>
            </w:rPrChange>
          </w:rPr>
          <w:t>93.</w:t>
        </w:r>
        <w:r w:rsidRPr="002C6F92">
          <w:rPr>
            <w:rPrChange w:id="2300" w:author="hong qin" w:date="2012-01-19T16:49:00Z">
              <w:rPr>
                <w:rFonts w:ascii="Times New Roman" w:hAnsi="Times New Roman"/>
              </w:rPr>
            </w:rPrChange>
          </w:rPr>
          <w:tab/>
          <w:t xml:space="preserve">Swain, P.S., M.B. </w:t>
        </w:r>
        <w:proofErr w:type="spellStart"/>
        <w:r w:rsidRPr="002C6F92">
          <w:rPr>
            <w:rPrChange w:id="2301" w:author="hong qin" w:date="2012-01-19T16:49:00Z">
              <w:rPr>
                <w:rFonts w:ascii="Times New Roman" w:hAnsi="Times New Roman"/>
              </w:rPr>
            </w:rPrChange>
          </w:rPr>
          <w:t>Elowitz</w:t>
        </w:r>
        <w:proofErr w:type="spellEnd"/>
        <w:r w:rsidRPr="002C6F92">
          <w:rPr>
            <w:rPrChange w:id="2302" w:author="hong qin" w:date="2012-01-19T16:49:00Z">
              <w:rPr>
                <w:rFonts w:ascii="Times New Roman" w:hAnsi="Times New Roman"/>
              </w:rPr>
            </w:rPrChange>
          </w:rPr>
          <w:t xml:space="preserve">, and E.D. </w:t>
        </w:r>
        <w:proofErr w:type="spellStart"/>
        <w:r w:rsidRPr="002C6F92">
          <w:rPr>
            <w:rPrChange w:id="2303" w:author="hong qin" w:date="2012-01-19T16:49:00Z">
              <w:rPr>
                <w:rFonts w:ascii="Times New Roman" w:hAnsi="Times New Roman"/>
              </w:rPr>
            </w:rPrChange>
          </w:rPr>
          <w:t>Siggia</w:t>
        </w:r>
        <w:proofErr w:type="spellEnd"/>
        <w:r w:rsidRPr="002C6F92">
          <w:rPr>
            <w:rPrChange w:id="2304" w:author="hong qin" w:date="2012-01-19T16:49:00Z">
              <w:rPr>
                <w:rFonts w:ascii="Times New Roman" w:hAnsi="Times New Roman"/>
              </w:rPr>
            </w:rPrChange>
          </w:rPr>
          <w:t xml:space="preserve">, </w:t>
        </w:r>
        <w:r w:rsidRPr="002C6F92">
          <w:rPr>
            <w:i/>
            <w:rPrChange w:id="2305" w:author="hong qin" w:date="2012-01-19T16:49:00Z">
              <w:rPr>
                <w:rFonts w:ascii="Times New Roman" w:hAnsi="Times New Roman"/>
              </w:rPr>
            </w:rPrChange>
          </w:rPr>
          <w:t xml:space="preserve">Intrinsic and extrinsic contributions to </w:t>
        </w:r>
        <w:proofErr w:type="spellStart"/>
        <w:r w:rsidRPr="002C6F92">
          <w:rPr>
            <w:i/>
            <w:rPrChange w:id="2306" w:author="hong qin" w:date="2012-01-19T16:49:00Z">
              <w:rPr>
                <w:rFonts w:ascii="Times New Roman" w:hAnsi="Times New Roman"/>
              </w:rPr>
            </w:rPrChange>
          </w:rPr>
          <w:t>stochasticity</w:t>
        </w:r>
        <w:proofErr w:type="spellEnd"/>
        <w:r w:rsidRPr="002C6F92">
          <w:rPr>
            <w:i/>
            <w:rPrChange w:id="2307" w:author="hong qin" w:date="2012-01-19T16:49:00Z">
              <w:rPr>
                <w:rFonts w:ascii="Times New Roman" w:hAnsi="Times New Roman"/>
              </w:rPr>
            </w:rPrChange>
          </w:rPr>
          <w:t xml:space="preserve"> in gene expression.</w:t>
        </w:r>
        <w:r w:rsidRPr="002C6F92">
          <w:rPr>
            <w:rPrChange w:id="2308" w:author="hong qin" w:date="2012-01-19T16:49:00Z">
              <w:rPr>
                <w:rFonts w:ascii="Times New Roman" w:hAnsi="Times New Roman"/>
              </w:rPr>
            </w:rPrChange>
          </w:rPr>
          <w:t xml:space="preserve"> Proc </w:t>
        </w:r>
        <w:proofErr w:type="spellStart"/>
        <w:r w:rsidRPr="002C6F92">
          <w:rPr>
            <w:rPrChange w:id="2309" w:author="hong qin" w:date="2012-01-19T16:49:00Z">
              <w:rPr>
                <w:rFonts w:ascii="Times New Roman" w:hAnsi="Times New Roman"/>
              </w:rPr>
            </w:rPrChange>
          </w:rPr>
          <w:t>Natl</w:t>
        </w:r>
        <w:proofErr w:type="spellEnd"/>
        <w:r w:rsidRPr="002C6F92">
          <w:rPr>
            <w:rPrChange w:id="2310" w:author="hong qin" w:date="2012-01-19T16:49:00Z">
              <w:rPr>
                <w:rFonts w:ascii="Times New Roman" w:hAnsi="Times New Roman"/>
              </w:rPr>
            </w:rPrChange>
          </w:rPr>
          <w:t xml:space="preserve"> </w:t>
        </w:r>
        <w:proofErr w:type="spellStart"/>
        <w:r w:rsidRPr="002C6F92">
          <w:rPr>
            <w:rPrChange w:id="2311" w:author="hong qin" w:date="2012-01-19T16:49:00Z">
              <w:rPr>
                <w:rFonts w:ascii="Times New Roman" w:hAnsi="Times New Roman"/>
              </w:rPr>
            </w:rPrChange>
          </w:rPr>
          <w:t>Acad</w:t>
        </w:r>
        <w:proofErr w:type="spellEnd"/>
        <w:r w:rsidRPr="002C6F92">
          <w:rPr>
            <w:rPrChange w:id="2312" w:author="hong qin" w:date="2012-01-19T16:49:00Z">
              <w:rPr>
                <w:rFonts w:ascii="Times New Roman" w:hAnsi="Times New Roman"/>
              </w:rPr>
            </w:rPrChange>
          </w:rPr>
          <w:t xml:space="preserve"> </w:t>
        </w:r>
        <w:proofErr w:type="spellStart"/>
        <w:r w:rsidRPr="002C6F92">
          <w:rPr>
            <w:rPrChange w:id="2313" w:author="hong qin" w:date="2012-01-19T16:49:00Z">
              <w:rPr>
                <w:rFonts w:ascii="Times New Roman" w:hAnsi="Times New Roman"/>
              </w:rPr>
            </w:rPrChange>
          </w:rPr>
          <w:t>Sci</w:t>
        </w:r>
        <w:proofErr w:type="spellEnd"/>
        <w:r w:rsidRPr="002C6F92">
          <w:rPr>
            <w:rPrChange w:id="2314" w:author="hong qin" w:date="2012-01-19T16:49:00Z">
              <w:rPr>
                <w:rFonts w:ascii="Times New Roman" w:hAnsi="Times New Roman"/>
              </w:rPr>
            </w:rPrChange>
          </w:rPr>
          <w:t xml:space="preserve"> U S A, 2002. </w:t>
        </w:r>
        <w:r w:rsidRPr="002C6F92">
          <w:rPr>
            <w:b/>
            <w:rPrChange w:id="2315" w:author="hong qin" w:date="2012-01-19T16:49:00Z">
              <w:rPr>
                <w:rFonts w:ascii="Times New Roman" w:hAnsi="Times New Roman"/>
              </w:rPr>
            </w:rPrChange>
          </w:rPr>
          <w:t>99</w:t>
        </w:r>
        <w:r w:rsidRPr="002C6F92">
          <w:rPr>
            <w:rPrChange w:id="2316" w:author="hong qin" w:date="2012-01-19T16:49:00Z">
              <w:rPr>
                <w:rFonts w:ascii="Times New Roman" w:hAnsi="Times New Roman"/>
              </w:rPr>
            </w:rPrChange>
          </w:rPr>
          <w:t>(20): p. 12795-800.</w:t>
        </w:r>
      </w:ins>
    </w:p>
    <w:p w:rsidR="002C6F92" w:rsidRPr="002C6F92" w:rsidRDefault="002C6F92" w:rsidP="002C6F92">
      <w:pPr>
        <w:spacing w:line="240" w:lineRule="auto"/>
        <w:ind w:left="720" w:hanging="720"/>
        <w:jc w:val="both"/>
        <w:rPr>
          <w:ins w:id="2317" w:author="hong qin" w:date="2012-01-19T16:49:00Z"/>
          <w:rPrChange w:id="2318" w:author="hong qin" w:date="2012-01-19T16:49:00Z">
            <w:rPr>
              <w:ins w:id="2319" w:author="hong qin" w:date="2012-01-19T16:49:00Z"/>
              <w:rFonts w:ascii="Times New Roman" w:hAnsi="Times New Roman"/>
            </w:rPr>
          </w:rPrChange>
        </w:rPr>
      </w:pPr>
      <w:ins w:id="2320" w:author="hong qin" w:date="2012-01-19T16:49:00Z">
        <w:r w:rsidRPr="002C6F92">
          <w:rPr>
            <w:rPrChange w:id="2321" w:author="hong qin" w:date="2012-01-19T16:49:00Z">
              <w:rPr>
                <w:rFonts w:ascii="Times New Roman" w:hAnsi="Times New Roman"/>
              </w:rPr>
            </w:rPrChange>
          </w:rPr>
          <w:t>94.</w:t>
        </w:r>
        <w:r w:rsidRPr="002C6F92">
          <w:rPr>
            <w:rPrChange w:id="2322" w:author="hong qin" w:date="2012-01-19T16:49:00Z">
              <w:rPr>
                <w:rFonts w:ascii="Times New Roman" w:hAnsi="Times New Roman"/>
              </w:rPr>
            </w:rPrChange>
          </w:rPr>
          <w:tab/>
        </w:r>
        <w:proofErr w:type="spellStart"/>
        <w:r w:rsidRPr="002C6F92">
          <w:rPr>
            <w:rPrChange w:id="2323" w:author="hong qin" w:date="2012-01-19T16:49:00Z">
              <w:rPr>
                <w:rFonts w:ascii="Times New Roman" w:hAnsi="Times New Roman"/>
              </w:rPr>
            </w:rPrChange>
          </w:rPr>
          <w:t>Elowitz</w:t>
        </w:r>
        <w:proofErr w:type="spellEnd"/>
        <w:r w:rsidRPr="002C6F92">
          <w:rPr>
            <w:rPrChange w:id="2324" w:author="hong qin" w:date="2012-01-19T16:49:00Z">
              <w:rPr>
                <w:rFonts w:ascii="Times New Roman" w:hAnsi="Times New Roman"/>
              </w:rPr>
            </w:rPrChange>
          </w:rPr>
          <w:t xml:space="preserve">, M.B., A.J. Levine, E.D. </w:t>
        </w:r>
        <w:proofErr w:type="spellStart"/>
        <w:r w:rsidRPr="002C6F92">
          <w:rPr>
            <w:rPrChange w:id="2325" w:author="hong qin" w:date="2012-01-19T16:49:00Z">
              <w:rPr>
                <w:rFonts w:ascii="Times New Roman" w:hAnsi="Times New Roman"/>
              </w:rPr>
            </w:rPrChange>
          </w:rPr>
          <w:t>Siggia</w:t>
        </w:r>
        <w:proofErr w:type="spellEnd"/>
        <w:r w:rsidRPr="002C6F92">
          <w:rPr>
            <w:rPrChange w:id="2326" w:author="hong qin" w:date="2012-01-19T16:49:00Z">
              <w:rPr>
                <w:rFonts w:ascii="Times New Roman" w:hAnsi="Times New Roman"/>
              </w:rPr>
            </w:rPrChange>
          </w:rPr>
          <w:t xml:space="preserve">, and P.S. Swain, </w:t>
        </w:r>
        <w:r w:rsidRPr="002C6F92">
          <w:rPr>
            <w:i/>
            <w:rPrChange w:id="2327" w:author="hong qin" w:date="2012-01-19T16:49:00Z">
              <w:rPr>
                <w:rFonts w:ascii="Times New Roman" w:hAnsi="Times New Roman"/>
              </w:rPr>
            </w:rPrChange>
          </w:rPr>
          <w:t>Stochastic gene expression in a single cell.</w:t>
        </w:r>
        <w:r w:rsidRPr="002C6F92">
          <w:rPr>
            <w:rPrChange w:id="2328" w:author="hong qin" w:date="2012-01-19T16:49:00Z">
              <w:rPr>
                <w:rFonts w:ascii="Times New Roman" w:hAnsi="Times New Roman"/>
              </w:rPr>
            </w:rPrChange>
          </w:rPr>
          <w:t xml:space="preserve"> </w:t>
        </w:r>
        <w:proofErr w:type="gramStart"/>
        <w:r w:rsidRPr="002C6F92">
          <w:rPr>
            <w:rPrChange w:id="2329" w:author="hong qin" w:date="2012-01-19T16:49:00Z">
              <w:rPr>
                <w:rFonts w:ascii="Times New Roman" w:hAnsi="Times New Roman"/>
              </w:rPr>
            </w:rPrChange>
          </w:rPr>
          <w:t>Science, 2002.</w:t>
        </w:r>
        <w:proofErr w:type="gramEnd"/>
        <w:r w:rsidRPr="002C6F92">
          <w:rPr>
            <w:rPrChange w:id="2330" w:author="hong qin" w:date="2012-01-19T16:49:00Z">
              <w:rPr>
                <w:rFonts w:ascii="Times New Roman" w:hAnsi="Times New Roman"/>
              </w:rPr>
            </w:rPrChange>
          </w:rPr>
          <w:t xml:space="preserve"> </w:t>
        </w:r>
        <w:r w:rsidRPr="002C6F92">
          <w:rPr>
            <w:b/>
            <w:rPrChange w:id="2331" w:author="hong qin" w:date="2012-01-19T16:49:00Z">
              <w:rPr>
                <w:rFonts w:ascii="Times New Roman" w:hAnsi="Times New Roman"/>
              </w:rPr>
            </w:rPrChange>
          </w:rPr>
          <w:t>297</w:t>
        </w:r>
        <w:r w:rsidRPr="002C6F92">
          <w:rPr>
            <w:rPrChange w:id="2332" w:author="hong qin" w:date="2012-01-19T16:49:00Z">
              <w:rPr>
                <w:rFonts w:ascii="Times New Roman" w:hAnsi="Times New Roman"/>
              </w:rPr>
            </w:rPrChange>
          </w:rPr>
          <w:t>(5584): p. 1183-6.</w:t>
        </w:r>
      </w:ins>
    </w:p>
    <w:p w:rsidR="002C6F92" w:rsidRPr="002C6F92" w:rsidRDefault="002C6F92" w:rsidP="002C6F92">
      <w:pPr>
        <w:spacing w:line="240" w:lineRule="auto"/>
        <w:ind w:left="720" w:hanging="720"/>
        <w:jc w:val="both"/>
        <w:rPr>
          <w:ins w:id="2333" w:author="hong qin" w:date="2012-01-19T16:49:00Z"/>
          <w:rPrChange w:id="2334" w:author="hong qin" w:date="2012-01-19T16:49:00Z">
            <w:rPr>
              <w:ins w:id="2335" w:author="hong qin" w:date="2012-01-19T16:49:00Z"/>
              <w:rFonts w:ascii="Times New Roman" w:hAnsi="Times New Roman"/>
            </w:rPr>
          </w:rPrChange>
        </w:rPr>
      </w:pPr>
      <w:ins w:id="2336" w:author="hong qin" w:date="2012-01-19T16:49:00Z">
        <w:r w:rsidRPr="002C6F92">
          <w:rPr>
            <w:rPrChange w:id="2337" w:author="hong qin" w:date="2012-01-19T16:49:00Z">
              <w:rPr>
                <w:rFonts w:ascii="Times New Roman" w:hAnsi="Times New Roman"/>
              </w:rPr>
            </w:rPrChange>
          </w:rPr>
          <w:t>95.</w:t>
        </w:r>
        <w:r w:rsidRPr="002C6F92">
          <w:rPr>
            <w:rPrChange w:id="2338" w:author="hong qin" w:date="2012-01-19T16:49:00Z">
              <w:rPr>
                <w:rFonts w:ascii="Times New Roman" w:hAnsi="Times New Roman"/>
              </w:rPr>
            </w:rPrChange>
          </w:rPr>
          <w:tab/>
        </w:r>
        <w:proofErr w:type="spellStart"/>
        <w:r w:rsidRPr="002C6F92">
          <w:rPr>
            <w:rPrChange w:id="2339" w:author="hong qin" w:date="2012-01-19T16:49:00Z">
              <w:rPr>
                <w:rFonts w:ascii="Times New Roman" w:hAnsi="Times New Roman"/>
              </w:rPr>
            </w:rPrChange>
          </w:rPr>
          <w:t>Gavrilov</w:t>
        </w:r>
        <w:proofErr w:type="spellEnd"/>
        <w:r w:rsidRPr="002C6F92">
          <w:rPr>
            <w:rPrChange w:id="2340" w:author="hong qin" w:date="2012-01-19T16:49:00Z">
              <w:rPr>
                <w:rFonts w:ascii="Times New Roman" w:hAnsi="Times New Roman"/>
              </w:rPr>
            </w:rPrChange>
          </w:rPr>
          <w:t xml:space="preserve">, L.A. and N.S. </w:t>
        </w:r>
        <w:proofErr w:type="spellStart"/>
        <w:r w:rsidRPr="002C6F92">
          <w:rPr>
            <w:rPrChange w:id="2341" w:author="hong qin" w:date="2012-01-19T16:49:00Z">
              <w:rPr>
                <w:rFonts w:ascii="Times New Roman" w:hAnsi="Times New Roman"/>
              </w:rPr>
            </w:rPrChange>
          </w:rPr>
          <w:t>Gavrilova</w:t>
        </w:r>
        <w:proofErr w:type="spellEnd"/>
        <w:r w:rsidRPr="002C6F92">
          <w:rPr>
            <w:rPrChange w:id="2342" w:author="hong qin" w:date="2012-01-19T16:49:00Z">
              <w:rPr>
                <w:rFonts w:ascii="Times New Roman" w:hAnsi="Times New Roman"/>
              </w:rPr>
            </w:rPrChange>
          </w:rPr>
          <w:t xml:space="preserve">, </w:t>
        </w:r>
        <w:r w:rsidRPr="002C6F92">
          <w:rPr>
            <w:i/>
            <w:rPrChange w:id="2343" w:author="hong qin" w:date="2012-01-19T16:49:00Z">
              <w:rPr>
                <w:rFonts w:ascii="Times New Roman" w:hAnsi="Times New Roman"/>
              </w:rPr>
            </w:rPrChange>
          </w:rPr>
          <w:t>The reliability theory of aging and longevity.</w:t>
        </w:r>
        <w:r w:rsidRPr="002C6F92">
          <w:rPr>
            <w:rPrChange w:id="2344" w:author="hong qin" w:date="2012-01-19T16:49:00Z">
              <w:rPr>
                <w:rFonts w:ascii="Times New Roman" w:hAnsi="Times New Roman"/>
              </w:rPr>
            </w:rPrChange>
          </w:rPr>
          <w:t xml:space="preserve"> J </w:t>
        </w:r>
        <w:proofErr w:type="spellStart"/>
        <w:r w:rsidRPr="002C6F92">
          <w:rPr>
            <w:rPrChange w:id="2345" w:author="hong qin" w:date="2012-01-19T16:49:00Z">
              <w:rPr>
                <w:rFonts w:ascii="Times New Roman" w:hAnsi="Times New Roman"/>
              </w:rPr>
            </w:rPrChange>
          </w:rPr>
          <w:t>Theor</w:t>
        </w:r>
        <w:proofErr w:type="spellEnd"/>
        <w:r w:rsidRPr="002C6F92">
          <w:rPr>
            <w:rPrChange w:id="2346" w:author="hong qin" w:date="2012-01-19T16:49:00Z">
              <w:rPr>
                <w:rFonts w:ascii="Times New Roman" w:hAnsi="Times New Roman"/>
              </w:rPr>
            </w:rPrChange>
          </w:rPr>
          <w:t xml:space="preserve"> </w:t>
        </w:r>
        <w:proofErr w:type="spellStart"/>
        <w:r w:rsidRPr="002C6F92">
          <w:rPr>
            <w:rPrChange w:id="2347" w:author="hong qin" w:date="2012-01-19T16:49:00Z">
              <w:rPr>
                <w:rFonts w:ascii="Times New Roman" w:hAnsi="Times New Roman"/>
              </w:rPr>
            </w:rPrChange>
          </w:rPr>
          <w:t>Biol</w:t>
        </w:r>
        <w:proofErr w:type="spellEnd"/>
        <w:r w:rsidRPr="002C6F92">
          <w:rPr>
            <w:rPrChange w:id="2348" w:author="hong qin" w:date="2012-01-19T16:49:00Z">
              <w:rPr>
                <w:rFonts w:ascii="Times New Roman" w:hAnsi="Times New Roman"/>
              </w:rPr>
            </w:rPrChange>
          </w:rPr>
          <w:t xml:space="preserve">, 2001. </w:t>
        </w:r>
        <w:r w:rsidRPr="002C6F92">
          <w:rPr>
            <w:b/>
            <w:rPrChange w:id="2349" w:author="hong qin" w:date="2012-01-19T16:49:00Z">
              <w:rPr>
                <w:rFonts w:ascii="Times New Roman" w:hAnsi="Times New Roman"/>
              </w:rPr>
            </w:rPrChange>
          </w:rPr>
          <w:t>213</w:t>
        </w:r>
        <w:r w:rsidRPr="002C6F92">
          <w:rPr>
            <w:rPrChange w:id="2350" w:author="hong qin" w:date="2012-01-19T16:49:00Z">
              <w:rPr>
                <w:rFonts w:ascii="Times New Roman" w:hAnsi="Times New Roman"/>
              </w:rPr>
            </w:rPrChange>
          </w:rPr>
          <w:t>(4): p. 527-45.</w:t>
        </w:r>
      </w:ins>
    </w:p>
    <w:p w:rsidR="002C6F92" w:rsidRPr="002C6F92" w:rsidRDefault="002C6F92" w:rsidP="002C6F92">
      <w:pPr>
        <w:spacing w:line="240" w:lineRule="auto"/>
        <w:ind w:left="720" w:hanging="720"/>
        <w:jc w:val="both"/>
        <w:rPr>
          <w:ins w:id="2351" w:author="hong qin" w:date="2012-01-19T16:49:00Z"/>
          <w:rPrChange w:id="2352" w:author="hong qin" w:date="2012-01-19T16:49:00Z">
            <w:rPr>
              <w:ins w:id="2353" w:author="hong qin" w:date="2012-01-19T16:49:00Z"/>
              <w:rFonts w:ascii="Times New Roman" w:hAnsi="Times New Roman"/>
            </w:rPr>
          </w:rPrChange>
        </w:rPr>
      </w:pPr>
      <w:ins w:id="2354" w:author="hong qin" w:date="2012-01-19T16:49:00Z">
        <w:r w:rsidRPr="002C6F92">
          <w:rPr>
            <w:rPrChange w:id="2355" w:author="hong qin" w:date="2012-01-19T16:49:00Z">
              <w:rPr>
                <w:rFonts w:ascii="Times New Roman" w:hAnsi="Times New Roman"/>
              </w:rPr>
            </w:rPrChange>
          </w:rPr>
          <w:t>96.</w:t>
        </w:r>
        <w:r w:rsidRPr="002C6F92">
          <w:rPr>
            <w:rPrChange w:id="2356" w:author="hong qin" w:date="2012-01-19T16:49:00Z">
              <w:rPr>
                <w:rFonts w:ascii="Times New Roman" w:hAnsi="Times New Roman"/>
              </w:rPr>
            </w:rPrChange>
          </w:rPr>
          <w:tab/>
        </w:r>
        <w:proofErr w:type="spellStart"/>
        <w:r w:rsidRPr="002C6F92">
          <w:rPr>
            <w:rPrChange w:id="2357" w:author="hong qin" w:date="2012-01-19T16:49:00Z">
              <w:rPr>
                <w:rFonts w:ascii="Times New Roman" w:hAnsi="Times New Roman"/>
              </w:rPr>
            </w:rPrChange>
          </w:rPr>
          <w:t>Shou</w:t>
        </w:r>
        <w:proofErr w:type="spellEnd"/>
        <w:r w:rsidRPr="002C6F92">
          <w:rPr>
            <w:rPrChange w:id="2358" w:author="hong qin" w:date="2012-01-19T16:49:00Z">
              <w:rPr>
                <w:rFonts w:ascii="Times New Roman" w:hAnsi="Times New Roman"/>
              </w:rPr>
            </w:rPrChange>
          </w:rPr>
          <w:t xml:space="preserve">, W., S. Ram, and J.M. </w:t>
        </w:r>
        <w:proofErr w:type="spellStart"/>
        <w:r w:rsidRPr="002C6F92">
          <w:rPr>
            <w:rPrChange w:id="2359" w:author="hong qin" w:date="2012-01-19T16:49:00Z">
              <w:rPr>
                <w:rFonts w:ascii="Times New Roman" w:hAnsi="Times New Roman"/>
              </w:rPr>
            </w:rPrChange>
          </w:rPr>
          <w:t>Vilar</w:t>
        </w:r>
        <w:proofErr w:type="spellEnd"/>
        <w:r w:rsidRPr="002C6F92">
          <w:rPr>
            <w:rPrChange w:id="2360" w:author="hong qin" w:date="2012-01-19T16:49:00Z">
              <w:rPr>
                <w:rFonts w:ascii="Times New Roman" w:hAnsi="Times New Roman"/>
              </w:rPr>
            </w:rPrChange>
          </w:rPr>
          <w:t xml:space="preserve">, </w:t>
        </w:r>
        <w:r w:rsidRPr="002C6F92">
          <w:rPr>
            <w:i/>
            <w:rPrChange w:id="2361" w:author="hong qin" w:date="2012-01-19T16:49:00Z">
              <w:rPr>
                <w:rFonts w:ascii="Times New Roman" w:hAnsi="Times New Roman"/>
              </w:rPr>
            </w:rPrChange>
          </w:rPr>
          <w:t>Synthetic cooperation in engineered yeast populations.</w:t>
        </w:r>
        <w:r w:rsidRPr="002C6F92">
          <w:rPr>
            <w:rPrChange w:id="2362" w:author="hong qin" w:date="2012-01-19T16:49:00Z">
              <w:rPr>
                <w:rFonts w:ascii="Times New Roman" w:hAnsi="Times New Roman"/>
              </w:rPr>
            </w:rPrChange>
          </w:rPr>
          <w:t xml:space="preserve"> Proc </w:t>
        </w:r>
        <w:proofErr w:type="spellStart"/>
        <w:r w:rsidRPr="002C6F92">
          <w:rPr>
            <w:rPrChange w:id="2363" w:author="hong qin" w:date="2012-01-19T16:49:00Z">
              <w:rPr>
                <w:rFonts w:ascii="Times New Roman" w:hAnsi="Times New Roman"/>
              </w:rPr>
            </w:rPrChange>
          </w:rPr>
          <w:t>Natl</w:t>
        </w:r>
        <w:proofErr w:type="spellEnd"/>
        <w:r w:rsidRPr="002C6F92">
          <w:rPr>
            <w:rPrChange w:id="2364" w:author="hong qin" w:date="2012-01-19T16:49:00Z">
              <w:rPr>
                <w:rFonts w:ascii="Times New Roman" w:hAnsi="Times New Roman"/>
              </w:rPr>
            </w:rPrChange>
          </w:rPr>
          <w:t xml:space="preserve"> </w:t>
        </w:r>
        <w:proofErr w:type="spellStart"/>
        <w:r w:rsidRPr="002C6F92">
          <w:rPr>
            <w:rPrChange w:id="2365" w:author="hong qin" w:date="2012-01-19T16:49:00Z">
              <w:rPr>
                <w:rFonts w:ascii="Times New Roman" w:hAnsi="Times New Roman"/>
              </w:rPr>
            </w:rPrChange>
          </w:rPr>
          <w:t>Acad</w:t>
        </w:r>
        <w:proofErr w:type="spellEnd"/>
        <w:r w:rsidRPr="002C6F92">
          <w:rPr>
            <w:rPrChange w:id="2366" w:author="hong qin" w:date="2012-01-19T16:49:00Z">
              <w:rPr>
                <w:rFonts w:ascii="Times New Roman" w:hAnsi="Times New Roman"/>
              </w:rPr>
            </w:rPrChange>
          </w:rPr>
          <w:t xml:space="preserve"> </w:t>
        </w:r>
        <w:proofErr w:type="spellStart"/>
        <w:r w:rsidRPr="002C6F92">
          <w:rPr>
            <w:rPrChange w:id="2367" w:author="hong qin" w:date="2012-01-19T16:49:00Z">
              <w:rPr>
                <w:rFonts w:ascii="Times New Roman" w:hAnsi="Times New Roman"/>
              </w:rPr>
            </w:rPrChange>
          </w:rPr>
          <w:t>Sci</w:t>
        </w:r>
        <w:proofErr w:type="spellEnd"/>
        <w:r w:rsidRPr="002C6F92">
          <w:rPr>
            <w:rPrChange w:id="2368" w:author="hong qin" w:date="2012-01-19T16:49:00Z">
              <w:rPr>
                <w:rFonts w:ascii="Times New Roman" w:hAnsi="Times New Roman"/>
              </w:rPr>
            </w:rPrChange>
          </w:rPr>
          <w:t xml:space="preserve"> U S A, 2007. </w:t>
        </w:r>
        <w:r w:rsidRPr="002C6F92">
          <w:rPr>
            <w:b/>
            <w:rPrChange w:id="2369" w:author="hong qin" w:date="2012-01-19T16:49:00Z">
              <w:rPr>
                <w:rFonts w:ascii="Times New Roman" w:hAnsi="Times New Roman"/>
              </w:rPr>
            </w:rPrChange>
          </w:rPr>
          <w:t>104</w:t>
        </w:r>
        <w:r w:rsidRPr="002C6F92">
          <w:rPr>
            <w:rPrChange w:id="2370" w:author="hong qin" w:date="2012-01-19T16:49:00Z">
              <w:rPr>
                <w:rFonts w:ascii="Times New Roman" w:hAnsi="Times New Roman"/>
              </w:rPr>
            </w:rPrChange>
          </w:rPr>
          <w:t>(6): p. 1877-82.</w:t>
        </w:r>
      </w:ins>
    </w:p>
    <w:p w:rsidR="002C6F92" w:rsidRPr="002C6F92" w:rsidRDefault="002C6F92" w:rsidP="002C6F92">
      <w:pPr>
        <w:spacing w:line="240" w:lineRule="auto"/>
        <w:ind w:left="720" w:hanging="720"/>
        <w:jc w:val="both"/>
        <w:rPr>
          <w:ins w:id="2371" w:author="hong qin" w:date="2012-01-19T16:49:00Z"/>
          <w:rPrChange w:id="2372" w:author="hong qin" w:date="2012-01-19T16:49:00Z">
            <w:rPr>
              <w:ins w:id="2373" w:author="hong qin" w:date="2012-01-19T16:49:00Z"/>
              <w:rFonts w:ascii="Times New Roman" w:hAnsi="Times New Roman"/>
            </w:rPr>
          </w:rPrChange>
        </w:rPr>
      </w:pPr>
      <w:ins w:id="2374" w:author="hong qin" w:date="2012-01-19T16:49:00Z">
        <w:r w:rsidRPr="002C6F92">
          <w:rPr>
            <w:rPrChange w:id="2375" w:author="hong qin" w:date="2012-01-19T16:49:00Z">
              <w:rPr>
                <w:rFonts w:ascii="Times New Roman" w:hAnsi="Times New Roman"/>
              </w:rPr>
            </w:rPrChange>
          </w:rPr>
          <w:lastRenderedPageBreak/>
          <w:t>97.</w:t>
        </w:r>
        <w:r w:rsidRPr="002C6F92">
          <w:rPr>
            <w:rPrChange w:id="2376" w:author="hong qin" w:date="2012-01-19T16:49:00Z">
              <w:rPr>
                <w:rFonts w:ascii="Times New Roman" w:hAnsi="Times New Roman"/>
              </w:rPr>
            </w:rPrChange>
          </w:rPr>
          <w:tab/>
          <w:t xml:space="preserve">Lloyd, D., </w:t>
        </w:r>
        <w:r w:rsidRPr="002C6F92">
          <w:rPr>
            <w:i/>
            <w:rPrChange w:id="2377" w:author="hong qin" w:date="2012-01-19T16:49:00Z">
              <w:rPr>
                <w:rFonts w:ascii="Times New Roman" w:hAnsi="Times New Roman"/>
              </w:rPr>
            </w:rPrChange>
          </w:rPr>
          <w:t xml:space="preserve">Flow </w:t>
        </w:r>
        <w:proofErr w:type="spellStart"/>
        <w:r w:rsidRPr="002C6F92">
          <w:rPr>
            <w:i/>
            <w:rPrChange w:id="2378" w:author="hong qin" w:date="2012-01-19T16:49:00Z">
              <w:rPr>
                <w:rFonts w:ascii="Times New Roman" w:hAnsi="Times New Roman"/>
              </w:rPr>
            </w:rPrChange>
          </w:rPr>
          <w:t>cytometry</w:t>
        </w:r>
        <w:proofErr w:type="spellEnd"/>
        <w:r w:rsidRPr="002C6F92">
          <w:rPr>
            <w:i/>
            <w:rPrChange w:id="2379" w:author="hong qin" w:date="2012-01-19T16:49:00Z">
              <w:rPr>
                <w:rFonts w:ascii="Times New Roman" w:hAnsi="Times New Roman"/>
              </w:rPr>
            </w:rPrChange>
          </w:rPr>
          <w:t xml:space="preserve"> of yeasts.</w:t>
        </w:r>
        <w:r w:rsidRPr="002C6F92">
          <w:rPr>
            <w:rPrChange w:id="2380" w:author="hong qin" w:date="2012-01-19T16:49:00Z">
              <w:rPr>
                <w:rFonts w:ascii="Times New Roman" w:hAnsi="Times New Roman"/>
              </w:rPr>
            </w:rPrChange>
          </w:rPr>
          <w:t xml:space="preserve"> </w:t>
        </w:r>
        <w:proofErr w:type="spellStart"/>
        <w:r w:rsidRPr="002C6F92">
          <w:rPr>
            <w:rPrChange w:id="2381" w:author="hong qin" w:date="2012-01-19T16:49:00Z">
              <w:rPr>
                <w:rFonts w:ascii="Times New Roman" w:hAnsi="Times New Roman"/>
              </w:rPr>
            </w:rPrChange>
          </w:rPr>
          <w:t>Curr</w:t>
        </w:r>
        <w:proofErr w:type="spellEnd"/>
        <w:r w:rsidRPr="002C6F92">
          <w:rPr>
            <w:rPrChange w:id="2382" w:author="hong qin" w:date="2012-01-19T16:49:00Z">
              <w:rPr>
                <w:rFonts w:ascii="Times New Roman" w:hAnsi="Times New Roman"/>
              </w:rPr>
            </w:rPrChange>
          </w:rPr>
          <w:t xml:space="preserve"> </w:t>
        </w:r>
        <w:proofErr w:type="spellStart"/>
        <w:r w:rsidRPr="002C6F92">
          <w:rPr>
            <w:rPrChange w:id="2383" w:author="hong qin" w:date="2012-01-19T16:49:00Z">
              <w:rPr>
                <w:rFonts w:ascii="Times New Roman" w:hAnsi="Times New Roman"/>
              </w:rPr>
            </w:rPrChange>
          </w:rPr>
          <w:t>Protoc</w:t>
        </w:r>
        <w:proofErr w:type="spellEnd"/>
        <w:r w:rsidRPr="002C6F92">
          <w:rPr>
            <w:rPrChange w:id="2384" w:author="hong qin" w:date="2012-01-19T16:49:00Z">
              <w:rPr>
                <w:rFonts w:ascii="Times New Roman" w:hAnsi="Times New Roman"/>
              </w:rPr>
            </w:rPrChange>
          </w:rPr>
          <w:t xml:space="preserve"> </w:t>
        </w:r>
        <w:proofErr w:type="spellStart"/>
        <w:r w:rsidRPr="002C6F92">
          <w:rPr>
            <w:rPrChange w:id="2385" w:author="hong qin" w:date="2012-01-19T16:49:00Z">
              <w:rPr>
                <w:rFonts w:ascii="Times New Roman" w:hAnsi="Times New Roman"/>
              </w:rPr>
            </w:rPrChange>
          </w:rPr>
          <w:t>Cytom</w:t>
        </w:r>
        <w:proofErr w:type="spellEnd"/>
        <w:r w:rsidRPr="002C6F92">
          <w:rPr>
            <w:rPrChange w:id="2386" w:author="hong qin" w:date="2012-01-19T16:49:00Z">
              <w:rPr>
                <w:rFonts w:ascii="Times New Roman" w:hAnsi="Times New Roman"/>
              </w:rPr>
            </w:rPrChange>
          </w:rPr>
          <w:t xml:space="preserve">, 2001. </w:t>
        </w:r>
        <w:r w:rsidRPr="002C6F92">
          <w:rPr>
            <w:b/>
            <w:rPrChange w:id="2387" w:author="hong qin" w:date="2012-01-19T16:49:00Z">
              <w:rPr>
                <w:rFonts w:ascii="Times New Roman" w:hAnsi="Times New Roman"/>
              </w:rPr>
            </w:rPrChange>
          </w:rPr>
          <w:t>Chapter 11</w:t>
        </w:r>
        <w:r w:rsidRPr="002C6F92">
          <w:rPr>
            <w:rPrChange w:id="2388" w:author="hong qin" w:date="2012-01-19T16:49:00Z">
              <w:rPr>
                <w:rFonts w:ascii="Times New Roman" w:hAnsi="Times New Roman"/>
              </w:rPr>
            </w:rPrChange>
          </w:rPr>
          <w:t>: p. Unit 11 10.</w:t>
        </w:r>
      </w:ins>
    </w:p>
    <w:p w:rsidR="002C6F92" w:rsidRPr="002C6F92" w:rsidRDefault="002C6F92" w:rsidP="002C6F92">
      <w:pPr>
        <w:spacing w:line="240" w:lineRule="auto"/>
        <w:ind w:left="720" w:hanging="720"/>
        <w:jc w:val="both"/>
        <w:rPr>
          <w:ins w:id="2389" w:author="hong qin" w:date="2012-01-19T16:49:00Z"/>
          <w:rPrChange w:id="2390" w:author="hong qin" w:date="2012-01-19T16:49:00Z">
            <w:rPr>
              <w:ins w:id="2391" w:author="hong qin" w:date="2012-01-19T16:49:00Z"/>
              <w:rFonts w:ascii="Times New Roman" w:hAnsi="Times New Roman"/>
            </w:rPr>
          </w:rPrChange>
        </w:rPr>
      </w:pPr>
      <w:ins w:id="2392" w:author="hong qin" w:date="2012-01-19T16:49:00Z">
        <w:r w:rsidRPr="002C6F92">
          <w:rPr>
            <w:rPrChange w:id="2393" w:author="hong qin" w:date="2012-01-19T16:49:00Z">
              <w:rPr>
                <w:rFonts w:ascii="Times New Roman" w:hAnsi="Times New Roman"/>
              </w:rPr>
            </w:rPrChange>
          </w:rPr>
          <w:t>98.</w:t>
        </w:r>
        <w:r w:rsidRPr="002C6F92">
          <w:rPr>
            <w:rPrChange w:id="2394" w:author="hong qin" w:date="2012-01-19T16:49:00Z">
              <w:rPr>
                <w:rFonts w:ascii="Times New Roman" w:hAnsi="Times New Roman"/>
              </w:rPr>
            </w:rPrChange>
          </w:rPr>
          <w:tab/>
        </w:r>
        <w:proofErr w:type="spellStart"/>
        <w:r w:rsidRPr="002C6F92">
          <w:rPr>
            <w:rPrChange w:id="2395" w:author="hong qin" w:date="2012-01-19T16:49:00Z">
              <w:rPr>
                <w:rFonts w:ascii="Times New Roman" w:hAnsi="Times New Roman"/>
              </w:rPr>
            </w:rPrChange>
          </w:rPr>
          <w:t>Cossarizza</w:t>
        </w:r>
        <w:proofErr w:type="spellEnd"/>
        <w:r w:rsidRPr="002C6F92">
          <w:rPr>
            <w:rPrChange w:id="2396" w:author="hong qin" w:date="2012-01-19T16:49:00Z">
              <w:rPr>
                <w:rFonts w:ascii="Times New Roman" w:hAnsi="Times New Roman"/>
              </w:rPr>
            </w:rPrChange>
          </w:rPr>
          <w:t xml:space="preserve">, A., R. </w:t>
        </w:r>
        <w:proofErr w:type="spellStart"/>
        <w:r w:rsidRPr="002C6F92">
          <w:rPr>
            <w:rPrChange w:id="2397" w:author="hong qin" w:date="2012-01-19T16:49:00Z">
              <w:rPr>
                <w:rFonts w:ascii="Times New Roman" w:hAnsi="Times New Roman"/>
              </w:rPr>
            </w:rPrChange>
          </w:rPr>
          <w:t>Ferraresi</w:t>
        </w:r>
        <w:proofErr w:type="spellEnd"/>
        <w:r w:rsidRPr="002C6F92">
          <w:rPr>
            <w:rPrChange w:id="2398" w:author="hong qin" w:date="2012-01-19T16:49:00Z">
              <w:rPr>
                <w:rFonts w:ascii="Times New Roman" w:hAnsi="Times New Roman"/>
              </w:rPr>
            </w:rPrChange>
          </w:rPr>
          <w:t xml:space="preserve">, L. </w:t>
        </w:r>
        <w:proofErr w:type="spellStart"/>
        <w:r w:rsidRPr="002C6F92">
          <w:rPr>
            <w:rPrChange w:id="2399" w:author="hong qin" w:date="2012-01-19T16:49:00Z">
              <w:rPr>
                <w:rFonts w:ascii="Times New Roman" w:hAnsi="Times New Roman"/>
              </w:rPr>
            </w:rPrChange>
          </w:rPr>
          <w:t>Troiano</w:t>
        </w:r>
        <w:proofErr w:type="spellEnd"/>
        <w:r w:rsidRPr="002C6F92">
          <w:rPr>
            <w:rPrChange w:id="2400" w:author="hong qin" w:date="2012-01-19T16:49:00Z">
              <w:rPr>
                <w:rFonts w:ascii="Times New Roman" w:hAnsi="Times New Roman"/>
              </w:rPr>
            </w:rPrChange>
          </w:rPr>
          <w:t xml:space="preserve">, E. </w:t>
        </w:r>
        <w:proofErr w:type="spellStart"/>
        <w:r w:rsidRPr="002C6F92">
          <w:rPr>
            <w:rPrChange w:id="2401" w:author="hong qin" w:date="2012-01-19T16:49:00Z">
              <w:rPr>
                <w:rFonts w:ascii="Times New Roman" w:hAnsi="Times New Roman"/>
              </w:rPr>
            </w:rPrChange>
          </w:rPr>
          <w:t>Roat</w:t>
        </w:r>
        <w:proofErr w:type="spellEnd"/>
        <w:r w:rsidRPr="002C6F92">
          <w:rPr>
            <w:rPrChange w:id="2402" w:author="hong qin" w:date="2012-01-19T16:49:00Z">
              <w:rPr>
                <w:rFonts w:ascii="Times New Roman" w:hAnsi="Times New Roman"/>
              </w:rPr>
            </w:rPrChange>
          </w:rPr>
          <w:t xml:space="preserve">, L. </w:t>
        </w:r>
        <w:proofErr w:type="spellStart"/>
        <w:r w:rsidRPr="002C6F92">
          <w:rPr>
            <w:rPrChange w:id="2403" w:author="hong qin" w:date="2012-01-19T16:49:00Z">
              <w:rPr>
                <w:rFonts w:ascii="Times New Roman" w:hAnsi="Times New Roman"/>
              </w:rPr>
            </w:rPrChange>
          </w:rPr>
          <w:t>Gibellini</w:t>
        </w:r>
        <w:proofErr w:type="spellEnd"/>
        <w:r w:rsidRPr="002C6F92">
          <w:rPr>
            <w:rPrChange w:id="2404" w:author="hong qin" w:date="2012-01-19T16:49:00Z">
              <w:rPr>
                <w:rFonts w:ascii="Times New Roman" w:hAnsi="Times New Roman"/>
              </w:rPr>
            </w:rPrChange>
          </w:rPr>
          <w:t xml:space="preserve">, L. </w:t>
        </w:r>
        <w:proofErr w:type="spellStart"/>
        <w:r w:rsidRPr="002C6F92">
          <w:rPr>
            <w:rPrChange w:id="2405" w:author="hong qin" w:date="2012-01-19T16:49:00Z">
              <w:rPr>
                <w:rFonts w:ascii="Times New Roman" w:hAnsi="Times New Roman"/>
              </w:rPr>
            </w:rPrChange>
          </w:rPr>
          <w:t>Bertoncelli</w:t>
        </w:r>
        <w:proofErr w:type="spellEnd"/>
        <w:r w:rsidRPr="002C6F92">
          <w:rPr>
            <w:rPrChange w:id="2406" w:author="hong qin" w:date="2012-01-19T16:49:00Z">
              <w:rPr>
                <w:rFonts w:ascii="Times New Roman" w:hAnsi="Times New Roman"/>
              </w:rPr>
            </w:rPrChange>
          </w:rPr>
          <w:t xml:space="preserve">, M. </w:t>
        </w:r>
        <w:proofErr w:type="spellStart"/>
        <w:r w:rsidRPr="002C6F92">
          <w:rPr>
            <w:rPrChange w:id="2407" w:author="hong qin" w:date="2012-01-19T16:49:00Z">
              <w:rPr>
                <w:rFonts w:ascii="Times New Roman" w:hAnsi="Times New Roman"/>
              </w:rPr>
            </w:rPrChange>
          </w:rPr>
          <w:t>Nasi</w:t>
        </w:r>
        <w:proofErr w:type="spellEnd"/>
        <w:r w:rsidRPr="002C6F92">
          <w:rPr>
            <w:rPrChange w:id="2408" w:author="hong qin" w:date="2012-01-19T16:49:00Z">
              <w:rPr>
                <w:rFonts w:ascii="Times New Roman" w:hAnsi="Times New Roman"/>
              </w:rPr>
            </w:rPrChange>
          </w:rPr>
          <w:t xml:space="preserve">, and M. </w:t>
        </w:r>
        <w:proofErr w:type="spellStart"/>
        <w:r w:rsidRPr="002C6F92">
          <w:rPr>
            <w:rPrChange w:id="2409" w:author="hong qin" w:date="2012-01-19T16:49:00Z">
              <w:rPr>
                <w:rFonts w:ascii="Times New Roman" w:hAnsi="Times New Roman"/>
              </w:rPr>
            </w:rPrChange>
          </w:rPr>
          <w:t>Pinti</w:t>
        </w:r>
        <w:proofErr w:type="spellEnd"/>
        <w:r w:rsidRPr="002C6F92">
          <w:rPr>
            <w:rPrChange w:id="2410" w:author="hong qin" w:date="2012-01-19T16:49:00Z">
              <w:rPr>
                <w:rFonts w:ascii="Times New Roman" w:hAnsi="Times New Roman"/>
              </w:rPr>
            </w:rPrChange>
          </w:rPr>
          <w:t xml:space="preserve">, </w:t>
        </w:r>
        <w:r w:rsidRPr="002C6F92">
          <w:rPr>
            <w:i/>
            <w:rPrChange w:id="2411" w:author="hong qin" w:date="2012-01-19T16:49:00Z">
              <w:rPr>
                <w:rFonts w:ascii="Times New Roman" w:hAnsi="Times New Roman"/>
              </w:rPr>
            </w:rPrChange>
          </w:rPr>
          <w:t xml:space="preserve">Simultaneous analysis of reactive oxygen species and reduced glutathione content in living cells by polychromatic flow </w:t>
        </w:r>
        <w:proofErr w:type="spellStart"/>
        <w:r w:rsidRPr="002C6F92">
          <w:rPr>
            <w:i/>
            <w:rPrChange w:id="2412" w:author="hong qin" w:date="2012-01-19T16:49:00Z">
              <w:rPr>
                <w:rFonts w:ascii="Times New Roman" w:hAnsi="Times New Roman"/>
              </w:rPr>
            </w:rPrChange>
          </w:rPr>
          <w:t>cytometry</w:t>
        </w:r>
        <w:proofErr w:type="spellEnd"/>
        <w:r w:rsidRPr="002C6F92">
          <w:rPr>
            <w:i/>
            <w:rPrChange w:id="2413" w:author="hong qin" w:date="2012-01-19T16:49:00Z">
              <w:rPr>
                <w:rFonts w:ascii="Times New Roman" w:hAnsi="Times New Roman"/>
              </w:rPr>
            </w:rPrChange>
          </w:rPr>
          <w:t>.</w:t>
        </w:r>
        <w:r w:rsidRPr="002C6F92">
          <w:rPr>
            <w:rPrChange w:id="2414" w:author="hong qin" w:date="2012-01-19T16:49:00Z">
              <w:rPr>
                <w:rFonts w:ascii="Times New Roman" w:hAnsi="Times New Roman"/>
              </w:rPr>
            </w:rPrChange>
          </w:rPr>
          <w:t xml:space="preserve"> Nat </w:t>
        </w:r>
        <w:proofErr w:type="spellStart"/>
        <w:r w:rsidRPr="002C6F92">
          <w:rPr>
            <w:rPrChange w:id="2415" w:author="hong qin" w:date="2012-01-19T16:49:00Z">
              <w:rPr>
                <w:rFonts w:ascii="Times New Roman" w:hAnsi="Times New Roman"/>
              </w:rPr>
            </w:rPrChange>
          </w:rPr>
          <w:t>Protoc</w:t>
        </w:r>
        <w:proofErr w:type="spellEnd"/>
        <w:r w:rsidRPr="002C6F92">
          <w:rPr>
            <w:rPrChange w:id="2416" w:author="hong qin" w:date="2012-01-19T16:49:00Z">
              <w:rPr>
                <w:rFonts w:ascii="Times New Roman" w:hAnsi="Times New Roman"/>
              </w:rPr>
            </w:rPrChange>
          </w:rPr>
          <w:t xml:space="preserve">, 2009. </w:t>
        </w:r>
        <w:r w:rsidRPr="002C6F92">
          <w:rPr>
            <w:b/>
            <w:rPrChange w:id="2417" w:author="hong qin" w:date="2012-01-19T16:49:00Z">
              <w:rPr>
                <w:rFonts w:ascii="Times New Roman" w:hAnsi="Times New Roman"/>
              </w:rPr>
            </w:rPrChange>
          </w:rPr>
          <w:t>4</w:t>
        </w:r>
        <w:r w:rsidRPr="002C6F92">
          <w:rPr>
            <w:rPrChange w:id="2418" w:author="hong qin" w:date="2012-01-19T16:49:00Z">
              <w:rPr>
                <w:rFonts w:ascii="Times New Roman" w:hAnsi="Times New Roman"/>
              </w:rPr>
            </w:rPrChange>
          </w:rPr>
          <w:t>(12): p. 1790-7.</w:t>
        </w:r>
      </w:ins>
    </w:p>
    <w:p w:rsidR="002C6F92" w:rsidRPr="002C6F92" w:rsidRDefault="002C6F92" w:rsidP="002C6F92">
      <w:pPr>
        <w:spacing w:line="240" w:lineRule="auto"/>
        <w:ind w:left="720" w:hanging="720"/>
        <w:jc w:val="both"/>
        <w:rPr>
          <w:ins w:id="2419" w:author="hong qin" w:date="2012-01-19T16:49:00Z"/>
          <w:rPrChange w:id="2420" w:author="hong qin" w:date="2012-01-19T16:49:00Z">
            <w:rPr>
              <w:ins w:id="2421" w:author="hong qin" w:date="2012-01-19T16:49:00Z"/>
              <w:rFonts w:ascii="Times New Roman" w:hAnsi="Times New Roman"/>
            </w:rPr>
          </w:rPrChange>
        </w:rPr>
      </w:pPr>
      <w:ins w:id="2422" w:author="hong qin" w:date="2012-01-19T16:49:00Z">
        <w:r w:rsidRPr="002C6F92">
          <w:rPr>
            <w:rPrChange w:id="2423" w:author="hong qin" w:date="2012-01-19T16:49:00Z">
              <w:rPr>
                <w:rFonts w:ascii="Times New Roman" w:hAnsi="Times New Roman"/>
              </w:rPr>
            </w:rPrChange>
          </w:rPr>
          <w:t>99.</w:t>
        </w:r>
        <w:r w:rsidRPr="002C6F92">
          <w:rPr>
            <w:rPrChange w:id="2424" w:author="hong qin" w:date="2012-01-19T16:49:00Z">
              <w:rPr>
                <w:rFonts w:ascii="Times New Roman" w:hAnsi="Times New Roman"/>
              </w:rPr>
            </w:rPrChange>
          </w:rPr>
          <w:tab/>
        </w:r>
        <w:proofErr w:type="spellStart"/>
        <w:r w:rsidRPr="002C6F92">
          <w:rPr>
            <w:rPrChange w:id="2425" w:author="hong qin" w:date="2012-01-19T16:49:00Z">
              <w:rPr>
                <w:rFonts w:ascii="Times New Roman" w:hAnsi="Times New Roman"/>
              </w:rPr>
            </w:rPrChange>
          </w:rPr>
          <w:t>Babiskin</w:t>
        </w:r>
        <w:proofErr w:type="spellEnd"/>
        <w:r w:rsidRPr="002C6F92">
          <w:rPr>
            <w:rPrChange w:id="2426" w:author="hong qin" w:date="2012-01-19T16:49:00Z">
              <w:rPr>
                <w:rFonts w:ascii="Times New Roman" w:hAnsi="Times New Roman"/>
              </w:rPr>
            </w:rPrChange>
          </w:rPr>
          <w:t xml:space="preserve">, A.H. and C.D. </w:t>
        </w:r>
        <w:proofErr w:type="spellStart"/>
        <w:r w:rsidRPr="002C6F92">
          <w:rPr>
            <w:rPrChange w:id="2427" w:author="hong qin" w:date="2012-01-19T16:49:00Z">
              <w:rPr>
                <w:rFonts w:ascii="Times New Roman" w:hAnsi="Times New Roman"/>
              </w:rPr>
            </w:rPrChange>
          </w:rPr>
          <w:t>Smolke</w:t>
        </w:r>
        <w:proofErr w:type="spellEnd"/>
        <w:r w:rsidRPr="002C6F92">
          <w:rPr>
            <w:rPrChange w:id="2428" w:author="hong qin" w:date="2012-01-19T16:49:00Z">
              <w:rPr>
                <w:rFonts w:ascii="Times New Roman" w:hAnsi="Times New Roman"/>
              </w:rPr>
            </w:rPrChange>
          </w:rPr>
          <w:t xml:space="preserve">, </w:t>
        </w:r>
        <w:r w:rsidRPr="002C6F92">
          <w:rPr>
            <w:i/>
            <w:rPrChange w:id="2429" w:author="hong qin" w:date="2012-01-19T16:49:00Z">
              <w:rPr>
                <w:rFonts w:ascii="Times New Roman" w:hAnsi="Times New Roman"/>
              </w:rPr>
            </w:rPrChange>
          </w:rPr>
          <w:t xml:space="preserve">Synthetic RNA modules for fine-tuning gene expression levels in yeast by modulating </w:t>
        </w:r>
        <w:proofErr w:type="spellStart"/>
        <w:r w:rsidRPr="002C6F92">
          <w:rPr>
            <w:i/>
            <w:rPrChange w:id="2430" w:author="hong qin" w:date="2012-01-19T16:49:00Z">
              <w:rPr>
                <w:rFonts w:ascii="Times New Roman" w:hAnsi="Times New Roman"/>
              </w:rPr>
            </w:rPrChange>
          </w:rPr>
          <w:t>RNase</w:t>
        </w:r>
        <w:proofErr w:type="spellEnd"/>
        <w:r w:rsidRPr="002C6F92">
          <w:rPr>
            <w:i/>
            <w:rPrChange w:id="2431" w:author="hong qin" w:date="2012-01-19T16:49:00Z">
              <w:rPr>
                <w:rFonts w:ascii="Times New Roman" w:hAnsi="Times New Roman"/>
              </w:rPr>
            </w:rPrChange>
          </w:rPr>
          <w:t xml:space="preserve"> III activity.</w:t>
        </w:r>
        <w:r w:rsidRPr="002C6F92">
          <w:rPr>
            <w:rPrChange w:id="2432" w:author="hong qin" w:date="2012-01-19T16:49:00Z">
              <w:rPr>
                <w:rFonts w:ascii="Times New Roman" w:hAnsi="Times New Roman"/>
              </w:rPr>
            </w:rPrChange>
          </w:rPr>
          <w:t xml:space="preserve"> </w:t>
        </w:r>
        <w:proofErr w:type="gramStart"/>
        <w:r w:rsidRPr="002C6F92">
          <w:rPr>
            <w:rPrChange w:id="2433" w:author="hong qin" w:date="2012-01-19T16:49:00Z">
              <w:rPr>
                <w:rFonts w:ascii="Times New Roman" w:hAnsi="Times New Roman"/>
              </w:rPr>
            </w:rPrChange>
          </w:rPr>
          <w:t>Nucleic Acids Res, 2011.</w:t>
        </w:r>
        <w:proofErr w:type="gramEnd"/>
        <w:r w:rsidRPr="002C6F92">
          <w:rPr>
            <w:rPrChange w:id="2434" w:author="hong qin" w:date="2012-01-19T16:49:00Z">
              <w:rPr>
                <w:rFonts w:ascii="Times New Roman" w:hAnsi="Times New Roman"/>
              </w:rPr>
            </w:rPrChange>
          </w:rPr>
          <w:t xml:space="preserve"> </w:t>
        </w:r>
        <w:r w:rsidRPr="002C6F92">
          <w:rPr>
            <w:b/>
            <w:rPrChange w:id="2435" w:author="hong qin" w:date="2012-01-19T16:49:00Z">
              <w:rPr>
                <w:rFonts w:ascii="Times New Roman" w:hAnsi="Times New Roman"/>
              </w:rPr>
            </w:rPrChange>
          </w:rPr>
          <w:t>39</w:t>
        </w:r>
        <w:r w:rsidRPr="002C6F92">
          <w:rPr>
            <w:rPrChange w:id="2436" w:author="hong qin" w:date="2012-01-19T16:49:00Z">
              <w:rPr>
                <w:rFonts w:ascii="Times New Roman" w:hAnsi="Times New Roman"/>
              </w:rPr>
            </w:rPrChange>
          </w:rPr>
          <w:t>(19): p. 8651-64.</w:t>
        </w:r>
      </w:ins>
    </w:p>
    <w:p w:rsidR="002C6F92" w:rsidRPr="002C6F92" w:rsidRDefault="002C6F92" w:rsidP="002C6F92">
      <w:pPr>
        <w:spacing w:line="240" w:lineRule="auto"/>
        <w:ind w:left="720" w:hanging="720"/>
        <w:jc w:val="both"/>
        <w:rPr>
          <w:ins w:id="2437" w:author="hong qin" w:date="2012-01-19T16:49:00Z"/>
          <w:rPrChange w:id="2438" w:author="hong qin" w:date="2012-01-19T16:49:00Z">
            <w:rPr>
              <w:ins w:id="2439" w:author="hong qin" w:date="2012-01-19T16:49:00Z"/>
              <w:rFonts w:ascii="Times New Roman" w:hAnsi="Times New Roman"/>
            </w:rPr>
          </w:rPrChange>
        </w:rPr>
      </w:pPr>
      <w:ins w:id="2440" w:author="hong qin" w:date="2012-01-19T16:49:00Z">
        <w:r w:rsidRPr="002C6F92">
          <w:rPr>
            <w:rPrChange w:id="2441" w:author="hong qin" w:date="2012-01-19T16:49:00Z">
              <w:rPr>
                <w:rFonts w:ascii="Times New Roman" w:hAnsi="Times New Roman"/>
              </w:rPr>
            </w:rPrChange>
          </w:rPr>
          <w:t>100.</w:t>
        </w:r>
        <w:r w:rsidRPr="002C6F92">
          <w:rPr>
            <w:rPrChange w:id="2442" w:author="hong qin" w:date="2012-01-19T16:49:00Z">
              <w:rPr>
                <w:rFonts w:ascii="Times New Roman" w:hAnsi="Times New Roman"/>
              </w:rPr>
            </w:rPrChange>
          </w:rPr>
          <w:tab/>
        </w:r>
        <w:proofErr w:type="spellStart"/>
        <w:r w:rsidRPr="002C6F92">
          <w:rPr>
            <w:rPrChange w:id="2443" w:author="hong qin" w:date="2012-01-19T16:49:00Z">
              <w:rPr>
                <w:rFonts w:ascii="Times New Roman" w:hAnsi="Times New Roman"/>
              </w:rPr>
            </w:rPrChange>
          </w:rPr>
          <w:t>Kvam</w:t>
        </w:r>
        <w:proofErr w:type="spellEnd"/>
        <w:r w:rsidRPr="002C6F92">
          <w:rPr>
            <w:rPrChange w:id="2444" w:author="hong qin" w:date="2012-01-19T16:49:00Z">
              <w:rPr>
                <w:rFonts w:ascii="Times New Roman" w:hAnsi="Times New Roman"/>
              </w:rPr>
            </w:rPrChange>
          </w:rPr>
          <w:t xml:space="preserve">, E. and D.S. Goldfarb, </w:t>
        </w:r>
        <w:r w:rsidRPr="002C6F92">
          <w:rPr>
            <w:i/>
            <w:rPrChange w:id="2445" w:author="hong qin" w:date="2012-01-19T16:49:00Z">
              <w:rPr>
                <w:rFonts w:ascii="Times New Roman" w:hAnsi="Times New Roman"/>
              </w:rPr>
            </w:rPrChange>
          </w:rPr>
          <w:t>Structure and function of nucleus-vacuole junctions: outer-nuclear-membrane targeting of Nvj1p and a role in tryptophan uptake.</w:t>
        </w:r>
        <w:r w:rsidRPr="002C6F92">
          <w:rPr>
            <w:rPrChange w:id="2446" w:author="hong qin" w:date="2012-01-19T16:49:00Z">
              <w:rPr>
                <w:rFonts w:ascii="Times New Roman" w:hAnsi="Times New Roman"/>
              </w:rPr>
            </w:rPrChange>
          </w:rPr>
          <w:t xml:space="preserve"> </w:t>
        </w:r>
        <w:proofErr w:type="gramStart"/>
        <w:r w:rsidRPr="002C6F92">
          <w:rPr>
            <w:rPrChange w:id="2447" w:author="hong qin" w:date="2012-01-19T16:49:00Z">
              <w:rPr>
                <w:rFonts w:ascii="Times New Roman" w:hAnsi="Times New Roman"/>
              </w:rPr>
            </w:rPrChange>
          </w:rPr>
          <w:t xml:space="preserve">J Cell </w:t>
        </w:r>
        <w:proofErr w:type="spellStart"/>
        <w:r w:rsidRPr="002C6F92">
          <w:rPr>
            <w:rPrChange w:id="2448" w:author="hong qin" w:date="2012-01-19T16:49:00Z">
              <w:rPr>
                <w:rFonts w:ascii="Times New Roman" w:hAnsi="Times New Roman"/>
              </w:rPr>
            </w:rPrChange>
          </w:rPr>
          <w:t>Sci</w:t>
        </w:r>
        <w:proofErr w:type="spellEnd"/>
        <w:r w:rsidRPr="002C6F92">
          <w:rPr>
            <w:rPrChange w:id="2449" w:author="hong qin" w:date="2012-01-19T16:49:00Z">
              <w:rPr>
                <w:rFonts w:ascii="Times New Roman" w:hAnsi="Times New Roman"/>
              </w:rPr>
            </w:rPrChange>
          </w:rPr>
          <w:t>, 2006.</w:t>
        </w:r>
        <w:proofErr w:type="gramEnd"/>
        <w:r w:rsidRPr="002C6F92">
          <w:rPr>
            <w:rPrChange w:id="2450" w:author="hong qin" w:date="2012-01-19T16:49:00Z">
              <w:rPr>
                <w:rFonts w:ascii="Times New Roman" w:hAnsi="Times New Roman"/>
              </w:rPr>
            </w:rPrChange>
          </w:rPr>
          <w:t xml:space="preserve"> </w:t>
        </w:r>
        <w:r w:rsidRPr="002C6F92">
          <w:rPr>
            <w:b/>
            <w:rPrChange w:id="2451" w:author="hong qin" w:date="2012-01-19T16:49:00Z">
              <w:rPr>
                <w:rFonts w:ascii="Times New Roman" w:hAnsi="Times New Roman"/>
              </w:rPr>
            </w:rPrChange>
          </w:rPr>
          <w:t>119</w:t>
        </w:r>
        <w:r w:rsidRPr="002C6F92">
          <w:rPr>
            <w:rPrChange w:id="2452" w:author="hong qin" w:date="2012-01-19T16:49:00Z">
              <w:rPr>
                <w:rFonts w:ascii="Times New Roman" w:hAnsi="Times New Roman"/>
              </w:rPr>
            </w:rPrChange>
          </w:rPr>
          <w:t>(Pt 17): p. 3622-33.</w:t>
        </w:r>
      </w:ins>
    </w:p>
    <w:p w:rsidR="002C6F92" w:rsidRPr="002C6F92" w:rsidRDefault="002C6F92" w:rsidP="002C6F92">
      <w:pPr>
        <w:spacing w:line="240" w:lineRule="auto"/>
        <w:ind w:left="720" w:hanging="720"/>
        <w:jc w:val="both"/>
        <w:rPr>
          <w:ins w:id="2453" w:author="hong qin" w:date="2012-01-19T16:49:00Z"/>
          <w:rPrChange w:id="2454" w:author="hong qin" w:date="2012-01-19T16:49:00Z">
            <w:rPr>
              <w:ins w:id="2455" w:author="hong qin" w:date="2012-01-19T16:49:00Z"/>
              <w:rFonts w:ascii="Times New Roman" w:hAnsi="Times New Roman"/>
            </w:rPr>
          </w:rPrChange>
        </w:rPr>
      </w:pPr>
      <w:ins w:id="2456" w:author="hong qin" w:date="2012-01-19T16:49:00Z">
        <w:r w:rsidRPr="002C6F92">
          <w:rPr>
            <w:rPrChange w:id="2457" w:author="hong qin" w:date="2012-01-19T16:49:00Z">
              <w:rPr>
                <w:rFonts w:ascii="Times New Roman" w:hAnsi="Times New Roman"/>
              </w:rPr>
            </w:rPrChange>
          </w:rPr>
          <w:t>101.</w:t>
        </w:r>
        <w:r w:rsidRPr="002C6F92">
          <w:rPr>
            <w:rPrChange w:id="2458" w:author="hong qin" w:date="2012-01-19T16:49:00Z">
              <w:rPr>
                <w:rFonts w:ascii="Times New Roman" w:hAnsi="Times New Roman"/>
              </w:rPr>
            </w:rPrChange>
          </w:rPr>
          <w:tab/>
          <w:t xml:space="preserve">Vida, T.A. and S.D. </w:t>
        </w:r>
        <w:proofErr w:type="spellStart"/>
        <w:r w:rsidRPr="002C6F92">
          <w:rPr>
            <w:rPrChange w:id="2459" w:author="hong qin" w:date="2012-01-19T16:49:00Z">
              <w:rPr>
                <w:rFonts w:ascii="Times New Roman" w:hAnsi="Times New Roman"/>
              </w:rPr>
            </w:rPrChange>
          </w:rPr>
          <w:t>Emr</w:t>
        </w:r>
        <w:proofErr w:type="spellEnd"/>
        <w:r w:rsidRPr="002C6F92">
          <w:rPr>
            <w:rPrChange w:id="2460" w:author="hong qin" w:date="2012-01-19T16:49:00Z">
              <w:rPr>
                <w:rFonts w:ascii="Times New Roman" w:hAnsi="Times New Roman"/>
              </w:rPr>
            </w:rPrChange>
          </w:rPr>
          <w:t xml:space="preserve">, </w:t>
        </w:r>
        <w:r w:rsidRPr="002C6F92">
          <w:rPr>
            <w:i/>
            <w:rPrChange w:id="2461" w:author="hong qin" w:date="2012-01-19T16:49:00Z">
              <w:rPr>
                <w:rFonts w:ascii="Times New Roman" w:hAnsi="Times New Roman"/>
              </w:rPr>
            </w:rPrChange>
          </w:rPr>
          <w:t xml:space="preserve">A new vital stain for visualizing vacuolar membrane dynamics and </w:t>
        </w:r>
        <w:proofErr w:type="spellStart"/>
        <w:r w:rsidRPr="002C6F92">
          <w:rPr>
            <w:i/>
            <w:rPrChange w:id="2462" w:author="hong qin" w:date="2012-01-19T16:49:00Z">
              <w:rPr>
                <w:rFonts w:ascii="Times New Roman" w:hAnsi="Times New Roman"/>
              </w:rPr>
            </w:rPrChange>
          </w:rPr>
          <w:t>endocytosis</w:t>
        </w:r>
        <w:proofErr w:type="spellEnd"/>
        <w:r w:rsidRPr="002C6F92">
          <w:rPr>
            <w:i/>
            <w:rPrChange w:id="2463" w:author="hong qin" w:date="2012-01-19T16:49:00Z">
              <w:rPr>
                <w:rFonts w:ascii="Times New Roman" w:hAnsi="Times New Roman"/>
              </w:rPr>
            </w:rPrChange>
          </w:rPr>
          <w:t xml:space="preserve"> in yeast.</w:t>
        </w:r>
        <w:r w:rsidRPr="002C6F92">
          <w:rPr>
            <w:rPrChange w:id="2464" w:author="hong qin" w:date="2012-01-19T16:49:00Z">
              <w:rPr>
                <w:rFonts w:ascii="Times New Roman" w:hAnsi="Times New Roman"/>
              </w:rPr>
            </w:rPrChange>
          </w:rPr>
          <w:t xml:space="preserve"> </w:t>
        </w:r>
        <w:proofErr w:type="gramStart"/>
        <w:r w:rsidRPr="002C6F92">
          <w:rPr>
            <w:rPrChange w:id="2465" w:author="hong qin" w:date="2012-01-19T16:49:00Z">
              <w:rPr>
                <w:rFonts w:ascii="Times New Roman" w:hAnsi="Times New Roman"/>
              </w:rPr>
            </w:rPrChange>
          </w:rPr>
          <w:t xml:space="preserve">J Cell </w:t>
        </w:r>
        <w:proofErr w:type="spellStart"/>
        <w:r w:rsidRPr="002C6F92">
          <w:rPr>
            <w:rPrChange w:id="2466" w:author="hong qin" w:date="2012-01-19T16:49:00Z">
              <w:rPr>
                <w:rFonts w:ascii="Times New Roman" w:hAnsi="Times New Roman"/>
              </w:rPr>
            </w:rPrChange>
          </w:rPr>
          <w:t>Biol</w:t>
        </w:r>
        <w:proofErr w:type="spellEnd"/>
        <w:r w:rsidRPr="002C6F92">
          <w:rPr>
            <w:rPrChange w:id="2467" w:author="hong qin" w:date="2012-01-19T16:49:00Z">
              <w:rPr>
                <w:rFonts w:ascii="Times New Roman" w:hAnsi="Times New Roman"/>
              </w:rPr>
            </w:rPrChange>
          </w:rPr>
          <w:t>, 1995.</w:t>
        </w:r>
        <w:proofErr w:type="gramEnd"/>
        <w:r w:rsidRPr="002C6F92">
          <w:rPr>
            <w:rPrChange w:id="2468" w:author="hong qin" w:date="2012-01-19T16:49:00Z">
              <w:rPr>
                <w:rFonts w:ascii="Times New Roman" w:hAnsi="Times New Roman"/>
              </w:rPr>
            </w:rPrChange>
          </w:rPr>
          <w:t xml:space="preserve"> </w:t>
        </w:r>
        <w:r w:rsidRPr="002C6F92">
          <w:rPr>
            <w:b/>
            <w:rPrChange w:id="2469" w:author="hong qin" w:date="2012-01-19T16:49:00Z">
              <w:rPr>
                <w:rFonts w:ascii="Times New Roman" w:hAnsi="Times New Roman"/>
              </w:rPr>
            </w:rPrChange>
          </w:rPr>
          <w:t>128</w:t>
        </w:r>
        <w:r w:rsidRPr="002C6F92">
          <w:rPr>
            <w:rPrChange w:id="2470" w:author="hong qin" w:date="2012-01-19T16:49:00Z">
              <w:rPr>
                <w:rFonts w:ascii="Times New Roman" w:hAnsi="Times New Roman"/>
              </w:rPr>
            </w:rPrChange>
          </w:rPr>
          <w:t>(5): p. 779-92.</w:t>
        </w:r>
      </w:ins>
    </w:p>
    <w:p w:rsidR="002C6F92" w:rsidRPr="002C6F92" w:rsidRDefault="002C6F92" w:rsidP="002C6F92">
      <w:pPr>
        <w:spacing w:line="240" w:lineRule="auto"/>
        <w:ind w:left="720" w:hanging="720"/>
        <w:jc w:val="both"/>
        <w:rPr>
          <w:ins w:id="2471" w:author="hong qin" w:date="2012-01-19T16:49:00Z"/>
          <w:rPrChange w:id="2472" w:author="hong qin" w:date="2012-01-19T16:49:00Z">
            <w:rPr>
              <w:ins w:id="2473" w:author="hong qin" w:date="2012-01-19T16:49:00Z"/>
              <w:rFonts w:ascii="Times New Roman" w:hAnsi="Times New Roman"/>
            </w:rPr>
          </w:rPrChange>
        </w:rPr>
      </w:pPr>
      <w:ins w:id="2474" w:author="hong qin" w:date="2012-01-19T16:49:00Z">
        <w:r w:rsidRPr="002C6F92">
          <w:rPr>
            <w:rPrChange w:id="2475" w:author="hong qin" w:date="2012-01-19T16:49:00Z">
              <w:rPr>
                <w:rFonts w:ascii="Times New Roman" w:hAnsi="Times New Roman"/>
              </w:rPr>
            </w:rPrChange>
          </w:rPr>
          <w:t>102.</w:t>
        </w:r>
        <w:r w:rsidRPr="002C6F92">
          <w:rPr>
            <w:rPrChange w:id="2476" w:author="hong qin" w:date="2012-01-19T16:49:00Z">
              <w:rPr>
                <w:rFonts w:ascii="Times New Roman" w:hAnsi="Times New Roman"/>
              </w:rPr>
            </w:rPrChange>
          </w:rPr>
          <w:tab/>
          <w:t xml:space="preserve">Davey, H.M., D.B. </w:t>
        </w:r>
        <w:proofErr w:type="spellStart"/>
        <w:r w:rsidRPr="002C6F92">
          <w:rPr>
            <w:rPrChange w:id="2477" w:author="hong qin" w:date="2012-01-19T16:49:00Z">
              <w:rPr>
                <w:rFonts w:ascii="Times New Roman" w:hAnsi="Times New Roman"/>
              </w:rPr>
            </w:rPrChange>
          </w:rPr>
          <w:t>Kell</w:t>
        </w:r>
        <w:proofErr w:type="spellEnd"/>
        <w:r w:rsidRPr="002C6F92">
          <w:rPr>
            <w:rPrChange w:id="2478" w:author="hong qin" w:date="2012-01-19T16:49:00Z">
              <w:rPr>
                <w:rFonts w:ascii="Times New Roman" w:hAnsi="Times New Roman"/>
              </w:rPr>
            </w:rPrChange>
          </w:rPr>
          <w:t xml:space="preserve">, D.H. </w:t>
        </w:r>
        <w:proofErr w:type="spellStart"/>
        <w:r w:rsidRPr="002C6F92">
          <w:rPr>
            <w:rPrChange w:id="2479" w:author="hong qin" w:date="2012-01-19T16:49:00Z">
              <w:rPr>
                <w:rFonts w:ascii="Times New Roman" w:hAnsi="Times New Roman"/>
              </w:rPr>
            </w:rPrChange>
          </w:rPr>
          <w:t>Weichart</w:t>
        </w:r>
        <w:proofErr w:type="spellEnd"/>
        <w:r w:rsidRPr="002C6F92">
          <w:rPr>
            <w:rPrChange w:id="2480" w:author="hong qin" w:date="2012-01-19T16:49:00Z">
              <w:rPr>
                <w:rFonts w:ascii="Times New Roman" w:hAnsi="Times New Roman"/>
              </w:rPr>
            </w:rPrChange>
          </w:rPr>
          <w:t xml:space="preserve">, and A.S. </w:t>
        </w:r>
        <w:proofErr w:type="spellStart"/>
        <w:r w:rsidRPr="002C6F92">
          <w:rPr>
            <w:rPrChange w:id="2481" w:author="hong qin" w:date="2012-01-19T16:49:00Z">
              <w:rPr>
                <w:rFonts w:ascii="Times New Roman" w:hAnsi="Times New Roman"/>
              </w:rPr>
            </w:rPrChange>
          </w:rPr>
          <w:t>Kaprelyants</w:t>
        </w:r>
        <w:proofErr w:type="spellEnd"/>
        <w:r w:rsidRPr="002C6F92">
          <w:rPr>
            <w:rPrChange w:id="2482" w:author="hong qin" w:date="2012-01-19T16:49:00Z">
              <w:rPr>
                <w:rFonts w:ascii="Times New Roman" w:hAnsi="Times New Roman"/>
              </w:rPr>
            </w:rPrChange>
          </w:rPr>
          <w:t xml:space="preserve">, </w:t>
        </w:r>
        <w:r w:rsidRPr="002C6F92">
          <w:rPr>
            <w:i/>
            <w:rPrChange w:id="2483" w:author="hong qin" w:date="2012-01-19T16:49:00Z">
              <w:rPr>
                <w:rFonts w:ascii="Times New Roman" w:hAnsi="Times New Roman"/>
              </w:rPr>
            </w:rPrChange>
          </w:rPr>
          <w:t xml:space="preserve">Estimation of microbial viability using flow </w:t>
        </w:r>
        <w:proofErr w:type="spellStart"/>
        <w:r w:rsidRPr="002C6F92">
          <w:rPr>
            <w:i/>
            <w:rPrChange w:id="2484" w:author="hong qin" w:date="2012-01-19T16:49:00Z">
              <w:rPr>
                <w:rFonts w:ascii="Times New Roman" w:hAnsi="Times New Roman"/>
              </w:rPr>
            </w:rPrChange>
          </w:rPr>
          <w:t>cytometry</w:t>
        </w:r>
        <w:proofErr w:type="spellEnd"/>
        <w:r w:rsidRPr="002C6F92">
          <w:rPr>
            <w:i/>
            <w:rPrChange w:id="2485" w:author="hong qin" w:date="2012-01-19T16:49:00Z">
              <w:rPr>
                <w:rFonts w:ascii="Times New Roman" w:hAnsi="Times New Roman"/>
              </w:rPr>
            </w:rPrChange>
          </w:rPr>
          <w:t>.</w:t>
        </w:r>
        <w:r w:rsidRPr="002C6F92">
          <w:rPr>
            <w:rPrChange w:id="2486" w:author="hong qin" w:date="2012-01-19T16:49:00Z">
              <w:rPr>
                <w:rFonts w:ascii="Times New Roman" w:hAnsi="Times New Roman"/>
              </w:rPr>
            </w:rPrChange>
          </w:rPr>
          <w:t xml:space="preserve"> </w:t>
        </w:r>
        <w:proofErr w:type="spellStart"/>
        <w:r w:rsidRPr="002C6F92">
          <w:rPr>
            <w:rPrChange w:id="2487" w:author="hong qin" w:date="2012-01-19T16:49:00Z">
              <w:rPr>
                <w:rFonts w:ascii="Times New Roman" w:hAnsi="Times New Roman"/>
              </w:rPr>
            </w:rPrChange>
          </w:rPr>
          <w:t>Curr</w:t>
        </w:r>
        <w:proofErr w:type="spellEnd"/>
        <w:r w:rsidRPr="002C6F92">
          <w:rPr>
            <w:rPrChange w:id="2488" w:author="hong qin" w:date="2012-01-19T16:49:00Z">
              <w:rPr>
                <w:rFonts w:ascii="Times New Roman" w:hAnsi="Times New Roman"/>
              </w:rPr>
            </w:rPrChange>
          </w:rPr>
          <w:t xml:space="preserve"> </w:t>
        </w:r>
        <w:proofErr w:type="spellStart"/>
        <w:r w:rsidRPr="002C6F92">
          <w:rPr>
            <w:rPrChange w:id="2489" w:author="hong qin" w:date="2012-01-19T16:49:00Z">
              <w:rPr>
                <w:rFonts w:ascii="Times New Roman" w:hAnsi="Times New Roman"/>
              </w:rPr>
            </w:rPrChange>
          </w:rPr>
          <w:t>Protoc</w:t>
        </w:r>
        <w:proofErr w:type="spellEnd"/>
        <w:r w:rsidRPr="002C6F92">
          <w:rPr>
            <w:rPrChange w:id="2490" w:author="hong qin" w:date="2012-01-19T16:49:00Z">
              <w:rPr>
                <w:rFonts w:ascii="Times New Roman" w:hAnsi="Times New Roman"/>
              </w:rPr>
            </w:rPrChange>
          </w:rPr>
          <w:t xml:space="preserve"> </w:t>
        </w:r>
        <w:proofErr w:type="spellStart"/>
        <w:r w:rsidRPr="002C6F92">
          <w:rPr>
            <w:rPrChange w:id="2491" w:author="hong qin" w:date="2012-01-19T16:49:00Z">
              <w:rPr>
                <w:rFonts w:ascii="Times New Roman" w:hAnsi="Times New Roman"/>
              </w:rPr>
            </w:rPrChange>
          </w:rPr>
          <w:t>Cytom</w:t>
        </w:r>
        <w:proofErr w:type="spellEnd"/>
        <w:r w:rsidRPr="002C6F92">
          <w:rPr>
            <w:rPrChange w:id="2492" w:author="hong qin" w:date="2012-01-19T16:49:00Z">
              <w:rPr>
                <w:rFonts w:ascii="Times New Roman" w:hAnsi="Times New Roman"/>
              </w:rPr>
            </w:rPrChange>
          </w:rPr>
          <w:t xml:space="preserve">, 2004. </w:t>
        </w:r>
        <w:r w:rsidRPr="002C6F92">
          <w:rPr>
            <w:b/>
            <w:rPrChange w:id="2493" w:author="hong qin" w:date="2012-01-19T16:49:00Z">
              <w:rPr>
                <w:rFonts w:ascii="Times New Roman" w:hAnsi="Times New Roman"/>
              </w:rPr>
            </w:rPrChange>
          </w:rPr>
          <w:t>Chapter 11</w:t>
        </w:r>
        <w:r w:rsidRPr="002C6F92">
          <w:rPr>
            <w:rPrChange w:id="2494" w:author="hong qin" w:date="2012-01-19T16:49:00Z">
              <w:rPr>
                <w:rFonts w:ascii="Times New Roman" w:hAnsi="Times New Roman"/>
              </w:rPr>
            </w:rPrChange>
          </w:rPr>
          <w:t>: p. Unit 11 3.</w:t>
        </w:r>
      </w:ins>
    </w:p>
    <w:p w:rsidR="002C6F92" w:rsidRPr="002C6F92" w:rsidRDefault="002C6F92" w:rsidP="002C6F92">
      <w:pPr>
        <w:spacing w:line="240" w:lineRule="auto"/>
        <w:ind w:left="720" w:hanging="720"/>
        <w:jc w:val="both"/>
        <w:rPr>
          <w:ins w:id="2495" w:author="hong qin" w:date="2012-01-19T16:49:00Z"/>
          <w:rPrChange w:id="2496" w:author="hong qin" w:date="2012-01-19T16:49:00Z">
            <w:rPr>
              <w:ins w:id="2497" w:author="hong qin" w:date="2012-01-19T16:49:00Z"/>
              <w:rFonts w:ascii="Times New Roman" w:hAnsi="Times New Roman"/>
            </w:rPr>
          </w:rPrChange>
        </w:rPr>
      </w:pPr>
      <w:ins w:id="2498" w:author="hong qin" w:date="2012-01-19T16:49:00Z">
        <w:r w:rsidRPr="002C6F92">
          <w:rPr>
            <w:rPrChange w:id="2499" w:author="hong qin" w:date="2012-01-19T16:49:00Z">
              <w:rPr>
                <w:rFonts w:ascii="Times New Roman" w:hAnsi="Times New Roman"/>
              </w:rPr>
            </w:rPrChange>
          </w:rPr>
          <w:t>103.</w:t>
        </w:r>
        <w:r w:rsidRPr="002C6F92">
          <w:rPr>
            <w:rPrChange w:id="2500" w:author="hong qin" w:date="2012-01-19T16:49:00Z">
              <w:rPr>
                <w:rFonts w:ascii="Times New Roman" w:hAnsi="Times New Roman"/>
              </w:rPr>
            </w:rPrChange>
          </w:rPr>
          <w:tab/>
        </w:r>
        <w:proofErr w:type="spellStart"/>
        <w:r w:rsidRPr="002C6F92">
          <w:rPr>
            <w:rPrChange w:id="2501" w:author="hong qin" w:date="2012-01-19T16:49:00Z">
              <w:rPr>
                <w:rFonts w:ascii="Times New Roman" w:hAnsi="Times New Roman"/>
              </w:rPr>
            </w:rPrChange>
          </w:rPr>
          <w:t>Haase</w:t>
        </w:r>
        <w:proofErr w:type="spellEnd"/>
        <w:r w:rsidRPr="002C6F92">
          <w:rPr>
            <w:rPrChange w:id="2502" w:author="hong qin" w:date="2012-01-19T16:49:00Z">
              <w:rPr>
                <w:rFonts w:ascii="Times New Roman" w:hAnsi="Times New Roman"/>
              </w:rPr>
            </w:rPrChange>
          </w:rPr>
          <w:t xml:space="preserve">, S.B. and S.I. Reed, </w:t>
        </w:r>
        <w:r w:rsidRPr="002C6F92">
          <w:rPr>
            <w:i/>
            <w:rPrChange w:id="2503" w:author="hong qin" w:date="2012-01-19T16:49:00Z">
              <w:rPr>
                <w:rFonts w:ascii="Times New Roman" w:hAnsi="Times New Roman"/>
              </w:rPr>
            </w:rPrChange>
          </w:rPr>
          <w:t xml:space="preserve">Improved flow </w:t>
        </w:r>
        <w:proofErr w:type="spellStart"/>
        <w:r w:rsidRPr="002C6F92">
          <w:rPr>
            <w:i/>
            <w:rPrChange w:id="2504" w:author="hong qin" w:date="2012-01-19T16:49:00Z">
              <w:rPr>
                <w:rFonts w:ascii="Times New Roman" w:hAnsi="Times New Roman"/>
              </w:rPr>
            </w:rPrChange>
          </w:rPr>
          <w:t>cytometric</w:t>
        </w:r>
        <w:proofErr w:type="spellEnd"/>
        <w:r w:rsidRPr="002C6F92">
          <w:rPr>
            <w:i/>
            <w:rPrChange w:id="2505" w:author="hong qin" w:date="2012-01-19T16:49:00Z">
              <w:rPr>
                <w:rFonts w:ascii="Times New Roman" w:hAnsi="Times New Roman"/>
              </w:rPr>
            </w:rPrChange>
          </w:rPr>
          <w:t xml:space="preserve"> analysis of the budding yeast cell cycle.</w:t>
        </w:r>
        <w:r w:rsidRPr="002C6F92">
          <w:rPr>
            <w:rPrChange w:id="2506" w:author="hong qin" w:date="2012-01-19T16:49:00Z">
              <w:rPr>
                <w:rFonts w:ascii="Times New Roman" w:hAnsi="Times New Roman"/>
              </w:rPr>
            </w:rPrChange>
          </w:rPr>
          <w:t xml:space="preserve"> </w:t>
        </w:r>
        <w:proofErr w:type="gramStart"/>
        <w:r w:rsidRPr="002C6F92">
          <w:rPr>
            <w:rPrChange w:id="2507" w:author="hong qin" w:date="2012-01-19T16:49:00Z">
              <w:rPr>
                <w:rFonts w:ascii="Times New Roman" w:hAnsi="Times New Roman"/>
              </w:rPr>
            </w:rPrChange>
          </w:rPr>
          <w:t>Cell cycle, 2002.</w:t>
        </w:r>
        <w:proofErr w:type="gramEnd"/>
        <w:r w:rsidRPr="002C6F92">
          <w:rPr>
            <w:rPrChange w:id="2508" w:author="hong qin" w:date="2012-01-19T16:49:00Z">
              <w:rPr>
                <w:rFonts w:ascii="Times New Roman" w:hAnsi="Times New Roman"/>
              </w:rPr>
            </w:rPrChange>
          </w:rPr>
          <w:t xml:space="preserve"> </w:t>
        </w:r>
        <w:r w:rsidRPr="002C6F92">
          <w:rPr>
            <w:b/>
            <w:rPrChange w:id="2509" w:author="hong qin" w:date="2012-01-19T16:49:00Z">
              <w:rPr>
                <w:rFonts w:ascii="Times New Roman" w:hAnsi="Times New Roman"/>
              </w:rPr>
            </w:rPrChange>
          </w:rPr>
          <w:t>1</w:t>
        </w:r>
        <w:r w:rsidRPr="002C6F92">
          <w:rPr>
            <w:rPrChange w:id="2510" w:author="hong qin" w:date="2012-01-19T16:49:00Z">
              <w:rPr>
                <w:rFonts w:ascii="Times New Roman" w:hAnsi="Times New Roman"/>
              </w:rPr>
            </w:rPrChange>
          </w:rPr>
          <w:t>(2): p. 132-136.</w:t>
        </w:r>
      </w:ins>
    </w:p>
    <w:p w:rsidR="002C6F92" w:rsidRPr="002C6F92" w:rsidRDefault="002C6F92" w:rsidP="002C6F92">
      <w:pPr>
        <w:spacing w:line="240" w:lineRule="auto"/>
        <w:ind w:left="720" w:hanging="720"/>
        <w:jc w:val="both"/>
        <w:rPr>
          <w:ins w:id="2511" w:author="hong qin" w:date="2012-01-19T16:49:00Z"/>
          <w:rPrChange w:id="2512" w:author="hong qin" w:date="2012-01-19T16:49:00Z">
            <w:rPr>
              <w:ins w:id="2513" w:author="hong qin" w:date="2012-01-19T16:49:00Z"/>
              <w:rFonts w:ascii="Times New Roman" w:hAnsi="Times New Roman"/>
            </w:rPr>
          </w:rPrChange>
        </w:rPr>
      </w:pPr>
      <w:ins w:id="2514" w:author="hong qin" w:date="2012-01-19T16:49:00Z">
        <w:r w:rsidRPr="002C6F92">
          <w:rPr>
            <w:rPrChange w:id="2515" w:author="hong qin" w:date="2012-01-19T16:49:00Z">
              <w:rPr>
                <w:rFonts w:ascii="Times New Roman" w:hAnsi="Times New Roman"/>
              </w:rPr>
            </w:rPrChange>
          </w:rPr>
          <w:t>104.</w:t>
        </w:r>
        <w:r w:rsidRPr="002C6F92">
          <w:rPr>
            <w:rPrChange w:id="2516" w:author="hong qin" w:date="2012-01-19T16:49:00Z">
              <w:rPr>
                <w:rFonts w:ascii="Times New Roman" w:hAnsi="Times New Roman"/>
              </w:rPr>
            </w:rPrChange>
          </w:rPr>
          <w:tab/>
          <w:t xml:space="preserve">Ram, A.F., A. </w:t>
        </w:r>
        <w:proofErr w:type="spellStart"/>
        <w:r w:rsidRPr="002C6F92">
          <w:rPr>
            <w:rPrChange w:id="2517" w:author="hong qin" w:date="2012-01-19T16:49:00Z">
              <w:rPr>
                <w:rFonts w:ascii="Times New Roman" w:hAnsi="Times New Roman"/>
              </w:rPr>
            </w:rPrChange>
          </w:rPr>
          <w:t>Wolters</w:t>
        </w:r>
        <w:proofErr w:type="spellEnd"/>
        <w:r w:rsidRPr="002C6F92">
          <w:rPr>
            <w:rPrChange w:id="2518" w:author="hong qin" w:date="2012-01-19T16:49:00Z">
              <w:rPr>
                <w:rFonts w:ascii="Times New Roman" w:hAnsi="Times New Roman"/>
              </w:rPr>
            </w:rPrChange>
          </w:rPr>
          <w:t xml:space="preserve">, R. Ten </w:t>
        </w:r>
        <w:proofErr w:type="spellStart"/>
        <w:r w:rsidRPr="002C6F92">
          <w:rPr>
            <w:rPrChange w:id="2519" w:author="hong qin" w:date="2012-01-19T16:49:00Z">
              <w:rPr>
                <w:rFonts w:ascii="Times New Roman" w:hAnsi="Times New Roman"/>
              </w:rPr>
            </w:rPrChange>
          </w:rPr>
          <w:t>Hoopen</w:t>
        </w:r>
        <w:proofErr w:type="spellEnd"/>
        <w:r w:rsidRPr="002C6F92">
          <w:rPr>
            <w:rPrChange w:id="2520" w:author="hong qin" w:date="2012-01-19T16:49:00Z">
              <w:rPr>
                <w:rFonts w:ascii="Times New Roman" w:hAnsi="Times New Roman"/>
              </w:rPr>
            </w:rPrChange>
          </w:rPr>
          <w:t xml:space="preserve">, and F.M. </w:t>
        </w:r>
        <w:proofErr w:type="spellStart"/>
        <w:r w:rsidRPr="002C6F92">
          <w:rPr>
            <w:rPrChange w:id="2521" w:author="hong qin" w:date="2012-01-19T16:49:00Z">
              <w:rPr>
                <w:rFonts w:ascii="Times New Roman" w:hAnsi="Times New Roman"/>
              </w:rPr>
            </w:rPrChange>
          </w:rPr>
          <w:t>Klis</w:t>
        </w:r>
        <w:proofErr w:type="spellEnd"/>
        <w:r w:rsidRPr="002C6F92">
          <w:rPr>
            <w:rPrChange w:id="2522" w:author="hong qin" w:date="2012-01-19T16:49:00Z">
              <w:rPr>
                <w:rFonts w:ascii="Times New Roman" w:hAnsi="Times New Roman"/>
              </w:rPr>
            </w:rPrChange>
          </w:rPr>
          <w:t xml:space="preserve">, </w:t>
        </w:r>
        <w:r w:rsidRPr="002C6F92">
          <w:rPr>
            <w:i/>
            <w:rPrChange w:id="2523" w:author="hong qin" w:date="2012-01-19T16:49:00Z">
              <w:rPr>
                <w:rFonts w:ascii="Times New Roman" w:hAnsi="Times New Roman"/>
              </w:rPr>
            </w:rPrChange>
          </w:rPr>
          <w:t xml:space="preserve">A new approach for isolating cell wall mutants in </w:t>
        </w:r>
        <w:proofErr w:type="spellStart"/>
        <w:r w:rsidRPr="002C6F92">
          <w:rPr>
            <w:i/>
            <w:rPrChange w:id="2524" w:author="hong qin" w:date="2012-01-19T16:49:00Z">
              <w:rPr>
                <w:rFonts w:ascii="Times New Roman" w:hAnsi="Times New Roman"/>
              </w:rPr>
            </w:rPrChange>
          </w:rPr>
          <w:t>Saccharomyces</w:t>
        </w:r>
        <w:proofErr w:type="spellEnd"/>
        <w:r w:rsidRPr="002C6F92">
          <w:rPr>
            <w:i/>
            <w:rPrChange w:id="2525" w:author="hong qin" w:date="2012-01-19T16:49:00Z">
              <w:rPr>
                <w:rFonts w:ascii="Times New Roman" w:hAnsi="Times New Roman"/>
              </w:rPr>
            </w:rPrChange>
          </w:rPr>
          <w:t xml:space="preserve"> </w:t>
        </w:r>
        <w:proofErr w:type="spellStart"/>
        <w:r w:rsidRPr="002C6F92">
          <w:rPr>
            <w:i/>
            <w:rPrChange w:id="2526" w:author="hong qin" w:date="2012-01-19T16:49:00Z">
              <w:rPr>
                <w:rFonts w:ascii="Times New Roman" w:hAnsi="Times New Roman"/>
              </w:rPr>
            </w:rPrChange>
          </w:rPr>
          <w:t>cerevisiae</w:t>
        </w:r>
        <w:proofErr w:type="spellEnd"/>
        <w:r w:rsidRPr="002C6F92">
          <w:rPr>
            <w:i/>
            <w:rPrChange w:id="2527" w:author="hong qin" w:date="2012-01-19T16:49:00Z">
              <w:rPr>
                <w:rFonts w:ascii="Times New Roman" w:hAnsi="Times New Roman"/>
              </w:rPr>
            </w:rPrChange>
          </w:rPr>
          <w:t xml:space="preserve"> by screening for hypersensitivity to </w:t>
        </w:r>
        <w:proofErr w:type="spellStart"/>
        <w:r w:rsidRPr="002C6F92">
          <w:rPr>
            <w:i/>
            <w:rPrChange w:id="2528" w:author="hong qin" w:date="2012-01-19T16:49:00Z">
              <w:rPr>
                <w:rFonts w:ascii="Times New Roman" w:hAnsi="Times New Roman"/>
              </w:rPr>
            </w:rPrChange>
          </w:rPr>
          <w:t>calcofluor</w:t>
        </w:r>
        <w:proofErr w:type="spellEnd"/>
        <w:r w:rsidRPr="002C6F92">
          <w:rPr>
            <w:i/>
            <w:rPrChange w:id="2529" w:author="hong qin" w:date="2012-01-19T16:49:00Z">
              <w:rPr>
                <w:rFonts w:ascii="Times New Roman" w:hAnsi="Times New Roman"/>
              </w:rPr>
            </w:rPrChange>
          </w:rPr>
          <w:t xml:space="preserve"> white.</w:t>
        </w:r>
        <w:r w:rsidRPr="002C6F92">
          <w:rPr>
            <w:rPrChange w:id="2530" w:author="hong qin" w:date="2012-01-19T16:49:00Z">
              <w:rPr>
                <w:rFonts w:ascii="Times New Roman" w:hAnsi="Times New Roman"/>
              </w:rPr>
            </w:rPrChange>
          </w:rPr>
          <w:t xml:space="preserve"> </w:t>
        </w:r>
        <w:proofErr w:type="gramStart"/>
        <w:r w:rsidRPr="002C6F92">
          <w:rPr>
            <w:rPrChange w:id="2531" w:author="hong qin" w:date="2012-01-19T16:49:00Z">
              <w:rPr>
                <w:rFonts w:ascii="Times New Roman" w:hAnsi="Times New Roman"/>
              </w:rPr>
            </w:rPrChange>
          </w:rPr>
          <w:t>Yeast, 1994.</w:t>
        </w:r>
        <w:proofErr w:type="gramEnd"/>
        <w:r w:rsidRPr="002C6F92">
          <w:rPr>
            <w:rPrChange w:id="2532" w:author="hong qin" w:date="2012-01-19T16:49:00Z">
              <w:rPr>
                <w:rFonts w:ascii="Times New Roman" w:hAnsi="Times New Roman"/>
              </w:rPr>
            </w:rPrChange>
          </w:rPr>
          <w:t xml:space="preserve"> </w:t>
        </w:r>
        <w:r w:rsidRPr="002C6F92">
          <w:rPr>
            <w:b/>
            <w:rPrChange w:id="2533" w:author="hong qin" w:date="2012-01-19T16:49:00Z">
              <w:rPr>
                <w:rFonts w:ascii="Times New Roman" w:hAnsi="Times New Roman"/>
              </w:rPr>
            </w:rPrChange>
          </w:rPr>
          <w:t>10</w:t>
        </w:r>
        <w:r w:rsidRPr="002C6F92">
          <w:rPr>
            <w:rPrChange w:id="2534" w:author="hong qin" w:date="2012-01-19T16:49:00Z">
              <w:rPr>
                <w:rFonts w:ascii="Times New Roman" w:hAnsi="Times New Roman"/>
              </w:rPr>
            </w:rPrChange>
          </w:rPr>
          <w:t>(8): p. 1019-30.</w:t>
        </w:r>
      </w:ins>
    </w:p>
    <w:p w:rsidR="002C6F92" w:rsidRPr="002C6F92" w:rsidRDefault="002C6F92" w:rsidP="002C6F92">
      <w:pPr>
        <w:spacing w:line="240" w:lineRule="auto"/>
        <w:ind w:left="720" w:hanging="720"/>
        <w:jc w:val="both"/>
        <w:rPr>
          <w:ins w:id="2535" w:author="hong qin" w:date="2012-01-19T16:49:00Z"/>
          <w:rPrChange w:id="2536" w:author="hong qin" w:date="2012-01-19T16:49:00Z">
            <w:rPr>
              <w:ins w:id="2537" w:author="hong qin" w:date="2012-01-19T16:49:00Z"/>
              <w:rFonts w:ascii="Times New Roman" w:hAnsi="Times New Roman"/>
            </w:rPr>
          </w:rPrChange>
        </w:rPr>
      </w:pPr>
      <w:ins w:id="2538" w:author="hong qin" w:date="2012-01-19T16:49:00Z">
        <w:r w:rsidRPr="002C6F92">
          <w:rPr>
            <w:rPrChange w:id="2539" w:author="hong qin" w:date="2012-01-19T16:49:00Z">
              <w:rPr>
                <w:rFonts w:ascii="Times New Roman" w:hAnsi="Times New Roman"/>
              </w:rPr>
            </w:rPrChange>
          </w:rPr>
          <w:t>105.</w:t>
        </w:r>
        <w:r w:rsidRPr="002C6F92">
          <w:rPr>
            <w:rPrChange w:id="2540" w:author="hong qin" w:date="2012-01-19T16:49:00Z">
              <w:rPr>
                <w:rFonts w:ascii="Times New Roman" w:hAnsi="Times New Roman"/>
              </w:rPr>
            </w:rPrChange>
          </w:rPr>
          <w:tab/>
          <w:t xml:space="preserve">Klinger, H., M. </w:t>
        </w:r>
        <w:proofErr w:type="spellStart"/>
        <w:r w:rsidRPr="002C6F92">
          <w:rPr>
            <w:rPrChange w:id="2541" w:author="hong qin" w:date="2012-01-19T16:49:00Z">
              <w:rPr>
                <w:rFonts w:ascii="Times New Roman" w:hAnsi="Times New Roman"/>
              </w:rPr>
            </w:rPrChange>
          </w:rPr>
          <w:t>Rinnerthaler</w:t>
        </w:r>
        <w:proofErr w:type="spellEnd"/>
        <w:r w:rsidRPr="002C6F92">
          <w:rPr>
            <w:rPrChange w:id="2542" w:author="hong qin" w:date="2012-01-19T16:49:00Z">
              <w:rPr>
                <w:rFonts w:ascii="Times New Roman" w:hAnsi="Times New Roman"/>
              </w:rPr>
            </w:rPrChange>
          </w:rPr>
          <w:t xml:space="preserve">, Y.T. Lam, P. </w:t>
        </w:r>
        <w:proofErr w:type="spellStart"/>
        <w:r w:rsidRPr="002C6F92">
          <w:rPr>
            <w:rPrChange w:id="2543" w:author="hong qin" w:date="2012-01-19T16:49:00Z">
              <w:rPr>
                <w:rFonts w:ascii="Times New Roman" w:hAnsi="Times New Roman"/>
              </w:rPr>
            </w:rPrChange>
          </w:rPr>
          <w:t>Laun</w:t>
        </w:r>
        <w:proofErr w:type="spellEnd"/>
        <w:r w:rsidRPr="002C6F92">
          <w:rPr>
            <w:rPrChange w:id="2544" w:author="hong qin" w:date="2012-01-19T16:49:00Z">
              <w:rPr>
                <w:rFonts w:ascii="Times New Roman" w:hAnsi="Times New Roman"/>
              </w:rPr>
            </w:rPrChange>
          </w:rPr>
          <w:t xml:space="preserve">, G. </w:t>
        </w:r>
        <w:proofErr w:type="spellStart"/>
        <w:r w:rsidRPr="002C6F92">
          <w:rPr>
            <w:rPrChange w:id="2545" w:author="hong qin" w:date="2012-01-19T16:49:00Z">
              <w:rPr>
                <w:rFonts w:ascii="Times New Roman" w:hAnsi="Times New Roman"/>
              </w:rPr>
            </w:rPrChange>
          </w:rPr>
          <w:t>Heeren</w:t>
        </w:r>
        <w:proofErr w:type="spellEnd"/>
        <w:r w:rsidRPr="002C6F92">
          <w:rPr>
            <w:rPrChange w:id="2546" w:author="hong qin" w:date="2012-01-19T16:49:00Z">
              <w:rPr>
                <w:rFonts w:ascii="Times New Roman" w:hAnsi="Times New Roman"/>
              </w:rPr>
            </w:rPrChange>
          </w:rPr>
          <w:t xml:space="preserve">, A. </w:t>
        </w:r>
        <w:proofErr w:type="spellStart"/>
        <w:r w:rsidRPr="002C6F92">
          <w:rPr>
            <w:rPrChange w:id="2547" w:author="hong qin" w:date="2012-01-19T16:49:00Z">
              <w:rPr>
                <w:rFonts w:ascii="Times New Roman" w:hAnsi="Times New Roman"/>
              </w:rPr>
            </w:rPrChange>
          </w:rPr>
          <w:t>Klocker</w:t>
        </w:r>
        <w:proofErr w:type="spellEnd"/>
        <w:r w:rsidRPr="002C6F92">
          <w:rPr>
            <w:rPrChange w:id="2548" w:author="hong qin" w:date="2012-01-19T16:49:00Z">
              <w:rPr>
                <w:rFonts w:ascii="Times New Roman" w:hAnsi="Times New Roman"/>
              </w:rPr>
            </w:rPrChange>
          </w:rPr>
          <w:t>, B. Simon-</w:t>
        </w:r>
        <w:proofErr w:type="spellStart"/>
        <w:r w:rsidRPr="002C6F92">
          <w:rPr>
            <w:rPrChange w:id="2549" w:author="hong qin" w:date="2012-01-19T16:49:00Z">
              <w:rPr>
                <w:rFonts w:ascii="Times New Roman" w:hAnsi="Times New Roman"/>
              </w:rPr>
            </w:rPrChange>
          </w:rPr>
          <w:t>Nobbe</w:t>
        </w:r>
        <w:proofErr w:type="spellEnd"/>
        <w:r w:rsidRPr="002C6F92">
          <w:rPr>
            <w:rPrChange w:id="2550" w:author="hong qin" w:date="2012-01-19T16:49:00Z">
              <w:rPr>
                <w:rFonts w:ascii="Times New Roman" w:hAnsi="Times New Roman"/>
              </w:rPr>
            </w:rPrChange>
          </w:rPr>
          <w:t xml:space="preserve">, J.R. Dickinson, I.W. Dawes, and M. </w:t>
        </w:r>
        <w:proofErr w:type="spellStart"/>
        <w:r w:rsidRPr="002C6F92">
          <w:rPr>
            <w:rPrChange w:id="2551" w:author="hong qin" w:date="2012-01-19T16:49:00Z">
              <w:rPr>
                <w:rFonts w:ascii="Times New Roman" w:hAnsi="Times New Roman"/>
              </w:rPr>
            </w:rPrChange>
          </w:rPr>
          <w:t>Breitenbach</w:t>
        </w:r>
        <w:proofErr w:type="spellEnd"/>
        <w:r w:rsidRPr="002C6F92">
          <w:rPr>
            <w:rPrChange w:id="2552" w:author="hong qin" w:date="2012-01-19T16:49:00Z">
              <w:rPr>
                <w:rFonts w:ascii="Times New Roman" w:hAnsi="Times New Roman"/>
              </w:rPr>
            </w:rPrChange>
          </w:rPr>
          <w:t xml:space="preserve">, </w:t>
        </w:r>
        <w:proofErr w:type="spellStart"/>
        <w:r w:rsidRPr="002C6F92">
          <w:rPr>
            <w:i/>
            <w:rPrChange w:id="2553" w:author="hong qin" w:date="2012-01-19T16:49:00Z">
              <w:rPr>
                <w:rFonts w:ascii="Times New Roman" w:hAnsi="Times New Roman"/>
              </w:rPr>
            </w:rPrChange>
          </w:rPr>
          <w:t>Quantitation</w:t>
        </w:r>
        <w:proofErr w:type="spellEnd"/>
        <w:r w:rsidRPr="002C6F92">
          <w:rPr>
            <w:i/>
            <w:rPrChange w:id="2554" w:author="hong qin" w:date="2012-01-19T16:49:00Z">
              <w:rPr>
                <w:rFonts w:ascii="Times New Roman" w:hAnsi="Times New Roman"/>
              </w:rPr>
            </w:rPrChange>
          </w:rPr>
          <w:t xml:space="preserve"> of (a)symmetric inheritance of functional and of </w:t>
        </w:r>
        <w:proofErr w:type="spellStart"/>
        <w:r w:rsidRPr="002C6F92">
          <w:rPr>
            <w:i/>
            <w:rPrChange w:id="2555" w:author="hong qin" w:date="2012-01-19T16:49:00Z">
              <w:rPr>
                <w:rFonts w:ascii="Times New Roman" w:hAnsi="Times New Roman"/>
              </w:rPr>
            </w:rPrChange>
          </w:rPr>
          <w:t>oxidatively</w:t>
        </w:r>
        <w:proofErr w:type="spellEnd"/>
        <w:r w:rsidRPr="002C6F92">
          <w:rPr>
            <w:i/>
            <w:rPrChange w:id="2556" w:author="hong qin" w:date="2012-01-19T16:49:00Z">
              <w:rPr>
                <w:rFonts w:ascii="Times New Roman" w:hAnsi="Times New Roman"/>
              </w:rPr>
            </w:rPrChange>
          </w:rPr>
          <w:t xml:space="preserve"> damaged mitochondrial </w:t>
        </w:r>
        <w:proofErr w:type="spellStart"/>
        <w:r w:rsidRPr="002C6F92">
          <w:rPr>
            <w:i/>
            <w:rPrChange w:id="2557" w:author="hong qin" w:date="2012-01-19T16:49:00Z">
              <w:rPr>
                <w:rFonts w:ascii="Times New Roman" w:hAnsi="Times New Roman"/>
              </w:rPr>
            </w:rPrChange>
          </w:rPr>
          <w:t>aconitase</w:t>
        </w:r>
        <w:proofErr w:type="spellEnd"/>
        <w:r w:rsidRPr="002C6F92">
          <w:rPr>
            <w:i/>
            <w:rPrChange w:id="2558" w:author="hong qin" w:date="2012-01-19T16:49:00Z">
              <w:rPr>
                <w:rFonts w:ascii="Times New Roman" w:hAnsi="Times New Roman"/>
              </w:rPr>
            </w:rPrChange>
          </w:rPr>
          <w:t xml:space="preserve"> in the cell division of old yeast mother cells.</w:t>
        </w:r>
        <w:r w:rsidRPr="002C6F92">
          <w:rPr>
            <w:rPrChange w:id="2559" w:author="hong qin" w:date="2012-01-19T16:49:00Z">
              <w:rPr>
                <w:rFonts w:ascii="Times New Roman" w:hAnsi="Times New Roman"/>
              </w:rPr>
            </w:rPrChange>
          </w:rPr>
          <w:t xml:space="preserve"> Exp </w:t>
        </w:r>
        <w:proofErr w:type="spellStart"/>
        <w:r w:rsidRPr="002C6F92">
          <w:rPr>
            <w:rPrChange w:id="2560" w:author="hong qin" w:date="2012-01-19T16:49:00Z">
              <w:rPr>
                <w:rFonts w:ascii="Times New Roman" w:hAnsi="Times New Roman"/>
              </w:rPr>
            </w:rPrChange>
          </w:rPr>
          <w:t>Gerontol</w:t>
        </w:r>
        <w:proofErr w:type="spellEnd"/>
        <w:r w:rsidRPr="002C6F92">
          <w:rPr>
            <w:rPrChange w:id="2561" w:author="hong qin" w:date="2012-01-19T16:49:00Z">
              <w:rPr>
                <w:rFonts w:ascii="Times New Roman" w:hAnsi="Times New Roman"/>
              </w:rPr>
            </w:rPrChange>
          </w:rPr>
          <w:t xml:space="preserve">, 2010. </w:t>
        </w:r>
        <w:r w:rsidRPr="002C6F92">
          <w:rPr>
            <w:b/>
            <w:rPrChange w:id="2562" w:author="hong qin" w:date="2012-01-19T16:49:00Z">
              <w:rPr>
                <w:rFonts w:ascii="Times New Roman" w:hAnsi="Times New Roman"/>
              </w:rPr>
            </w:rPrChange>
          </w:rPr>
          <w:t>45</w:t>
        </w:r>
        <w:r w:rsidRPr="002C6F92">
          <w:rPr>
            <w:rPrChange w:id="2563" w:author="hong qin" w:date="2012-01-19T16:49:00Z">
              <w:rPr>
                <w:rFonts w:ascii="Times New Roman" w:hAnsi="Times New Roman"/>
              </w:rPr>
            </w:rPrChange>
          </w:rPr>
          <w:t>(7-8): p. 533-42.</w:t>
        </w:r>
      </w:ins>
    </w:p>
    <w:p w:rsidR="002C6F92" w:rsidRPr="002C6F92" w:rsidRDefault="002C6F92" w:rsidP="002C6F92">
      <w:pPr>
        <w:spacing w:line="240" w:lineRule="auto"/>
        <w:ind w:left="720" w:hanging="720"/>
        <w:jc w:val="both"/>
        <w:rPr>
          <w:ins w:id="2564" w:author="hong qin" w:date="2012-01-19T16:49:00Z"/>
          <w:rPrChange w:id="2565" w:author="hong qin" w:date="2012-01-19T16:49:00Z">
            <w:rPr>
              <w:ins w:id="2566" w:author="hong qin" w:date="2012-01-19T16:49:00Z"/>
              <w:rFonts w:ascii="Times New Roman" w:hAnsi="Times New Roman"/>
            </w:rPr>
          </w:rPrChange>
        </w:rPr>
      </w:pPr>
      <w:ins w:id="2567" w:author="hong qin" w:date="2012-01-19T16:49:00Z">
        <w:r w:rsidRPr="002C6F92">
          <w:rPr>
            <w:rPrChange w:id="2568" w:author="hong qin" w:date="2012-01-19T16:49:00Z">
              <w:rPr>
                <w:rFonts w:ascii="Times New Roman" w:hAnsi="Times New Roman"/>
              </w:rPr>
            </w:rPrChange>
          </w:rPr>
          <w:t>106.</w:t>
        </w:r>
        <w:r w:rsidRPr="002C6F92">
          <w:rPr>
            <w:rPrChange w:id="2569" w:author="hong qin" w:date="2012-01-19T16:49:00Z">
              <w:rPr>
                <w:rFonts w:ascii="Times New Roman" w:hAnsi="Times New Roman"/>
              </w:rPr>
            </w:rPrChange>
          </w:rPr>
          <w:tab/>
        </w:r>
        <w:proofErr w:type="spellStart"/>
        <w:r w:rsidRPr="002C6F92">
          <w:rPr>
            <w:rPrChange w:id="2570" w:author="hong qin" w:date="2012-01-19T16:49:00Z">
              <w:rPr>
                <w:rFonts w:ascii="Times New Roman" w:hAnsi="Times New Roman"/>
              </w:rPr>
            </w:rPrChange>
          </w:rPr>
          <w:t>Lesur</w:t>
        </w:r>
        <w:proofErr w:type="spellEnd"/>
        <w:r w:rsidRPr="002C6F92">
          <w:rPr>
            <w:rPrChange w:id="2571" w:author="hong qin" w:date="2012-01-19T16:49:00Z">
              <w:rPr>
                <w:rFonts w:ascii="Times New Roman" w:hAnsi="Times New Roman"/>
              </w:rPr>
            </w:rPrChange>
          </w:rPr>
          <w:t xml:space="preserve">, I. and J.L. Campbell, </w:t>
        </w:r>
        <w:r w:rsidRPr="002C6F92">
          <w:rPr>
            <w:i/>
            <w:rPrChange w:id="2572" w:author="hong qin" w:date="2012-01-19T16:49:00Z">
              <w:rPr>
                <w:rFonts w:ascii="Times New Roman" w:hAnsi="Times New Roman"/>
              </w:rPr>
            </w:rPrChange>
          </w:rPr>
          <w:t xml:space="preserve">The </w:t>
        </w:r>
        <w:proofErr w:type="spellStart"/>
        <w:r w:rsidRPr="002C6F92">
          <w:rPr>
            <w:i/>
            <w:rPrChange w:id="2573" w:author="hong qin" w:date="2012-01-19T16:49:00Z">
              <w:rPr>
                <w:rFonts w:ascii="Times New Roman" w:hAnsi="Times New Roman"/>
              </w:rPr>
            </w:rPrChange>
          </w:rPr>
          <w:t>transcriptome</w:t>
        </w:r>
        <w:proofErr w:type="spellEnd"/>
        <w:r w:rsidRPr="002C6F92">
          <w:rPr>
            <w:i/>
            <w:rPrChange w:id="2574" w:author="hong qin" w:date="2012-01-19T16:49:00Z">
              <w:rPr>
                <w:rFonts w:ascii="Times New Roman" w:hAnsi="Times New Roman"/>
              </w:rPr>
            </w:rPrChange>
          </w:rPr>
          <w:t xml:space="preserve"> of prematurely aging yeast cells is similar to that of telomerase-deficient cells.</w:t>
        </w:r>
        <w:r w:rsidRPr="002C6F92">
          <w:rPr>
            <w:rPrChange w:id="2575" w:author="hong qin" w:date="2012-01-19T16:49:00Z">
              <w:rPr>
                <w:rFonts w:ascii="Times New Roman" w:hAnsi="Times New Roman"/>
              </w:rPr>
            </w:rPrChange>
          </w:rPr>
          <w:t xml:space="preserve"> Mol </w:t>
        </w:r>
        <w:proofErr w:type="spellStart"/>
        <w:r w:rsidRPr="002C6F92">
          <w:rPr>
            <w:rPrChange w:id="2576" w:author="hong qin" w:date="2012-01-19T16:49:00Z">
              <w:rPr>
                <w:rFonts w:ascii="Times New Roman" w:hAnsi="Times New Roman"/>
              </w:rPr>
            </w:rPrChange>
          </w:rPr>
          <w:t>Biol</w:t>
        </w:r>
        <w:proofErr w:type="spellEnd"/>
        <w:r w:rsidRPr="002C6F92">
          <w:rPr>
            <w:rPrChange w:id="2577" w:author="hong qin" w:date="2012-01-19T16:49:00Z">
              <w:rPr>
                <w:rFonts w:ascii="Times New Roman" w:hAnsi="Times New Roman"/>
              </w:rPr>
            </w:rPrChange>
          </w:rPr>
          <w:t xml:space="preserve"> Cell, 2004. </w:t>
        </w:r>
        <w:r w:rsidRPr="002C6F92">
          <w:rPr>
            <w:b/>
            <w:rPrChange w:id="2578" w:author="hong qin" w:date="2012-01-19T16:49:00Z">
              <w:rPr>
                <w:rFonts w:ascii="Times New Roman" w:hAnsi="Times New Roman"/>
              </w:rPr>
            </w:rPrChange>
          </w:rPr>
          <w:t>15</w:t>
        </w:r>
        <w:r w:rsidRPr="002C6F92">
          <w:rPr>
            <w:rPrChange w:id="2579" w:author="hong qin" w:date="2012-01-19T16:49:00Z">
              <w:rPr>
                <w:rFonts w:ascii="Times New Roman" w:hAnsi="Times New Roman"/>
              </w:rPr>
            </w:rPrChange>
          </w:rPr>
          <w:t>(3): p. 1297-312.</w:t>
        </w:r>
      </w:ins>
    </w:p>
    <w:p w:rsidR="002C6F92" w:rsidRPr="002C6F92" w:rsidRDefault="002C6F92" w:rsidP="002C6F92">
      <w:pPr>
        <w:spacing w:line="240" w:lineRule="auto"/>
        <w:ind w:left="720" w:hanging="720"/>
        <w:jc w:val="both"/>
        <w:rPr>
          <w:ins w:id="2580" w:author="hong qin" w:date="2012-01-19T16:49:00Z"/>
          <w:rPrChange w:id="2581" w:author="hong qin" w:date="2012-01-19T16:49:00Z">
            <w:rPr>
              <w:ins w:id="2582" w:author="hong qin" w:date="2012-01-19T16:49:00Z"/>
              <w:rFonts w:ascii="Times New Roman" w:hAnsi="Times New Roman"/>
            </w:rPr>
          </w:rPrChange>
        </w:rPr>
      </w:pPr>
      <w:ins w:id="2583" w:author="hong qin" w:date="2012-01-19T16:49:00Z">
        <w:r w:rsidRPr="002C6F92">
          <w:rPr>
            <w:rPrChange w:id="2584" w:author="hong qin" w:date="2012-01-19T16:49:00Z">
              <w:rPr>
                <w:rFonts w:ascii="Times New Roman" w:hAnsi="Times New Roman"/>
              </w:rPr>
            </w:rPrChange>
          </w:rPr>
          <w:t>107.</w:t>
        </w:r>
        <w:r w:rsidRPr="002C6F92">
          <w:rPr>
            <w:rPrChange w:id="2585" w:author="hong qin" w:date="2012-01-19T16:49:00Z">
              <w:rPr>
                <w:rFonts w:ascii="Times New Roman" w:hAnsi="Times New Roman"/>
              </w:rPr>
            </w:rPrChange>
          </w:rPr>
          <w:tab/>
          <w:t xml:space="preserve">Hoch, H.C., C.D. Galvani, D.H. </w:t>
        </w:r>
        <w:proofErr w:type="spellStart"/>
        <w:r w:rsidRPr="002C6F92">
          <w:rPr>
            <w:rPrChange w:id="2586" w:author="hong qin" w:date="2012-01-19T16:49:00Z">
              <w:rPr>
                <w:rFonts w:ascii="Times New Roman" w:hAnsi="Times New Roman"/>
              </w:rPr>
            </w:rPrChange>
          </w:rPr>
          <w:t>Szarowski</w:t>
        </w:r>
        <w:proofErr w:type="spellEnd"/>
        <w:r w:rsidRPr="002C6F92">
          <w:rPr>
            <w:rPrChange w:id="2587" w:author="hong qin" w:date="2012-01-19T16:49:00Z">
              <w:rPr>
                <w:rFonts w:ascii="Times New Roman" w:hAnsi="Times New Roman"/>
              </w:rPr>
            </w:rPrChange>
          </w:rPr>
          <w:t xml:space="preserve">, and J.N. Turner, </w:t>
        </w:r>
        <w:r w:rsidRPr="002C6F92">
          <w:rPr>
            <w:i/>
            <w:rPrChange w:id="2588" w:author="hong qin" w:date="2012-01-19T16:49:00Z">
              <w:rPr>
                <w:rFonts w:ascii="Times New Roman" w:hAnsi="Times New Roman"/>
              </w:rPr>
            </w:rPrChange>
          </w:rPr>
          <w:t>Two new fluorescent dyes applicable for visualization of fungal cell walls.</w:t>
        </w:r>
        <w:r w:rsidRPr="002C6F92">
          <w:rPr>
            <w:rPrChange w:id="2589" w:author="hong qin" w:date="2012-01-19T16:49:00Z">
              <w:rPr>
                <w:rFonts w:ascii="Times New Roman" w:hAnsi="Times New Roman"/>
              </w:rPr>
            </w:rPrChange>
          </w:rPr>
          <w:t xml:space="preserve"> </w:t>
        </w:r>
        <w:proofErr w:type="spellStart"/>
        <w:proofErr w:type="gramStart"/>
        <w:r w:rsidRPr="002C6F92">
          <w:rPr>
            <w:rPrChange w:id="2590" w:author="hong qin" w:date="2012-01-19T16:49:00Z">
              <w:rPr>
                <w:rFonts w:ascii="Times New Roman" w:hAnsi="Times New Roman"/>
              </w:rPr>
            </w:rPrChange>
          </w:rPr>
          <w:t>Mycologia</w:t>
        </w:r>
        <w:proofErr w:type="spellEnd"/>
        <w:r w:rsidRPr="002C6F92">
          <w:rPr>
            <w:rPrChange w:id="2591" w:author="hong qin" w:date="2012-01-19T16:49:00Z">
              <w:rPr>
                <w:rFonts w:ascii="Times New Roman" w:hAnsi="Times New Roman"/>
              </w:rPr>
            </w:rPrChange>
          </w:rPr>
          <w:t>, 2005.</w:t>
        </w:r>
        <w:proofErr w:type="gramEnd"/>
        <w:r w:rsidRPr="002C6F92">
          <w:rPr>
            <w:rPrChange w:id="2592" w:author="hong qin" w:date="2012-01-19T16:49:00Z">
              <w:rPr>
                <w:rFonts w:ascii="Times New Roman" w:hAnsi="Times New Roman"/>
              </w:rPr>
            </w:rPrChange>
          </w:rPr>
          <w:t xml:space="preserve"> </w:t>
        </w:r>
        <w:r w:rsidRPr="002C6F92">
          <w:rPr>
            <w:b/>
            <w:rPrChange w:id="2593" w:author="hong qin" w:date="2012-01-19T16:49:00Z">
              <w:rPr>
                <w:rFonts w:ascii="Times New Roman" w:hAnsi="Times New Roman"/>
              </w:rPr>
            </w:rPrChange>
          </w:rPr>
          <w:t>97</w:t>
        </w:r>
        <w:r w:rsidRPr="002C6F92">
          <w:rPr>
            <w:rPrChange w:id="2594" w:author="hong qin" w:date="2012-01-19T16:49:00Z">
              <w:rPr>
                <w:rFonts w:ascii="Times New Roman" w:hAnsi="Times New Roman"/>
              </w:rPr>
            </w:rPrChange>
          </w:rPr>
          <w:t>(3): p. 580-8.</w:t>
        </w:r>
      </w:ins>
    </w:p>
    <w:p w:rsidR="002C6F92" w:rsidRPr="002C6F92" w:rsidRDefault="002C6F92" w:rsidP="002C6F92">
      <w:pPr>
        <w:spacing w:line="240" w:lineRule="auto"/>
        <w:ind w:left="720" w:hanging="720"/>
        <w:jc w:val="both"/>
        <w:rPr>
          <w:ins w:id="2595" w:author="hong qin" w:date="2012-01-19T16:49:00Z"/>
          <w:rPrChange w:id="2596" w:author="hong qin" w:date="2012-01-19T16:49:00Z">
            <w:rPr>
              <w:ins w:id="2597" w:author="hong qin" w:date="2012-01-19T16:49:00Z"/>
              <w:rFonts w:ascii="Times New Roman" w:hAnsi="Times New Roman"/>
            </w:rPr>
          </w:rPrChange>
        </w:rPr>
      </w:pPr>
      <w:ins w:id="2598" w:author="hong qin" w:date="2012-01-19T16:49:00Z">
        <w:r w:rsidRPr="002C6F92">
          <w:rPr>
            <w:rPrChange w:id="2599" w:author="hong qin" w:date="2012-01-19T16:49:00Z">
              <w:rPr>
                <w:rFonts w:ascii="Times New Roman" w:hAnsi="Times New Roman"/>
              </w:rPr>
            </w:rPrChange>
          </w:rPr>
          <w:t>108.</w:t>
        </w:r>
        <w:r w:rsidRPr="002C6F92">
          <w:rPr>
            <w:rPrChange w:id="2600" w:author="hong qin" w:date="2012-01-19T16:49:00Z">
              <w:rPr>
                <w:rFonts w:ascii="Times New Roman" w:hAnsi="Times New Roman"/>
              </w:rPr>
            </w:rPrChange>
          </w:rPr>
          <w:tab/>
          <w:t xml:space="preserve">Rowe, L.A., N. </w:t>
        </w:r>
        <w:proofErr w:type="spellStart"/>
        <w:r w:rsidRPr="002C6F92">
          <w:rPr>
            <w:rPrChange w:id="2601" w:author="hong qin" w:date="2012-01-19T16:49:00Z">
              <w:rPr>
                <w:rFonts w:ascii="Times New Roman" w:hAnsi="Times New Roman"/>
              </w:rPr>
            </w:rPrChange>
          </w:rPr>
          <w:t>Degtyareva</w:t>
        </w:r>
        <w:proofErr w:type="spellEnd"/>
        <w:r w:rsidRPr="002C6F92">
          <w:rPr>
            <w:rPrChange w:id="2602" w:author="hong qin" w:date="2012-01-19T16:49:00Z">
              <w:rPr>
                <w:rFonts w:ascii="Times New Roman" w:hAnsi="Times New Roman"/>
              </w:rPr>
            </w:rPrChange>
          </w:rPr>
          <w:t xml:space="preserve">, and P.W. </w:t>
        </w:r>
        <w:proofErr w:type="spellStart"/>
        <w:r w:rsidRPr="002C6F92">
          <w:rPr>
            <w:rPrChange w:id="2603" w:author="hong qin" w:date="2012-01-19T16:49:00Z">
              <w:rPr>
                <w:rFonts w:ascii="Times New Roman" w:hAnsi="Times New Roman"/>
              </w:rPr>
            </w:rPrChange>
          </w:rPr>
          <w:t>Doetsch</w:t>
        </w:r>
        <w:proofErr w:type="spellEnd"/>
        <w:r w:rsidRPr="002C6F92">
          <w:rPr>
            <w:rPrChange w:id="2604" w:author="hong qin" w:date="2012-01-19T16:49:00Z">
              <w:rPr>
                <w:rFonts w:ascii="Times New Roman" w:hAnsi="Times New Roman"/>
              </w:rPr>
            </w:rPrChange>
          </w:rPr>
          <w:t xml:space="preserve">, </w:t>
        </w:r>
        <w:r w:rsidRPr="002C6F92">
          <w:rPr>
            <w:i/>
            <w:rPrChange w:id="2605" w:author="hong qin" w:date="2012-01-19T16:49:00Z">
              <w:rPr>
                <w:rFonts w:ascii="Times New Roman" w:hAnsi="Times New Roman"/>
              </w:rPr>
            </w:rPrChange>
          </w:rPr>
          <w:t xml:space="preserve">DNA damage-induced reactive oxygen species (ROS) stress response in </w:t>
        </w:r>
        <w:proofErr w:type="spellStart"/>
        <w:r w:rsidRPr="002C6F92">
          <w:rPr>
            <w:i/>
            <w:rPrChange w:id="2606" w:author="hong qin" w:date="2012-01-19T16:49:00Z">
              <w:rPr>
                <w:rFonts w:ascii="Times New Roman" w:hAnsi="Times New Roman"/>
              </w:rPr>
            </w:rPrChange>
          </w:rPr>
          <w:t>Saccharomyces</w:t>
        </w:r>
        <w:proofErr w:type="spellEnd"/>
        <w:r w:rsidRPr="002C6F92">
          <w:rPr>
            <w:i/>
            <w:rPrChange w:id="2607" w:author="hong qin" w:date="2012-01-19T16:49:00Z">
              <w:rPr>
                <w:rFonts w:ascii="Times New Roman" w:hAnsi="Times New Roman"/>
              </w:rPr>
            </w:rPrChange>
          </w:rPr>
          <w:t xml:space="preserve"> </w:t>
        </w:r>
        <w:proofErr w:type="spellStart"/>
        <w:r w:rsidRPr="002C6F92">
          <w:rPr>
            <w:i/>
            <w:rPrChange w:id="2608" w:author="hong qin" w:date="2012-01-19T16:49:00Z">
              <w:rPr>
                <w:rFonts w:ascii="Times New Roman" w:hAnsi="Times New Roman"/>
              </w:rPr>
            </w:rPrChange>
          </w:rPr>
          <w:t>cerevisiae</w:t>
        </w:r>
        <w:proofErr w:type="spellEnd"/>
        <w:r w:rsidRPr="002C6F92">
          <w:rPr>
            <w:i/>
            <w:rPrChange w:id="2609" w:author="hong qin" w:date="2012-01-19T16:49:00Z">
              <w:rPr>
                <w:rFonts w:ascii="Times New Roman" w:hAnsi="Times New Roman"/>
              </w:rPr>
            </w:rPrChange>
          </w:rPr>
          <w:t>.</w:t>
        </w:r>
        <w:r w:rsidRPr="002C6F92">
          <w:rPr>
            <w:rPrChange w:id="2610" w:author="hong qin" w:date="2012-01-19T16:49:00Z">
              <w:rPr>
                <w:rFonts w:ascii="Times New Roman" w:hAnsi="Times New Roman"/>
              </w:rPr>
            </w:rPrChange>
          </w:rPr>
          <w:t xml:space="preserve"> Free </w:t>
        </w:r>
        <w:proofErr w:type="spellStart"/>
        <w:r w:rsidRPr="002C6F92">
          <w:rPr>
            <w:rPrChange w:id="2611" w:author="hong qin" w:date="2012-01-19T16:49:00Z">
              <w:rPr>
                <w:rFonts w:ascii="Times New Roman" w:hAnsi="Times New Roman"/>
              </w:rPr>
            </w:rPrChange>
          </w:rPr>
          <w:t>Radic</w:t>
        </w:r>
        <w:proofErr w:type="spellEnd"/>
        <w:r w:rsidRPr="002C6F92">
          <w:rPr>
            <w:rPrChange w:id="2612" w:author="hong qin" w:date="2012-01-19T16:49:00Z">
              <w:rPr>
                <w:rFonts w:ascii="Times New Roman" w:hAnsi="Times New Roman"/>
              </w:rPr>
            </w:rPrChange>
          </w:rPr>
          <w:t xml:space="preserve"> </w:t>
        </w:r>
        <w:proofErr w:type="spellStart"/>
        <w:r w:rsidRPr="002C6F92">
          <w:rPr>
            <w:rPrChange w:id="2613" w:author="hong qin" w:date="2012-01-19T16:49:00Z">
              <w:rPr>
                <w:rFonts w:ascii="Times New Roman" w:hAnsi="Times New Roman"/>
              </w:rPr>
            </w:rPrChange>
          </w:rPr>
          <w:t>Biol</w:t>
        </w:r>
        <w:proofErr w:type="spellEnd"/>
        <w:r w:rsidRPr="002C6F92">
          <w:rPr>
            <w:rPrChange w:id="2614" w:author="hong qin" w:date="2012-01-19T16:49:00Z">
              <w:rPr>
                <w:rFonts w:ascii="Times New Roman" w:hAnsi="Times New Roman"/>
              </w:rPr>
            </w:rPrChange>
          </w:rPr>
          <w:t xml:space="preserve"> Med, 2008. </w:t>
        </w:r>
        <w:r w:rsidRPr="002C6F92">
          <w:rPr>
            <w:b/>
            <w:rPrChange w:id="2615" w:author="hong qin" w:date="2012-01-19T16:49:00Z">
              <w:rPr>
                <w:rFonts w:ascii="Times New Roman" w:hAnsi="Times New Roman"/>
              </w:rPr>
            </w:rPrChange>
          </w:rPr>
          <w:t>45</w:t>
        </w:r>
        <w:r w:rsidRPr="002C6F92">
          <w:rPr>
            <w:rPrChange w:id="2616" w:author="hong qin" w:date="2012-01-19T16:49:00Z">
              <w:rPr>
                <w:rFonts w:ascii="Times New Roman" w:hAnsi="Times New Roman"/>
              </w:rPr>
            </w:rPrChange>
          </w:rPr>
          <w:t>(8): p. 1167-77.</w:t>
        </w:r>
      </w:ins>
    </w:p>
    <w:p w:rsidR="002C6F92" w:rsidRPr="002C6F92" w:rsidRDefault="002C6F92" w:rsidP="002C6F92">
      <w:pPr>
        <w:spacing w:line="240" w:lineRule="auto"/>
        <w:ind w:left="720" w:hanging="720"/>
        <w:jc w:val="both"/>
        <w:rPr>
          <w:ins w:id="2617" w:author="hong qin" w:date="2012-01-19T16:49:00Z"/>
          <w:rPrChange w:id="2618" w:author="hong qin" w:date="2012-01-19T16:49:00Z">
            <w:rPr>
              <w:ins w:id="2619" w:author="hong qin" w:date="2012-01-19T16:49:00Z"/>
              <w:rFonts w:ascii="Times New Roman" w:hAnsi="Times New Roman"/>
            </w:rPr>
          </w:rPrChange>
        </w:rPr>
      </w:pPr>
      <w:ins w:id="2620" w:author="hong qin" w:date="2012-01-19T16:49:00Z">
        <w:r w:rsidRPr="002C6F92">
          <w:rPr>
            <w:rPrChange w:id="2621" w:author="hong qin" w:date="2012-01-19T16:49:00Z">
              <w:rPr>
                <w:rFonts w:ascii="Times New Roman" w:hAnsi="Times New Roman"/>
              </w:rPr>
            </w:rPrChange>
          </w:rPr>
          <w:t>109.</w:t>
        </w:r>
        <w:r w:rsidRPr="002C6F92">
          <w:rPr>
            <w:rPrChange w:id="2622" w:author="hong qin" w:date="2012-01-19T16:49:00Z">
              <w:rPr>
                <w:rFonts w:ascii="Times New Roman" w:hAnsi="Times New Roman"/>
              </w:rPr>
            </w:rPrChange>
          </w:rPr>
          <w:tab/>
        </w:r>
        <w:proofErr w:type="spellStart"/>
        <w:r w:rsidRPr="002C6F92">
          <w:rPr>
            <w:rPrChange w:id="2623" w:author="hong qin" w:date="2012-01-19T16:49:00Z">
              <w:rPr>
                <w:rFonts w:ascii="Times New Roman" w:hAnsi="Times New Roman"/>
              </w:rPr>
            </w:rPrChange>
          </w:rPr>
          <w:t>Myhre</w:t>
        </w:r>
        <w:proofErr w:type="spellEnd"/>
        <w:r w:rsidRPr="002C6F92">
          <w:rPr>
            <w:rPrChange w:id="2624" w:author="hong qin" w:date="2012-01-19T16:49:00Z">
              <w:rPr>
                <w:rFonts w:ascii="Times New Roman" w:hAnsi="Times New Roman"/>
              </w:rPr>
            </w:rPrChange>
          </w:rPr>
          <w:t xml:space="preserve">, O., J.M. Andersen, H. </w:t>
        </w:r>
        <w:proofErr w:type="spellStart"/>
        <w:r w:rsidRPr="002C6F92">
          <w:rPr>
            <w:rPrChange w:id="2625" w:author="hong qin" w:date="2012-01-19T16:49:00Z">
              <w:rPr>
                <w:rFonts w:ascii="Times New Roman" w:hAnsi="Times New Roman"/>
              </w:rPr>
            </w:rPrChange>
          </w:rPr>
          <w:t>Aarnes</w:t>
        </w:r>
        <w:proofErr w:type="spellEnd"/>
        <w:r w:rsidRPr="002C6F92">
          <w:rPr>
            <w:rPrChange w:id="2626" w:author="hong qin" w:date="2012-01-19T16:49:00Z">
              <w:rPr>
                <w:rFonts w:ascii="Times New Roman" w:hAnsi="Times New Roman"/>
              </w:rPr>
            </w:rPrChange>
          </w:rPr>
          <w:t xml:space="preserve">, and F. </w:t>
        </w:r>
        <w:proofErr w:type="spellStart"/>
        <w:r w:rsidRPr="002C6F92">
          <w:rPr>
            <w:rPrChange w:id="2627" w:author="hong qin" w:date="2012-01-19T16:49:00Z">
              <w:rPr>
                <w:rFonts w:ascii="Times New Roman" w:hAnsi="Times New Roman"/>
              </w:rPr>
            </w:rPrChange>
          </w:rPr>
          <w:t>Fonnum</w:t>
        </w:r>
        <w:proofErr w:type="spellEnd"/>
        <w:r w:rsidRPr="002C6F92">
          <w:rPr>
            <w:rPrChange w:id="2628" w:author="hong qin" w:date="2012-01-19T16:49:00Z">
              <w:rPr>
                <w:rFonts w:ascii="Times New Roman" w:hAnsi="Times New Roman"/>
              </w:rPr>
            </w:rPrChange>
          </w:rPr>
          <w:t xml:space="preserve">, </w:t>
        </w:r>
        <w:r w:rsidRPr="002C6F92">
          <w:rPr>
            <w:i/>
            <w:rPrChange w:id="2629" w:author="hong qin" w:date="2012-01-19T16:49:00Z">
              <w:rPr>
                <w:rFonts w:ascii="Times New Roman" w:hAnsi="Times New Roman"/>
              </w:rPr>
            </w:rPrChange>
          </w:rPr>
          <w:t>Evaluation of the probes 2'</w:t>
        </w:r>
        <w:proofErr w:type="gramStart"/>
        <w:r w:rsidRPr="002C6F92">
          <w:rPr>
            <w:i/>
            <w:rPrChange w:id="2630" w:author="hong qin" w:date="2012-01-19T16:49:00Z">
              <w:rPr>
                <w:rFonts w:ascii="Times New Roman" w:hAnsi="Times New Roman"/>
              </w:rPr>
            </w:rPrChange>
          </w:rPr>
          <w:t>,7'</w:t>
        </w:r>
        <w:proofErr w:type="gramEnd"/>
        <w:r w:rsidRPr="002C6F92">
          <w:rPr>
            <w:i/>
            <w:rPrChange w:id="2631" w:author="hong qin" w:date="2012-01-19T16:49:00Z">
              <w:rPr>
                <w:rFonts w:ascii="Times New Roman" w:hAnsi="Times New Roman"/>
              </w:rPr>
            </w:rPrChange>
          </w:rPr>
          <w:t xml:space="preserve">-dichlorofluorescin </w:t>
        </w:r>
        <w:proofErr w:type="spellStart"/>
        <w:r w:rsidRPr="002C6F92">
          <w:rPr>
            <w:i/>
            <w:rPrChange w:id="2632" w:author="hong qin" w:date="2012-01-19T16:49:00Z">
              <w:rPr>
                <w:rFonts w:ascii="Times New Roman" w:hAnsi="Times New Roman"/>
              </w:rPr>
            </w:rPrChange>
          </w:rPr>
          <w:t>diacetate</w:t>
        </w:r>
        <w:proofErr w:type="spellEnd"/>
        <w:r w:rsidRPr="002C6F92">
          <w:rPr>
            <w:i/>
            <w:rPrChange w:id="2633" w:author="hong qin" w:date="2012-01-19T16:49:00Z">
              <w:rPr>
                <w:rFonts w:ascii="Times New Roman" w:hAnsi="Times New Roman"/>
              </w:rPr>
            </w:rPrChange>
          </w:rPr>
          <w:t xml:space="preserve">, </w:t>
        </w:r>
        <w:proofErr w:type="spellStart"/>
        <w:r w:rsidRPr="002C6F92">
          <w:rPr>
            <w:i/>
            <w:rPrChange w:id="2634" w:author="hong qin" w:date="2012-01-19T16:49:00Z">
              <w:rPr>
                <w:rFonts w:ascii="Times New Roman" w:hAnsi="Times New Roman"/>
              </w:rPr>
            </w:rPrChange>
          </w:rPr>
          <w:t>luminol</w:t>
        </w:r>
        <w:proofErr w:type="spellEnd"/>
        <w:r w:rsidRPr="002C6F92">
          <w:rPr>
            <w:i/>
            <w:rPrChange w:id="2635" w:author="hong qin" w:date="2012-01-19T16:49:00Z">
              <w:rPr>
                <w:rFonts w:ascii="Times New Roman" w:hAnsi="Times New Roman"/>
              </w:rPr>
            </w:rPrChange>
          </w:rPr>
          <w:t xml:space="preserve">, and </w:t>
        </w:r>
        <w:proofErr w:type="spellStart"/>
        <w:r w:rsidRPr="002C6F92">
          <w:rPr>
            <w:i/>
            <w:rPrChange w:id="2636" w:author="hong qin" w:date="2012-01-19T16:49:00Z">
              <w:rPr>
                <w:rFonts w:ascii="Times New Roman" w:hAnsi="Times New Roman"/>
              </w:rPr>
            </w:rPrChange>
          </w:rPr>
          <w:t>lucigenin</w:t>
        </w:r>
        <w:proofErr w:type="spellEnd"/>
        <w:r w:rsidRPr="002C6F92">
          <w:rPr>
            <w:i/>
            <w:rPrChange w:id="2637" w:author="hong qin" w:date="2012-01-19T16:49:00Z">
              <w:rPr>
                <w:rFonts w:ascii="Times New Roman" w:hAnsi="Times New Roman"/>
              </w:rPr>
            </w:rPrChange>
          </w:rPr>
          <w:t xml:space="preserve"> as indicators of reactive species formation.</w:t>
        </w:r>
        <w:r w:rsidRPr="002C6F92">
          <w:rPr>
            <w:rPrChange w:id="2638" w:author="hong qin" w:date="2012-01-19T16:49:00Z">
              <w:rPr>
                <w:rFonts w:ascii="Times New Roman" w:hAnsi="Times New Roman"/>
              </w:rPr>
            </w:rPrChange>
          </w:rPr>
          <w:t xml:space="preserve"> </w:t>
        </w:r>
        <w:proofErr w:type="spellStart"/>
        <w:r w:rsidRPr="002C6F92">
          <w:rPr>
            <w:rPrChange w:id="2639" w:author="hong qin" w:date="2012-01-19T16:49:00Z">
              <w:rPr>
                <w:rFonts w:ascii="Times New Roman" w:hAnsi="Times New Roman"/>
              </w:rPr>
            </w:rPrChange>
          </w:rPr>
          <w:t>Biochem</w:t>
        </w:r>
        <w:proofErr w:type="spellEnd"/>
        <w:r w:rsidRPr="002C6F92">
          <w:rPr>
            <w:rPrChange w:id="2640" w:author="hong qin" w:date="2012-01-19T16:49:00Z">
              <w:rPr>
                <w:rFonts w:ascii="Times New Roman" w:hAnsi="Times New Roman"/>
              </w:rPr>
            </w:rPrChange>
          </w:rPr>
          <w:t xml:space="preserve"> </w:t>
        </w:r>
        <w:proofErr w:type="spellStart"/>
        <w:r w:rsidRPr="002C6F92">
          <w:rPr>
            <w:rPrChange w:id="2641" w:author="hong qin" w:date="2012-01-19T16:49:00Z">
              <w:rPr>
                <w:rFonts w:ascii="Times New Roman" w:hAnsi="Times New Roman"/>
              </w:rPr>
            </w:rPrChange>
          </w:rPr>
          <w:t>Pharmacol</w:t>
        </w:r>
        <w:proofErr w:type="spellEnd"/>
        <w:r w:rsidRPr="002C6F92">
          <w:rPr>
            <w:rPrChange w:id="2642" w:author="hong qin" w:date="2012-01-19T16:49:00Z">
              <w:rPr>
                <w:rFonts w:ascii="Times New Roman" w:hAnsi="Times New Roman"/>
              </w:rPr>
            </w:rPrChange>
          </w:rPr>
          <w:t xml:space="preserve">, 2003. </w:t>
        </w:r>
        <w:r w:rsidRPr="002C6F92">
          <w:rPr>
            <w:b/>
            <w:rPrChange w:id="2643" w:author="hong qin" w:date="2012-01-19T16:49:00Z">
              <w:rPr>
                <w:rFonts w:ascii="Times New Roman" w:hAnsi="Times New Roman"/>
              </w:rPr>
            </w:rPrChange>
          </w:rPr>
          <w:t>65</w:t>
        </w:r>
        <w:r w:rsidRPr="002C6F92">
          <w:rPr>
            <w:rPrChange w:id="2644" w:author="hong qin" w:date="2012-01-19T16:49:00Z">
              <w:rPr>
                <w:rFonts w:ascii="Times New Roman" w:hAnsi="Times New Roman"/>
              </w:rPr>
            </w:rPrChange>
          </w:rPr>
          <w:t>(10): p. 1575-82.</w:t>
        </w:r>
      </w:ins>
    </w:p>
    <w:p w:rsidR="002C6F92" w:rsidRPr="002C6F92" w:rsidRDefault="002C6F92" w:rsidP="002C6F92">
      <w:pPr>
        <w:spacing w:line="240" w:lineRule="auto"/>
        <w:ind w:left="720" w:hanging="720"/>
        <w:jc w:val="both"/>
        <w:rPr>
          <w:ins w:id="2645" w:author="hong qin" w:date="2012-01-19T16:49:00Z"/>
          <w:rPrChange w:id="2646" w:author="hong qin" w:date="2012-01-19T16:49:00Z">
            <w:rPr>
              <w:ins w:id="2647" w:author="hong qin" w:date="2012-01-19T16:49:00Z"/>
              <w:rFonts w:ascii="Times New Roman" w:hAnsi="Times New Roman"/>
            </w:rPr>
          </w:rPrChange>
        </w:rPr>
      </w:pPr>
      <w:ins w:id="2648" w:author="hong qin" w:date="2012-01-19T16:49:00Z">
        <w:r w:rsidRPr="002C6F92">
          <w:rPr>
            <w:rPrChange w:id="2649" w:author="hong qin" w:date="2012-01-19T16:49:00Z">
              <w:rPr>
                <w:rFonts w:ascii="Times New Roman" w:hAnsi="Times New Roman"/>
              </w:rPr>
            </w:rPrChange>
          </w:rPr>
          <w:t>110.</w:t>
        </w:r>
        <w:r w:rsidRPr="002C6F92">
          <w:rPr>
            <w:rPrChange w:id="2650" w:author="hong qin" w:date="2012-01-19T16:49:00Z">
              <w:rPr>
                <w:rFonts w:ascii="Times New Roman" w:hAnsi="Times New Roman"/>
              </w:rPr>
            </w:rPrChange>
          </w:rPr>
          <w:tab/>
        </w:r>
        <w:proofErr w:type="spellStart"/>
        <w:r w:rsidRPr="002C6F92">
          <w:rPr>
            <w:rPrChange w:id="2651" w:author="hong qin" w:date="2012-01-19T16:49:00Z">
              <w:rPr>
                <w:rFonts w:ascii="Times New Roman" w:hAnsi="Times New Roman"/>
              </w:rPr>
            </w:rPrChange>
          </w:rPr>
          <w:t>Rothe</w:t>
        </w:r>
        <w:proofErr w:type="spellEnd"/>
        <w:r w:rsidRPr="002C6F92">
          <w:rPr>
            <w:rPrChange w:id="2652" w:author="hong qin" w:date="2012-01-19T16:49:00Z">
              <w:rPr>
                <w:rFonts w:ascii="Times New Roman" w:hAnsi="Times New Roman"/>
              </w:rPr>
            </w:rPrChange>
          </w:rPr>
          <w:t xml:space="preserve">, G. and G. Valet, </w:t>
        </w:r>
        <w:r w:rsidRPr="002C6F92">
          <w:rPr>
            <w:i/>
            <w:rPrChange w:id="2653" w:author="hong qin" w:date="2012-01-19T16:49:00Z">
              <w:rPr>
                <w:rFonts w:ascii="Times New Roman" w:hAnsi="Times New Roman"/>
              </w:rPr>
            </w:rPrChange>
          </w:rPr>
          <w:t xml:space="preserve">Flow </w:t>
        </w:r>
        <w:proofErr w:type="spellStart"/>
        <w:r w:rsidRPr="002C6F92">
          <w:rPr>
            <w:i/>
            <w:rPrChange w:id="2654" w:author="hong qin" w:date="2012-01-19T16:49:00Z">
              <w:rPr>
                <w:rFonts w:ascii="Times New Roman" w:hAnsi="Times New Roman"/>
              </w:rPr>
            </w:rPrChange>
          </w:rPr>
          <w:t>cytometric</w:t>
        </w:r>
        <w:proofErr w:type="spellEnd"/>
        <w:r w:rsidRPr="002C6F92">
          <w:rPr>
            <w:i/>
            <w:rPrChange w:id="2655" w:author="hong qin" w:date="2012-01-19T16:49:00Z">
              <w:rPr>
                <w:rFonts w:ascii="Times New Roman" w:hAnsi="Times New Roman"/>
              </w:rPr>
            </w:rPrChange>
          </w:rPr>
          <w:t xml:space="preserve"> analysis of respiratory burst activity in phagocytes with </w:t>
        </w:r>
        <w:proofErr w:type="spellStart"/>
        <w:r w:rsidRPr="002C6F92">
          <w:rPr>
            <w:i/>
            <w:rPrChange w:id="2656" w:author="hong qin" w:date="2012-01-19T16:49:00Z">
              <w:rPr>
                <w:rFonts w:ascii="Times New Roman" w:hAnsi="Times New Roman"/>
              </w:rPr>
            </w:rPrChange>
          </w:rPr>
          <w:t>hydroethidine</w:t>
        </w:r>
        <w:proofErr w:type="spellEnd"/>
        <w:r w:rsidRPr="002C6F92">
          <w:rPr>
            <w:i/>
            <w:rPrChange w:id="2657" w:author="hong qin" w:date="2012-01-19T16:49:00Z">
              <w:rPr>
                <w:rFonts w:ascii="Times New Roman" w:hAnsi="Times New Roman"/>
              </w:rPr>
            </w:rPrChange>
          </w:rPr>
          <w:t xml:space="preserve"> and 2'</w:t>
        </w:r>
        <w:proofErr w:type="gramStart"/>
        <w:r w:rsidRPr="002C6F92">
          <w:rPr>
            <w:i/>
            <w:rPrChange w:id="2658" w:author="hong qin" w:date="2012-01-19T16:49:00Z">
              <w:rPr>
                <w:rFonts w:ascii="Times New Roman" w:hAnsi="Times New Roman"/>
              </w:rPr>
            </w:rPrChange>
          </w:rPr>
          <w:t>,7'</w:t>
        </w:r>
        <w:proofErr w:type="gramEnd"/>
        <w:r w:rsidRPr="002C6F92">
          <w:rPr>
            <w:i/>
            <w:rPrChange w:id="2659" w:author="hong qin" w:date="2012-01-19T16:49:00Z">
              <w:rPr>
                <w:rFonts w:ascii="Times New Roman" w:hAnsi="Times New Roman"/>
              </w:rPr>
            </w:rPrChange>
          </w:rPr>
          <w:t>-dichlorofluorescin.</w:t>
        </w:r>
        <w:r w:rsidRPr="002C6F92">
          <w:rPr>
            <w:rPrChange w:id="2660" w:author="hong qin" w:date="2012-01-19T16:49:00Z">
              <w:rPr>
                <w:rFonts w:ascii="Times New Roman" w:hAnsi="Times New Roman"/>
              </w:rPr>
            </w:rPrChange>
          </w:rPr>
          <w:t xml:space="preserve"> J </w:t>
        </w:r>
        <w:proofErr w:type="spellStart"/>
        <w:r w:rsidRPr="002C6F92">
          <w:rPr>
            <w:rPrChange w:id="2661" w:author="hong qin" w:date="2012-01-19T16:49:00Z">
              <w:rPr>
                <w:rFonts w:ascii="Times New Roman" w:hAnsi="Times New Roman"/>
              </w:rPr>
            </w:rPrChange>
          </w:rPr>
          <w:t>Leukoc</w:t>
        </w:r>
        <w:proofErr w:type="spellEnd"/>
        <w:r w:rsidRPr="002C6F92">
          <w:rPr>
            <w:rPrChange w:id="2662" w:author="hong qin" w:date="2012-01-19T16:49:00Z">
              <w:rPr>
                <w:rFonts w:ascii="Times New Roman" w:hAnsi="Times New Roman"/>
              </w:rPr>
            </w:rPrChange>
          </w:rPr>
          <w:t xml:space="preserve"> </w:t>
        </w:r>
        <w:proofErr w:type="spellStart"/>
        <w:r w:rsidRPr="002C6F92">
          <w:rPr>
            <w:rPrChange w:id="2663" w:author="hong qin" w:date="2012-01-19T16:49:00Z">
              <w:rPr>
                <w:rFonts w:ascii="Times New Roman" w:hAnsi="Times New Roman"/>
              </w:rPr>
            </w:rPrChange>
          </w:rPr>
          <w:t>Biol</w:t>
        </w:r>
        <w:proofErr w:type="spellEnd"/>
        <w:r w:rsidRPr="002C6F92">
          <w:rPr>
            <w:rPrChange w:id="2664" w:author="hong qin" w:date="2012-01-19T16:49:00Z">
              <w:rPr>
                <w:rFonts w:ascii="Times New Roman" w:hAnsi="Times New Roman"/>
              </w:rPr>
            </w:rPrChange>
          </w:rPr>
          <w:t xml:space="preserve">, 1990. </w:t>
        </w:r>
        <w:r w:rsidRPr="002C6F92">
          <w:rPr>
            <w:b/>
            <w:rPrChange w:id="2665" w:author="hong qin" w:date="2012-01-19T16:49:00Z">
              <w:rPr>
                <w:rFonts w:ascii="Times New Roman" w:hAnsi="Times New Roman"/>
              </w:rPr>
            </w:rPrChange>
          </w:rPr>
          <w:t>47</w:t>
        </w:r>
        <w:r w:rsidRPr="002C6F92">
          <w:rPr>
            <w:rPrChange w:id="2666" w:author="hong qin" w:date="2012-01-19T16:49:00Z">
              <w:rPr>
                <w:rFonts w:ascii="Times New Roman" w:hAnsi="Times New Roman"/>
              </w:rPr>
            </w:rPrChange>
          </w:rPr>
          <w:t>(5): p. 440-8.</w:t>
        </w:r>
      </w:ins>
    </w:p>
    <w:p w:rsidR="002C6F92" w:rsidRPr="002C6F92" w:rsidRDefault="002C6F92" w:rsidP="002C6F92">
      <w:pPr>
        <w:spacing w:line="240" w:lineRule="auto"/>
        <w:ind w:left="720" w:hanging="720"/>
        <w:jc w:val="both"/>
        <w:rPr>
          <w:ins w:id="2667" w:author="hong qin" w:date="2012-01-19T16:49:00Z"/>
          <w:rPrChange w:id="2668" w:author="hong qin" w:date="2012-01-19T16:49:00Z">
            <w:rPr>
              <w:ins w:id="2669" w:author="hong qin" w:date="2012-01-19T16:49:00Z"/>
              <w:rFonts w:ascii="Times New Roman" w:hAnsi="Times New Roman"/>
            </w:rPr>
          </w:rPrChange>
        </w:rPr>
      </w:pPr>
      <w:ins w:id="2670" w:author="hong qin" w:date="2012-01-19T16:49:00Z">
        <w:r w:rsidRPr="002C6F92">
          <w:rPr>
            <w:rPrChange w:id="2671" w:author="hong qin" w:date="2012-01-19T16:49:00Z">
              <w:rPr>
                <w:rFonts w:ascii="Times New Roman" w:hAnsi="Times New Roman"/>
              </w:rPr>
            </w:rPrChange>
          </w:rPr>
          <w:t>111.</w:t>
        </w:r>
        <w:r w:rsidRPr="002C6F92">
          <w:rPr>
            <w:rPrChange w:id="2672" w:author="hong qin" w:date="2012-01-19T16:49:00Z">
              <w:rPr>
                <w:rFonts w:ascii="Times New Roman" w:hAnsi="Times New Roman"/>
              </w:rPr>
            </w:rPrChange>
          </w:rPr>
          <w:tab/>
          <w:t xml:space="preserve">Carter, W.O., P.K. Narayanan, and J.P. Robinson, </w:t>
        </w:r>
        <w:r w:rsidRPr="002C6F92">
          <w:rPr>
            <w:i/>
            <w:rPrChange w:id="2673" w:author="hong qin" w:date="2012-01-19T16:49:00Z">
              <w:rPr>
                <w:rFonts w:ascii="Times New Roman" w:hAnsi="Times New Roman"/>
              </w:rPr>
            </w:rPrChange>
          </w:rPr>
          <w:t>Intracellular hydrogen peroxide and superoxide anion detection in endothelial cells.</w:t>
        </w:r>
        <w:r w:rsidRPr="002C6F92">
          <w:rPr>
            <w:rPrChange w:id="2674" w:author="hong qin" w:date="2012-01-19T16:49:00Z">
              <w:rPr>
                <w:rFonts w:ascii="Times New Roman" w:hAnsi="Times New Roman"/>
              </w:rPr>
            </w:rPrChange>
          </w:rPr>
          <w:t xml:space="preserve"> J </w:t>
        </w:r>
        <w:proofErr w:type="spellStart"/>
        <w:r w:rsidRPr="002C6F92">
          <w:rPr>
            <w:rPrChange w:id="2675" w:author="hong qin" w:date="2012-01-19T16:49:00Z">
              <w:rPr>
                <w:rFonts w:ascii="Times New Roman" w:hAnsi="Times New Roman"/>
              </w:rPr>
            </w:rPrChange>
          </w:rPr>
          <w:t>Leukoc</w:t>
        </w:r>
        <w:proofErr w:type="spellEnd"/>
        <w:r w:rsidRPr="002C6F92">
          <w:rPr>
            <w:rPrChange w:id="2676" w:author="hong qin" w:date="2012-01-19T16:49:00Z">
              <w:rPr>
                <w:rFonts w:ascii="Times New Roman" w:hAnsi="Times New Roman"/>
              </w:rPr>
            </w:rPrChange>
          </w:rPr>
          <w:t xml:space="preserve"> </w:t>
        </w:r>
        <w:proofErr w:type="spellStart"/>
        <w:r w:rsidRPr="002C6F92">
          <w:rPr>
            <w:rPrChange w:id="2677" w:author="hong qin" w:date="2012-01-19T16:49:00Z">
              <w:rPr>
                <w:rFonts w:ascii="Times New Roman" w:hAnsi="Times New Roman"/>
              </w:rPr>
            </w:rPrChange>
          </w:rPr>
          <w:t>Biol</w:t>
        </w:r>
        <w:proofErr w:type="spellEnd"/>
        <w:r w:rsidRPr="002C6F92">
          <w:rPr>
            <w:rPrChange w:id="2678" w:author="hong qin" w:date="2012-01-19T16:49:00Z">
              <w:rPr>
                <w:rFonts w:ascii="Times New Roman" w:hAnsi="Times New Roman"/>
              </w:rPr>
            </w:rPrChange>
          </w:rPr>
          <w:t xml:space="preserve">, 1994. </w:t>
        </w:r>
        <w:r w:rsidRPr="002C6F92">
          <w:rPr>
            <w:b/>
            <w:rPrChange w:id="2679" w:author="hong qin" w:date="2012-01-19T16:49:00Z">
              <w:rPr>
                <w:rFonts w:ascii="Times New Roman" w:hAnsi="Times New Roman"/>
              </w:rPr>
            </w:rPrChange>
          </w:rPr>
          <w:t>55</w:t>
        </w:r>
        <w:r w:rsidRPr="002C6F92">
          <w:rPr>
            <w:rPrChange w:id="2680" w:author="hong qin" w:date="2012-01-19T16:49:00Z">
              <w:rPr>
                <w:rFonts w:ascii="Times New Roman" w:hAnsi="Times New Roman"/>
              </w:rPr>
            </w:rPrChange>
          </w:rPr>
          <w:t>(2): p. 253-8.</w:t>
        </w:r>
      </w:ins>
    </w:p>
    <w:p w:rsidR="002C6F92" w:rsidRPr="002C6F92" w:rsidRDefault="002C6F92" w:rsidP="002C6F92">
      <w:pPr>
        <w:spacing w:line="240" w:lineRule="auto"/>
        <w:ind w:left="720" w:hanging="720"/>
        <w:jc w:val="both"/>
        <w:rPr>
          <w:ins w:id="2681" w:author="hong qin" w:date="2012-01-19T16:49:00Z"/>
          <w:rPrChange w:id="2682" w:author="hong qin" w:date="2012-01-19T16:49:00Z">
            <w:rPr>
              <w:ins w:id="2683" w:author="hong qin" w:date="2012-01-19T16:49:00Z"/>
              <w:rFonts w:ascii="Times New Roman" w:hAnsi="Times New Roman"/>
            </w:rPr>
          </w:rPrChange>
        </w:rPr>
      </w:pPr>
      <w:ins w:id="2684" w:author="hong qin" w:date="2012-01-19T16:49:00Z">
        <w:r w:rsidRPr="002C6F92">
          <w:rPr>
            <w:rPrChange w:id="2685" w:author="hong qin" w:date="2012-01-19T16:49:00Z">
              <w:rPr>
                <w:rFonts w:ascii="Times New Roman" w:hAnsi="Times New Roman"/>
              </w:rPr>
            </w:rPrChange>
          </w:rPr>
          <w:t>112.</w:t>
        </w:r>
        <w:r w:rsidRPr="002C6F92">
          <w:rPr>
            <w:rPrChange w:id="2686" w:author="hong qin" w:date="2012-01-19T16:49:00Z">
              <w:rPr>
                <w:rFonts w:ascii="Times New Roman" w:hAnsi="Times New Roman"/>
              </w:rPr>
            </w:rPrChange>
          </w:rPr>
          <w:tab/>
        </w:r>
        <w:proofErr w:type="spellStart"/>
        <w:r w:rsidRPr="002C6F92">
          <w:rPr>
            <w:rPrChange w:id="2687" w:author="hong qin" w:date="2012-01-19T16:49:00Z">
              <w:rPr>
                <w:rFonts w:ascii="Times New Roman" w:hAnsi="Times New Roman"/>
              </w:rPr>
            </w:rPrChange>
          </w:rPr>
          <w:t>Cossarizza</w:t>
        </w:r>
        <w:proofErr w:type="spellEnd"/>
        <w:r w:rsidRPr="002C6F92">
          <w:rPr>
            <w:rPrChange w:id="2688" w:author="hong qin" w:date="2012-01-19T16:49:00Z">
              <w:rPr>
                <w:rFonts w:ascii="Times New Roman" w:hAnsi="Times New Roman"/>
              </w:rPr>
            </w:rPrChange>
          </w:rPr>
          <w:t xml:space="preserve">, A. and S. </w:t>
        </w:r>
        <w:proofErr w:type="spellStart"/>
        <w:r w:rsidRPr="002C6F92">
          <w:rPr>
            <w:rPrChange w:id="2689" w:author="hong qin" w:date="2012-01-19T16:49:00Z">
              <w:rPr>
                <w:rFonts w:ascii="Times New Roman" w:hAnsi="Times New Roman"/>
              </w:rPr>
            </w:rPrChange>
          </w:rPr>
          <w:t>Salvioli</w:t>
        </w:r>
        <w:proofErr w:type="spellEnd"/>
        <w:r w:rsidRPr="002C6F92">
          <w:rPr>
            <w:rPrChange w:id="2690" w:author="hong qin" w:date="2012-01-19T16:49:00Z">
              <w:rPr>
                <w:rFonts w:ascii="Times New Roman" w:hAnsi="Times New Roman"/>
              </w:rPr>
            </w:rPrChange>
          </w:rPr>
          <w:t xml:space="preserve">, </w:t>
        </w:r>
        <w:r w:rsidRPr="002C6F92">
          <w:rPr>
            <w:i/>
            <w:rPrChange w:id="2691" w:author="hong qin" w:date="2012-01-19T16:49:00Z">
              <w:rPr>
                <w:rFonts w:ascii="Times New Roman" w:hAnsi="Times New Roman"/>
              </w:rPr>
            </w:rPrChange>
          </w:rPr>
          <w:t xml:space="preserve">Flow </w:t>
        </w:r>
        <w:proofErr w:type="spellStart"/>
        <w:r w:rsidRPr="002C6F92">
          <w:rPr>
            <w:i/>
            <w:rPrChange w:id="2692" w:author="hong qin" w:date="2012-01-19T16:49:00Z">
              <w:rPr>
                <w:rFonts w:ascii="Times New Roman" w:hAnsi="Times New Roman"/>
              </w:rPr>
            </w:rPrChange>
          </w:rPr>
          <w:t>cytometric</w:t>
        </w:r>
        <w:proofErr w:type="spellEnd"/>
        <w:r w:rsidRPr="002C6F92">
          <w:rPr>
            <w:i/>
            <w:rPrChange w:id="2693" w:author="hong qin" w:date="2012-01-19T16:49:00Z">
              <w:rPr>
                <w:rFonts w:ascii="Times New Roman" w:hAnsi="Times New Roman"/>
              </w:rPr>
            </w:rPrChange>
          </w:rPr>
          <w:t xml:space="preserve"> analysis of mitochondrial membrane potential using JC-1.</w:t>
        </w:r>
        <w:r w:rsidRPr="002C6F92">
          <w:rPr>
            <w:rPrChange w:id="2694" w:author="hong qin" w:date="2012-01-19T16:49:00Z">
              <w:rPr>
                <w:rFonts w:ascii="Times New Roman" w:hAnsi="Times New Roman"/>
              </w:rPr>
            </w:rPrChange>
          </w:rPr>
          <w:t xml:space="preserve"> </w:t>
        </w:r>
        <w:proofErr w:type="spellStart"/>
        <w:r w:rsidRPr="002C6F92">
          <w:rPr>
            <w:rPrChange w:id="2695" w:author="hong qin" w:date="2012-01-19T16:49:00Z">
              <w:rPr>
                <w:rFonts w:ascii="Times New Roman" w:hAnsi="Times New Roman"/>
              </w:rPr>
            </w:rPrChange>
          </w:rPr>
          <w:t>Curr</w:t>
        </w:r>
        <w:proofErr w:type="spellEnd"/>
        <w:r w:rsidRPr="002C6F92">
          <w:rPr>
            <w:rPrChange w:id="2696" w:author="hong qin" w:date="2012-01-19T16:49:00Z">
              <w:rPr>
                <w:rFonts w:ascii="Times New Roman" w:hAnsi="Times New Roman"/>
              </w:rPr>
            </w:rPrChange>
          </w:rPr>
          <w:t xml:space="preserve"> </w:t>
        </w:r>
        <w:proofErr w:type="spellStart"/>
        <w:r w:rsidRPr="002C6F92">
          <w:rPr>
            <w:rPrChange w:id="2697" w:author="hong qin" w:date="2012-01-19T16:49:00Z">
              <w:rPr>
                <w:rFonts w:ascii="Times New Roman" w:hAnsi="Times New Roman"/>
              </w:rPr>
            </w:rPrChange>
          </w:rPr>
          <w:t>Protoc</w:t>
        </w:r>
        <w:proofErr w:type="spellEnd"/>
        <w:r w:rsidRPr="002C6F92">
          <w:rPr>
            <w:rPrChange w:id="2698" w:author="hong qin" w:date="2012-01-19T16:49:00Z">
              <w:rPr>
                <w:rFonts w:ascii="Times New Roman" w:hAnsi="Times New Roman"/>
              </w:rPr>
            </w:rPrChange>
          </w:rPr>
          <w:t xml:space="preserve"> </w:t>
        </w:r>
        <w:proofErr w:type="spellStart"/>
        <w:r w:rsidRPr="002C6F92">
          <w:rPr>
            <w:rPrChange w:id="2699" w:author="hong qin" w:date="2012-01-19T16:49:00Z">
              <w:rPr>
                <w:rFonts w:ascii="Times New Roman" w:hAnsi="Times New Roman"/>
              </w:rPr>
            </w:rPrChange>
          </w:rPr>
          <w:t>Cytom</w:t>
        </w:r>
        <w:proofErr w:type="spellEnd"/>
        <w:r w:rsidRPr="002C6F92">
          <w:rPr>
            <w:rPrChange w:id="2700" w:author="hong qin" w:date="2012-01-19T16:49:00Z">
              <w:rPr>
                <w:rFonts w:ascii="Times New Roman" w:hAnsi="Times New Roman"/>
              </w:rPr>
            </w:rPrChange>
          </w:rPr>
          <w:t xml:space="preserve">, 2001. </w:t>
        </w:r>
        <w:r w:rsidRPr="002C6F92">
          <w:rPr>
            <w:b/>
            <w:rPrChange w:id="2701" w:author="hong qin" w:date="2012-01-19T16:49:00Z">
              <w:rPr>
                <w:rFonts w:ascii="Times New Roman" w:hAnsi="Times New Roman"/>
              </w:rPr>
            </w:rPrChange>
          </w:rPr>
          <w:t>Chapter 9</w:t>
        </w:r>
        <w:r w:rsidRPr="002C6F92">
          <w:rPr>
            <w:rPrChange w:id="2702" w:author="hong qin" w:date="2012-01-19T16:49:00Z">
              <w:rPr>
                <w:rFonts w:ascii="Times New Roman" w:hAnsi="Times New Roman"/>
              </w:rPr>
            </w:rPrChange>
          </w:rPr>
          <w:t>: p. Unit 9 14.</w:t>
        </w:r>
      </w:ins>
    </w:p>
    <w:p w:rsidR="002C6F92" w:rsidRPr="002C6F92" w:rsidRDefault="002C6F92" w:rsidP="002C6F92">
      <w:pPr>
        <w:spacing w:line="240" w:lineRule="auto"/>
        <w:ind w:left="720" w:hanging="720"/>
        <w:jc w:val="both"/>
        <w:rPr>
          <w:ins w:id="2703" w:author="hong qin" w:date="2012-01-19T16:49:00Z"/>
          <w:rPrChange w:id="2704" w:author="hong qin" w:date="2012-01-19T16:49:00Z">
            <w:rPr>
              <w:ins w:id="2705" w:author="hong qin" w:date="2012-01-19T16:49:00Z"/>
              <w:rFonts w:ascii="Times New Roman" w:hAnsi="Times New Roman"/>
            </w:rPr>
          </w:rPrChange>
        </w:rPr>
      </w:pPr>
      <w:ins w:id="2706" w:author="hong qin" w:date="2012-01-19T16:49:00Z">
        <w:r w:rsidRPr="002C6F92">
          <w:rPr>
            <w:rPrChange w:id="2707" w:author="hong qin" w:date="2012-01-19T16:49:00Z">
              <w:rPr>
                <w:rFonts w:ascii="Times New Roman" w:hAnsi="Times New Roman"/>
              </w:rPr>
            </w:rPrChange>
          </w:rPr>
          <w:t>113.</w:t>
        </w:r>
        <w:r w:rsidRPr="002C6F92">
          <w:rPr>
            <w:rPrChange w:id="2708" w:author="hong qin" w:date="2012-01-19T16:49:00Z">
              <w:rPr>
                <w:rFonts w:ascii="Times New Roman" w:hAnsi="Times New Roman"/>
              </w:rPr>
            </w:rPrChange>
          </w:rPr>
          <w:tab/>
        </w:r>
        <w:proofErr w:type="spellStart"/>
        <w:r w:rsidRPr="002C6F92">
          <w:rPr>
            <w:rPrChange w:id="2709" w:author="hong qin" w:date="2012-01-19T16:49:00Z">
              <w:rPr>
                <w:rFonts w:ascii="Times New Roman" w:hAnsi="Times New Roman"/>
              </w:rPr>
            </w:rPrChange>
          </w:rPr>
          <w:t>Poot</w:t>
        </w:r>
        <w:proofErr w:type="spellEnd"/>
        <w:r w:rsidRPr="002C6F92">
          <w:rPr>
            <w:rPrChange w:id="2710" w:author="hong qin" w:date="2012-01-19T16:49:00Z">
              <w:rPr>
                <w:rFonts w:ascii="Times New Roman" w:hAnsi="Times New Roman"/>
              </w:rPr>
            </w:rPrChange>
          </w:rPr>
          <w:t xml:space="preserve">, M., </w:t>
        </w:r>
        <w:proofErr w:type="spellStart"/>
        <w:r w:rsidRPr="002C6F92">
          <w:rPr>
            <w:i/>
            <w:rPrChange w:id="2711" w:author="hong qin" w:date="2012-01-19T16:49:00Z">
              <w:rPr>
                <w:rFonts w:ascii="Times New Roman" w:hAnsi="Times New Roman"/>
              </w:rPr>
            </w:rPrChange>
          </w:rPr>
          <w:t>Multiparameter</w:t>
        </w:r>
        <w:proofErr w:type="spellEnd"/>
        <w:r w:rsidRPr="002C6F92">
          <w:rPr>
            <w:i/>
            <w:rPrChange w:id="2712" w:author="hong qin" w:date="2012-01-19T16:49:00Z">
              <w:rPr>
                <w:rFonts w:ascii="Times New Roman" w:hAnsi="Times New Roman"/>
              </w:rPr>
            </w:rPrChange>
          </w:rPr>
          <w:t xml:space="preserve"> analysis of physiological changes in apoptosis.</w:t>
        </w:r>
        <w:r w:rsidRPr="002C6F92">
          <w:rPr>
            <w:rPrChange w:id="2713" w:author="hong qin" w:date="2012-01-19T16:49:00Z">
              <w:rPr>
                <w:rFonts w:ascii="Times New Roman" w:hAnsi="Times New Roman"/>
              </w:rPr>
            </w:rPrChange>
          </w:rPr>
          <w:t xml:space="preserve"> </w:t>
        </w:r>
        <w:proofErr w:type="spellStart"/>
        <w:r w:rsidRPr="002C6F92">
          <w:rPr>
            <w:rPrChange w:id="2714" w:author="hong qin" w:date="2012-01-19T16:49:00Z">
              <w:rPr>
                <w:rFonts w:ascii="Times New Roman" w:hAnsi="Times New Roman"/>
              </w:rPr>
            </w:rPrChange>
          </w:rPr>
          <w:t>Curr</w:t>
        </w:r>
        <w:proofErr w:type="spellEnd"/>
        <w:r w:rsidRPr="002C6F92">
          <w:rPr>
            <w:rPrChange w:id="2715" w:author="hong qin" w:date="2012-01-19T16:49:00Z">
              <w:rPr>
                <w:rFonts w:ascii="Times New Roman" w:hAnsi="Times New Roman"/>
              </w:rPr>
            </w:rPrChange>
          </w:rPr>
          <w:t xml:space="preserve"> </w:t>
        </w:r>
        <w:proofErr w:type="spellStart"/>
        <w:r w:rsidRPr="002C6F92">
          <w:rPr>
            <w:rPrChange w:id="2716" w:author="hong qin" w:date="2012-01-19T16:49:00Z">
              <w:rPr>
                <w:rFonts w:ascii="Times New Roman" w:hAnsi="Times New Roman"/>
              </w:rPr>
            </w:rPrChange>
          </w:rPr>
          <w:t>Protoc</w:t>
        </w:r>
        <w:proofErr w:type="spellEnd"/>
        <w:r w:rsidRPr="002C6F92">
          <w:rPr>
            <w:rPrChange w:id="2717" w:author="hong qin" w:date="2012-01-19T16:49:00Z">
              <w:rPr>
                <w:rFonts w:ascii="Times New Roman" w:hAnsi="Times New Roman"/>
              </w:rPr>
            </w:rPrChange>
          </w:rPr>
          <w:t xml:space="preserve"> </w:t>
        </w:r>
        <w:proofErr w:type="spellStart"/>
        <w:r w:rsidRPr="002C6F92">
          <w:rPr>
            <w:rPrChange w:id="2718" w:author="hong qin" w:date="2012-01-19T16:49:00Z">
              <w:rPr>
                <w:rFonts w:ascii="Times New Roman" w:hAnsi="Times New Roman"/>
              </w:rPr>
            </w:rPrChange>
          </w:rPr>
          <w:t>Cytom</w:t>
        </w:r>
        <w:proofErr w:type="spellEnd"/>
        <w:r w:rsidRPr="002C6F92">
          <w:rPr>
            <w:rPrChange w:id="2719" w:author="hong qin" w:date="2012-01-19T16:49:00Z">
              <w:rPr>
                <w:rFonts w:ascii="Times New Roman" w:hAnsi="Times New Roman"/>
              </w:rPr>
            </w:rPrChange>
          </w:rPr>
          <w:t xml:space="preserve">, 2001. </w:t>
        </w:r>
        <w:r w:rsidRPr="002C6F92">
          <w:rPr>
            <w:b/>
            <w:rPrChange w:id="2720" w:author="hong qin" w:date="2012-01-19T16:49:00Z">
              <w:rPr>
                <w:rFonts w:ascii="Times New Roman" w:hAnsi="Times New Roman"/>
              </w:rPr>
            </w:rPrChange>
          </w:rPr>
          <w:t>Chapter 9</w:t>
        </w:r>
        <w:r w:rsidRPr="002C6F92">
          <w:rPr>
            <w:rPrChange w:id="2721" w:author="hong qin" w:date="2012-01-19T16:49:00Z">
              <w:rPr>
                <w:rFonts w:ascii="Times New Roman" w:hAnsi="Times New Roman"/>
              </w:rPr>
            </w:rPrChange>
          </w:rPr>
          <w:t>: p. Unit 9 15.</w:t>
        </w:r>
      </w:ins>
    </w:p>
    <w:p w:rsidR="002C6F92" w:rsidRPr="002C6F92" w:rsidRDefault="002C6F92" w:rsidP="002C6F92">
      <w:pPr>
        <w:spacing w:line="240" w:lineRule="auto"/>
        <w:ind w:left="720" w:hanging="720"/>
        <w:jc w:val="both"/>
        <w:rPr>
          <w:ins w:id="2722" w:author="hong qin" w:date="2012-01-19T16:49:00Z"/>
          <w:rPrChange w:id="2723" w:author="hong qin" w:date="2012-01-19T16:49:00Z">
            <w:rPr>
              <w:ins w:id="2724" w:author="hong qin" w:date="2012-01-19T16:49:00Z"/>
              <w:rFonts w:ascii="Times New Roman" w:hAnsi="Times New Roman"/>
            </w:rPr>
          </w:rPrChange>
        </w:rPr>
      </w:pPr>
      <w:ins w:id="2725" w:author="hong qin" w:date="2012-01-19T16:49:00Z">
        <w:r w:rsidRPr="002C6F92">
          <w:rPr>
            <w:rPrChange w:id="2726" w:author="hong qin" w:date="2012-01-19T16:49:00Z">
              <w:rPr>
                <w:rFonts w:ascii="Times New Roman" w:hAnsi="Times New Roman"/>
              </w:rPr>
            </w:rPrChange>
          </w:rPr>
          <w:t>114.</w:t>
        </w:r>
        <w:r w:rsidRPr="002C6F92">
          <w:rPr>
            <w:rPrChange w:id="2727" w:author="hong qin" w:date="2012-01-19T16:49:00Z">
              <w:rPr>
                <w:rFonts w:ascii="Times New Roman" w:hAnsi="Times New Roman"/>
              </w:rPr>
            </w:rPrChange>
          </w:rPr>
          <w:tab/>
        </w:r>
        <w:proofErr w:type="spellStart"/>
        <w:r w:rsidRPr="002C6F92">
          <w:rPr>
            <w:rPrChange w:id="2728" w:author="hong qin" w:date="2012-01-19T16:49:00Z">
              <w:rPr>
                <w:rFonts w:ascii="Times New Roman" w:hAnsi="Times New Roman"/>
              </w:rPr>
            </w:rPrChange>
          </w:rPr>
          <w:t>Poot</w:t>
        </w:r>
        <w:proofErr w:type="spellEnd"/>
        <w:r w:rsidRPr="002C6F92">
          <w:rPr>
            <w:rPrChange w:id="2729" w:author="hong qin" w:date="2012-01-19T16:49:00Z">
              <w:rPr>
                <w:rFonts w:ascii="Times New Roman" w:hAnsi="Times New Roman"/>
              </w:rPr>
            </w:rPrChange>
          </w:rPr>
          <w:t xml:space="preserve">, M., </w:t>
        </w:r>
        <w:r w:rsidRPr="002C6F92">
          <w:rPr>
            <w:i/>
            <w:rPrChange w:id="2730" w:author="hong qin" w:date="2012-01-19T16:49:00Z">
              <w:rPr>
                <w:rFonts w:ascii="Times New Roman" w:hAnsi="Times New Roman"/>
              </w:rPr>
            </w:rPrChange>
          </w:rPr>
          <w:t xml:space="preserve">Analysis of intracellular organelles by flow </w:t>
        </w:r>
        <w:proofErr w:type="spellStart"/>
        <w:r w:rsidRPr="002C6F92">
          <w:rPr>
            <w:i/>
            <w:rPrChange w:id="2731" w:author="hong qin" w:date="2012-01-19T16:49:00Z">
              <w:rPr>
                <w:rFonts w:ascii="Times New Roman" w:hAnsi="Times New Roman"/>
              </w:rPr>
            </w:rPrChange>
          </w:rPr>
          <w:t>cytometry</w:t>
        </w:r>
        <w:proofErr w:type="spellEnd"/>
        <w:r w:rsidRPr="002C6F92">
          <w:rPr>
            <w:i/>
            <w:rPrChange w:id="2732" w:author="hong qin" w:date="2012-01-19T16:49:00Z">
              <w:rPr>
                <w:rFonts w:ascii="Times New Roman" w:hAnsi="Times New Roman"/>
              </w:rPr>
            </w:rPrChange>
          </w:rPr>
          <w:t xml:space="preserve"> or microscopy.</w:t>
        </w:r>
        <w:r w:rsidRPr="002C6F92">
          <w:rPr>
            <w:rPrChange w:id="2733" w:author="hong qin" w:date="2012-01-19T16:49:00Z">
              <w:rPr>
                <w:rFonts w:ascii="Times New Roman" w:hAnsi="Times New Roman"/>
              </w:rPr>
            </w:rPrChange>
          </w:rPr>
          <w:t xml:space="preserve"> </w:t>
        </w:r>
        <w:proofErr w:type="spellStart"/>
        <w:r w:rsidRPr="002C6F92">
          <w:rPr>
            <w:rPrChange w:id="2734" w:author="hong qin" w:date="2012-01-19T16:49:00Z">
              <w:rPr>
                <w:rFonts w:ascii="Times New Roman" w:hAnsi="Times New Roman"/>
              </w:rPr>
            </w:rPrChange>
          </w:rPr>
          <w:t>Curr</w:t>
        </w:r>
        <w:proofErr w:type="spellEnd"/>
        <w:r w:rsidRPr="002C6F92">
          <w:rPr>
            <w:rPrChange w:id="2735" w:author="hong qin" w:date="2012-01-19T16:49:00Z">
              <w:rPr>
                <w:rFonts w:ascii="Times New Roman" w:hAnsi="Times New Roman"/>
              </w:rPr>
            </w:rPrChange>
          </w:rPr>
          <w:t xml:space="preserve"> </w:t>
        </w:r>
        <w:proofErr w:type="spellStart"/>
        <w:r w:rsidRPr="002C6F92">
          <w:rPr>
            <w:rPrChange w:id="2736" w:author="hong qin" w:date="2012-01-19T16:49:00Z">
              <w:rPr>
                <w:rFonts w:ascii="Times New Roman" w:hAnsi="Times New Roman"/>
              </w:rPr>
            </w:rPrChange>
          </w:rPr>
          <w:t>Protoc</w:t>
        </w:r>
        <w:proofErr w:type="spellEnd"/>
        <w:r w:rsidRPr="002C6F92">
          <w:rPr>
            <w:rPrChange w:id="2737" w:author="hong qin" w:date="2012-01-19T16:49:00Z">
              <w:rPr>
                <w:rFonts w:ascii="Times New Roman" w:hAnsi="Times New Roman"/>
              </w:rPr>
            </w:rPrChange>
          </w:rPr>
          <w:t xml:space="preserve"> </w:t>
        </w:r>
        <w:proofErr w:type="spellStart"/>
        <w:r w:rsidRPr="002C6F92">
          <w:rPr>
            <w:rPrChange w:id="2738" w:author="hong qin" w:date="2012-01-19T16:49:00Z">
              <w:rPr>
                <w:rFonts w:ascii="Times New Roman" w:hAnsi="Times New Roman"/>
              </w:rPr>
            </w:rPrChange>
          </w:rPr>
          <w:t>Cytom</w:t>
        </w:r>
        <w:proofErr w:type="spellEnd"/>
        <w:r w:rsidRPr="002C6F92">
          <w:rPr>
            <w:rPrChange w:id="2739" w:author="hong qin" w:date="2012-01-19T16:49:00Z">
              <w:rPr>
                <w:rFonts w:ascii="Times New Roman" w:hAnsi="Times New Roman"/>
              </w:rPr>
            </w:rPrChange>
          </w:rPr>
          <w:t xml:space="preserve">, 2001. </w:t>
        </w:r>
        <w:r w:rsidRPr="002C6F92">
          <w:rPr>
            <w:b/>
            <w:rPrChange w:id="2740" w:author="hong qin" w:date="2012-01-19T16:49:00Z">
              <w:rPr>
                <w:rFonts w:ascii="Times New Roman" w:hAnsi="Times New Roman"/>
              </w:rPr>
            </w:rPrChange>
          </w:rPr>
          <w:t>Chapter 9</w:t>
        </w:r>
        <w:r w:rsidRPr="002C6F92">
          <w:rPr>
            <w:rPrChange w:id="2741" w:author="hong qin" w:date="2012-01-19T16:49:00Z">
              <w:rPr>
                <w:rFonts w:ascii="Times New Roman" w:hAnsi="Times New Roman"/>
              </w:rPr>
            </w:rPrChange>
          </w:rPr>
          <w:t>: p. Unit 9 4.</w:t>
        </w:r>
      </w:ins>
    </w:p>
    <w:p w:rsidR="002C6F92" w:rsidRPr="002C6F92" w:rsidRDefault="002C6F92" w:rsidP="002C6F92">
      <w:pPr>
        <w:spacing w:line="240" w:lineRule="auto"/>
        <w:ind w:left="720" w:hanging="720"/>
        <w:jc w:val="both"/>
        <w:rPr>
          <w:ins w:id="2742" w:author="hong qin" w:date="2012-01-19T16:49:00Z"/>
          <w:rPrChange w:id="2743" w:author="hong qin" w:date="2012-01-19T16:49:00Z">
            <w:rPr>
              <w:ins w:id="2744" w:author="hong qin" w:date="2012-01-19T16:49:00Z"/>
              <w:rFonts w:ascii="Times New Roman" w:hAnsi="Times New Roman"/>
            </w:rPr>
          </w:rPrChange>
        </w:rPr>
      </w:pPr>
      <w:ins w:id="2745" w:author="hong qin" w:date="2012-01-19T16:49:00Z">
        <w:r w:rsidRPr="002C6F92">
          <w:rPr>
            <w:rPrChange w:id="2746" w:author="hong qin" w:date="2012-01-19T16:49:00Z">
              <w:rPr>
                <w:rFonts w:ascii="Times New Roman" w:hAnsi="Times New Roman"/>
              </w:rPr>
            </w:rPrChange>
          </w:rPr>
          <w:t>115.</w:t>
        </w:r>
        <w:r w:rsidRPr="002C6F92">
          <w:rPr>
            <w:rPrChange w:id="2747" w:author="hong qin" w:date="2012-01-19T16:49:00Z">
              <w:rPr>
                <w:rFonts w:ascii="Times New Roman" w:hAnsi="Times New Roman"/>
              </w:rPr>
            </w:rPrChange>
          </w:rPr>
          <w:tab/>
        </w:r>
        <w:proofErr w:type="spellStart"/>
        <w:r w:rsidRPr="002C6F92">
          <w:rPr>
            <w:rPrChange w:id="2748" w:author="hong qin" w:date="2012-01-19T16:49:00Z">
              <w:rPr>
                <w:rFonts w:ascii="Times New Roman" w:hAnsi="Times New Roman"/>
              </w:rPr>
            </w:rPrChange>
          </w:rPr>
          <w:t>Farrelly</w:t>
        </w:r>
        <w:proofErr w:type="spellEnd"/>
        <w:r w:rsidRPr="002C6F92">
          <w:rPr>
            <w:rPrChange w:id="2749" w:author="hong qin" w:date="2012-01-19T16:49:00Z">
              <w:rPr>
                <w:rFonts w:ascii="Times New Roman" w:hAnsi="Times New Roman"/>
              </w:rPr>
            </w:rPrChange>
          </w:rPr>
          <w:t xml:space="preserve">, E., M.C. </w:t>
        </w:r>
        <w:proofErr w:type="spellStart"/>
        <w:r w:rsidRPr="002C6F92">
          <w:rPr>
            <w:rPrChange w:id="2750" w:author="hong qin" w:date="2012-01-19T16:49:00Z">
              <w:rPr>
                <w:rFonts w:ascii="Times New Roman" w:hAnsi="Times New Roman"/>
              </w:rPr>
            </w:rPrChange>
          </w:rPr>
          <w:t>Amaral</w:t>
        </w:r>
        <w:proofErr w:type="spellEnd"/>
        <w:r w:rsidRPr="002C6F92">
          <w:rPr>
            <w:rPrChange w:id="2751" w:author="hong qin" w:date="2012-01-19T16:49:00Z">
              <w:rPr>
                <w:rFonts w:ascii="Times New Roman" w:hAnsi="Times New Roman"/>
              </w:rPr>
            </w:rPrChange>
          </w:rPr>
          <w:t xml:space="preserve">, L. Marshall, and S.G. Huang, </w:t>
        </w:r>
        <w:r w:rsidRPr="002C6F92">
          <w:rPr>
            <w:i/>
            <w:rPrChange w:id="2752" w:author="hong qin" w:date="2012-01-19T16:49:00Z">
              <w:rPr>
                <w:rFonts w:ascii="Times New Roman" w:hAnsi="Times New Roman"/>
              </w:rPr>
            </w:rPrChange>
          </w:rPr>
          <w:t xml:space="preserve">A high-throughput assay for mitochondrial membrane potential in </w:t>
        </w:r>
        <w:proofErr w:type="spellStart"/>
        <w:r w:rsidRPr="002C6F92">
          <w:rPr>
            <w:i/>
            <w:rPrChange w:id="2753" w:author="hong qin" w:date="2012-01-19T16:49:00Z">
              <w:rPr>
                <w:rFonts w:ascii="Times New Roman" w:hAnsi="Times New Roman"/>
              </w:rPr>
            </w:rPrChange>
          </w:rPr>
          <w:t>permeabilized</w:t>
        </w:r>
        <w:proofErr w:type="spellEnd"/>
        <w:r w:rsidRPr="002C6F92">
          <w:rPr>
            <w:i/>
            <w:rPrChange w:id="2754" w:author="hong qin" w:date="2012-01-19T16:49:00Z">
              <w:rPr>
                <w:rFonts w:ascii="Times New Roman" w:hAnsi="Times New Roman"/>
              </w:rPr>
            </w:rPrChange>
          </w:rPr>
          <w:t xml:space="preserve"> yeast cells.</w:t>
        </w:r>
        <w:r w:rsidRPr="002C6F92">
          <w:rPr>
            <w:rPrChange w:id="2755" w:author="hong qin" w:date="2012-01-19T16:49:00Z">
              <w:rPr>
                <w:rFonts w:ascii="Times New Roman" w:hAnsi="Times New Roman"/>
              </w:rPr>
            </w:rPrChange>
          </w:rPr>
          <w:t xml:space="preserve"> </w:t>
        </w:r>
        <w:proofErr w:type="gramStart"/>
        <w:r w:rsidRPr="002C6F92">
          <w:rPr>
            <w:rPrChange w:id="2756" w:author="hong qin" w:date="2012-01-19T16:49:00Z">
              <w:rPr>
                <w:rFonts w:ascii="Times New Roman" w:hAnsi="Times New Roman"/>
              </w:rPr>
            </w:rPrChange>
          </w:rPr>
          <w:t xml:space="preserve">Anal </w:t>
        </w:r>
        <w:proofErr w:type="spellStart"/>
        <w:r w:rsidRPr="002C6F92">
          <w:rPr>
            <w:rPrChange w:id="2757" w:author="hong qin" w:date="2012-01-19T16:49:00Z">
              <w:rPr>
                <w:rFonts w:ascii="Times New Roman" w:hAnsi="Times New Roman"/>
              </w:rPr>
            </w:rPrChange>
          </w:rPr>
          <w:t>Biochem</w:t>
        </w:r>
        <w:proofErr w:type="spellEnd"/>
        <w:r w:rsidRPr="002C6F92">
          <w:rPr>
            <w:rPrChange w:id="2758" w:author="hong qin" w:date="2012-01-19T16:49:00Z">
              <w:rPr>
                <w:rFonts w:ascii="Times New Roman" w:hAnsi="Times New Roman"/>
              </w:rPr>
            </w:rPrChange>
          </w:rPr>
          <w:t>, 2001.</w:t>
        </w:r>
        <w:proofErr w:type="gramEnd"/>
        <w:r w:rsidRPr="002C6F92">
          <w:rPr>
            <w:rPrChange w:id="2759" w:author="hong qin" w:date="2012-01-19T16:49:00Z">
              <w:rPr>
                <w:rFonts w:ascii="Times New Roman" w:hAnsi="Times New Roman"/>
              </w:rPr>
            </w:rPrChange>
          </w:rPr>
          <w:t xml:space="preserve"> </w:t>
        </w:r>
        <w:r w:rsidRPr="002C6F92">
          <w:rPr>
            <w:b/>
            <w:rPrChange w:id="2760" w:author="hong qin" w:date="2012-01-19T16:49:00Z">
              <w:rPr>
                <w:rFonts w:ascii="Times New Roman" w:hAnsi="Times New Roman"/>
              </w:rPr>
            </w:rPrChange>
          </w:rPr>
          <w:t>293</w:t>
        </w:r>
        <w:r w:rsidRPr="002C6F92">
          <w:rPr>
            <w:rPrChange w:id="2761" w:author="hong qin" w:date="2012-01-19T16:49:00Z">
              <w:rPr>
                <w:rFonts w:ascii="Times New Roman" w:hAnsi="Times New Roman"/>
              </w:rPr>
            </w:rPrChange>
          </w:rPr>
          <w:t>(2): p. 269-76.</w:t>
        </w:r>
      </w:ins>
    </w:p>
    <w:p w:rsidR="002C6F92" w:rsidRPr="002C6F92" w:rsidRDefault="002C6F92" w:rsidP="002C6F92">
      <w:pPr>
        <w:spacing w:line="240" w:lineRule="auto"/>
        <w:ind w:left="720" w:hanging="720"/>
        <w:jc w:val="both"/>
        <w:rPr>
          <w:ins w:id="2762" w:author="hong qin" w:date="2012-01-19T16:49:00Z"/>
          <w:rPrChange w:id="2763" w:author="hong qin" w:date="2012-01-19T16:49:00Z">
            <w:rPr>
              <w:ins w:id="2764" w:author="hong qin" w:date="2012-01-19T16:49:00Z"/>
              <w:rFonts w:ascii="Times New Roman" w:hAnsi="Times New Roman"/>
            </w:rPr>
          </w:rPrChange>
        </w:rPr>
      </w:pPr>
      <w:ins w:id="2765" w:author="hong qin" w:date="2012-01-19T16:49:00Z">
        <w:r w:rsidRPr="002C6F92">
          <w:rPr>
            <w:rPrChange w:id="2766" w:author="hong qin" w:date="2012-01-19T16:49:00Z">
              <w:rPr>
                <w:rFonts w:ascii="Times New Roman" w:hAnsi="Times New Roman"/>
              </w:rPr>
            </w:rPrChange>
          </w:rPr>
          <w:t>116.</w:t>
        </w:r>
        <w:r w:rsidRPr="002C6F92">
          <w:rPr>
            <w:rPrChange w:id="2767" w:author="hong qin" w:date="2012-01-19T16:49:00Z">
              <w:rPr>
                <w:rFonts w:ascii="Times New Roman" w:hAnsi="Times New Roman"/>
              </w:rPr>
            </w:rPrChange>
          </w:rPr>
          <w:tab/>
          <w:t xml:space="preserve">Shapiro, H.M., </w:t>
        </w:r>
        <w:r w:rsidRPr="002C6F92">
          <w:rPr>
            <w:i/>
            <w:rPrChange w:id="2768" w:author="hong qin" w:date="2012-01-19T16:49:00Z">
              <w:rPr>
                <w:rFonts w:ascii="Times New Roman" w:hAnsi="Times New Roman"/>
              </w:rPr>
            </w:rPrChange>
          </w:rPr>
          <w:t xml:space="preserve">Membrane potential estimation by flow </w:t>
        </w:r>
        <w:proofErr w:type="spellStart"/>
        <w:r w:rsidRPr="002C6F92">
          <w:rPr>
            <w:i/>
            <w:rPrChange w:id="2769" w:author="hong qin" w:date="2012-01-19T16:49:00Z">
              <w:rPr>
                <w:rFonts w:ascii="Times New Roman" w:hAnsi="Times New Roman"/>
              </w:rPr>
            </w:rPrChange>
          </w:rPr>
          <w:t>cytometry</w:t>
        </w:r>
        <w:proofErr w:type="spellEnd"/>
        <w:r w:rsidRPr="002C6F92">
          <w:rPr>
            <w:i/>
            <w:rPrChange w:id="2770" w:author="hong qin" w:date="2012-01-19T16:49:00Z">
              <w:rPr>
                <w:rFonts w:ascii="Times New Roman" w:hAnsi="Times New Roman"/>
              </w:rPr>
            </w:rPrChange>
          </w:rPr>
          <w:t>.</w:t>
        </w:r>
        <w:r w:rsidRPr="002C6F92">
          <w:rPr>
            <w:rPrChange w:id="2771" w:author="hong qin" w:date="2012-01-19T16:49:00Z">
              <w:rPr>
                <w:rFonts w:ascii="Times New Roman" w:hAnsi="Times New Roman"/>
              </w:rPr>
            </w:rPrChange>
          </w:rPr>
          <w:t xml:space="preserve"> </w:t>
        </w:r>
        <w:proofErr w:type="gramStart"/>
        <w:r w:rsidRPr="002C6F92">
          <w:rPr>
            <w:rPrChange w:id="2772" w:author="hong qin" w:date="2012-01-19T16:49:00Z">
              <w:rPr>
                <w:rFonts w:ascii="Times New Roman" w:hAnsi="Times New Roman"/>
              </w:rPr>
            </w:rPrChange>
          </w:rPr>
          <w:t>Methods, 2000.</w:t>
        </w:r>
        <w:proofErr w:type="gramEnd"/>
        <w:r w:rsidRPr="002C6F92">
          <w:rPr>
            <w:rPrChange w:id="2773" w:author="hong qin" w:date="2012-01-19T16:49:00Z">
              <w:rPr>
                <w:rFonts w:ascii="Times New Roman" w:hAnsi="Times New Roman"/>
              </w:rPr>
            </w:rPrChange>
          </w:rPr>
          <w:t xml:space="preserve"> </w:t>
        </w:r>
        <w:r w:rsidRPr="002C6F92">
          <w:rPr>
            <w:b/>
            <w:rPrChange w:id="2774" w:author="hong qin" w:date="2012-01-19T16:49:00Z">
              <w:rPr>
                <w:rFonts w:ascii="Times New Roman" w:hAnsi="Times New Roman"/>
              </w:rPr>
            </w:rPrChange>
          </w:rPr>
          <w:t>21</w:t>
        </w:r>
        <w:r w:rsidRPr="002C6F92">
          <w:rPr>
            <w:rPrChange w:id="2775" w:author="hong qin" w:date="2012-01-19T16:49:00Z">
              <w:rPr>
                <w:rFonts w:ascii="Times New Roman" w:hAnsi="Times New Roman"/>
              </w:rPr>
            </w:rPrChange>
          </w:rPr>
          <w:t>(3): p. 271-9.</w:t>
        </w:r>
      </w:ins>
    </w:p>
    <w:p w:rsidR="002C6F92" w:rsidRPr="002C6F92" w:rsidRDefault="002C6F92" w:rsidP="002C6F92">
      <w:pPr>
        <w:spacing w:line="240" w:lineRule="auto"/>
        <w:ind w:left="720" w:hanging="720"/>
        <w:jc w:val="both"/>
        <w:rPr>
          <w:ins w:id="2776" w:author="hong qin" w:date="2012-01-19T16:49:00Z"/>
          <w:rPrChange w:id="2777" w:author="hong qin" w:date="2012-01-19T16:49:00Z">
            <w:rPr>
              <w:ins w:id="2778" w:author="hong qin" w:date="2012-01-19T16:49:00Z"/>
              <w:rFonts w:ascii="Times New Roman" w:hAnsi="Times New Roman"/>
            </w:rPr>
          </w:rPrChange>
        </w:rPr>
      </w:pPr>
      <w:ins w:id="2779" w:author="hong qin" w:date="2012-01-19T16:49:00Z">
        <w:r w:rsidRPr="002C6F92">
          <w:rPr>
            <w:rPrChange w:id="2780" w:author="hong qin" w:date="2012-01-19T16:49:00Z">
              <w:rPr>
                <w:rFonts w:ascii="Times New Roman" w:hAnsi="Times New Roman"/>
              </w:rPr>
            </w:rPrChange>
          </w:rPr>
          <w:lastRenderedPageBreak/>
          <w:t>117.</w:t>
        </w:r>
        <w:r w:rsidRPr="002C6F92">
          <w:rPr>
            <w:rPrChange w:id="2781" w:author="hong qin" w:date="2012-01-19T16:49:00Z">
              <w:rPr>
                <w:rFonts w:ascii="Times New Roman" w:hAnsi="Times New Roman"/>
              </w:rPr>
            </w:rPrChange>
          </w:rPr>
          <w:tab/>
        </w:r>
        <w:proofErr w:type="spellStart"/>
        <w:r w:rsidRPr="002C6F92">
          <w:rPr>
            <w:rPrChange w:id="2782" w:author="hong qin" w:date="2012-01-19T16:49:00Z">
              <w:rPr>
                <w:rFonts w:ascii="Times New Roman" w:hAnsi="Times New Roman"/>
              </w:rPr>
            </w:rPrChange>
          </w:rPr>
          <w:t>Gourlay</w:t>
        </w:r>
        <w:proofErr w:type="spellEnd"/>
        <w:r w:rsidRPr="002C6F92">
          <w:rPr>
            <w:rPrChange w:id="2783" w:author="hong qin" w:date="2012-01-19T16:49:00Z">
              <w:rPr>
                <w:rFonts w:ascii="Times New Roman" w:hAnsi="Times New Roman"/>
              </w:rPr>
            </w:rPrChange>
          </w:rPr>
          <w:t xml:space="preserve">, C.W., L.N. </w:t>
        </w:r>
        <w:proofErr w:type="spellStart"/>
        <w:r w:rsidRPr="002C6F92">
          <w:rPr>
            <w:rPrChange w:id="2784" w:author="hong qin" w:date="2012-01-19T16:49:00Z">
              <w:rPr>
                <w:rFonts w:ascii="Times New Roman" w:hAnsi="Times New Roman"/>
              </w:rPr>
            </w:rPrChange>
          </w:rPr>
          <w:t>Carpp</w:t>
        </w:r>
        <w:proofErr w:type="spellEnd"/>
        <w:r w:rsidRPr="002C6F92">
          <w:rPr>
            <w:rPrChange w:id="2785" w:author="hong qin" w:date="2012-01-19T16:49:00Z">
              <w:rPr>
                <w:rFonts w:ascii="Times New Roman" w:hAnsi="Times New Roman"/>
              </w:rPr>
            </w:rPrChange>
          </w:rPr>
          <w:t xml:space="preserve">, P. Timpson, S.J. Winder, and K.R. </w:t>
        </w:r>
        <w:proofErr w:type="spellStart"/>
        <w:r w:rsidRPr="002C6F92">
          <w:rPr>
            <w:rPrChange w:id="2786" w:author="hong qin" w:date="2012-01-19T16:49:00Z">
              <w:rPr>
                <w:rFonts w:ascii="Times New Roman" w:hAnsi="Times New Roman"/>
              </w:rPr>
            </w:rPrChange>
          </w:rPr>
          <w:t>Ayscough</w:t>
        </w:r>
        <w:proofErr w:type="spellEnd"/>
        <w:r w:rsidRPr="002C6F92">
          <w:rPr>
            <w:rPrChange w:id="2787" w:author="hong qin" w:date="2012-01-19T16:49:00Z">
              <w:rPr>
                <w:rFonts w:ascii="Times New Roman" w:hAnsi="Times New Roman"/>
              </w:rPr>
            </w:rPrChange>
          </w:rPr>
          <w:t xml:space="preserve">, </w:t>
        </w:r>
        <w:r w:rsidRPr="002C6F92">
          <w:rPr>
            <w:i/>
            <w:rPrChange w:id="2788" w:author="hong qin" w:date="2012-01-19T16:49:00Z">
              <w:rPr>
                <w:rFonts w:ascii="Times New Roman" w:hAnsi="Times New Roman"/>
              </w:rPr>
            </w:rPrChange>
          </w:rPr>
          <w:t xml:space="preserve">A role for the </w:t>
        </w:r>
        <w:proofErr w:type="spellStart"/>
        <w:r w:rsidRPr="002C6F92">
          <w:rPr>
            <w:i/>
            <w:rPrChange w:id="2789" w:author="hong qin" w:date="2012-01-19T16:49:00Z">
              <w:rPr>
                <w:rFonts w:ascii="Times New Roman" w:hAnsi="Times New Roman"/>
              </w:rPr>
            </w:rPrChange>
          </w:rPr>
          <w:t>actin</w:t>
        </w:r>
        <w:proofErr w:type="spellEnd"/>
        <w:r w:rsidRPr="002C6F92">
          <w:rPr>
            <w:i/>
            <w:rPrChange w:id="2790" w:author="hong qin" w:date="2012-01-19T16:49:00Z">
              <w:rPr>
                <w:rFonts w:ascii="Times New Roman" w:hAnsi="Times New Roman"/>
              </w:rPr>
            </w:rPrChange>
          </w:rPr>
          <w:t xml:space="preserve"> cytoskeleton in cell death and aging in yeast.</w:t>
        </w:r>
        <w:r w:rsidRPr="002C6F92">
          <w:rPr>
            <w:rPrChange w:id="2791" w:author="hong qin" w:date="2012-01-19T16:49:00Z">
              <w:rPr>
                <w:rFonts w:ascii="Times New Roman" w:hAnsi="Times New Roman"/>
              </w:rPr>
            </w:rPrChange>
          </w:rPr>
          <w:t xml:space="preserve"> </w:t>
        </w:r>
        <w:proofErr w:type="gramStart"/>
        <w:r w:rsidRPr="002C6F92">
          <w:rPr>
            <w:rPrChange w:id="2792" w:author="hong qin" w:date="2012-01-19T16:49:00Z">
              <w:rPr>
                <w:rFonts w:ascii="Times New Roman" w:hAnsi="Times New Roman"/>
              </w:rPr>
            </w:rPrChange>
          </w:rPr>
          <w:t xml:space="preserve">J Cell </w:t>
        </w:r>
        <w:proofErr w:type="spellStart"/>
        <w:r w:rsidRPr="002C6F92">
          <w:rPr>
            <w:rPrChange w:id="2793" w:author="hong qin" w:date="2012-01-19T16:49:00Z">
              <w:rPr>
                <w:rFonts w:ascii="Times New Roman" w:hAnsi="Times New Roman"/>
              </w:rPr>
            </w:rPrChange>
          </w:rPr>
          <w:t>Biol</w:t>
        </w:r>
        <w:proofErr w:type="spellEnd"/>
        <w:r w:rsidRPr="002C6F92">
          <w:rPr>
            <w:rPrChange w:id="2794" w:author="hong qin" w:date="2012-01-19T16:49:00Z">
              <w:rPr>
                <w:rFonts w:ascii="Times New Roman" w:hAnsi="Times New Roman"/>
              </w:rPr>
            </w:rPrChange>
          </w:rPr>
          <w:t>, 2004.</w:t>
        </w:r>
        <w:proofErr w:type="gramEnd"/>
        <w:r w:rsidRPr="002C6F92">
          <w:rPr>
            <w:rPrChange w:id="2795" w:author="hong qin" w:date="2012-01-19T16:49:00Z">
              <w:rPr>
                <w:rFonts w:ascii="Times New Roman" w:hAnsi="Times New Roman"/>
              </w:rPr>
            </w:rPrChange>
          </w:rPr>
          <w:t xml:space="preserve"> </w:t>
        </w:r>
        <w:r w:rsidRPr="002C6F92">
          <w:rPr>
            <w:b/>
            <w:rPrChange w:id="2796" w:author="hong qin" w:date="2012-01-19T16:49:00Z">
              <w:rPr>
                <w:rFonts w:ascii="Times New Roman" w:hAnsi="Times New Roman"/>
              </w:rPr>
            </w:rPrChange>
          </w:rPr>
          <w:t>164</w:t>
        </w:r>
        <w:r w:rsidRPr="002C6F92">
          <w:rPr>
            <w:rPrChange w:id="2797" w:author="hong qin" w:date="2012-01-19T16:49:00Z">
              <w:rPr>
                <w:rFonts w:ascii="Times New Roman" w:hAnsi="Times New Roman"/>
              </w:rPr>
            </w:rPrChange>
          </w:rPr>
          <w:t>(6): p. 803-9.</w:t>
        </w:r>
      </w:ins>
    </w:p>
    <w:p w:rsidR="002C6F92" w:rsidRPr="002C6F92" w:rsidRDefault="002C6F92" w:rsidP="002C6F92">
      <w:pPr>
        <w:spacing w:line="240" w:lineRule="auto"/>
        <w:ind w:left="720" w:hanging="720"/>
        <w:jc w:val="both"/>
        <w:rPr>
          <w:ins w:id="2798" w:author="hong qin" w:date="2012-01-19T16:49:00Z"/>
          <w:rPrChange w:id="2799" w:author="hong qin" w:date="2012-01-19T16:49:00Z">
            <w:rPr>
              <w:ins w:id="2800" w:author="hong qin" w:date="2012-01-19T16:49:00Z"/>
              <w:rFonts w:ascii="Times New Roman" w:hAnsi="Times New Roman"/>
            </w:rPr>
          </w:rPrChange>
        </w:rPr>
      </w:pPr>
      <w:ins w:id="2801" w:author="hong qin" w:date="2012-01-19T16:49:00Z">
        <w:r w:rsidRPr="002C6F92">
          <w:rPr>
            <w:rPrChange w:id="2802" w:author="hong qin" w:date="2012-01-19T16:49:00Z">
              <w:rPr>
                <w:rFonts w:ascii="Times New Roman" w:hAnsi="Times New Roman"/>
              </w:rPr>
            </w:rPrChange>
          </w:rPr>
          <w:t>118.</w:t>
        </w:r>
        <w:r w:rsidRPr="002C6F92">
          <w:rPr>
            <w:rPrChange w:id="2803" w:author="hong qin" w:date="2012-01-19T16:49:00Z">
              <w:rPr>
                <w:rFonts w:ascii="Times New Roman" w:hAnsi="Times New Roman"/>
              </w:rPr>
            </w:rPrChange>
          </w:rPr>
          <w:tab/>
        </w:r>
        <w:proofErr w:type="spellStart"/>
        <w:r w:rsidRPr="002C6F92">
          <w:rPr>
            <w:rPrChange w:id="2804" w:author="hong qin" w:date="2012-01-19T16:49:00Z">
              <w:rPr>
                <w:rFonts w:ascii="Times New Roman" w:hAnsi="Times New Roman"/>
              </w:rPr>
            </w:rPrChange>
          </w:rPr>
          <w:t>Kaeberlein</w:t>
        </w:r>
        <w:proofErr w:type="spellEnd"/>
        <w:r w:rsidRPr="002C6F92">
          <w:rPr>
            <w:rPrChange w:id="2805" w:author="hong qin" w:date="2012-01-19T16:49:00Z">
              <w:rPr>
                <w:rFonts w:ascii="Times New Roman" w:hAnsi="Times New Roman"/>
              </w:rPr>
            </w:rPrChange>
          </w:rPr>
          <w:t xml:space="preserve">, M. and B.K. Kennedy, </w:t>
        </w:r>
        <w:r w:rsidRPr="002C6F92">
          <w:rPr>
            <w:i/>
            <w:rPrChange w:id="2806" w:author="hong qin" w:date="2012-01-19T16:49:00Z">
              <w:rPr>
                <w:rFonts w:ascii="Times New Roman" w:hAnsi="Times New Roman"/>
              </w:rPr>
            </w:rPrChange>
          </w:rPr>
          <w:t>Large-scale identification in yeast of conserved ageing genes.</w:t>
        </w:r>
        <w:r w:rsidRPr="002C6F92">
          <w:rPr>
            <w:rPrChange w:id="2807" w:author="hong qin" w:date="2012-01-19T16:49:00Z">
              <w:rPr>
                <w:rFonts w:ascii="Times New Roman" w:hAnsi="Times New Roman"/>
              </w:rPr>
            </w:rPrChange>
          </w:rPr>
          <w:t xml:space="preserve"> </w:t>
        </w:r>
        <w:proofErr w:type="spellStart"/>
        <w:proofErr w:type="gramStart"/>
        <w:r w:rsidRPr="002C6F92">
          <w:rPr>
            <w:rPrChange w:id="2808" w:author="hong qin" w:date="2012-01-19T16:49:00Z">
              <w:rPr>
                <w:rFonts w:ascii="Times New Roman" w:hAnsi="Times New Roman"/>
              </w:rPr>
            </w:rPrChange>
          </w:rPr>
          <w:t>Mech</w:t>
        </w:r>
        <w:proofErr w:type="spellEnd"/>
        <w:r w:rsidRPr="002C6F92">
          <w:rPr>
            <w:rPrChange w:id="2809" w:author="hong qin" w:date="2012-01-19T16:49:00Z">
              <w:rPr>
                <w:rFonts w:ascii="Times New Roman" w:hAnsi="Times New Roman"/>
              </w:rPr>
            </w:rPrChange>
          </w:rPr>
          <w:t xml:space="preserve"> Ageing Dev, 2005.</w:t>
        </w:r>
        <w:proofErr w:type="gramEnd"/>
        <w:r w:rsidRPr="002C6F92">
          <w:rPr>
            <w:rPrChange w:id="2810" w:author="hong qin" w:date="2012-01-19T16:49:00Z">
              <w:rPr>
                <w:rFonts w:ascii="Times New Roman" w:hAnsi="Times New Roman"/>
              </w:rPr>
            </w:rPrChange>
          </w:rPr>
          <w:t xml:space="preserve"> </w:t>
        </w:r>
        <w:r w:rsidRPr="002C6F92">
          <w:rPr>
            <w:b/>
            <w:rPrChange w:id="2811" w:author="hong qin" w:date="2012-01-19T16:49:00Z">
              <w:rPr>
                <w:rFonts w:ascii="Times New Roman" w:hAnsi="Times New Roman"/>
              </w:rPr>
            </w:rPrChange>
          </w:rPr>
          <w:t>126</w:t>
        </w:r>
        <w:r w:rsidRPr="002C6F92">
          <w:rPr>
            <w:rPrChange w:id="2812" w:author="hong qin" w:date="2012-01-19T16:49:00Z">
              <w:rPr>
                <w:rFonts w:ascii="Times New Roman" w:hAnsi="Times New Roman"/>
              </w:rPr>
            </w:rPrChange>
          </w:rPr>
          <w:t>(1): p. 17-21.</w:t>
        </w:r>
      </w:ins>
    </w:p>
    <w:p w:rsidR="002C6F92" w:rsidRPr="002C6F92" w:rsidRDefault="002C6F92" w:rsidP="002C6F92">
      <w:pPr>
        <w:spacing w:line="240" w:lineRule="auto"/>
        <w:ind w:left="720" w:hanging="720"/>
        <w:jc w:val="both"/>
        <w:rPr>
          <w:ins w:id="2813" w:author="hong qin" w:date="2012-01-19T16:49:00Z"/>
          <w:rPrChange w:id="2814" w:author="hong qin" w:date="2012-01-19T16:49:00Z">
            <w:rPr>
              <w:ins w:id="2815" w:author="hong qin" w:date="2012-01-19T16:49:00Z"/>
              <w:rFonts w:ascii="Times New Roman" w:hAnsi="Times New Roman"/>
            </w:rPr>
          </w:rPrChange>
        </w:rPr>
      </w:pPr>
      <w:ins w:id="2816" w:author="hong qin" w:date="2012-01-19T16:49:00Z">
        <w:r w:rsidRPr="002C6F92">
          <w:rPr>
            <w:rPrChange w:id="2817" w:author="hong qin" w:date="2012-01-19T16:49:00Z">
              <w:rPr>
                <w:rFonts w:ascii="Times New Roman" w:hAnsi="Times New Roman"/>
              </w:rPr>
            </w:rPrChange>
          </w:rPr>
          <w:t>119.</w:t>
        </w:r>
        <w:r w:rsidRPr="002C6F92">
          <w:rPr>
            <w:rPrChange w:id="2818" w:author="hong qin" w:date="2012-01-19T16:49:00Z">
              <w:rPr>
                <w:rFonts w:ascii="Times New Roman" w:hAnsi="Times New Roman"/>
              </w:rPr>
            </w:rPrChange>
          </w:rPr>
          <w:tab/>
        </w:r>
        <w:proofErr w:type="spellStart"/>
        <w:r w:rsidRPr="002C6F92">
          <w:rPr>
            <w:rPrChange w:id="2819" w:author="hong qin" w:date="2012-01-19T16:49:00Z">
              <w:rPr>
                <w:rFonts w:ascii="Times New Roman" w:hAnsi="Times New Roman"/>
              </w:rPr>
            </w:rPrChange>
          </w:rPr>
          <w:t>Managbanag</w:t>
        </w:r>
        <w:proofErr w:type="spellEnd"/>
        <w:r w:rsidRPr="002C6F92">
          <w:rPr>
            <w:rPrChange w:id="2820" w:author="hong qin" w:date="2012-01-19T16:49:00Z">
              <w:rPr>
                <w:rFonts w:ascii="Times New Roman" w:hAnsi="Times New Roman"/>
              </w:rPr>
            </w:rPrChange>
          </w:rPr>
          <w:t xml:space="preserve">, J.R., T.M. Witten, D. </w:t>
        </w:r>
        <w:proofErr w:type="spellStart"/>
        <w:r w:rsidRPr="002C6F92">
          <w:rPr>
            <w:rPrChange w:id="2821" w:author="hong qin" w:date="2012-01-19T16:49:00Z">
              <w:rPr>
                <w:rFonts w:ascii="Times New Roman" w:hAnsi="Times New Roman"/>
              </w:rPr>
            </w:rPrChange>
          </w:rPr>
          <w:t>Bonchev</w:t>
        </w:r>
        <w:proofErr w:type="spellEnd"/>
        <w:r w:rsidRPr="002C6F92">
          <w:rPr>
            <w:rPrChange w:id="2822" w:author="hong qin" w:date="2012-01-19T16:49:00Z">
              <w:rPr>
                <w:rFonts w:ascii="Times New Roman" w:hAnsi="Times New Roman"/>
              </w:rPr>
            </w:rPrChange>
          </w:rPr>
          <w:t xml:space="preserve">, L.A. Fox, M. Tsuchiya, B.K. Kennedy, and M. </w:t>
        </w:r>
        <w:proofErr w:type="spellStart"/>
        <w:r w:rsidRPr="002C6F92">
          <w:rPr>
            <w:rPrChange w:id="2823" w:author="hong qin" w:date="2012-01-19T16:49:00Z">
              <w:rPr>
                <w:rFonts w:ascii="Times New Roman" w:hAnsi="Times New Roman"/>
              </w:rPr>
            </w:rPrChange>
          </w:rPr>
          <w:t>Kaeberlein</w:t>
        </w:r>
        <w:proofErr w:type="spellEnd"/>
        <w:r w:rsidRPr="002C6F92">
          <w:rPr>
            <w:rPrChange w:id="2824" w:author="hong qin" w:date="2012-01-19T16:49:00Z">
              <w:rPr>
                <w:rFonts w:ascii="Times New Roman" w:hAnsi="Times New Roman"/>
              </w:rPr>
            </w:rPrChange>
          </w:rPr>
          <w:t xml:space="preserve">, </w:t>
        </w:r>
        <w:r w:rsidRPr="002C6F92">
          <w:rPr>
            <w:i/>
            <w:rPrChange w:id="2825" w:author="hong qin" w:date="2012-01-19T16:49:00Z">
              <w:rPr>
                <w:rFonts w:ascii="Times New Roman" w:hAnsi="Times New Roman"/>
              </w:rPr>
            </w:rPrChange>
          </w:rPr>
          <w:t>Shortest-path network analysis is a useful approach toward identifying genetic determinants of longevity.</w:t>
        </w:r>
        <w:r w:rsidRPr="002C6F92">
          <w:rPr>
            <w:rPrChange w:id="2826" w:author="hong qin" w:date="2012-01-19T16:49:00Z">
              <w:rPr>
                <w:rFonts w:ascii="Times New Roman" w:hAnsi="Times New Roman"/>
              </w:rPr>
            </w:rPrChange>
          </w:rPr>
          <w:t xml:space="preserve"> </w:t>
        </w:r>
        <w:proofErr w:type="spellStart"/>
        <w:proofErr w:type="gramStart"/>
        <w:r w:rsidRPr="002C6F92">
          <w:rPr>
            <w:rPrChange w:id="2827" w:author="hong qin" w:date="2012-01-19T16:49:00Z">
              <w:rPr>
                <w:rFonts w:ascii="Times New Roman" w:hAnsi="Times New Roman"/>
              </w:rPr>
            </w:rPrChange>
          </w:rPr>
          <w:t>PLoS</w:t>
        </w:r>
        <w:proofErr w:type="spellEnd"/>
        <w:r w:rsidRPr="002C6F92">
          <w:rPr>
            <w:rPrChange w:id="2828" w:author="hong qin" w:date="2012-01-19T16:49:00Z">
              <w:rPr>
                <w:rFonts w:ascii="Times New Roman" w:hAnsi="Times New Roman"/>
              </w:rPr>
            </w:rPrChange>
          </w:rPr>
          <w:t xml:space="preserve"> One, 2008.</w:t>
        </w:r>
        <w:proofErr w:type="gramEnd"/>
        <w:r w:rsidRPr="002C6F92">
          <w:rPr>
            <w:rPrChange w:id="2829" w:author="hong qin" w:date="2012-01-19T16:49:00Z">
              <w:rPr>
                <w:rFonts w:ascii="Times New Roman" w:hAnsi="Times New Roman"/>
              </w:rPr>
            </w:rPrChange>
          </w:rPr>
          <w:t xml:space="preserve"> </w:t>
        </w:r>
        <w:r w:rsidRPr="002C6F92">
          <w:rPr>
            <w:b/>
            <w:rPrChange w:id="2830" w:author="hong qin" w:date="2012-01-19T16:49:00Z">
              <w:rPr>
                <w:rFonts w:ascii="Times New Roman" w:hAnsi="Times New Roman"/>
              </w:rPr>
            </w:rPrChange>
          </w:rPr>
          <w:t>3</w:t>
        </w:r>
        <w:r w:rsidRPr="002C6F92">
          <w:rPr>
            <w:rPrChange w:id="2831" w:author="hong qin" w:date="2012-01-19T16:49:00Z">
              <w:rPr>
                <w:rFonts w:ascii="Times New Roman" w:hAnsi="Times New Roman"/>
              </w:rPr>
            </w:rPrChange>
          </w:rPr>
          <w:t>(11): p. e3802.</w:t>
        </w:r>
      </w:ins>
    </w:p>
    <w:p w:rsidR="002C6F92" w:rsidRPr="002C6F92" w:rsidRDefault="002C6F92" w:rsidP="002C6F92">
      <w:pPr>
        <w:spacing w:line="240" w:lineRule="auto"/>
        <w:ind w:left="720" w:hanging="720"/>
        <w:jc w:val="both"/>
        <w:rPr>
          <w:ins w:id="2832" w:author="hong qin" w:date="2012-01-19T16:49:00Z"/>
          <w:rPrChange w:id="2833" w:author="hong qin" w:date="2012-01-19T16:49:00Z">
            <w:rPr>
              <w:ins w:id="2834" w:author="hong qin" w:date="2012-01-19T16:49:00Z"/>
              <w:rFonts w:ascii="Times New Roman" w:hAnsi="Times New Roman"/>
            </w:rPr>
          </w:rPrChange>
        </w:rPr>
      </w:pPr>
      <w:ins w:id="2835" w:author="hong qin" w:date="2012-01-19T16:49:00Z">
        <w:r w:rsidRPr="002C6F92">
          <w:rPr>
            <w:rPrChange w:id="2836" w:author="hong qin" w:date="2012-01-19T16:49:00Z">
              <w:rPr>
                <w:rFonts w:ascii="Times New Roman" w:hAnsi="Times New Roman"/>
              </w:rPr>
            </w:rPrChange>
          </w:rPr>
          <w:t>120.</w:t>
        </w:r>
        <w:r w:rsidRPr="002C6F92">
          <w:rPr>
            <w:rPrChange w:id="2837" w:author="hong qin" w:date="2012-01-19T16:49:00Z">
              <w:rPr>
                <w:rFonts w:ascii="Times New Roman" w:hAnsi="Times New Roman"/>
              </w:rPr>
            </w:rPrChange>
          </w:rPr>
          <w:tab/>
        </w:r>
        <w:proofErr w:type="spellStart"/>
        <w:r w:rsidRPr="002C6F92">
          <w:rPr>
            <w:rPrChange w:id="2838" w:author="hong qin" w:date="2012-01-19T16:49:00Z">
              <w:rPr>
                <w:rFonts w:ascii="Times New Roman" w:hAnsi="Times New Roman"/>
              </w:rPr>
            </w:rPrChange>
          </w:rPr>
          <w:t>Ohya</w:t>
        </w:r>
        <w:proofErr w:type="spellEnd"/>
        <w:r w:rsidRPr="002C6F92">
          <w:rPr>
            <w:rPrChange w:id="2839" w:author="hong qin" w:date="2012-01-19T16:49:00Z">
              <w:rPr>
                <w:rFonts w:ascii="Times New Roman" w:hAnsi="Times New Roman"/>
              </w:rPr>
            </w:rPrChange>
          </w:rPr>
          <w:t xml:space="preserve">, Y., J. </w:t>
        </w:r>
        <w:proofErr w:type="spellStart"/>
        <w:r w:rsidRPr="002C6F92">
          <w:rPr>
            <w:rPrChange w:id="2840" w:author="hong qin" w:date="2012-01-19T16:49:00Z">
              <w:rPr>
                <w:rFonts w:ascii="Times New Roman" w:hAnsi="Times New Roman"/>
              </w:rPr>
            </w:rPrChange>
          </w:rPr>
          <w:t>Sese</w:t>
        </w:r>
        <w:proofErr w:type="spellEnd"/>
        <w:r w:rsidRPr="002C6F92">
          <w:rPr>
            <w:rPrChange w:id="2841" w:author="hong qin" w:date="2012-01-19T16:49:00Z">
              <w:rPr>
                <w:rFonts w:ascii="Times New Roman" w:hAnsi="Times New Roman"/>
              </w:rPr>
            </w:rPrChange>
          </w:rPr>
          <w:t xml:space="preserve">, M. Yukawa, F. Sano, Y. </w:t>
        </w:r>
        <w:proofErr w:type="spellStart"/>
        <w:r w:rsidRPr="002C6F92">
          <w:rPr>
            <w:rPrChange w:id="2842" w:author="hong qin" w:date="2012-01-19T16:49:00Z">
              <w:rPr>
                <w:rFonts w:ascii="Times New Roman" w:hAnsi="Times New Roman"/>
              </w:rPr>
            </w:rPrChange>
          </w:rPr>
          <w:t>Nakatani</w:t>
        </w:r>
        <w:proofErr w:type="spellEnd"/>
        <w:r w:rsidRPr="002C6F92">
          <w:rPr>
            <w:rPrChange w:id="2843" w:author="hong qin" w:date="2012-01-19T16:49:00Z">
              <w:rPr>
                <w:rFonts w:ascii="Times New Roman" w:hAnsi="Times New Roman"/>
              </w:rPr>
            </w:rPrChange>
          </w:rPr>
          <w:t xml:space="preserve">, T.L. Saito, A. </w:t>
        </w:r>
        <w:proofErr w:type="spellStart"/>
        <w:r w:rsidRPr="002C6F92">
          <w:rPr>
            <w:rPrChange w:id="2844" w:author="hong qin" w:date="2012-01-19T16:49:00Z">
              <w:rPr>
                <w:rFonts w:ascii="Times New Roman" w:hAnsi="Times New Roman"/>
              </w:rPr>
            </w:rPrChange>
          </w:rPr>
          <w:t>Saka</w:t>
        </w:r>
        <w:proofErr w:type="spellEnd"/>
        <w:r w:rsidRPr="002C6F92">
          <w:rPr>
            <w:rPrChange w:id="2845" w:author="hong qin" w:date="2012-01-19T16:49:00Z">
              <w:rPr>
                <w:rFonts w:ascii="Times New Roman" w:hAnsi="Times New Roman"/>
              </w:rPr>
            </w:rPrChange>
          </w:rPr>
          <w:t xml:space="preserve">, T. Fukuda, S. Ishihara, S. Oka, G. Suzuki, M. Watanabe, A. Hirata, M. </w:t>
        </w:r>
        <w:proofErr w:type="spellStart"/>
        <w:r w:rsidRPr="002C6F92">
          <w:rPr>
            <w:rPrChange w:id="2846" w:author="hong qin" w:date="2012-01-19T16:49:00Z">
              <w:rPr>
                <w:rFonts w:ascii="Times New Roman" w:hAnsi="Times New Roman"/>
              </w:rPr>
            </w:rPrChange>
          </w:rPr>
          <w:t>Ohtani</w:t>
        </w:r>
        <w:proofErr w:type="spellEnd"/>
        <w:r w:rsidRPr="002C6F92">
          <w:rPr>
            <w:rPrChange w:id="2847" w:author="hong qin" w:date="2012-01-19T16:49:00Z">
              <w:rPr>
                <w:rFonts w:ascii="Times New Roman" w:hAnsi="Times New Roman"/>
              </w:rPr>
            </w:rPrChange>
          </w:rPr>
          <w:t xml:space="preserve">, H. </w:t>
        </w:r>
        <w:proofErr w:type="spellStart"/>
        <w:r w:rsidRPr="002C6F92">
          <w:rPr>
            <w:rPrChange w:id="2848" w:author="hong qin" w:date="2012-01-19T16:49:00Z">
              <w:rPr>
                <w:rFonts w:ascii="Times New Roman" w:hAnsi="Times New Roman"/>
              </w:rPr>
            </w:rPrChange>
          </w:rPr>
          <w:t>Sawai</w:t>
        </w:r>
        <w:proofErr w:type="spellEnd"/>
        <w:r w:rsidRPr="002C6F92">
          <w:rPr>
            <w:rPrChange w:id="2849" w:author="hong qin" w:date="2012-01-19T16:49:00Z">
              <w:rPr>
                <w:rFonts w:ascii="Times New Roman" w:hAnsi="Times New Roman"/>
              </w:rPr>
            </w:rPrChange>
          </w:rPr>
          <w:t xml:space="preserve">, N. </w:t>
        </w:r>
        <w:proofErr w:type="spellStart"/>
        <w:r w:rsidRPr="002C6F92">
          <w:rPr>
            <w:rPrChange w:id="2850" w:author="hong qin" w:date="2012-01-19T16:49:00Z">
              <w:rPr>
                <w:rFonts w:ascii="Times New Roman" w:hAnsi="Times New Roman"/>
              </w:rPr>
            </w:rPrChange>
          </w:rPr>
          <w:t>Fraysse</w:t>
        </w:r>
        <w:proofErr w:type="spellEnd"/>
        <w:r w:rsidRPr="002C6F92">
          <w:rPr>
            <w:rPrChange w:id="2851" w:author="hong qin" w:date="2012-01-19T16:49:00Z">
              <w:rPr>
                <w:rFonts w:ascii="Times New Roman" w:hAnsi="Times New Roman"/>
              </w:rPr>
            </w:rPrChange>
          </w:rPr>
          <w:t xml:space="preserve">, J.P. </w:t>
        </w:r>
        <w:proofErr w:type="spellStart"/>
        <w:r w:rsidRPr="002C6F92">
          <w:rPr>
            <w:rPrChange w:id="2852" w:author="hong qin" w:date="2012-01-19T16:49:00Z">
              <w:rPr>
                <w:rFonts w:ascii="Times New Roman" w:hAnsi="Times New Roman"/>
              </w:rPr>
            </w:rPrChange>
          </w:rPr>
          <w:t>Latge</w:t>
        </w:r>
        <w:proofErr w:type="spellEnd"/>
        <w:r w:rsidRPr="002C6F92">
          <w:rPr>
            <w:rPrChange w:id="2853" w:author="hong qin" w:date="2012-01-19T16:49:00Z">
              <w:rPr>
                <w:rFonts w:ascii="Times New Roman" w:hAnsi="Times New Roman"/>
              </w:rPr>
            </w:rPrChange>
          </w:rPr>
          <w:t xml:space="preserve">, J.M. Francois, M. </w:t>
        </w:r>
        <w:proofErr w:type="spellStart"/>
        <w:r w:rsidRPr="002C6F92">
          <w:rPr>
            <w:rPrChange w:id="2854" w:author="hong qin" w:date="2012-01-19T16:49:00Z">
              <w:rPr>
                <w:rFonts w:ascii="Times New Roman" w:hAnsi="Times New Roman"/>
              </w:rPr>
            </w:rPrChange>
          </w:rPr>
          <w:t>Aebi</w:t>
        </w:r>
        <w:proofErr w:type="spellEnd"/>
        <w:r w:rsidRPr="002C6F92">
          <w:rPr>
            <w:rPrChange w:id="2855" w:author="hong qin" w:date="2012-01-19T16:49:00Z">
              <w:rPr>
                <w:rFonts w:ascii="Times New Roman" w:hAnsi="Times New Roman"/>
              </w:rPr>
            </w:rPrChange>
          </w:rPr>
          <w:t xml:space="preserve">, S. Tanaka, S. </w:t>
        </w:r>
        <w:proofErr w:type="spellStart"/>
        <w:r w:rsidRPr="002C6F92">
          <w:rPr>
            <w:rPrChange w:id="2856" w:author="hong qin" w:date="2012-01-19T16:49:00Z">
              <w:rPr>
                <w:rFonts w:ascii="Times New Roman" w:hAnsi="Times New Roman"/>
              </w:rPr>
            </w:rPrChange>
          </w:rPr>
          <w:t>Muramatsu</w:t>
        </w:r>
        <w:proofErr w:type="spellEnd"/>
        <w:r w:rsidRPr="002C6F92">
          <w:rPr>
            <w:rPrChange w:id="2857" w:author="hong qin" w:date="2012-01-19T16:49:00Z">
              <w:rPr>
                <w:rFonts w:ascii="Times New Roman" w:hAnsi="Times New Roman"/>
              </w:rPr>
            </w:rPrChange>
          </w:rPr>
          <w:t xml:space="preserve">, H. Araki, K. </w:t>
        </w:r>
        <w:proofErr w:type="spellStart"/>
        <w:r w:rsidRPr="002C6F92">
          <w:rPr>
            <w:rPrChange w:id="2858" w:author="hong qin" w:date="2012-01-19T16:49:00Z">
              <w:rPr>
                <w:rFonts w:ascii="Times New Roman" w:hAnsi="Times New Roman"/>
              </w:rPr>
            </w:rPrChange>
          </w:rPr>
          <w:t>Sonoike</w:t>
        </w:r>
        <w:proofErr w:type="spellEnd"/>
        <w:r w:rsidRPr="002C6F92">
          <w:rPr>
            <w:rPrChange w:id="2859" w:author="hong qin" w:date="2012-01-19T16:49:00Z">
              <w:rPr>
                <w:rFonts w:ascii="Times New Roman" w:hAnsi="Times New Roman"/>
              </w:rPr>
            </w:rPrChange>
          </w:rPr>
          <w:t xml:space="preserve">, S. </w:t>
        </w:r>
        <w:proofErr w:type="spellStart"/>
        <w:r w:rsidRPr="002C6F92">
          <w:rPr>
            <w:rPrChange w:id="2860" w:author="hong qin" w:date="2012-01-19T16:49:00Z">
              <w:rPr>
                <w:rFonts w:ascii="Times New Roman" w:hAnsi="Times New Roman"/>
              </w:rPr>
            </w:rPrChange>
          </w:rPr>
          <w:t>Nogami</w:t>
        </w:r>
        <w:proofErr w:type="spellEnd"/>
        <w:r w:rsidRPr="002C6F92">
          <w:rPr>
            <w:rPrChange w:id="2861" w:author="hong qin" w:date="2012-01-19T16:49:00Z">
              <w:rPr>
                <w:rFonts w:ascii="Times New Roman" w:hAnsi="Times New Roman"/>
              </w:rPr>
            </w:rPrChange>
          </w:rPr>
          <w:t xml:space="preserve">, and S. </w:t>
        </w:r>
        <w:proofErr w:type="spellStart"/>
        <w:r w:rsidRPr="002C6F92">
          <w:rPr>
            <w:rPrChange w:id="2862" w:author="hong qin" w:date="2012-01-19T16:49:00Z">
              <w:rPr>
                <w:rFonts w:ascii="Times New Roman" w:hAnsi="Times New Roman"/>
              </w:rPr>
            </w:rPrChange>
          </w:rPr>
          <w:t>Morishita</w:t>
        </w:r>
        <w:proofErr w:type="spellEnd"/>
        <w:r w:rsidRPr="002C6F92">
          <w:rPr>
            <w:rPrChange w:id="2863" w:author="hong qin" w:date="2012-01-19T16:49:00Z">
              <w:rPr>
                <w:rFonts w:ascii="Times New Roman" w:hAnsi="Times New Roman"/>
              </w:rPr>
            </w:rPrChange>
          </w:rPr>
          <w:t xml:space="preserve">, </w:t>
        </w:r>
        <w:r w:rsidRPr="002C6F92">
          <w:rPr>
            <w:i/>
            <w:rPrChange w:id="2864" w:author="hong qin" w:date="2012-01-19T16:49:00Z">
              <w:rPr>
                <w:rFonts w:ascii="Times New Roman" w:hAnsi="Times New Roman"/>
              </w:rPr>
            </w:rPrChange>
          </w:rPr>
          <w:t xml:space="preserve">High-dimensional and large-scale </w:t>
        </w:r>
        <w:proofErr w:type="spellStart"/>
        <w:r w:rsidRPr="002C6F92">
          <w:rPr>
            <w:i/>
            <w:rPrChange w:id="2865" w:author="hong qin" w:date="2012-01-19T16:49:00Z">
              <w:rPr>
                <w:rFonts w:ascii="Times New Roman" w:hAnsi="Times New Roman"/>
              </w:rPr>
            </w:rPrChange>
          </w:rPr>
          <w:t>phenotyping</w:t>
        </w:r>
        <w:proofErr w:type="spellEnd"/>
        <w:r w:rsidRPr="002C6F92">
          <w:rPr>
            <w:i/>
            <w:rPrChange w:id="2866" w:author="hong qin" w:date="2012-01-19T16:49:00Z">
              <w:rPr>
                <w:rFonts w:ascii="Times New Roman" w:hAnsi="Times New Roman"/>
              </w:rPr>
            </w:rPrChange>
          </w:rPr>
          <w:t xml:space="preserve"> of yeast mutants.</w:t>
        </w:r>
        <w:r w:rsidRPr="002C6F92">
          <w:rPr>
            <w:rPrChange w:id="2867" w:author="hong qin" w:date="2012-01-19T16:49:00Z">
              <w:rPr>
                <w:rFonts w:ascii="Times New Roman" w:hAnsi="Times New Roman"/>
              </w:rPr>
            </w:rPrChange>
          </w:rPr>
          <w:t xml:space="preserve"> Proc </w:t>
        </w:r>
        <w:proofErr w:type="spellStart"/>
        <w:r w:rsidRPr="002C6F92">
          <w:rPr>
            <w:rPrChange w:id="2868" w:author="hong qin" w:date="2012-01-19T16:49:00Z">
              <w:rPr>
                <w:rFonts w:ascii="Times New Roman" w:hAnsi="Times New Roman"/>
              </w:rPr>
            </w:rPrChange>
          </w:rPr>
          <w:t>Natl</w:t>
        </w:r>
        <w:proofErr w:type="spellEnd"/>
        <w:r w:rsidRPr="002C6F92">
          <w:rPr>
            <w:rPrChange w:id="2869" w:author="hong qin" w:date="2012-01-19T16:49:00Z">
              <w:rPr>
                <w:rFonts w:ascii="Times New Roman" w:hAnsi="Times New Roman"/>
              </w:rPr>
            </w:rPrChange>
          </w:rPr>
          <w:t xml:space="preserve"> </w:t>
        </w:r>
        <w:proofErr w:type="spellStart"/>
        <w:r w:rsidRPr="002C6F92">
          <w:rPr>
            <w:rPrChange w:id="2870" w:author="hong qin" w:date="2012-01-19T16:49:00Z">
              <w:rPr>
                <w:rFonts w:ascii="Times New Roman" w:hAnsi="Times New Roman"/>
              </w:rPr>
            </w:rPrChange>
          </w:rPr>
          <w:t>Acad</w:t>
        </w:r>
        <w:proofErr w:type="spellEnd"/>
        <w:r w:rsidRPr="002C6F92">
          <w:rPr>
            <w:rPrChange w:id="2871" w:author="hong qin" w:date="2012-01-19T16:49:00Z">
              <w:rPr>
                <w:rFonts w:ascii="Times New Roman" w:hAnsi="Times New Roman"/>
              </w:rPr>
            </w:rPrChange>
          </w:rPr>
          <w:t xml:space="preserve"> </w:t>
        </w:r>
        <w:proofErr w:type="spellStart"/>
        <w:r w:rsidRPr="002C6F92">
          <w:rPr>
            <w:rPrChange w:id="2872" w:author="hong qin" w:date="2012-01-19T16:49:00Z">
              <w:rPr>
                <w:rFonts w:ascii="Times New Roman" w:hAnsi="Times New Roman"/>
              </w:rPr>
            </w:rPrChange>
          </w:rPr>
          <w:t>Sci</w:t>
        </w:r>
        <w:proofErr w:type="spellEnd"/>
        <w:r w:rsidRPr="002C6F92">
          <w:rPr>
            <w:rPrChange w:id="2873" w:author="hong qin" w:date="2012-01-19T16:49:00Z">
              <w:rPr>
                <w:rFonts w:ascii="Times New Roman" w:hAnsi="Times New Roman"/>
              </w:rPr>
            </w:rPrChange>
          </w:rPr>
          <w:t xml:space="preserve"> U S A, 2005. </w:t>
        </w:r>
        <w:r w:rsidRPr="002C6F92">
          <w:rPr>
            <w:b/>
            <w:rPrChange w:id="2874" w:author="hong qin" w:date="2012-01-19T16:49:00Z">
              <w:rPr>
                <w:rFonts w:ascii="Times New Roman" w:hAnsi="Times New Roman"/>
              </w:rPr>
            </w:rPrChange>
          </w:rPr>
          <w:t>102</w:t>
        </w:r>
        <w:r w:rsidRPr="002C6F92">
          <w:rPr>
            <w:rPrChange w:id="2875" w:author="hong qin" w:date="2012-01-19T16:49:00Z">
              <w:rPr>
                <w:rFonts w:ascii="Times New Roman" w:hAnsi="Times New Roman"/>
              </w:rPr>
            </w:rPrChange>
          </w:rPr>
          <w:t>(52): p. 19015-20.</w:t>
        </w:r>
      </w:ins>
    </w:p>
    <w:p w:rsidR="002C6F92" w:rsidRPr="002C6F92" w:rsidRDefault="002C6F92" w:rsidP="002C6F92">
      <w:pPr>
        <w:spacing w:line="240" w:lineRule="auto"/>
        <w:ind w:left="720" w:hanging="720"/>
        <w:jc w:val="both"/>
        <w:rPr>
          <w:ins w:id="2876" w:author="hong qin" w:date="2012-01-19T16:49:00Z"/>
          <w:rPrChange w:id="2877" w:author="hong qin" w:date="2012-01-19T16:49:00Z">
            <w:rPr>
              <w:ins w:id="2878" w:author="hong qin" w:date="2012-01-19T16:49:00Z"/>
              <w:rFonts w:ascii="Times New Roman" w:hAnsi="Times New Roman"/>
            </w:rPr>
          </w:rPrChange>
        </w:rPr>
      </w:pPr>
      <w:ins w:id="2879" w:author="hong qin" w:date="2012-01-19T16:49:00Z">
        <w:r w:rsidRPr="002C6F92">
          <w:rPr>
            <w:rPrChange w:id="2880" w:author="hong qin" w:date="2012-01-19T16:49:00Z">
              <w:rPr>
                <w:rFonts w:ascii="Times New Roman" w:hAnsi="Times New Roman"/>
              </w:rPr>
            </w:rPrChange>
          </w:rPr>
          <w:t>121.</w:t>
        </w:r>
        <w:r w:rsidRPr="002C6F92">
          <w:rPr>
            <w:rPrChange w:id="2881" w:author="hong qin" w:date="2012-01-19T16:49:00Z">
              <w:rPr>
                <w:rFonts w:ascii="Times New Roman" w:hAnsi="Times New Roman"/>
              </w:rPr>
            </w:rPrChange>
          </w:rPr>
          <w:tab/>
        </w:r>
        <w:proofErr w:type="spellStart"/>
        <w:r w:rsidRPr="002C6F92">
          <w:rPr>
            <w:rPrChange w:id="2882" w:author="hong qin" w:date="2012-01-19T16:49:00Z">
              <w:rPr>
                <w:rFonts w:ascii="Times New Roman" w:hAnsi="Times New Roman"/>
              </w:rPr>
            </w:rPrChange>
          </w:rPr>
          <w:t>Breitenbach</w:t>
        </w:r>
        <w:proofErr w:type="spellEnd"/>
        <w:r w:rsidRPr="002C6F92">
          <w:rPr>
            <w:rPrChange w:id="2883" w:author="hong qin" w:date="2012-01-19T16:49:00Z">
              <w:rPr>
                <w:rFonts w:ascii="Times New Roman" w:hAnsi="Times New Roman"/>
              </w:rPr>
            </w:rPrChange>
          </w:rPr>
          <w:t xml:space="preserve">, M., P. </w:t>
        </w:r>
        <w:proofErr w:type="spellStart"/>
        <w:r w:rsidRPr="002C6F92">
          <w:rPr>
            <w:rPrChange w:id="2884" w:author="hong qin" w:date="2012-01-19T16:49:00Z">
              <w:rPr>
                <w:rFonts w:ascii="Times New Roman" w:hAnsi="Times New Roman"/>
              </w:rPr>
            </w:rPrChange>
          </w:rPr>
          <w:t>Laun</w:t>
        </w:r>
        <w:proofErr w:type="spellEnd"/>
        <w:r w:rsidRPr="002C6F92">
          <w:rPr>
            <w:rPrChange w:id="2885" w:author="hong qin" w:date="2012-01-19T16:49:00Z">
              <w:rPr>
                <w:rFonts w:ascii="Times New Roman" w:hAnsi="Times New Roman"/>
              </w:rPr>
            </w:rPrChange>
          </w:rPr>
          <w:t xml:space="preserve">, and M. </w:t>
        </w:r>
        <w:proofErr w:type="spellStart"/>
        <w:r w:rsidRPr="002C6F92">
          <w:rPr>
            <w:rPrChange w:id="2886" w:author="hong qin" w:date="2012-01-19T16:49:00Z">
              <w:rPr>
                <w:rFonts w:ascii="Times New Roman" w:hAnsi="Times New Roman"/>
              </w:rPr>
            </w:rPrChange>
          </w:rPr>
          <w:t>Gimona</w:t>
        </w:r>
        <w:proofErr w:type="spellEnd"/>
        <w:r w:rsidRPr="002C6F92">
          <w:rPr>
            <w:rPrChange w:id="2887" w:author="hong qin" w:date="2012-01-19T16:49:00Z">
              <w:rPr>
                <w:rFonts w:ascii="Times New Roman" w:hAnsi="Times New Roman"/>
              </w:rPr>
            </w:rPrChange>
          </w:rPr>
          <w:t xml:space="preserve">, </w:t>
        </w:r>
        <w:r w:rsidRPr="002C6F92">
          <w:rPr>
            <w:i/>
            <w:rPrChange w:id="2888" w:author="hong qin" w:date="2012-01-19T16:49:00Z">
              <w:rPr>
                <w:rFonts w:ascii="Times New Roman" w:hAnsi="Times New Roman"/>
              </w:rPr>
            </w:rPrChange>
          </w:rPr>
          <w:t xml:space="preserve">The </w:t>
        </w:r>
        <w:proofErr w:type="spellStart"/>
        <w:r w:rsidRPr="002C6F92">
          <w:rPr>
            <w:i/>
            <w:rPrChange w:id="2889" w:author="hong qin" w:date="2012-01-19T16:49:00Z">
              <w:rPr>
                <w:rFonts w:ascii="Times New Roman" w:hAnsi="Times New Roman"/>
              </w:rPr>
            </w:rPrChange>
          </w:rPr>
          <w:t>actin</w:t>
        </w:r>
        <w:proofErr w:type="spellEnd"/>
        <w:r w:rsidRPr="002C6F92">
          <w:rPr>
            <w:i/>
            <w:rPrChange w:id="2890" w:author="hong qin" w:date="2012-01-19T16:49:00Z">
              <w:rPr>
                <w:rFonts w:ascii="Times New Roman" w:hAnsi="Times New Roman"/>
              </w:rPr>
            </w:rPrChange>
          </w:rPr>
          <w:t xml:space="preserve"> cytoskeleton, RAS-</w:t>
        </w:r>
        <w:proofErr w:type="spellStart"/>
        <w:r w:rsidRPr="002C6F92">
          <w:rPr>
            <w:i/>
            <w:rPrChange w:id="2891" w:author="hong qin" w:date="2012-01-19T16:49:00Z">
              <w:rPr>
                <w:rFonts w:ascii="Times New Roman" w:hAnsi="Times New Roman"/>
              </w:rPr>
            </w:rPrChange>
          </w:rPr>
          <w:t>cAMP</w:t>
        </w:r>
        <w:proofErr w:type="spellEnd"/>
        <w:r w:rsidRPr="002C6F92">
          <w:rPr>
            <w:i/>
            <w:rPrChange w:id="2892" w:author="hong qin" w:date="2012-01-19T16:49:00Z">
              <w:rPr>
                <w:rFonts w:ascii="Times New Roman" w:hAnsi="Times New Roman"/>
              </w:rPr>
            </w:rPrChange>
          </w:rPr>
          <w:t xml:space="preserve"> signaling and mitochondrial ROS in yeast apoptosis.</w:t>
        </w:r>
        <w:r w:rsidRPr="002C6F92">
          <w:rPr>
            <w:rPrChange w:id="2893" w:author="hong qin" w:date="2012-01-19T16:49:00Z">
              <w:rPr>
                <w:rFonts w:ascii="Times New Roman" w:hAnsi="Times New Roman"/>
              </w:rPr>
            </w:rPrChange>
          </w:rPr>
          <w:t xml:space="preserve"> </w:t>
        </w:r>
        <w:proofErr w:type="gramStart"/>
        <w:r w:rsidRPr="002C6F92">
          <w:rPr>
            <w:rPrChange w:id="2894" w:author="hong qin" w:date="2012-01-19T16:49:00Z">
              <w:rPr>
                <w:rFonts w:ascii="Times New Roman" w:hAnsi="Times New Roman"/>
              </w:rPr>
            </w:rPrChange>
          </w:rPr>
          <w:t xml:space="preserve">Trends Cell </w:t>
        </w:r>
        <w:proofErr w:type="spellStart"/>
        <w:r w:rsidRPr="002C6F92">
          <w:rPr>
            <w:rPrChange w:id="2895" w:author="hong qin" w:date="2012-01-19T16:49:00Z">
              <w:rPr>
                <w:rFonts w:ascii="Times New Roman" w:hAnsi="Times New Roman"/>
              </w:rPr>
            </w:rPrChange>
          </w:rPr>
          <w:t>Biol</w:t>
        </w:r>
        <w:proofErr w:type="spellEnd"/>
        <w:r w:rsidRPr="002C6F92">
          <w:rPr>
            <w:rPrChange w:id="2896" w:author="hong qin" w:date="2012-01-19T16:49:00Z">
              <w:rPr>
                <w:rFonts w:ascii="Times New Roman" w:hAnsi="Times New Roman"/>
              </w:rPr>
            </w:rPrChange>
          </w:rPr>
          <w:t>, 2005.</w:t>
        </w:r>
        <w:proofErr w:type="gramEnd"/>
        <w:r w:rsidRPr="002C6F92">
          <w:rPr>
            <w:rPrChange w:id="2897" w:author="hong qin" w:date="2012-01-19T16:49:00Z">
              <w:rPr>
                <w:rFonts w:ascii="Times New Roman" w:hAnsi="Times New Roman"/>
              </w:rPr>
            </w:rPrChange>
          </w:rPr>
          <w:t xml:space="preserve"> </w:t>
        </w:r>
        <w:r w:rsidRPr="002C6F92">
          <w:rPr>
            <w:b/>
            <w:rPrChange w:id="2898" w:author="hong qin" w:date="2012-01-19T16:49:00Z">
              <w:rPr>
                <w:rFonts w:ascii="Times New Roman" w:hAnsi="Times New Roman"/>
              </w:rPr>
            </w:rPrChange>
          </w:rPr>
          <w:t>15</w:t>
        </w:r>
        <w:r w:rsidRPr="002C6F92">
          <w:rPr>
            <w:rPrChange w:id="2899" w:author="hong qin" w:date="2012-01-19T16:49:00Z">
              <w:rPr>
                <w:rFonts w:ascii="Times New Roman" w:hAnsi="Times New Roman"/>
              </w:rPr>
            </w:rPrChange>
          </w:rPr>
          <w:t>(12): p. 637-9.</w:t>
        </w:r>
      </w:ins>
    </w:p>
    <w:p w:rsidR="002C6F92" w:rsidRPr="002C6F92" w:rsidRDefault="002C6F92" w:rsidP="002C6F92">
      <w:pPr>
        <w:spacing w:line="240" w:lineRule="auto"/>
        <w:ind w:left="720" w:hanging="720"/>
        <w:jc w:val="both"/>
        <w:rPr>
          <w:ins w:id="2900" w:author="hong qin" w:date="2012-01-19T16:49:00Z"/>
          <w:rPrChange w:id="2901" w:author="hong qin" w:date="2012-01-19T16:49:00Z">
            <w:rPr>
              <w:ins w:id="2902" w:author="hong qin" w:date="2012-01-19T16:49:00Z"/>
              <w:rFonts w:ascii="Times New Roman" w:hAnsi="Times New Roman"/>
            </w:rPr>
          </w:rPrChange>
        </w:rPr>
      </w:pPr>
      <w:ins w:id="2903" w:author="hong qin" w:date="2012-01-19T16:49:00Z">
        <w:r w:rsidRPr="002C6F92">
          <w:rPr>
            <w:rPrChange w:id="2904" w:author="hong qin" w:date="2012-01-19T16:49:00Z">
              <w:rPr>
                <w:rFonts w:ascii="Times New Roman" w:hAnsi="Times New Roman"/>
              </w:rPr>
            </w:rPrChange>
          </w:rPr>
          <w:t>122.</w:t>
        </w:r>
        <w:r w:rsidRPr="002C6F92">
          <w:rPr>
            <w:rPrChange w:id="2905" w:author="hong qin" w:date="2012-01-19T16:49:00Z">
              <w:rPr>
                <w:rFonts w:ascii="Times New Roman" w:hAnsi="Times New Roman"/>
              </w:rPr>
            </w:rPrChange>
          </w:rPr>
          <w:tab/>
          <w:t xml:space="preserve">Muller, I., </w:t>
        </w:r>
        <w:r w:rsidRPr="002C6F92">
          <w:rPr>
            <w:i/>
            <w:rPrChange w:id="2906" w:author="hong qin" w:date="2012-01-19T16:49:00Z">
              <w:rPr>
                <w:rFonts w:ascii="Times New Roman" w:hAnsi="Times New Roman"/>
              </w:rPr>
            </w:rPrChange>
          </w:rPr>
          <w:t xml:space="preserve">Experiments on ageing in single cells of </w:t>
        </w:r>
        <w:proofErr w:type="spellStart"/>
        <w:r w:rsidRPr="002C6F92">
          <w:rPr>
            <w:i/>
            <w:rPrChange w:id="2907" w:author="hong qin" w:date="2012-01-19T16:49:00Z">
              <w:rPr>
                <w:rFonts w:ascii="Times New Roman" w:hAnsi="Times New Roman"/>
              </w:rPr>
            </w:rPrChange>
          </w:rPr>
          <w:t>Saccharomyces</w:t>
        </w:r>
        <w:proofErr w:type="spellEnd"/>
        <w:r w:rsidRPr="002C6F92">
          <w:rPr>
            <w:i/>
            <w:rPrChange w:id="2908" w:author="hong qin" w:date="2012-01-19T16:49:00Z">
              <w:rPr>
                <w:rFonts w:ascii="Times New Roman" w:hAnsi="Times New Roman"/>
              </w:rPr>
            </w:rPrChange>
          </w:rPr>
          <w:t xml:space="preserve"> </w:t>
        </w:r>
        <w:proofErr w:type="spellStart"/>
        <w:r w:rsidRPr="002C6F92">
          <w:rPr>
            <w:i/>
            <w:rPrChange w:id="2909" w:author="hong qin" w:date="2012-01-19T16:49:00Z">
              <w:rPr>
                <w:rFonts w:ascii="Times New Roman" w:hAnsi="Times New Roman"/>
              </w:rPr>
            </w:rPrChange>
          </w:rPr>
          <w:t>cerevisiae</w:t>
        </w:r>
        <w:proofErr w:type="spellEnd"/>
        <w:r w:rsidRPr="002C6F92">
          <w:rPr>
            <w:i/>
            <w:rPrChange w:id="2910" w:author="hong qin" w:date="2012-01-19T16:49:00Z">
              <w:rPr>
                <w:rFonts w:ascii="Times New Roman" w:hAnsi="Times New Roman"/>
              </w:rPr>
            </w:rPrChange>
          </w:rPr>
          <w:t>.</w:t>
        </w:r>
        <w:r w:rsidRPr="002C6F92">
          <w:rPr>
            <w:rPrChange w:id="2911" w:author="hong qin" w:date="2012-01-19T16:49:00Z">
              <w:rPr>
                <w:rFonts w:ascii="Times New Roman" w:hAnsi="Times New Roman"/>
              </w:rPr>
            </w:rPrChange>
          </w:rPr>
          <w:t xml:space="preserve"> </w:t>
        </w:r>
        <w:proofErr w:type="gramStart"/>
        <w:r w:rsidRPr="002C6F92">
          <w:rPr>
            <w:rPrChange w:id="2912" w:author="hong qin" w:date="2012-01-19T16:49:00Z">
              <w:rPr>
                <w:rFonts w:ascii="Times New Roman" w:hAnsi="Times New Roman"/>
              </w:rPr>
            </w:rPrChange>
          </w:rPr>
          <w:t xml:space="preserve">Arch </w:t>
        </w:r>
        <w:proofErr w:type="spellStart"/>
        <w:r w:rsidRPr="002C6F92">
          <w:rPr>
            <w:rPrChange w:id="2913" w:author="hong qin" w:date="2012-01-19T16:49:00Z">
              <w:rPr>
                <w:rFonts w:ascii="Times New Roman" w:hAnsi="Times New Roman"/>
              </w:rPr>
            </w:rPrChange>
          </w:rPr>
          <w:t>Mikrobiol</w:t>
        </w:r>
        <w:proofErr w:type="spellEnd"/>
        <w:r w:rsidRPr="002C6F92">
          <w:rPr>
            <w:rPrChange w:id="2914" w:author="hong qin" w:date="2012-01-19T16:49:00Z">
              <w:rPr>
                <w:rFonts w:ascii="Times New Roman" w:hAnsi="Times New Roman"/>
              </w:rPr>
            </w:rPrChange>
          </w:rPr>
          <w:t>, 1971.</w:t>
        </w:r>
        <w:proofErr w:type="gramEnd"/>
        <w:r w:rsidRPr="002C6F92">
          <w:rPr>
            <w:rPrChange w:id="2915" w:author="hong qin" w:date="2012-01-19T16:49:00Z">
              <w:rPr>
                <w:rFonts w:ascii="Times New Roman" w:hAnsi="Times New Roman"/>
              </w:rPr>
            </w:rPrChange>
          </w:rPr>
          <w:t xml:space="preserve"> </w:t>
        </w:r>
        <w:r w:rsidRPr="002C6F92">
          <w:rPr>
            <w:b/>
            <w:rPrChange w:id="2916" w:author="hong qin" w:date="2012-01-19T16:49:00Z">
              <w:rPr>
                <w:rFonts w:ascii="Times New Roman" w:hAnsi="Times New Roman"/>
              </w:rPr>
            </w:rPrChange>
          </w:rPr>
          <w:t>77</w:t>
        </w:r>
        <w:r w:rsidRPr="002C6F92">
          <w:rPr>
            <w:rPrChange w:id="2917" w:author="hong qin" w:date="2012-01-19T16:49:00Z">
              <w:rPr>
                <w:rFonts w:ascii="Times New Roman" w:hAnsi="Times New Roman"/>
              </w:rPr>
            </w:rPrChange>
          </w:rPr>
          <w:t>(1): p. 20-5.</w:t>
        </w:r>
      </w:ins>
    </w:p>
    <w:p w:rsidR="002C6F92" w:rsidRPr="002C6F92" w:rsidRDefault="002C6F92" w:rsidP="002C6F92">
      <w:pPr>
        <w:spacing w:line="240" w:lineRule="auto"/>
        <w:ind w:left="720" w:hanging="720"/>
        <w:jc w:val="both"/>
        <w:rPr>
          <w:ins w:id="2918" w:author="hong qin" w:date="2012-01-19T16:49:00Z"/>
          <w:rPrChange w:id="2919" w:author="hong qin" w:date="2012-01-19T16:49:00Z">
            <w:rPr>
              <w:ins w:id="2920" w:author="hong qin" w:date="2012-01-19T16:49:00Z"/>
              <w:rFonts w:ascii="Times New Roman" w:hAnsi="Times New Roman"/>
            </w:rPr>
          </w:rPrChange>
        </w:rPr>
      </w:pPr>
      <w:ins w:id="2921" w:author="hong qin" w:date="2012-01-19T16:49:00Z">
        <w:r w:rsidRPr="002C6F92">
          <w:rPr>
            <w:rPrChange w:id="2922" w:author="hong qin" w:date="2012-01-19T16:49:00Z">
              <w:rPr>
                <w:rFonts w:ascii="Times New Roman" w:hAnsi="Times New Roman"/>
              </w:rPr>
            </w:rPrChange>
          </w:rPr>
          <w:t>123.</w:t>
        </w:r>
        <w:r w:rsidRPr="002C6F92">
          <w:rPr>
            <w:rPrChange w:id="2923" w:author="hong qin" w:date="2012-01-19T16:49:00Z">
              <w:rPr>
                <w:rFonts w:ascii="Times New Roman" w:hAnsi="Times New Roman"/>
              </w:rPr>
            </w:rPrChange>
          </w:rPr>
          <w:tab/>
        </w:r>
        <w:proofErr w:type="spellStart"/>
        <w:r w:rsidRPr="002C6F92">
          <w:rPr>
            <w:rPrChange w:id="2924" w:author="hong qin" w:date="2012-01-19T16:49:00Z">
              <w:rPr>
                <w:rFonts w:ascii="Times New Roman" w:hAnsi="Times New Roman"/>
              </w:rPr>
            </w:rPrChange>
          </w:rPr>
          <w:t>Madeo</w:t>
        </w:r>
        <w:proofErr w:type="spellEnd"/>
        <w:r w:rsidRPr="002C6F92">
          <w:rPr>
            <w:rPrChange w:id="2925" w:author="hong qin" w:date="2012-01-19T16:49:00Z">
              <w:rPr>
                <w:rFonts w:ascii="Times New Roman" w:hAnsi="Times New Roman"/>
              </w:rPr>
            </w:rPrChange>
          </w:rPr>
          <w:t xml:space="preserve">, F., E. </w:t>
        </w:r>
        <w:proofErr w:type="spellStart"/>
        <w:r w:rsidRPr="002C6F92">
          <w:rPr>
            <w:rPrChange w:id="2926" w:author="hong qin" w:date="2012-01-19T16:49:00Z">
              <w:rPr>
                <w:rFonts w:ascii="Times New Roman" w:hAnsi="Times New Roman"/>
              </w:rPr>
            </w:rPrChange>
          </w:rPr>
          <w:t>Herker</w:t>
        </w:r>
        <w:proofErr w:type="spellEnd"/>
        <w:r w:rsidRPr="002C6F92">
          <w:rPr>
            <w:rPrChange w:id="2927" w:author="hong qin" w:date="2012-01-19T16:49:00Z">
              <w:rPr>
                <w:rFonts w:ascii="Times New Roman" w:hAnsi="Times New Roman"/>
              </w:rPr>
            </w:rPrChange>
          </w:rPr>
          <w:t xml:space="preserve">, C. </w:t>
        </w:r>
        <w:proofErr w:type="spellStart"/>
        <w:r w:rsidRPr="002C6F92">
          <w:rPr>
            <w:rPrChange w:id="2928" w:author="hong qin" w:date="2012-01-19T16:49:00Z">
              <w:rPr>
                <w:rFonts w:ascii="Times New Roman" w:hAnsi="Times New Roman"/>
              </w:rPr>
            </w:rPrChange>
          </w:rPr>
          <w:t>Maldener</w:t>
        </w:r>
        <w:proofErr w:type="spellEnd"/>
        <w:r w:rsidRPr="002C6F92">
          <w:rPr>
            <w:rPrChange w:id="2929" w:author="hong qin" w:date="2012-01-19T16:49:00Z">
              <w:rPr>
                <w:rFonts w:ascii="Times New Roman" w:hAnsi="Times New Roman"/>
              </w:rPr>
            </w:rPrChange>
          </w:rPr>
          <w:t xml:space="preserve">, S. </w:t>
        </w:r>
        <w:proofErr w:type="spellStart"/>
        <w:r w:rsidRPr="002C6F92">
          <w:rPr>
            <w:rPrChange w:id="2930" w:author="hong qin" w:date="2012-01-19T16:49:00Z">
              <w:rPr>
                <w:rFonts w:ascii="Times New Roman" w:hAnsi="Times New Roman"/>
              </w:rPr>
            </w:rPrChange>
          </w:rPr>
          <w:t>Wissing</w:t>
        </w:r>
        <w:proofErr w:type="spellEnd"/>
        <w:r w:rsidRPr="002C6F92">
          <w:rPr>
            <w:rPrChange w:id="2931" w:author="hong qin" w:date="2012-01-19T16:49:00Z">
              <w:rPr>
                <w:rFonts w:ascii="Times New Roman" w:hAnsi="Times New Roman"/>
              </w:rPr>
            </w:rPrChange>
          </w:rPr>
          <w:t xml:space="preserve">, S. </w:t>
        </w:r>
        <w:proofErr w:type="spellStart"/>
        <w:r w:rsidRPr="002C6F92">
          <w:rPr>
            <w:rPrChange w:id="2932" w:author="hong qin" w:date="2012-01-19T16:49:00Z">
              <w:rPr>
                <w:rFonts w:ascii="Times New Roman" w:hAnsi="Times New Roman"/>
              </w:rPr>
            </w:rPrChange>
          </w:rPr>
          <w:t>Lachelt</w:t>
        </w:r>
        <w:proofErr w:type="spellEnd"/>
        <w:r w:rsidRPr="002C6F92">
          <w:rPr>
            <w:rPrChange w:id="2933" w:author="hong qin" w:date="2012-01-19T16:49:00Z">
              <w:rPr>
                <w:rFonts w:ascii="Times New Roman" w:hAnsi="Times New Roman"/>
              </w:rPr>
            </w:rPrChange>
          </w:rPr>
          <w:t xml:space="preserve">, M. </w:t>
        </w:r>
        <w:proofErr w:type="spellStart"/>
        <w:r w:rsidRPr="002C6F92">
          <w:rPr>
            <w:rPrChange w:id="2934" w:author="hong qin" w:date="2012-01-19T16:49:00Z">
              <w:rPr>
                <w:rFonts w:ascii="Times New Roman" w:hAnsi="Times New Roman"/>
              </w:rPr>
            </w:rPrChange>
          </w:rPr>
          <w:t>Herlan</w:t>
        </w:r>
        <w:proofErr w:type="spellEnd"/>
        <w:r w:rsidRPr="002C6F92">
          <w:rPr>
            <w:rPrChange w:id="2935" w:author="hong qin" w:date="2012-01-19T16:49:00Z">
              <w:rPr>
                <w:rFonts w:ascii="Times New Roman" w:hAnsi="Times New Roman"/>
              </w:rPr>
            </w:rPrChange>
          </w:rPr>
          <w:t xml:space="preserve">, M. Fehr, K. </w:t>
        </w:r>
        <w:proofErr w:type="spellStart"/>
        <w:r w:rsidRPr="002C6F92">
          <w:rPr>
            <w:rPrChange w:id="2936" w:author="hong qin" w:date="2012-01-19T16:49:00Z">
              <w:rPr>
                <w:rFonts w:ascii="Times New Roman" w:hAnsi="Times New Roman"/>
              </w:rPr>
            </w:rPrChange>
          </w:rPr>
          <w:t>Lauber</w:t>
        </w:r>
        <w:proofErr w:type="spellEnd"/>
        <w:r w:rsidRPr="002C6F92">
          <w:rPr>
            <w:rPrChange w:id="2937" w:author="hong qin" w:date="2012-01-19T16:49:00Z">
              <w:rPr>
                <w:rFonts w:ascii="Times New Roman" w:hAnsi="Times New Roman"/>
              </w:rPr>
            </w:rPrChange>
          </w:rPr>
          <w:t xml:space="preserve">, S.J. </w:t>
        </w:r>
        <w:proofErr w:type="spellStart"/>
        <w:r w:rsidRPr="002C6F92">
          <w:rPr>
            <w:rPrChange w:id="2938" w:author="hong qin" w:date="2012-01-19T16:49:00Z">
              <w:rPr>
                <w:rFonts w:ascii="Times New Roman" w:hAnsi="Times New Roman"/>
              </w:rPr>
            </w:rPrChange>
          </w:rPr>
          <w:t>Sigrist</w:t>
        </w:r>
        <w:proofErr w:type="spellEnd"/>
        <w:r w:rsidRPr="002C6F92">
          <w:rPr>
            <w:rPrChange w:id="2939" w:author="hong qin" w:date="2012-01-19T16:49:00Z">
              <w:rPr>
                <w:rFonts w:ascii="Times New Roman" w:hAnsi="Times New Roman"/>
              </w:rPr>
            </w:rPrChange>
          </w:rPr>
          <w:t xml:space="preserve">, S. </w:t>
        </w:r>
        <w:proofErr w:type="spellStart"/>
        <w:r w:rsidRPr="002C6F92">
          <w:rPr>
            <w:rPrChange w:id="2940" w:author="hong qin" w:date="2012-01-19T16:49:00Z">
              <w:rPr>
                <w:rFonts w:ascii="Times New Roman" w:hAnsi="Times New Roman"/>
              </w:rPr>
            </w:rPrChange>
          </w:rPr>
          <w:t>Wesselborg</w:t>
        </w:r>
        <w:proofErr w:type="spellEnd"/>
        <w:r w:rsidRPr="002C6F92">
          <w:rPr>
            <w:rPrChange w:id="2941" w:author="hong qin" w:date="2012-01-19T16:49:00Z">
              <w:rPr>
                <w:rFonts w:ascii="Times New Roman" w:hAnsi="Times New Roman"/>
              </w:rPr>
            </w:rPrChange>
          </w:rPr>
          <w:t xml:space="preserve">, and K.U. </w:t>
        </w:r>
        <w:proofErr w:type="spellStart"/>
        <w:r w:rsidRPr="002C6F92">
          <w:rPr>
            <w:rPrChange w:id="2942" w:author="hong qin" w:date="2012-01-19T16:49:00Z">
              <w:rPr>
                <w:rFonts w:ascii="Times New Roman" w:hAnsi="Times New Roman"/>
              </w:rPr>
            </w:rPrChange>
          </w:rPr>
          <w:t>Frohlich</w:t>
        </w:r>
        <w:proofErr w:type="spellEnd"/>
        <w:r w:rsidRPr="002C6F92">
          <w:rPr>
            <w:rPrChange w:id="2943" w:author="hong qin" w:date="2012-01-19T16:49:00Z">
              <w:rPr>
                <w:rFonts w:ascii="Times New Roman" w:hAnsi="Times New Roman"/>
              </w:rPr>
            </w:rPrChange>
          </w:rPr>
          <w:t xml:space="preserve">, </w:t>
        </w:r>
        <w:r w:rsidRPr="002C6F92">
          <w:rPr>
            <w:i/>
            <w:rPrChange w:id="2944" w:author="hong qin" w:date="2012-01-19T16:49:00Z">
              <w:rPr>
                <w:rFonts w:ascii="Times New Roman" w:hAnsi="Times New Roman"/>
              </w:rPr>
            </w:rPrChange>
          </w:rPr>
          <w:t xml:space="preserve">A </w:t>
        </w:r>
        <w:proofErr w:type="spellStart"/>
        <w:r w:rsidRPr="002C6F92">
          <w:rPr>
            <w:i/>
            <w:rPrChange w:id="2945" w:author="hong qin" w:date="2012-01-19T16:49:00Z">
              <w:rPr>
                <w:rFonts w:ascii="Times New Roman" w:hAnsi="Times New Roman"/>
              </w:rPr>
            </w:rPrChange>
          </w:rPr>
          <w:t>caspase</w:t>
        </w:r>
        <w:proofErr w:type="spellEnd"/>
        <w:r w:rsidRPr="002C6F92">
          <w:rPr>
            <w:i/>
            <w:rPrChange w:id="2946" w:author="hong qin" w:date="2012-01-19T16:49:00Z">
              <w:rPr>
                <w:rFonts w:ascii="Times New Roman" w:hAnsi="Times New Roman"/>
              </w:rPr>
            </w:rPrChange>
          </w:rPr>
          <w:t>-related protease regulates apoptosis in yeast.</w:t>
        </w:r>
        <w:r w:rsidRPr="002C6F92">
          <w:rPr>
            <w:rPrChange w:id="2947" w:author="hong qin" w:date="2012-01-19T16:49:00Z">
              <w:rPr>
                <w:rFonts w:ascii="Times New Roman" w:hAnsi="Times New Roman"/>
              </w:rPr>
            </w:rPrChange>
          </w:rPr>
          <w:t xml:space="preserve"> </w:t>
        </w:r>
        <w:proofErr w:type="gramStart"/>
        <w:r w:rsidRPr="002C6F92">
          <w:rPr>
            <w:rPrChange w:id="2948" w:author="hong qin" w:date="2012-01-19T16:49:00Z">
              <w:rPr>
                <w:rFonts w:ascii="Times New Roman" w:hAnsi="Times New Roman"/>
              </w:rPr>
            </w:rPrChange>
          </w:rPr>
          <w:t>Mol Cell, 2002.</w:t>
        </w:r>
        <w:proofErr w:type="gramEnd"/>
        <w:r w:rsidRPr="002C6F92">
          <w:rPr>
            <w:rPrChange w:id="2949" w:author="hong qin" w:date="2012-01-19T16:49:00Z">
              <w:rPr>
                <w:rFonts w:ascii="Times New Roman" w:hAnsi="Times New Roman"/>
              </w:rPr>
            </w:rPrChange>
          </w:rPr>
          <w:t xml:space="preserve"> </w:t>
        </w:r>
        <w:r w:rsidRPr="002C6F92">
          <w:rPr>
            <w:b/>
            <w:rPrChange w:id="2950" w:author="hong qin" w:date="2012-01-19T16:49:00Z">
              <w:rPr>
                <w:rFonts w:ascii="Times New Roman" w:hAnsi="Times New Roman"/>
              </w:rPr>
            </w:rPrChange>
          </w:rPr>
          <w:t>9</w:t>
        </w:r>
        <w:r w:rsidRPr="002C6F92">
          <w:rPr>
            <w:rPrChange w:id="2951" w:author="hong qin" w:date="2012-01-19T16:49:00Z">
              <w:rPr>
                <w:rFonts w:ascii="Times New Roman" w:hAnsi="Times New Roman"/>
              </w:rPr>
            </w:rPrChange>
          </w:rPr>
          <w:t>(4): p. 911-7.</w:t>
        </w:r>
      </w:ins>
    </w:p>
    <w:p w:rsidR="002C6F92" w:rsidRPr="002C6F92" w:rsidRDefault="002C6F92" w:rsidP="002C6F92">
      <w:pPr>
        <w:spacing w:line="240" w:lineRule="auto"/>
        <w:ind w:left="720" w:hanging="720"/>
        <w:jc w:val="both"/>
        <w:rPr>
          <w:ins w:id="2952" w:author="hong qin" w:date="2012-01-19T16:49:00Z"/>
          <w:rPrChange w:id="2953" w:author="hong qin" w:date="2012-01-19T16:49:00Z">
            <w:rPr>
              <w:ins w:id="2954" w:author="hong qin" w:date="2012-01-19T16:49:00Z"/>
              <w:rFonts w:ascii="Times New Roman" w:hAnsi="Times New Roman"/>
            </w:rPr>
          </w:rPrChange>
        </w:rPr>
      </w:pPr>
      <w:ins w:id="2955" w:author="hong qin" w:date="2012-01-19T16:49:00Z">
        <w:r w:rsidRPr="002C6F92">
          <w:rPr>
            <w:rPrChange w:id="2956" w:author="hong qin" w:date="2012-01-19T16:49:00Z">
              <w:rPr>
                <w:rFonts w:ascii="Times New Roman" w:hAnsi="Times New Roman"/>
              </w:rPr>
            </w:rPrChange>
          </w:rPr>
          <w:t>124.</w:t>
        </w:r>
        <w:r w:rsidRPr="002C6F92">
          <w:rPr>
            <w:rPrChange w:id="2957" w:author="hong qin" w:date="2012-01-19T16:49:00Z">
              <w:rPr>
                <w:rFonts w:ascii="Times New Roman" w:hAnsi="Times New Roman"/>
              </w:rPr>
            </w:rPrChange>
          </w:rPr>
          <w:tab/>
          <w:t xml:space="preserve">Lillie, S.H. and J.R. Pringle, </w:t>
        </w:r>
        <w:r w:rsidRPr="002C6F92">
          <w:rPr>
            <w:i/>
            <w:rPrChange w:id="2958" w:author="hong qin" w:date="2012-01-19T16:49:00Z">
              <w:rPr>
                <w:rFonts w:ascii="Times New Roman" w:hAnsi="Times New Roman"/>
              </w:rPr>
            </w:rPrChange>
          </w:rPr>
          <w:t xml:space="preserve">Reserve carbohydrate metabolism in </w:t>
        </w:r>
        <w:proofErr w:type="spellStart"/>
        <w:r w:rsidRPr="002C6F92">
          <w:rPr>
            <w:i/>
            <w:rPrChange w:id="2959" w:author="hong qin" w:date="2012-01-19T16:49:00Z">
              <w:rPr>
                <w:rFonts w:ascii="Times New Roman" w:hAnsi="Times New Roman"/>
              </w:rPr>
            </w:rPrChange>
          </w:rPr>
          <w:t>Saccharomyces</w:t>
        </w:r>
        <w:proofErr w:type="spellEnd"/>
        <w:r w:rsidRPr="002C6F92">
          <w:rPr>
            <w:i/>
            <w:rPrChange w:id="2960" w:author="hong qin" w:date="2012-01-19T16:49:00Z">
              <w:rPr>
                <w:rFonts w:ascii="Times New Roman" w:hAnsi="Times New Roman"/>
              </w:rPr>
            </w:rPrChange>
          </w:rPr>
          <w:t xml:space="preserve"> </w:t>
        </w:r>
        <w:proofErr w:type="spellStart"/>
        <w:r w:rsidRPr="002C6F92">
          <w:rPr>
            <w:i/>
            <w:rPrChange w:id="2961" w:author="hong qin" w:date="2012-01-19T16:49:00Z">
              <w:rPr>
                <w:rFonts w:ascii="Times New Roman" w:hAnsi="Times New Roman"/>
              </w:rPr>
            </w:rPrChange>
          </w:rPr>
          <w:t>cerevisiae</w:t>
        </w:r>
        <w:proofErr w:type="spellEnd"/>
        <w:r w:rsidRPr="002C6F92">
          <w:rPr>
            <w:i/>
            <w:rPrChange w:id="2962" w:author="hong qin" w:date="2012-01-19T16:49:00Z">
              <w:rPr>
                <w:rFonts w:ascii="Times New Roman" w:hAnsi="Times New Roman"/>
              </w:rPr>
            </w:rPrChange>
          </w:rPr>
          <w:t>: responses to nutrient limitation.</w:t>
        </w:r>
        <w:r w:rsidRPr="002C6F92">
          <w:rPr>
            <w:rPrChange w:id="2963" w:author="hong qin" w:date="2012-01-19T16:49:00Z">
              <w:rPr>
                <w:rFonts w:ascii="Times New Roman" w:hAnsi="Times New Roman"/>
              </w:rPr>
            </w:rPrChange>
          </w:rPr>
          <w:t xml:space="preserve"> </w:t>
        </w:r>
        <w:proofErr w:type="gramStart"/>
        <w:r w:rsidRPr="002C6F92">
          <w:rPr>
            <w:rPrChange w:id="2964" w:author="hong qin" w:date="2012-01-19T16:49:00Z">
              <w:rPr>
                <w:rFonts w:ascii="Times New Roman" w:hAnsi="Times New Roman"/>
              </w:rPr>
            </w:rPrChange>
          </w:rPr>
          <w:t xml:space="preserve">J </w:t>
        </w:r>
        <w:proofErr w:type="spellStart"/>
        <w:r w:rsidRPr="002C6F92">
          <w:rPr>
            <w:rPrChange w:id="2965" w:author="hong qin" w:date="2012-01-19T16:49:00Z">
              <w:rPr>
                <w:rFonts w:ascii="Times New Roman" w:hAnsi="Times New Roman"/>
              </w:rPr>
            </w:rPrChange>
          </w:rPr>
          <w:t>Bacteriol</w:t>
        </w:r>
        <w:proofErr w:type="spellEnd"/>
        <w:r w:rsidRPr="002C6F92">
          <w:rPr>
            <w:rPrChange w:id="2966" w:author="hong qin" w:date="2012-01-19T16:49:00Z">
              <w:rPr>
                <w:rFonts w:ascii="Times New Roman" w:hAnsi="Times New Roman"/>
              </w:rPr>
            </w:rPrChange>
          </w:rPr>
          <w:t>, 1980.</w:t>
        </w:r>
        <w:proofErr w:type="gramEnd"/>
        <w:r w:rsidRPr="002C6F92">
          <w:rPr>
            <w:rPrChange w:id="2967" w:author="hong qin" w:date="2012-01-19T16:49:00Z">
              <w:rPr>
                <w:rFonts w:ascii="Times New Roman" w:hAnsi="Times New Roman"/>
              </w:rPr>
            </w:rPrChange>
          </w:rPr>
          <w:t xml:space="preserve"> </w:t>
        </w:r>
        <w:r w:rsidRPr="002C6F92">
          <w:rPr>
            <w:b/>
            <w:rPrChange w:id="2968" w:author="hong qin" w:date="2012-01-19T16:49:00Z">
              <w:rPr>
                <w:rFonts w:ascii="Times New Roman" w:hAnsi="Times New Roman"/>
              </w:rPr>
            </w:rPrChange>
          </w:rPr>
          <w:t>143</w:t>
        </w:r>
        <w:r w:rsidRPr="002C6F92">
          <w:rPr>
            <w:rPrChange w:id="2969" w:author="hong qin" w:date="2012-01-19T16:49:00Z">
              <w:rPr>
                <w:rFonts w:ascii="Times New Roman" w:hAnsi="Times New Roman"/>
              </w:rPr>
            </w:rPrChange>
          </w:rPr>
          <w:t>(3): p. 1384-94.</w:t>
        </w:r>
      </w:ins>
    </w:p>
    <w:p w:rsidR="002C6F92" w:rsidRPr="002C6F92" w:rsidRDefault="002C6F92" w:rsidP="002C6F92">
      <w:pPr>
        <w:spacing w:line="240" w:lineRule="auto"/>
        <w:ind w:left="720" w:hanging="720"/>
        <w:jc w:val="both"/>
        <w:rPr>
          <w:ins w:id="2970" w:author="hong qin" w:date="2012-01-19T16:49:00Z"/>
          <w:rPrChange w:id="2971" w:author="hong qin" w:date="2012-01-19T16:49:00Z">
            <w:rPr>
              <w:ins w:id="2972" w:author="hong qin" w:date="2012-01-19T16:49:00Z"/>
              <w:rFonts w:ascii="Times New Roman" w:hAnsi="Times New Roman"/>
            </w:rPr>
          </w:rPrChange>
        </w:rPr>
      </w:pPr>
      <w:ins w:id="2973" w:author="hong qin" w:date="2012-01-19T16:49:00Z">
        <w:r w:rsidRPr="002C6F92">
          <w:rPr>
            <w:rPrChange w:id="2974" w:author="hong qin" w:date="2012-01-19T16:49:00Z">
              <w:rPr>
                <w:rFonts w:ascii="Times New Roman" w:hAnsi="Times New Roman"/>
              </w:rPr>
            </w:rPrChange>
          </w:rPr>
          <w:t>125.</w:t>
        </w:r>
        <w:r w:rsidRPr="002C6F92">
          <w:rPr>
            <w:rPrChange w:id="2975" w:author="hong qin" w:date="2012-01-19T16:49:00Z">
              <w:rPr>
                <w:rFonts w:ascii="Times New Roman" w:hAnsi="Times New Roman"/>
              </w:rPr>
            </w:rPrChange>
          </w:rPr>
          <w:tab/>
          <w:t xml:space="preserve">Maguire, O., C. Collins, K. </w:t>
        </w:r>
        <w:proofErr w:type="spellStart"/>
        <w:r w:rsidRPr="002C6F92">
          <w:rPr>
            <w:rPrChange w:id="2976" w:author="hong qin" w:date="2012-01-19T16:49:00Z">
              <w:rPr>
                <w:rFonts w:ascii="Times New Roman" w:hAnsi="Times New Roman"/>
              </w:rPr>
            </w:rPrChange>
          </w:rPr>
          <w:t>O'Loughlin</w:t>
        </w:r>
        <w:proofErr w:type="spellEnd"/>
        <w:r w:rsidRPr="002C6F92">
          <w:rPr>
            <w:rPrChange w:id="2977" w:author="hong qin" w:date="2012-01-19T16:49:00Z">
              <w:rPr>
                <w:rFonts w:ascii="Times New Roman" w:hAnsi="Times New Roman"/>
              </w:rPr>
            </w:rPrChange>
          </w:rPr>
          <w:t xml:space="preserve">, J. </w:t>
        </w:r>
        <w:proofErr w:type="spellStart"/>
        <w:r w:rsidRPr="002C6F92">
          <w:rPr>
            <w:rPrChange w:id="2978" w:author="hong qin" w:date="2012-01-19T16:49:00Z">
              <w:rPr>
                <w:rFonts w:ascii="Times New Roman" w:hAnsi="Times New Roman"/>
              </w:rPr>
            </w:rPrChange>
          </w:rPr>
          <w:t>Miecznikowski</w:t>
        </w:r>
        <w:proofErr w:type="spellEnd"/>
        <w:r w:rsidRPr="002C6F92">
          <w:rPr>
            <w:rPrChange w:id="2979" w:author="hong qin" w:date="2012-01-19T16:49:00Z">
              <w:rPr>
                <w:rFonts w:ascii="Times New Roman" w:hAnsi="Times New Roman"/>
              </w:rPr>
            </w:rPrChange>
          </w:rPr>
          <w:t xml:space="preserve">, and H. </w:t>
        </w:r>
        <w:proofErr w:type="spellStart"/>
        <w:r w:rsidRPr="002C6F92">
          <w:rPr>
            <w:rPrChange w:id="2980" w:author="hong qin" w:date="2012-01-19T16:49:00Z">
              <w:rPr>
                <w:rFonts w:ascii="Times New Roman" w:hAnsi="Times New Roman"/>
              </w:rPr>
            </w:rPrChange>
          </w:rPr>
          <w:t>Minderman</w:t>
        </w:r>
        <w:proofErr w:type="spellEnd"/>
        <w:r w:rsidRPr="002C6F92">
          <w:rPr>
            <w:rPrChange w:id="2981" w:author="hong qin" w:date="2012-01-19T16:49:00Z">
              <w:rPr>
                <w:rFonts w:ascii="Times New Roman" w:hAnsi="Times New Roman"/>
              </w:rPr>
            </w:rPrChange>
          </w:rPr>
          <w:t xml:space="preserve">, </w:t>
        </w:r>
        <w:r w:rsidRPr="002C6F92">
          <w:rPr>
            <w:i/>
            <w:rPrChange w:id="2982" w:author="hong qin" w:date="2012-01-19T16:49:00Z">
              <w:rPr>
                <w:rFonts w:ascii="Times New Roman" w:hAnsi="Times New Roman"/>
              </w:rPr>
            </w:rPrChange>
          </w:rPr>
          <w:t>Quantifying nuclear p65 as a parameter for NF-</w:t>
        </w:r>
        <w:proofErr w:type="spellStart"/>
        <w:r w:rsidRPr="002C6F92">
          <w:rPr>
            <w:i/>
            <w:rPrChange w:id="2983" w:author="hong qin" w:date="2012-01-19T16:49:00Z">
              <w:rPr>
                <w:rFonts w:ascii="Times New Roman" w:hAnsi="Times New Roman"/>
              </w:rPr>
            </w:rPrChange>
          </w:rPr>
          <w:t>kappaB</w:t>
        </w:r>
        <w:proofErr w:type="spellEnd"/>
        <w:r w:rsidRPr="002C6F92">
          <w:rPr>
            <w:i/>
            <w:rPrChange w:id="2984" w:author="hong qin" w:date="2012-01-19T16:49:00Z">
              <w:rPr>
                <w:rFonts w:ascii="Times New Roman" w:hAnsi="Times New Roman"/>
              </w:rPr>
            </w:rPrChange>
          </w:rPr>
          <w:t xml:space="preserve"> activation: Correlation between </w:t>
        </w:r>
        <w:proofErr w:type="spellStart"/>
        <w:r w:rsidRPr="002C6F92">
          <w:rPr>
            <w:i/>
            <w:rPrChange w:id="2985" w:author="hong qin" w:date="2012-01-19T16:49:00Z">
              <w:rPr>
                <w:rFonts w:ascii="Times New Roman" w:hAnsi="Times New Roman"/>
              </w:rPr>
            </w:rPrChange>
          </w:rPr>
          <w:t>ImageStream</w:t>
        </w:r>
        <w:proofErr w:type="spellEnd"/>
        <w:r w:rsidRPr="002C6F92">
          <w:rPr>
            <w:i/>
            <w:rPrChange w:id="2986" w:author="hong qin" w:date="2012-01-19T16:49:00Z">
              <w:rPr>
                <w:rFonts w:ascii="Times New Roman" w:hAnsi="Times New Roman"/>
              </w:rPr>
            </w:rPrChange>
          </w:rPr>
          <w:t xml:space="preserve"> </w:t>
        </w:r>
        <w:proofErr w:type="spellStart"/>
        <w:r w:rsidRPr="002C6F92">
          <w:rPr>
            <w:i/>
            <w:rPrChange w:id="2987" w:author="hong qin" w:date="2012-01-19T16:49:00Z">
              <w:rPr>
                <w:rFonts w:ascii="Times New Roman" w:hAnsi="Times New Roman"/>
              </w:rPr>
            </w:rPrChange>
          </w:rPr>
          <w:t>cytometry</w:t>
        </w:r>
        <w:proofErr w:type="spellEnd"/>
        <w:r w:rsidRPr="002C6F92">
          <w:rPr>
            <w:i/>
            <w:rPrChange w:id="2988" w:author="hong qin" w:date="2012-01-19T16:49:00Z">
              <w:rPr>
                <w:rFonts w:ascii="Times New Roman" w:hAnsi="Times New Roman"/>
              </w:rPr>
            </w:rPrChange>
          </w:rPr>
          <w:t>, microscopy, and Western blot.</w:t>
        </w:r>
        <w:r w:rsidRPr="002C6F92">
          <w:rPr>
            <w:rPrChange w:id="2989" w:author="hong qin" w:date="2012-01-19T16:49:00Z">
              <w:rPr>
                <w:rFonts w:ascii="Times New Roman" w:hAnsi="Times New Roman"/>
              </w:rPr>
            </w:rPrChange>
          </w:rPr>
          <w:t xml:space="preserve"> </w:t>
        </w:r>
        <w:proofErr w:type="spellStart"/>
        <w:r w:rsidRPr="002C6F92">
          <w:rPr>
            <w:rPrChange w:id="2990" w:author="hong qin" w:date="2012-01-19T16:49:00Z">
              <w:rPr>
                <w:rFonts w:ascii="Times New Roman" w:hAnsi="Times New Roman"/>
              </w:rPr>
            </w:rPrChange>
          </w:rPr>
          <w:t>Cytometry</w:t>
        </w:r>
        <w:proofErr w:type="spellEnd"/>
        <w:r w:rsidRPr="002C6F92">
          <w:rPr>
            <w:rPrChange w:id="2991" w:author="hong qin" w:date="2012-01-19T16:49:00Z">
              <w:rPr>
                <w:rFonts w:ascii="Times New Roman" w:hAnsi="Times New Roman"/>
              </w:rPr>
            </w:rPrChange>
          </w:rPr>
          <w:t xml:space="preserve"> A, 2011. </w:t>
        </w:r>
        <w:r w:rsidRPr="002C6F92">
          <w:rPr>
            <w:b/>
            <w:rPrChange w:id="2992" w:author="hong qin" w:date="2012-01-19T16:49:00Z">
              <w:rPr>
                <w:rFonts w:ascii="Times New Roman" w:hAnsi="Times New Roman"/>
              </w:rPr>
            </w:rPrChange>
          </w:rPr>
          <w:t>79</w:t>
        </w:r>
        <w:r w:rsidRPr="002C6F92">
          <w:rPr>
            <w:rPrChange w:id="2993" w:author="hong qin" w:date="2012-01-19T16:49:00Z">
              <w:rPr>
                <w:rFonts w:ascii="Times New Roman" w:hAnsi="Times New Roman"/>
              </w:rPr>
            </w:rPrChange>
          </w:rPr>
          <w:t>(6): p. 461-9.</w:t>
        </w:r>
      </w:ins>
    </w:p>
    <w:p w:rsidR="002C6F92" w:rsidRPr="002C6F92" w:rsidRDefault="002C6F92" w:rsidP="002C6F92">
      <w:pPr>
        <w:spacing w:line="240" w:lineRule="auto"/>
        <w:ind w:left="720" w:hanging="720"/>
        <w:jc w:val="both"/>
        <w:rPr>
          <w:ins w:id="2994" w:author="hong qin" w:date="2012-01-19T16:49:00Z"/>
          <w:rPrChange w:id="2995" w:author="hong qin" w:date="2012-01-19T16:49:00Z">
            <w:rPr>
              <w:ins w:id="2996" w:author="hong qin" w:date="2012-01-19T16:49:00Z"/>
              <w:rFonts w:ascii="Times New Roman" w:hAnsi="Times New Roman"/>
            </w:rPr>
          </w:rPrChange>
        </w:rPr>
      </w:pPr>
      <w:ins w:id="2997" w:author="hong qin" w:date="2012-01-19T16:49:00Z">
        <w:r w:rsidRPr="002C6F92">
          <w:rPr>
            <w:rPrChange w:id="2998" w:author="hong qin" w:date="2012-01-19T16:49:00Z">
              <w:rPr>
                <w:rFonts w:ascii="Times New Roman" w:hAnsi="Times New Roman"/>
              </w:rPr>
            </w:rPrChange>
          </w:rPr>
          <w:t>126.</w:t>
        </w:r>
        <w:r w:rsidRPr="002C6F92">
          <w:rPr>
            <w:rPrChange w:id="2999" w:author="hong qin" w:date="2012-01-19T16:49:00Z">
              <w:rPr>
                <w:rFonts w:ascii="Times New Roman" w:hAnsi="Times New Roman"/>
              </w:rPr>
            </w:rPrChange>
          </w:rPr>
          <w:tab/>
          <w:t xml:space="preserve">Pau, G., F. Fuchs, O. </w:t>
        </w:r>
        <w:proofErr w:type="spellStart"/>
        <w:r w:rsidRPr="002C6F92">
          <w:rPr>
            <w:rPrChange w:id="3000" w:author="hong qin" w:date="2012-01-19T16:49:00Z">
              <w:rPr>
                <w:rFonts w:ascii="Times New Roman" w:hAnsi="Times New Roman"/>
              </w:rPr>
            </w:rPrChange>
          </w:rPr>
          <w:t>Sklyar</w:t>
        </w:r>
        <w:proofErr w:type="spellEnd"/>
        <w:r w:rsidRPr="002C6F92">
          <w:rPr>
            <w:rPrChange w:id="3001" w:author="hong qin" w:date="2012-01-19T16:49:00Z">
              <w:rPr>
                <w:rFonts w:ascii="Times New Roman" w:hAnsi="Times New Roman"/>
              </w:rPr>
            </w:rPrChange>
          </w:rPr>
          <w:t xml:space="preserve">, M. Boutros, and W. Huber, </w:t>
        </w:r>
        <w:proofErr w:type="spellStart"/>
        <w:r w:rsidRPr="002C6F92">
          <w:rPr>
            <w:i/>
            <w:rPrChange w:id="3002" w:author="hong qin" w:date="2012-01-19T16:49:00Z">
              <w:rPr>
                <w:rFonts w:ascii="Times New Roman" w:hAnsi="Times New Roman"/>
              </w:rPr>
            </w:rPrChange>
          </w:rPr>
          <w:t>EBImage</w:t>
        </w:r>
        <w:proofErr w:type="spellEnd"/>
        <w:r w:rsidRPr="002C6F92">
          <w:rPr>
            <w:i/>
            <w:rPrChange w:id="3003" w:author="hong qin" w:date="2012-01-19T16:49:00Z">
              <w:rPr>
                <w:rFonts w:ascii="Times New Roman" w:hAnsi="Times New Roman"/>
              </w:rPr>
            </w:rPrChange>
          </w:rPr>
          <w:t>--an R package for image processing with applications to cellular phenotypes.</w:t>
        </w:r>
        <w:r w:rsidRPr="002C6F92">
          <w:rPr>
            <w:rPrChange w:id="3004" w:author="hong qin" w:date="2012-01-19T16:49:00Z">
              <w:rPr>
                <w:rFonts w:ascii="Times New Roman" w:hAnsi="Times New Roman"/>
              </w:rPr>
            </w:rPrChange>
          </w:rPr>
          <w:t xml:space="preserve"> </w:t>
        </w:r>
        <w:proofErr w:type="gramStart"/>
        <w:r w:rsidRPr="002C6F92">
          <w:rPr>
            <w:rPrChange w:id="3005" w:author="hong qin" w:date="2012-01-19T16:49:00Z">
              <w:rPr>
                <w:rFonts w:ascii="Times New Roman" w:hAnsi="Times New Roman"/>
              </w:rPr>
            </w:rPrChange>
          </w:rPr>
          <w:t>Bioinformatics, 2010.</w:t>
        </w:r>
        <w:proofErr w:type="gramEnd"/>
        <w:r w:rsidRPr="002C6F92">
          <w:rPr>
            <w:rPrChange w:id="3006" w:author="hong qin" w:date="2012-01-19T16:49:00Z">
              <w:rPr>
                <w:rFonts w:ascii="Times New Roman" w:hAnsi="Times New Roman"/>
              </w:rPr>
            </w:rPrChange>
          </w:rPr>
          <w:t xml:space="preserve"> </w:t>
        </w:r>
        <w:r w:rsidRPr="002C6F92">
          <w:rPr>
            <w:b/>
            <w:rPrChange w:id="3007" w:author="hong qin" w:date="2012-01-19T16:49:00Z">
              <w:rPr>
                <w:rFonts w:ascii="Times New Roman" w:hAnsi="Times New Roman"/>
              </w:rPr>
            </w:rPrChange>
          </w:rPr>
          <w:t>26</w:t>
        </w:r>
        <w:r w:rsidRPr="002C6F92">
          <w:rPr>
            <w:rPrChange w:id="3008" w:author="hong qin" w:date="2012-01-19T16:49:00Z">
              <w:rPr>
                <w:rFonts w:ascii="Times New Roman" w:hAnsi="Times New Roman"/>
              </w:rPr>
            </w:rPrChange>
          </w:rPr>
          <w:t>(7): p. 979-81.</w:t>
        </w:r>
      </w:ins>
    </w:p>
    <w:p w:rsidR="002C6F92" w:rsidRPr="002C6F92" w:rsidRDefault="002C6F92" w:rsidP="002C6F92">
      <w:pPr>
        <w:spacing w:line="240" w:lineRule="auto"/>
        <w:ind w:left="720" w:hanging="720"/>
        <w:jc w:val="both"/>
        <w:rPr>
          <w:ins w:id="3009" w:author="hong qin" w:date="2012-01-19T16:49:00Z"/>
          <w:rPrChange w:id="3010" w:author="hong qin" w:date="2012-01-19T16:49:00Z">
            <w:rPr>
              <w:ins w:id="3011" w:author="hong qin" w:date="2012-01-19T16:49:00Z"/>
              <w:rFonts w:ascii="Times New Roman" w:hAnsi="Times New Roman"/>
            </w:rPr>
          </w:rPrChange>
        </w:rPr>
      </w:pPr>
      <w:ins w:id="3012" w:author="hong qin" w:date="2012-01-19T16:49:00Z">
        <w:r w:rsidRPr="002C6F92">
          <w:rPr>
            <w:rPrChange w:id="3013" w:author="hong qin" w:date="2012-01-19T16:49:00Z">
              <w:rPr>
                <w:rFonts w:ascii="Times New Roman" w:hAnsi="Times New Roman"/>
              </w:rPr>
            </w:rPrChange>
          </w:rPr>
          <w:t>127.</w:t>
        </w:r>
        <w:r w:rsidRPr="002C6F92">
          <w:rPr>
            <w:rPrChange w:id="3014" w:author="hong qin" w:date="2012-01-19T16:49:00Z">
              <w:rPr>
                <w:rFonts w:ascii="Times New Roman" w:hAnsi="Times New Roman"/>
              </w:rPr>
            </w:rPrChange>
          </w:rPr>
          <w:tab/>
        </w:r>
        <w:proofErr w:type="spellStart"/>
        <w:r w:rsidRPr="002C6F92">
          <w:rPr>
            <w:rPrChange w:id="3015" w:author="hong qin" w:date="2012-01-19T16:49:00Z">
              <w:rPr>
                <w:rFonts w:ascii="Times New Roman" w:hAnsi="Times New Roman"/>
              </w:rPr>
            </w:rPrChange>
          </w:rPr>
          <w:t>Laun</w:t>
        </w:r>
        <w:proofErr w:type="spellEnd"/>
        <w:r w:rsidRPr="002C6F92">
          <w:rPr>
            <w:rPrChange w:id="3016" w:author="hong qin" w:date="2012-01-19T16:49:00Z">
              <w:rPr>
                <w:rFonts w:ascii="Times New Roman" w:hAnsi="Times New Roman"/>
              </w:rPr>
            </w:rPrChange>
          </w:rPr>
          <w:t xml:space="preserve">, P., L. </w:t>
        </w:r>
        <w:proofErr w:type="spellStart"/>
        <w:r w:rsidRPr="002C6F92">
          <w:rPr>
            <w:rPrChange w:id="3017" w:author="hong qin" w:date="2012-01-19T16:49:00Z">
              <w:rPr>
                <w:rFonts w:ascii="Times New Roman" w:hAnsi="Times New Roman"/>
              </w:rPr>
            </w:rPrChange>
          </w:rPr>
          <w:t>Ramachandran</w:t>
        </w:r>
        <w:proofErr w:type="spellEnd"/>
        <w:r w:rsidRPr="002C6F92">
          <w:rPr>
            <w:rPrChange w:id="3018" w:author="hong qin" w:date="2012-01-19T16:49:00Z">
              <w:rPr>
                <w:rFonts w:ascii="Times New Roman" w:hAnsi="Times New Roman"/>
              </w:rPr>
            </w:rPrChange>
          </w:rPr>
          <w:t xml:space="preserve">, S. </w:t>
        </w:r>
        <w:proofErr w:type="spellStart"/>
        <w:r w:rsidRPr="002C6F92">
          <w:rPr>
            <w:rPrChange w:id="3019" w:author="hong qin" w:date="2012-01-19T16:49:00Z">
              <w:rPr>
                <w:rFonts w:ascii="Times New Roman" w:hAnsi="Times New Roman"/>
              </w:rPr>
            </w:rPrChange>
          </w:rPr>
          <w:t>Jarolim</w:t>
        </w:r>
        <w:proofErr w:type="spellEnd"/>
        <w:r w:rsidRPr="002C6F92">
          <w:rPr>
            <w:rPrChange w:id="3020" w:author="hong qin" w:date="2012-01-19T16:49:00Z">
              <w:rPr>
                <w:rFonts w:ascii="Times New Roman" w:hAnsi="Times New Roman"/>
              </w:rPr>
            </w:rPrChange>
          </w:rPr>
          <w:t xml:space="preserve">, E. </w:t>
        </w:r>
        <w:proofErr w:type="spellStart"/>
        <w:r w:rsidRPr="002C6F92">
          <w:rPr>
            <w:rPrChange w:id="3021" w:author="hong qin" w:date="2012-01-19T16:49:00Z">
              <w:rPr>
                <w:rFonts w:ascii="Times New Roman" w:hAnsi="Times New Roman"/>
              </w:rPr>
            </w:rPrChange>
          </w:rPr>
          <w:t>Herker</w:t>
        </w:r>
        <w:proofErr w:type="spellEnd"/>
        <w:r w:rsidRPr="002C6F92">
          <w:rPr>
            <w:rPrChange w:id="3022" w:author="hong qin" w:date="2012-01-19T16:49:00Z">
              <w:rPr>
                <w:rFonts w:ascii="Times New Roman" w:hAnsi="Times New Roman"/>
              </w:rPr>
            </w:rPrChange>
          </w:rPr>
          <w:t xml:space="preserve">, P. Liang, J. Wang, M. Weinberger, D.T. </w:t>
        </w:r>
        <w:proofErr w:type="spellStart"/>
        <w:r w:rsidRPr="002C6F92">
          <w:rPr>
            <w:rPrChange w:id="3023" w:author="hong qin" w:date="2012-01-19T16:49:00Z">
              <w:rPr>
                <w:rFonts w:ascii="Times New Roman" w:hAnsi="Times New Roman"/>
              </w:rPr>
            </w:rPrChange>
          </w:rPr>
          <w:t>Burhans</w:t>
        </w:r>
        <w:proofErr w:type="spellEnd"/>
        <w:r w:rsidRPr="002C6F92">
          <w:rPr>
            <w:rPrChange w:id="3024" w:author="hong qin" w:date="2012-01-19T16:49:00Z">
              <w:rPr>
                <w:rFonts w:ascii="Times New Roman" w:hAnsi="Times New Roman"/>
              </w:rPr>
            </w:rPrChange>
          </w:rPr>
          <w:t xml:space="preserve">, B. </w:t>
        </w:r>
        <w:proofErr w:type="spellStart"/>
        <w:r w:rsidRPr="002C6F92">
          <w:rPr>
            <w:rPrChange w:id="3025" w:author="hong qin" w:date="2012-01-19T16:49:00Z">
              <w:rPr>
                <w:rFonts w:ascii="Times New Roman" w:hAnsi="Times New Roman"/>
              </w:rPr>
            </w:rPrChange>
          </w:rPr>
          <w:t>Suter</w:t>
        </w:r>
        <w:proofErr w:type="spellEnd"/>
        <w:r w:rsidRPr="002C6F92">
          <w:rPr>
            <w:rPrChange w:id="3026" w:author="hong qin" w:date="2012-01-19T16:49:00Z">
              <w:rPr>
                <w:rFonts w:ascii="Times New Roman" w:hAnsi="Times New Roman"/>
              </w:rPr>
            </w:rPrChange>
          </w:rPr>
          <w:t xml:space="preserve">, F. </w:t>
        </w:r>
        <w:proofErr w:type="spellStart"/>
        <w:r w:rsidRPr="002C6F92">
          <w:rPr>
            <w:rPrChange w:id="3027" w:author="hong qin" w:date="2012-01-19T16:49:00Z">
              <w:rPr>
                <w:rFonts w:ascii="Times New Roman" w:hAnsi="Times New Roman"/>
              </w:rPr>
            </w:rPrChange>
          </w:rPr>
          <w:t>Madeo</w:t>
        </w:r>
        <w:proofErr w:type="spellEnd"/>
        <w:r w:rsidRPr="002C6F92">
          <w:rPr>
            <w:rPrChange w:id="3028" w:author="hong qin" w:date="2012-01-19T16:49:00Z">
              <w:rPr>
                <w:rFonts w:ascii="Times New Roman" w:hAnsi="Times New Roman"/>
              </w:rPr>
            </w:rPrChange>
          </w:rPr>
          <w:t xml:space="preserve">, W.C. </w:t>
        </w:r>
        <w:proofErr w:type="spellStart"/>
        <w:r w:rsidRPr="002C6F92">
          <w:rPr>
            <w:rPrChange w:id="3029" w:author="hong qin" w:date="2012-01-19T16:49:00Z">
              <w:rPr>
                <w:rFonts w:ascii="Times New Roman" w:hAnsi="Times New Roman"/>
              </w:rPr>
            </w:rPrChange>
          </w:rPr>
          <w:t>Burhans</w:t>
        </w:r>
        <w:proofErr w:type="spellEnd"/>
        <w:r w:rsidRPr="002C6F92">
          <w:rPr>
            <w:rPrChange w:id="3030" w:author="hong qin" w:date="2012-01-19T16:49:00Z">
              <w:rPr>
                <w:rFonts w:ascii="Times New Roman" w:hAnsi="Times New Roman"/>
              </w:rPr>
            </w:rPrChange>
          </w:rPr>
          <w:t xml:space="preserve">, and M. </w:t>
        </w:r>
        <w:proofErr w:type="spellStart"/>
        <w:r w:rsidRPr="002C6F92">
          <w:rPr>
            <w:rPrChange w:id="3031" w:author="hong qin" w:date="2012-01-19T16:49:00Z">
              <w:rPr>
                <w:rFonts w:ascii="Times New Roman" w:hAnsi="Times New Roman"/>
              </w:rPr>
            </w:rPrChange>
          </w:rPr>
          <w:t>Breitenbach</w:t>
        </w:r>
        <w:proofErr w:type="spellEnd"/>
        <w:r w:rsidRPr="002C6F92">
          <w:rPr>
            <w:rPrChange w:id="3032" w:author="hong qin" w:date="2012-01-19T16:49:00Z">
              <w:rPr>
                <w:rFonts w:ascii="Times New Roman" w:hAnsi="Times New Roman"/>
              </w:rPr>
            </w:rPrChange>
          </w:rPr>
          <w:t xml:space="preserve">, </w:t>
        </w:r>
        <w:r w:rsidRPr="002C6F92">
          <w:rPr>
            <w:i/>
            <w:rPrChange w:id="3033" w:author="hong qin" w:date="2012-01-19T16:49:00Z">
              <w:rPr>
                <w:rFonts w:ascii="Times New Roman" w:hAnsi="Times New Roman"/>
              </w:rPr>
            </w:rPrChange>
          </w:rPr>
          <w:t xml:space="preserve">A comparison of the aging and apoptotic </w:t>
        </w:r>
        <w:proofErr w:type="spellStart"/>
        <w:r w:rsidRPr="002C6F92">
          <w:rPr>
            <w:i/>
            <w:rPrChange w:id="3034" w:author="hong qin" w:date="2012-01-19T16:49:00Z">
              <w:rPr>
                <w:rFonts w:ascii="Times New Roman" w:hAnsi="Times New Roman"/>
              </w:rPr>
            </w:rPrChange>
          </w:rPr>
          <w:t>transcriptome</w:t>
        </w:r>
        <w:proofErr w:type="spellEnd"/>
        <w:r w:rsidRPr="002C6F92">
          <w:rPr>
            <w:i/>
            <w:rPrChange w:id="3035" w:author="hong qin" w:date="2012-01-19T16:49:00Z">
              <w:rPr>
                <w:rFonts w:ascii="Times New Roman" w:hAnsi="Times New Roman"/>
              </w:rPr>
            </w:rPrChange>
          </w:rPr>
          <w:t xml:space="preserve"> of </w:t>
        </w:r>
        <w:proofErr w:type="spellStart"/>
        <w:r w:rsidRPr="002C6F92">
          <w:rPr>
            <w:i/>
            <w:rPrChange w:id="3036" w:author="hong qin" w:date="2012-01-19T16:49:00Z">
              <w:rPr>
                <w:rFonts w:ascii="Times New Roman" w:hAnsi="Times New Roman"/>
              </w:rPr>
            </w:rPrChange>
          </w:rPr>
          <w:t>Saccharomyces</w:t>
        </w:r>
        <w:proofErr w:type="spellEnd"/>
        <w:r w:rsidRPr="002C6F92">
          <w:rPr>
            <w:i/>
            <w:rPrChange w:id="3037" w:author="hong qin" w:date="2012-01-19T16:49:00Z">
              <w:rPr>
                <w:rFonts w:ascii="Times New Roman" w:hAnsi="Times New Roman"/>
              </w:rPr>
            </w:rPrChange>
          </w:rPr>
          <w:t xml:space="preserve"> </w:t>
        </w:r>
        <w:proofErr w:type="spellStart"/>
        <w:r w:rsidRPr="002C6F92">
          <w:rPr>
            <w:i/>
            <w:rPrChange w:id="3038" w:author="hong qin" w:date="2012-01-19T16:49:00Z">
              <w:rPr>
                <w:rFonts w:ascii="Times New Roman" w:hAnsi="Times New Roman"/>
              </w:rPr>
            </w:rPrChange>
          </w:rPr>
          <w:t>cerevisiae</w:t>
        </w:r>
        <w:proofErr w:type="spellEnd"/>
        <w:r w:rsidRPr="002C6F92">
          <w:rPr>
            <w:i/>
            <w:rPrChange w:id="3039" w:author="hong qin" w:date="2012-01-19T16:49:00Z">
              <w:rPr>
                <w:rFonts w:ascii="Times New Roman" w:hAnsi="Times New Roman"/>
              </w:rPr>
            </w:rPrChange>
          </w:rPr>
          <w:t>.</w:t>
        </w:r>
        <w:r w:rsidRPr="002C6F92">
          <w:rPr>
            <w:rPrChange w:id="3040" w:author="hong qin" w:date="2012-01-19T16:49:00Z">
              <w:rPr>
                <w:rFonts w:ascii="Times New Roman" w:hAnsi="Times New Roman"/>
              </w:rPr>
            </w:rPrChange>
          </w:rPr>
          <w:t xml:space="preserve"> </w:t>
        </w:r>
        <w:proofErr w:type="gramStart"/>
        <w:r w:rsidRPr="002C6F92">
          <w:rPr>
            <w:rPrChange w:id="3041" w:author="hong qin" w:date="2012-01-19T16:49:00Z">
              <w:rPr>
                <w:rFonts w:ascii="Times New Roman" w:hAnsi="Times New Roman"/>
              </w:rPr>
            </w:rPrChange>
          </w:rPr>
          <w:t>FEMS Yeast Res, 2005.</w:t>
        </w:r>
        <w:proofErr w:type="gramEnd"/>
        <w:r w:rsidRPr="002C6F92">
          <w:rPr>
            <w:rPrChange w:id="3042" w:author="hong qin" w:date="2012-01-19T16:49:00Z">
              <w:rPr>
                <w:rFonts w:ascii="Times New Roman" w:hAnsi="Times New Roman"/>
              </w:rPr>
            </w:rPrChange>
          </w:rPr>
          <w:t xml:space="preserve"> </w:t>
        </w:r>
        <w:r w:rsidRPr="002C6F92">
          <w:rPr>
            <w:b/>
            <w:rPrChange w:id="3043" w:author="hong qin" w:date="2012-01-19T16:49:00Z">
              <w:rPr>
                <w:rFonts w:ascii="Times New Roman" w:hAnsi="Times New Roman"/>
              </w:rPr>
            </w:rPrChange>
          </w:rPr>
          <w:t>5</w:t>
        </w:r>
        <w:r w:rsidRPr="002C6F92">
          <w:rPr>
            <w:rPrChange w:id="3044" w:author="hong qin" w:date="2012-01-19T16:49:00Z">
              <w:rPr>
                <w:rFonts w:ascii="Times New Roman" w:hAnsi="Times New Roman"/>
              </w:rPr>
            </w:rPrChange>
          </w:rPr>
          <w:t>(12): p. 1261-72.</w:t>
        </w:r>
      </w:ins>
    </w:p>
    <w:p w:rsidR="002C6F92" w:rsidRPr="002C6F92" w:rsidRDefault="002C6F92" w:rsidP="002C6F92">
      <w:pPr>
        <w:spacing w:line="240" w:lineRule="auto"/>
        <w:ind w:left="720" w:hanging="720"/>
        <w:jc w:val="both"/>
        <w:rPr>
          <w:ins w:id="3045" w:author="hong qin" w:date="2012-01-19T16:49:00Z"/>
          <w:rPrChange w:id="3046" w:author="hong qin" w:date="2012-01-19T16:49:00Z">
            <w:rPr>
              <w:ins w:id="3047" w:author="hong qin" w:date="2012-01-19T16:49:00Z"/>
              <w:rFonts w:ascii="Times New Roman" w:hAnsi="Times New Roman"/>
            </w:rPr>
          </w:rPrChange>
        </w:rPr>
      </w:pPr>
      <w:ins w:id="3048" w:author="hong qin" w:date="2012-01-19T16:49:00Z">
        <w:r w:rsidRPr="002C6F92">
          <w:rPr>
            <w:rPrChange w:id="3049" w:author="hong qin" w:date="2012-01-19T16:49:00Z">
              <w:rPr>
                <w:rFonts w:ascii="Times New Roman" w:hAnsi="Times New Roman"/>
              </w:rPr>
            </w:rPrChange>
          </w:rPr>
          <w:t>128.</w:t>
        </w:r>
        <w:r w:rsidRPr="002C6F92">
          <w:rPr>
            <w:rPrChange w:id="3050" w:author="hong qin" w:date="2012-01-19T16:49:00Z">
              <w:rPr>
                <w:rFonts w:ascii="Times New Roman" w:hAnsi="Times New Roman"/>
              </w:rPr>
            </w:rPrChange>
          </w:rPr>
          <w:tab/>
          <w:t xml:space="preserve">Mason, D.A., N. </w:t>
        </w:r>
        <w:proofErr w:type="spellStart"/>
        <w:r w:rsidRPr="002C6F92">
          <w:rPr>
            <w:rPrChange w:id="3051" w:author="hong qin" w:date="2012-01-19T16:49:00Z">
              <w:rPr>
                <w:rFonts w:ascii="Times New Roman" w:hAnsi="Times New Roman"/>
              </w:rPr>
            </w:rPrChange>
          </w:rPr>
          <w:t>Shulga</w:t>
        </w:r>
        <w:proofErr w:type="spellEnd"/>
        <w:r w:rsidRPr="002C6F92">
          <w:rPr>
            <w:rPrChange w:id="3052" w:author="hong qin" w:date="2012-01-19T16:49:00Z">
              <w:rPr>
                <w:rFonts w:ascii="Times New Roman" w:hAnsi="Times New Roman"/>
              </w:rPr>
            </w:rPrChange>
          </w:rPr>
          <w:t xml:space="preserve">, S. </w:t>
        </w:r>
        <w:proofErr w:type="spellStart"/>
        <w:r w:rsidRPr="002C6F92">
          <w:rPr>
            <w:rPrChange w:id="3053" w:author="hong qin" w:date="2012-01-19T16:49:00Z">
              <w:rPr>
                <w:rFonts w:ascii="Times New Roman" w:hAnsi="Times New Roman"/>
              </w:rPr>
            </w:rPrChange>
          </w:rPr>
          <w:t>Undavai</w:t>
        </w:r>
        <w:proofErr w:type="spellEnd"/>
        <w:r w:rsidRPr="002C6F92">
          <w:rPr>
            <w:rPrChange w:id="3054" w:author="hong qin" w:date="2012-01-19T16:49:00Z">
              <w:rPr>
                <w:rFonts w:ascii="Times New Roman" w:hAnsi="Times New Roman"/>
              </w:rPr>
            </w:rPrChange>
          </w:rPr>
          <w:t xml:space="preserve">, E. </w:t>
        </w:r>
        <w:proofErr w:type="spellStart"/>
        <w:r w:rsidRPr="002C6F92">
          <w:rPr>
            <w:rPrChange w:id="3055" w:author="hong qin" w:date="2012-01-19T16:49:00Z">
              <w:rPr>
                <w:rFonts w:ascii="Times New Roman" w:hAnsi="Times New Roman"/>
              </w:rPr>
            </w:rPrChange>
          </w:rPr>
          <w:t>Ferrando</w:t>
        </w:r>
        <w:proofErr w:type="spellEnd"/>
        <w:r w:rsidRPr="002C6F92">
          <w:rPr>
            <w:rPrChange w:id="3056" w:author="hong qin" w:date="2012-01-19T16:49:00Z">
              <w:rPr>
                <w:rFonts w:ascii="Times New Roman" w:hAnsi="Times New Roman"/>
              </w:rPr>
            </w:rPrChange>
          </w:rPr>
          <w:t xml:space="preserve">-May, M.F. </w:t>
        </w:r>
        <w:proofErr w:type="spellStart"/>
        <w:r w:rsidRPr="002C6F92">
          <w:rPr>
            <w:rPrChange w:id="3057" w:author="hong qin" w:date="2012-01-19T16:49:00Z">
              <w:rPr>
                <w:rFonts w:ascii="Times New Roman" w:hAnsi="Times New Roman"/>
              </w:rPr>
            </w:rPrChange>
          </w:rPr>
          <w:t>Rexach</w:t>
        </w:r>
        <w:proofErr w:type="spellEnd"/>
        <w:r w:rsidRPr="002C6F92">
          <w:rPr>
            <w:rPrChange w:id="3058" w:author="hong qin" w:date="2012-01-19T16:49:00Z">
              <w:rPr>
                <w:rFonts w:ascii="Times New Roman" w:hAnsi="Times New Roman"/>
              </w:rPr>
            </w:rPrChange>
          </w:rPr>
          <w:t xml:space="preserve">, and D.S. Goldfarb, </w:t>
        </w:r>
        <w:r w:rsidRPr="002C6F92">
          <w:rPr>
            <w:i/>
            <w:rPrChange w:id="3059" w:author="hong qin" w:date="2012-01-19T16:49:00Z">
              <w:rPr>
                <w:rFonts w:ascii="Times New Roman" w:hAnsi="Times New Roman"/>
              </w:rPr>
            </w:rPrChange>
          </w:rPr>
          <w:t xml:space="preserve">Increased nuclear envelope permeability and Pep4p-dependent degradation of </w:t>
        </w:r>
        <w:proofErr w:type="spellStart"/>
        <w:r w:rsidRPr="002C6F92">
          <w:rPr>
            <w:i/>
            <w:rPrChange w:id="3060" w:author="hong qin" w:date="2012-01-19T16:49:00Z">
              <w:rPr>
                <w:rFonts w:ascii="Times New Roman" w:hAnsi="Times New Roman"/>
              </w:rPr>
            </w:rPrChange>
          </w:rPr>
          <w:t>nucleoporins</w:t>
        </w:r>
        <w:proofErr w:type="spellEnd"/>
        <w:r w:rsidRPr="002C6F92">
          <w:rPr>
            <w:i/>
            <w:rPrChange w:id="3061" w:author="hong qin" w:date="2012-01-19T16:49:00Z">
              <w:rPr>
                <w:rFonts w:ascii="Times New Roman" w:hAnsi="Times New Roman"/>
              </w:rPr>
            </w:rPrChange>
          </w:rPr>
          <w:t xml:space="preserve"> during hydrogen peroxide-induced cell death.</w:t>
        </w:r>
        <w:r w:rsidRPr="002C6F92">
          <w:rPr>
            <w:rPrChange w:id="3062" w:author="hong qin" w:date="2012-01-19T16:49:00Z">
              <w:rPr>
                <w:rFonts w:ascii="Times New Roman" w:hAnsi="Times New Roman"/>
              </w:rPr>
            </w:rPrChange>
          </w:rPr>
          <w:t xml:space="preserve"> </w:t>
        </w:r>
        <w:proofErr w:type="gramStart"/>
        <w:r w:rsidRPr="002C6F92">
          <w:rPr>
            <w:rPrChange w:id="3063" w:author="hong qin" w:date="2012-01-19T16:49:00Z">
              <w:rPr>
                <w:rFonts w:ascii="Times New Roman" w:hAnsi="Times New Roman"/>
              </w:rPr>
            </w:rPrChange>
          </w:rPr>
          <w:t>FEMS Yeast Res, 2005.</w:t>
        </w:r>
        <w:proofErr w:type="gramEnd"/>
        <w:r w:rsidRPr="002C6F92">
          <w:rPr>
            <w:rPrChange w:id="3064" w:author="hong qin" w:date="2012-01-19T16:49:00Z">
              <w:rPr>
                <w:rFonts w:ascii="Times New Roman" w:hAnsi="Times New Roman"/>
              </w:rPr>
            </w:rPrChange>
          </w:rPr>
          <w:t xml:space="preserve"> </w:t>
        </w:r>
        <w:r w:rsidRPr="002C6F92">
          <w:rPr>
            <w:b/>
            <w:rPrChange w:id="3065" w:author="hong qin" w:date="2012-01-19T16:49:00Z">
              <w:rPr>
                <w:rFonts w:ascii="Times New Roman" w:hAnsi="Times New Roman"/>
              </w:rPr>
            </w:rPrChange>
          </w:rPr>
          <w:t>5</w:t>
        </w:r>
        <w:r w:rsidRPr="002C6F92">
          <w:rPr>
            <w:rPrChange w:id="3066" w:author="hong qin" w:date="2012-01-19T16:49:00Z">
              <w:rPr>
                <w:rFonts w:ascii="Times New Roman" w:hAnsi="Times New Roman"/>
              </w:rPr>
            </w:rPrChange>
          </w:rPr>
          <w:t>(12): p. 1237-51.</w:t>
        </w:r>
      </w:ins>
    </w:p>
    <w:p w:rsidR="002C6F92" w:rsidRPr="002C6F92" w:rsidRDefault="002C6F92" w:rsidP="002C6F92">
      <w:pPr>
        <w:spacing w:line="240" w:lineRule="auto"/>
        <w:ind w:left="720" w:hanging="720"/>
        <w:jc w:val="both"/>
        <w:rPr>
          <w:ins w:id="3067" w:author="hong qin" w:date="2012-01-19T16:49:00Z"/>
          <w:rPrChange w:id="3068" w:author="hong qin" w:date="2012-01-19T16:49:00Z">
            <w:rPr>
              <w:ins w:id="3069" w:author="hong qin" w:date="2012-01-19T16:49:00Z"/>
              <w:rFonts w:ascii="Times New Roman" w:hAnsi="Times New Roman"/>
            </w:rPr>
          </w:rPrChange>
        </w:rPr>
      </w:pPr>
      <w:ins w:id="3070" w:author="hong qin" w:date="2012-01-19T16:49:00Z">
        <w:r w:rsidRPr="002C6F92">
          <w:rPr>
            <w:rPrChange w:id="3071" w:author="hong qin" w:date="2012-01-19T16:49:00Z">
              <w:rPr>
                <w:rFonts w:ascii="Times New Roman" w:hAnsi="Times New Roman"/>
              </w:rPr>
            </w:rPrChange>
          </w:rPr>
          <w:t>129.</w:t>
        </w:r>
        <w:r w:rsidRPr="002C6F92">
          <w:rPr>
            <w:rPrChange w:id="3072" w:author="hong qin" w:date="2012-01-19T16:49:00Z">
              <w:rPr>
                <w:rFonts w:ascii="Times New Roman" w:hAnsi="Times New Roman"/>
              </w:rPr>
            </w:rPrChange>
          </w:rPr>
          <w:tab/>
        </w:r>
        <w:proofErr w:type="spellStart"/>
        <w:r w:rsidRPr="002C6F92">
          <w:rPr>
            <w:rPrChange w:id="3073" w:author="hong qin" w:date="2012-01-19T16:49:00Z">
              <w:rPr>
                <w:rFonts w:ascii="Times New Roman" w:hAnsi="Times New Roman"/>
              </w:rPr>
            </w:rPrChange>
          </w:rPr>
          <w:t>Poot</w:t>
        </w:r>
        <w:proofErr w:type="spellEnd"/>
        <w:r w:rsidRPr="002C6F92">
          <w:rPr>
            <w:rPrChange w:id="3074" w:author="hong qin" w:date="2012-01-19T16:49:00Z">
              <w:rPr>
                <w:rFonts w:ascii="Times New Roman" w:hAnsi="Times New Roman"/>
              </w:rPr>
            </w:rPrChange>
          </w:rPr>
          <w:t xml:space="preserve">, M., L.L. Gibson, and V.L. Singer, </w:t>
        </w:r>
        <w:r w:rsidRPr="002C6F92">
          <w:rPr>
            <w:i/>
            <w:rPrChange w:id="3075" w:author="hong qin" w:date="2012-01-19T16:49:00Z">
              <w:rPr>
                <w:rFonts w:ascii="Times New Roman" w:hAnsi="Times New Roman"/>
              </w:rPr>
            </w:rPrChange>
          </w:rPr>
          <w:t xml:space="preserve">Detection of apoptosis in live cells by </w:t>
        </w:r>
        <w:proofErr w:type="spellStart"/>
        <w:r w:rsidRPr="002C6F92">
          <w:rPr>
            <w:i/>
            <w:rPrChange w:id="3076" w:author="hong qin" w:date="2012-01-19T16:49:00Z">
              <w:rPr>
                <w:rFonts w:ascii="Times New Roman" w:hAnsi="Times New Roman"/>
              </w:rPr>
            </w:rPrChange>
          </w:rPr>
          <w:t>MitoTracker</w:t>
        </w:r>
        <w:proofErr w:type="spellEnd"/>
        <w:r w:rsidRPr="002C6F92">
          <w:rPr>
            <w:i/>
            <w:rPrChange w:id="3077" w:author="hong qin" w:date="2012-01-19T16:49:00Z">
              <w:rPr>
                <w:rFonts w:ascii="Times New Roman" w:hAnsi="Times New Roman"/>
              </w:rPr>
            </w:rPrChange>
          </w:rPr>
          <w:t xml:space="preserve"> red </w:t>
        </w:r>
        <w:proofErr w:type="spellStart"/>
        <w:r w:rsidRPr="002C6F92">
          <w:rPr>
            <w:i/>
            <w:rPrChange w:id="3078" w:author="hong qin" w:date="2012-01-19T16:49:00Z">
              <w:rPr>
                <w:rFonts w:ascii="Times New Roman" w:hAnsi="Times New Roman"/>
              </w:rPr>
            </w:rPrChange>
          </w:rPr>
          <w:t>CMXRos</w:t>
        </w:r>
        <w:proofErr w:type="spellEnd"/>
        <w:r w:rsidRPr="002C6F92">
          <w:rPr>
            <w:i/>
            <w:rPrChange w:id="3079" w:author="hong qin" w:date="2012-01-19T16:49:00Z">
              <w:rPr>
                <w:rFonts w:ascii="Times New Roman" w:hAnsi="Times New Roman"/>
              </w:rPr>
            </w:rPrChange>
          </w:rPr>
          <w:t xml:space="preserve"> and SYTO dye flow </w:t>
        </w:r>
        <w:proofErr w:type="spellStart"/>
        <w:r w:rsidRPr="002C6F92">
          <w:rPr>
            <w:i/>
            <w:rPrChange w:id="3080" w:author="hong qin" w:date="2012-01-19T16:49:00Z">
              <w:rPr>
                <w:rFonts w:ascii="Times New Roman" w:hAnsi="Times New Roman"/>
              </w:rPr>
            </w:rPrChange>
          </w:rPr>
          <w:t>cytometry</w:t>
        </w:r>
        <w:proofErr w:type="spellEnd"/>
        <w:r w:rsidRPr="002C6F92">
          <w:rPr>
            <w:i/>
            <w:rPrChange w:id="3081" w:author="hong qin" w:date="2012-01-19T16:49:00Z">
              <w:rPr>
                <w:rFonts w:ascii="Times New Roman" w:hAnsi="Times New Roman"/>
              </w:rPr>
            </w:rPrChange>
          </w:rPr>
          <w:t>.</w:t>
        </w:r>
        <w:r w:rsidRPr="002C6F92">
          <w:rPr>
            <w:rPrChange w:id="3082" w:author="hong qin" w:date="2012-01-19T16:49:00Z">
              <w:rPr>
                <w:rFonts w:ascii="Times New Roman" w:hAnsi="Times New Roman"/>
              </w:rPr>
            </w:rPrChange>
          </w:rPr>
          <w:t xml:space="preserve"> </w:t>
        </w:r>
        <w:proofErr w:type="spellStart"/>
        <w:proofErr w:type="gramStart"/>
        <w:r w:rsidRPr="002C6F92">
          <w:rPr>
            <w:rPrChange w:id="3083" w:author="hong qin" w:date="2012-01-19T16:49:00Z">
              <w:rPr>
                <w:rFonts w:ascii="Times New Roman" w:hAnsi="Times New Roman"/>
              </w:rPr>
            </w:rPrChange>
          </w:rPr>
          <w:t>Cytometry</w:t>
        </w:r>
        <w:proofErr w:type="spellEnd"/>
        <w:r w:rsidRPr="002C6F92">
          <w:rPr>
            <w:rPrChange w:id="3084" w:author="hong qin" w:date="2012-01-19T16:49:00Z">
              <w:rPr>
                <w:rFonts w:ascii="Times New Roman" w:hAnsi="Times New Roman"/>
              </w:rPr>
            </w:rPrChange>
          </w:rPr>
          <w:t>, 1997.</w:t>
        </w:r>
        <w:proofErr w:type="gramEnd"/>
        <w:r w:rsidRPr="002C6F92">
          <w:rPr>
            <w:rPrChange w:id="3085" w:author="hong qin" w:date="2012-01-19T16:49:00Z">
              <w:rPr>
                <w:rFonts w:ascii="Times New Roman" w:hAnsi="Times New Roman"/>
              </w:rPr>
            </w:rPrChange>
          </w:rPr>
          <w:t xml:space="preserve"> </w:t>
        </w:r>
        <w:r w:rsidRPr="002C6F92">
          <w:rPr>
            <w:b/>
            <w:rPrChange w:id="3086" w:author="hong qin" w:date="2012-01-19T16:49:00Z">
              <w:rPr>
                <w:rFonts w:ascii="Times New Roman" w:hAnsi="Times New Roman"/>
              </w:rPr>
            </w:rPrChange>
          </w:rPr>
          <w:t>27</w:t>
        </w:r>
        <w:r w:rsidRPr="002C6F92">
          <w:rPr>
            <w:rPrChange w:id="3087" w:author="hong qin" w:date="2012-01-19T16:49:00Z">
              <w:rPr>
                <w:rFonts w:ascii="Times New Roman" w:hAnsi="Times New Roman"/>
              </w:rPr>
            </w:rPrChange>
          </w:rPr>
          <w:t>(4): p. 358-64.</w:t>
        </w:r>
      </w:ins>
    </w:p>
    <w:p w:rsidR="002C6F92" w:rsidRPr="002C6F92" w:rsidRDefault="002C6F92" w:rsidP="002C6F92">
      <w:pPr>
        <w:spacing w:line="240" w:lineRule="auto"/>
        <w:ind w:left="720" w:hanging="720"/>
        <w:jc w:val="both"/>
        <w:rPr>
          <w:ins w:id="3088" w:author="hong qin" w:date="2012-01-19T16:49:00Z"/>
          <w:rPrChange w:id="3089" w:author="hong qin" w:date="2012-01-19T16:49:00Z">
            <w:rPr>
              <w:ins w:id="3090" w:author="hong qin" w:date="2012-01-19T16:49:00Z"/>
              <w:rFonts w:ascii="Times New Roman" w:hAnsi="Times New Roman"/>
            </w:rPr>
          </w:rPrChange>
        </w:rPr>
      </w:pPr>
      <w:ins w:id="3091" w:author="hong qin" w:date="2012-01-19T16:49:00Z">
        <w:r w:rsidRPr="002C6F92">
          <w:rPr>
            <w:rPrChange w:id="3092" w:author="hong qin" w:date="2012-01-19T16:49:00Z">
              <w:rPr>
                <w:rFonts w:ascii="Times New Roman" w:hAnsi="Times New Roman"/>
              </w:rPr>
            </w:rPrChange>
          </w:rPr>
          <w:t>130.</w:t>
        </w:r>
        <w:r w:rsidRPr="002C6F92">
          <w:rPr>
            <w:rPrChange w:id="3093" w:author="hong qin" w:date="2012-01-19T16:49:00Z">
              <w:rPr>
                <w:rFonts w:ascii="Times New Roman" w:hAnsi="Times New Roman"/>
              </w:rPr>
            </w:rPrChange>
          </w:rPr>
          <w:tab/>
          <w:t xml:space="preserve">Luther, E. and L.A. </w:t>
        </w:r>
        <w:proofErr w:type="spellStart"/>
        <w:r w:rsidRPr="002C6F92">
          <w:rPr>
            <w:rPrChange w:id="3094" w:author="hong qin" w:date="2012-01-19T16:49:00Z">
              <w:rPr>
                <w:rFonts w:ascii="Times New Roman" w:hAnsi="Times New Roman"/>
              </w:rPr>
            </w:rPrChange>
          </w:rPr>
          <w:t>Kamentsky</w:t>
        </w:r>
        <w:proofErr w:type="spellEnd"/>
        <w:r w:rsidRPr="002C6F92">
          <w:rPr>
            <w:rPrChange w:id="3095" w:author="hong qin" w:date="2012-01-19T16:49:00Z">
              <w:rPr>
                <w:rFonts w:ascii="Times New Roman" w:hAnsi="Times New Roman"/>
              </w:rPr>
            </w:rPrChange>
          </w:rPr>
          <w:t xml:space="preserve">, </w:t>
        </w:r>
        <w:r w:rsidRPr="002C6F92">
          <w:rPr>
            <w:i/>
            <w:rPrChange w:id="3096" w:author="hong qin" w:date="2012-01-19T16:49:00Z">
              <w:rPr>
                <w:rFonts w:ascii="Times New Roman" w:hAnsi="Times New Roman"/>
              </w:rPr>
            </w:rPrChange>
          </w:rPr>
          <w:t xml:space="preserve">Resolution of mitotic cells using laser scanning </w:t>
        </w:r>
        <w:proofErr w:type="spellStart"/>
        <w:r w:rsidRPr="002C6F92">
          <w:rPr>
            <w:i/>
            <w:rPrChange w:id="3097" w:author="hong qin" w:date="2012-01-19T16:49:00Z">
              <w:rPr>
                <w:rFonts w:ascii="Times New Roman" w:hAnsi="Times New Roman"/>
              </w:rPr>
            </w:rPrChange>
          </w:rPr>
          <w:t>cytometry</w:t>
        </w:r>
        <w:proofErr w:type="spellEnd"/>
        <w:r w:rsidRPr="002C6F92">
          <w:rPr>
            <w:i/>
            <w:rPrChange w:id="3098" w:author="hong qin" w:date="2012-01-19T16:49:00Z">
              <w:rPr>
                <w:rFonts w:ascii="Times New Roman" w:hAnsi="Times New Roman"/>
              </w:rPr>
            </w:rPrChange>
          </w:rPr>
          <w:t>.</w:t>
        </w:r>
        <w:r w:rsidRPr="002C6F92">
          <w:rPr>
            <w:rPrChange w:id="3099" w:author="hong qin" w:date="2012-01-19T16:49:00Z">
              <w:rPr>
                <w:rFonts w:ascii="Times New Roman" w:hAnsi="Times New Roman"/>
              </w:rPr>
            </w:rPrChange>
          </w:rPr>
          <w:t xml:space="preserve"> </w:t>
        </w:r>
        <w:proofErr w:type="spellStart"/>
        <w:proofErr w:type="gramStart"/>
        <w:r w:rsidRPr="002C6F92">
          <w:rPr>
            <w:rPrChange w:id="3100" w:author="hong qin" w:date="2012-01-19T16:49:00Z">
              <w:rPr>
                <w:rFonts w:ascii="Times New Roman" w:hAnsi="Times New Roman"/>
              </w:rPr>
            </w:rPrChange>
          </w:rPr>
          <w:t>Cytometry</w:t>
        </w:r>
        <w:proofErr w:type="spellEnd"/>
        <w:r w:rsidRPr="002C6F92">
          <w:rPr>
            <w:rPrChange w:id="3101" w:author="hong qin" w:date="2012-01-19T16:49:00Z">
              <w:rPr>
                <w:rFonts w:ascii="Times New Roman" w:hAnsi="Times New Roman"/>
              </w:rPr>
            </w:rPrChange>
          </w:rPr>
          <w:t>, 1996.</w:t>
        </w:r>
        <w:proofErr w:type="gramEnd"/>
        <w:r w:rsidRPr="002C6F92">
          <w:rPr>
            <w:rPrChange w:id="3102" w:author="hong qin" w:date="2012-01-19T16:49:00Z">
              <w:rPr>
                <w:rFonts w:ascii="Times New Roman" w:hAnsi="Times New Roman"/>
              </w:rPr>
            </w:rPrChange>
          </w:rPr>
          <w:t xml:space="preserve"> </w:t>
        </w:r>
        <w:r w:rsidRPr="002C6F92">
          <w:rPr>
            <w:b/>
            <w:rPrChange w:id="3103" w:author="hong qin" w:date="2012-01-19T16:49:00Z">
              <w:rPr>
                <w:rFonts w:ascii="Times New Roman" w:hAnsi="Times New Roman"/>
              </w:rPr>
            </w:rPrChange>
          </w:rPr>
          <w:t>23</w:t>
        </w:r>
        <w:r w:rsidRPr="002C6F92">
          <w:rPr>
            <w:rPrChange w:id="3104" w:author="hong qin" w:date="2012-01-19T16:49:00Z">
              <w:rPr>
                <w:rFonts w:ascii="Times New Roman" w:hAnsi="Times New Roman"/>
              </w:rPr>
            </w:rPrChange>
          </w:rPr>
          <w:t>(4): p. 272-8.</w:t>
        </w:r>
      </w:ins>
    </w:p>
    <w:p w:rsidR="002C6F92" w:rsidRPr="002C6F92" w:rsidRDefault="002C6F92" w:rsidP="002C6F92">
      <w:pPr>
        <w:spacing w:line="240" w:lineRule="auto"/>
        <w:ind w:left="720" w:hanging="720"/>
        <w:jc w:val="both"/>
        <w:rPr>
          <w:ins w:id="3105" w:author="hong qin" w:date="2012-01-19T16:49:00Z"/>
          <w:rPrChange w:id="3106" w:author="hong qin" w:date="2012-01-19T16:49:00Z">
            <w:rPr>
              <w:ins w:id="3107" w:author="hong qin" w:date="2012-01-19T16:49:00Z"/>
              <w:rFonts w:ascii="Times New Roman" w:hAnsi="Times New Roman"/>
            </w:rPr>
          </w:rPrChange>
        </w:rPr>
      </w:pPr>
      <w:ins w:id="3108" w:author="hong qin" w:date="2012-01-19T16:49:00Z">
        <w:r w:rsidRPr="002C6F92">
          <w:rPr>
            <w:rPrChange w:id="3109" w:author="hong qin" w:date="2012-01-19T16:49:00Z">
              <w:rPr>
                <w:rFonts w:ascii="Times New Roman" w:hAnsi="Times New Roman"/>
              </w:rPr>
            </w:rPrChange>
          </w:rPr>
          <w:t>131.</w:t>
        </w:r>
        <w:r w:rsidRPr="002C6F92">
          <w:rPr>
            <w:rPrChange w:id="3110" w:author="hong qin" w:date="2012-01-19T16:49:00Z">
              <w:rPr>
                <w:rFonts w:ascii="Times New Roman" w:hAnsi="Times New Roman"/>
              </w:rPr>
            </w:rPrChange>
          </w:rPr>
          <w:tab/>
          <w:t xml:space="preserve">Qin, H., </w:t>
        </w:r>
        <w:r w:rsidRPr="002C6F92">
          <w:rPr>
            <w:i/>
            <w:rPrChange w:id="3111" w:author="hong qin" w:date="2012-01-19T16:49:00Z">
              <w:rPr>
                <w:rFonts w:ascii="Times New Roman" w:hAnsi="Times New Roman"/>
              </w:rPr>
            </w:rPrChange>
          </w:rPr>
          <w:t>Teaching computational thinking through bioinformatics to biology students.</w:t>
        </w:r>
        <w:r w:rsidRPr="002C6F92">
          <w:rPr>
            <w:rPrChange w:id="3112" w:author="hong qin" w:date="2012-01-19T16:49:00Z">
              <w:rPr>
                <w:rFonts w:ascii="Times New Roman" w:hAnsi="Times New Roman"/>
              </w:rPr>
            </w:rPrChange>
          </w:rPr>
          <w:t xml:space="preserve"> Proceedings of the 40th ACM technical symposium on computer science education, 2009: p. 188-191.</w:t>
        </w:r>
      </w:ins>
    </w:p>
    <w:p w:rsidR="002C6F92" w:rsidRPr="002C6F92" w:rsidRDefault="002C6F92" w:rsidP="002C6F92">
      <w:pPr>
        <w:spacing w:line="240" w:lineRule="auto"/>
        <w:ind w:left="720" w:hanging="720"/>
        <w:jc w:val="both"/>
        <w:rPr>
          <w:ins w:id="3113" w:author="hong qin" w:date="2012-01-19T16:49:00Z"/>
          <w:rPrChange w:id="3114" w:author="hong qin" w:date="2012-01-19T16:49:00Z">
            <w:rPr>
              <w:ins w:id="3115" w:author="hong qin" w:date="2012-01-19T16:49:00Z"/>
              <w:rFonts w:ascii="Times New Roman" w:hAnsi="Times New Roman"/>
            </w:rPr>
          </w:rPrChange>
        </w:rPr>
      </w:pPr>
      <w:ins w:id="3116" w:author="hong qin" w:date="2012-01-19T16:49:00Z">
        <w:r w:rsidRPr="002C6F92">
          <w:rPr>
            <w:rPrChange w:id="3117" w:author="hong qin" w:date="2012-01-19T16:49:00Z">
              <w:rPr>
                <w:rFonts w:ascii="Times New Roman" w:hAnsi="Times New Roman"/>
              </w:rPr>
            </w:rPrChange>
          </w:rPr>
          <w:t>132.</w:t>
        </w:r>
        <w:r w:rsidRPr="002C6F92">
          <w:rPr>
            <w:rPrChange w:id="3118" w:author="hong qin" w:date="2012-01-19T16:49:00Z">
              <w:rPr>
                <w:rFonts w:ascii="Times New Roman" w:hAnsi="Times New Roman"/>
              </w:rPr>
            </w:rPrChange>
          </w:rPr>
          <w:tab/>
        </w:r>
        <w:proofErr w:type="spellStart"/>
        <w:r w:rsidRPr="002C6F92">
          <w:rPr>
            <w:rPrChange w:id="3119" w:author="hong qin" w:date="2012-01-19T16:49:00Z">
              <w:rPr>
                <w:rFonts w:ascii="Times New Roman" w:hAnsi="Times New Roman"/>
              </w:rPr>
            </w:rPrChange>
          </w:rPr>
          <w:t>Lingwood</w:t>
        </w:r>
        <w:proofErr w:type="spellEnd"/>
        <w:r w:rsidRPr="002C6F92">
          <w:rPr>
            <w:rPrChange w:id="3120" w:author="hong qin" w:date="2012-01-19T16:49:00Z">
              <w:rPr>
                <w:rFonts w:ascii="Times New Roman" w:hAnsi="Times New Roman"/>
              </w:rPr>
            </w:rPrChange>
          </w:rPr>
          <w:t xml:space="preserve">, C.A., B. </w:t>
        </w:r>
        <w:proofErr w:type="spellStart"/>
        <w:r w:rsidRPr="002C6F92">
          <w:rPr>
            <w:rPrChange w:id="3121" w:author="hong qin" w:date="2012-01-19T16:49:00Z">
              <w:rPr>
                <w:rFonts w:ascii="Times New Roman" w:hAnsi="Times New Roman"/>
              </w:rPr>
            </w:rPrChange>
          </w:rPr>
          <w:t>Binnington</w:t>
        </w:r>
        <w:proofErr w:type="spellEnd"/>
        <w:r w:rsidRPr="002C6F92">
          <w:rPr>
            <w:rPrChange w:id="3122" w:author="hong qin" w:date="2012-01-19T16:49:00Z">
              <w:rPr>
                <w:rFonts w:ascii="Times New Roman" w:hAnsi="Times New Roman"/>
              </w:rPr>
            </w:rPrChange>
          </w:rPr>
          <w:t xml:space="preserve">, A. </w:t>
        </w:r>
        <w:proofErr w:type="spellStart"/>
        <w:r w:rsidRPr="002C6F92">
          <w:rPr>
            <w:rPrChange w:id="3123" w:author="hong qin" w:date="2012-01-19T16:49:00Z">
              <w:rPr>
                <w:rFonts w:ascii="Times New Roman" w:hAnsi="Times New Roman"/>
              </w:rPr>
            </w:rPrChange>
          </w:rPr>
          <w:t>Manis</w:t>
        </w:r>
        <w:proofErr w:type="spellEnd"/>
        <w:r w:rsidRPr="002C6F92">
          <w:rPr>
            <w:rPrChange w:id="3124" w:author="hong qin" w:date="2012-01-19T16:49:00Z">
              <w:rPr>
                <w:rFonts w:ascii="Times New Roman" w:hAnsi="Times New Roman"/>
              </w:rPr>
            </w:rPrChange>
          </w:rPr>
          <w:t xml:space="preserve">, and D.R. Branch, </w:t>
        </w:r>
        <w:proofErr w:type="spellStart"/>
        <w:r w:rsidRPr="002C6F92">
          <w:rPr>
            <w:i/>
            <w:rPrChange w:id="3125" w:author="hong qin" w:date="2012-01-19T16:49:00Z">
              <w:rPr>
                <w:rFonts w:ascii="Times New Roman" w:hAnsi="Times New Roman"/>
              </w:rPr>
            </w:rPrChange>
          </w:rPr>
          <w:t>Globotriaosyl</w:t>
        </w:r>
        <w:proofErr w:type="spellEnd"/>
        <w:r w:rsidRPr="002C6F92">
          <w:rPr>
            <w:i/>
            <w:rPrChange w:id="3126" w:author="hong qin" w:date="2012-01-19T16:49:00Z">
              <w:rPr>
                <w:rFonts w:ascii="Times New Roman" w:hAnsi="Times New Roman"/>
              </w:rPr>
            </w:rPrChange>
          </w:rPr>
          <w:t xml:space="preserve"> </w:t>
        </w:r>
        <w:proofErr w:type="spellStart"/>
        <w:r w:rsidRPr="002C6F92">
          <w:rPr>
            <w:i/>
            <w:rPrChange w:id="3127" w:author="hong qin" w:date="2012-01-19T16:49:00Z">
              <w:rPr>
                <w:rFonts w:ascii="Times New Roman" w:hAnsi="Times New Roman"/>
              </w:rPr>
            </w:rPrChange>
          </w:rPr>
          <w:t>ceramide</w:t>
        </w:r>
        <w:proofErr w:type="spellEnd"/>
        <w:r w:rsidRPr="002C6F92">
          <w:rPr>
            <w:i/>
            <w:rPrChange w:id="3128" w:author="hong qin" w:date="2012-01-19T16:49:00Z">
              <w:rPr>
                <w:rFonts w:ascii="Times New Roman" w:hAnsi="Times New Roman"/>
              </w:rPr>
            </w:rPrChange>
          </w:rPr>
          <w:t xml:space="preserve"> receptor function - where membrane structure and pathology intersect.</w:t>
        </w:r>
        <w:r w:rsidRPr="002C6F92">
          <w:rPr>
            <w:rPrChange w:id="3129" w:author="hong qin" w:date="2012-01-19T16:49:00Z">
              <w:rPr>
                <w:rFonts w:ascii="Times New Roman" w:hAnsi="Times New Roman"/>
              </w:rPr>
            </w:rPrChange>
          </w:rPr>
          <w:t xml:space="preserve"> </w:t>
        </w:r>
        <w:proofErr w:type="gramStart"/>
        <w:r w:rsidRPr="002C6F92">
          <w:rPr>
            <w:rPrChange w:id="3130" w:author="hong qin" w:date="2012-01-19T16:49:00Z">
              <w:rPr>
                <w:rFonts w:ascii="Times New Roman" w:hAnsi="Times New Roman"/>
              </w:rPr>
            </w:rPrChange>
          </w:rPr>
          <w:t xml:space="preserve">FEBS </w:t>
        </w:r>
        <w:proofErr w:type="spellStart"/>
        <w:r w:rsidRPr="002C6F92">
          <w:rPr>
            <w:rPrChange w:id="3131" w:author="hong qin" w:date="2012-01-19T16:49:00Z">
              <w:rPr>
                <w:rFonts w:ascii="Times New Roman" w:hAnsi="Times New Roman"/>
              </w:rPr>
            </w:rPrChange>
          </w:rPr>
          <w:t>Lett</w:t>
        </w:r>
        <w:proofErr w:type="spellEnd"/>
        <w:r w:rsidRPr="002C6F92">
          <w:rPr>
            <w:rPrChange w:id="3132" w:author="hong qin" w:date="2012-01-19T16:49:00Z">
              <w:rPr>
                <w:rFonts w:ascii="Times New Roman" w:hAnsi="Times New Roman"/>
              </w:rPr>
            </w:rPrChange>
          </w:rPr>
          <w:t>, 2010.</w:t>
        </w:r>
        <w:proofErr w:type="gramEnd"/>
        <w:r w:rsidRPr="002C6F92">
          <w:rPr>
            <w:rPrChange w:id="3133" w:author="hong qin" w:date="2012-01-19T16:49:00Z">
              <w:rPr>
                <w:rFonts w:ascii="Times New Roman" w:hAnsi="Times New Roman"/>
              </w:rPr>
            </w:rPrChange>
          </w:rPr>
          <w:t xml:space="preserve"> </w:t>
        </w:r>
        <w:r w:rsidRPr="002C6F92">
          <w:rPr>
            <w:b/>
            <w:rPrChange w:id="3134" w:author="hong qin" w:date="2012-01-19T16:49:00Z">
              <w:rPr>
                <w:rFonts w:ascii="Times New Roman" w:hAnsi="Times New Roman"/>
              </w:rPr>
            </w:rPrChange>
          </w:rPr>
          <w:t>584</w:t>
        </w:r>
        <w:r w:rsidRPr="002C6F92">
          <w:rPr>
            <w:rPrChange w:id="3135" w:author="hong qin" w:date="2012-01-19T16:49:00Z">
              <w:rPr>
                <w:rFonts w:ascii="Times New Roman" w:hAnsi="Times New Roman"/>
              </w:rPr>
            </w:rPrChange>
          </w:rPr>
          <w:t>(9): p. 1879-86.</w:t>
        </w:r>
      </w:ins>
    </w:p>
    <w:p w:rsidR="002C6F92" w:rsidRPr="002C6F92" w:rsidRDefault="002C6F92" w:rsidP="002C6F92">
      <w:pPr>
        <w:spacing w:line="240" w:lineRule="auto"/>
        <w:ind w:left="720" w:hanging="720"/>
        <w:jc w:val="both"/>
        <w:rPr>
          <w:ins w:id="3136" w:author="hong qin" w:date="2012-01-19T16:49:00Z"/>
          <w:rPrChange w:id="3137" w:author="hong qin" w:date="2012-01-19T16:49:00Z">
            <w:rPr>
              <w:ins w:id="3138" w:author="hong qin" w:date="2012-01-19T16:49:00Z"/>
              <w:rFonts w:ascii="Times New Roman" w:hAnsi="Times New Roman"/>
            </w:rPr>
          </w:rPrChange>
        </w:rPr>
      </w:pPr>
      <w:ins w:id="3139" w:author="hong qin" w:date="2012-01-19T16:49:00Z">
        <w:r w:rsidRPr="002C6F92">
          <w:rPr>
            <w:rPrChange w:id="3140" w:author="hong qin" w:date="2012-01-19T16:49:00Z">
              <w:rPr>
                <w:rFonts w:ascii="Times New Roman" w:hAnsi="Times New Roman"/>
              </w:rPr>
            </w:rPrChange>
          </w:rPr>
          <w:t>133.</w:t>
        </w:r>
        <w:r w:rsidRPr="002C6F92">
          <w:rPr>
            <w:rPrChange w:id="3141" w:author="hong qin" w:date="2012-01-19T16:49:00Z">
              <w:rPr>
                <w:rFonts w:ascii="Times New Roman" w:hAnsi="Times New Roman"/>
              </w:rPr>
            </w:rPrChange>
          </w:rPr>
          <w:tab/>
        </w:r>
        <w:proofErr w:type="spellStart"/>
        <w:r w:rsidRPr="002C6F92">
          <w:rPr>
            <w:rPrChange w:id="3142" w:author="hong qin" w:date="2012-01-19T16:49:00Z">
              <w:rPr>
                <w:rFonts w:ascii="Times New Roman" w:hAnsi="Times New Roman"/>
              </w:rPr>
            </w:rPrChange>
          </w:rPr>
          <w:t>Devenica</w:t>
        </w:r>
        <w:proofErr w:type="spellEnd"/>
        <w:r w:rsidRPr="002C6F92">
          <w:rPr>
            <w:rPrChange w:id="3143" w:author="hong qin" w:date="2012-01-19T16:49:00Z">
              <w:rPr>
                <w:rFonts w:ascii="Times New Roman" w:hAnsi="Times New Roman"/>
              </w:rPr>
            </w:rPrChange>
          </w:rPr>
          <w:t xml:space="preserve">, D., V. </w:t>
        </w:r>
        <w:proofErr w:type="spellStart"/>
        <w:r w:rsidRPr="002C6F92">
          <w:rPr>
            <w:rPrChange w:id="3144" w:author="hong qin" w:date="2012-01-19T16:49:00Z">
              <w:rPr>
                <w:rFonts w:ascii="Times New Roman" w:hAnsi="Times New Roman"/>
              </w:rPr>
            </w:rPrChange>
          </w:rPr>
          <w:t>Cikes</w:t>
        </w:r>
        <w:proofErr w:type="spellEnd"/>
        <w:r w:rsidRPr="002C6F92">
          <w:rPr>
            <w:rPrChange w:id="3145" w:author="hong qin" w:date="2012-01-19T16:49:00Z">
              <w:rPr>
                <w:rFonts w:ascii="Times New Roman" w:hAnsi="Times New Roman"/>
              </w:rPr>
            </w:rPrChange>
          </w:rPr>
          <w:t xml:space="preserve"> </w:t>
        </w:r>
        <w:proofErr w:type="spellStart"/>
        <w:r w:rsidRPr="002C6F92">
          <w:rPr>
            <w:rPrChange w:id="3146" w:author="hong qin" w:date="2012-01-19T16:49:00Z">
              <w:rPr>
                <w:rFonts w:ascii="Times New Roman" w:hAnsi="Times New Roman"/>
              </w:rPr>
            </w:rPrChange>
          </w:rPr>
          <w:t>Culic</w:t>
        </w:r>
        <w:proofErr w:type="spellEnd"/>
        <w:r w:rsidRPr="002C6F92">
          <w:rPr>
            <w:rPrChange w:id="3147" w:author="hong qin" w:date="2012-01-19T16:49:00Z">
              <w:rPr>
                <w:rFonts w:ascii="Times New Roman" w:hAnsi="Times New Roman"/>
              </w:rPr>
            </w:rPrChange>
          </w:rPr>
          <w:t xml:space="preserve">, A. </w:t>
        </w:r>
        <w:proofErr w:type="spellStart"/>
        <w:r w:rsidRPr="002C6F92">
          <w:rPr>
            <w:rPrChange w:id="3148" w:author="hong qin" w:date="2012-01-19T16:49:00Z">
              <w:rPr>
                <w:rFonts w:ascii="Times New Roman" w:hAnsi="Times New Roman"/>
              </w:rPr>
            </w:rPrChange>
          </w:rPr>
          <w:t>Vuica</w:t>
        </w:r>
        <w:proofErr w:type="spellEnd"/>
        <w:r w:rsidRPr="002C6F92">
          <w:rPr>
            <w:rPrChange w:id="3149" w:author="hong qin" w:date="2012-01-19T16:49:00Z">
              <w:rPr>
                <w:rFonts w:ascii="Times New Roman" w:hAnsi="Times New Roman"/>
              </w:rPr>
            </w:rPrChange>
          </w:rPr>
          <w:t xml:space="preserve">, and A. </w:t>
        </w:r>
        <w:proofErr w:type="spellStart"/>
        <w:r w:rsidRPr="002C6F92">
          <w:rPr>
            <w:rPrChange w:id="3150" w:author="hong qin" w:date="2012-01-19T16:49:00Z">
              <w:rPr>
                <w:rFonts w:ascii="Times New Roman" w:hAnsi="Times New Roman"/>
              </w:rPr>
            </w:rPrChange>
          </w:rPr>
          <w:t>Markotic</w:t>
        </w:r>
        <w:proofErr w:type="spellEnd"/>
        <w:r w:rsidRPr="002C6F92">
          <w:rPr>
            <w:rPrChange w:id="3151" w:author="hong qin" w:date="2012-01-19T16:49:00Z">
              <w:rPr>
                <w:rFonts w:ascii="Times New Roman" w:hAnsi="Times New Roman"/>
              </w:rPr>
            </w:rPrChange>
          </w:rPr>
          <w:t xml:space="preserve">, </w:t>
        </w:r>
        <w:r w:rsidRPr="002C6F92">
          <w:rPr>
            <w:i/>
            <w:rPrChange w:id="3152" w:author="hong qin" w:date="2012-01-19T16:49:00Z">
              <w:rPr>
                <w:rFonts w:ascii="Times New Roman" w:hAnsi="Times New Roman"/>
              </w:rPr>
            </w:rPrChange>
          </w:rPr>
          <w:t xml:space="preserve">Biochemical, pathological and </w:t>
        </w:r>
        <w:proofErr w:type="spellStart"/>
        <w:r w:rsidRPr="002C6F92">
          <w:rPr>
            <w:i/>
            <w:rPrChange w:id="3153" w:author="hong qin" w:date="2012-01-19T16:49:00Z">
              <w:rPr>
                <w:rFonts w:ascii="Times New Roman" w:hAnsi="Times New Roman"/>
              </w:rPr>
            </w:rPrChange>
          </w:rPr>
          <w:t>oncological</w:t>
        </w:r>
        <w:proofErr w:type="spellEnd"/>
        <w:r w:rsidRPr="002C6F92">
          <w:rPr>
            <w:i/>
            <w:rPrChange w:id="3154" w:author="hong qin" w:date="2012-01-19T16:49:00Z">
              <w:rPr>
                <w:rFonts w:ascii="Times New Roman" w:hAnsi="Times New Roman"/>
              </w:rPr>
            </w:rPrChange>
          </w:rPr>
          <w:t xml:space="preserve"> relevance of Gb3Cer receptor.</w:t>
        </w:r>
        <w:r w:rsidRPr="002C6F92">
          <w:rPr>
            <w:rPrChange w:id="3155" w:author="hong qin" w:date="2012-01-19T16:49:00Z">
              <w:rPr>
                <w:rFonts w:ascii="Times New Roman" w:hAnsi="Times New Roman"/>
              </w:rPr>
            </w:rPrChange>
          </w:rPr>
          <w:t xml:space="preserve"> </w:t>
        </w:r>
        <w:proofErr w:type="gramStart"/>
        <w:r w:rsidRPr="002C6F92">
          <w:rPr>
            <w:rPrChange w:id="3156" w:author="hong qin" w:date="2012-01-19T16:49:00Z">
              <w:rPr>
                <w:rFonts w:ascii="Times New Roman" w:hAnsi="Times New Roman"/>
              </w:rPr>
            </w:rPrChange>
          </w:rPr>
          <w:t xml:space="preserve">Med </w:t>
        </w:r>
        <w:proofErr w:type="spellStart"/>
        <w:r w:rsidRPr="002C6F92">
          <w:rPr>
            <w:rPrChange w:id="3157" w:author="hong qin" w:date="2012-01-19T16:49:00Z">
              <w:rPr>
                <w:rFonts w:ascii="Times New Roman" w:hAnsi="Times New Roman"/>
              </w:rPr>
            </w:rPrChange>
          </w:rPr>
          <w:t>Oncol</w:t>
        </w:r>
        <w:proofErr w:type="spellEnd"/>
        <w:r w:rsidRPr="002C6F92">
          <w:rPr>
            <w:rPrChange w:id="3158" w:author="hong qin" w:date="2012-01-19T16:49:00Z">
              <w:rPr>
                <w:rFonts w:ascii="Times New Roman" w:hAnsi="Times New Roman"/>
              </w:rPr>
            </w:rPrChange>
          </w:rPr>
          <w:t>, 2011.</w:t>
        </w:r>
        <w:proofErr w:type="gramEnd"/>
        <w:r w:rsidRPr="002C6F92">
          <w:rPr>
            <w:rPrChange w:id="3159" w:author="hong qin" w:date="2012-01-19T16:49:00Z">
              <w:rPr>
                <w:rFonts w:ascii="Times New Roman" w:hAnsi="Times New Roman"/>
              </w:rPr>
            </w:rPrChange>
          </w:rPr>
          <w:t xml:space="preserve"> </w:t>
        </w:r>
        <w:r w:rsidRPr="002C6F92">
          <w:rPr>
            <w:b/>
            <w:rPrChange w:id="3160" w:author="hong qin" w:date="2012-01-19T16:49:00Z">
              <w:rPr>
                <w:rFonts w:ascii="Times New Roman" w:hAnsi="Times New Roman"/>
              </w:rPr>
            </w:rPrChange>
          </w:rPr>
          <w:t xml:space="preserve">28 </w:t>
        </w:r>
        <w:proofErr w:type="spellStart"/>
        <w:r w:rsidRPr="002C6F92">
          <w:rPr>
            <w:b/>
            <w:rPrChange w:id="3161" w:author="hong qin" w:date="2012-01-19T16:49:00Z">
              <w:rPr>
                <w:rFonts w:ascii="Times New Roman" w:hAnsi="Times New Roman"/>
              </w:rPr>
            </w:rPrChange>
          </w:rPr>
          <w:t>Suppl</w:t>
        </w:r>
        <w:proofErr w:type="spellEnd"/>
        <w:r w:rsidRPr="002C6F92">
          <w:rPr>
            <w:b/>
            <w:rPrChange w:id="3162" w:author="hong qin" w:date="2012-01-19T16:49:00Z">
              <w:rPr>
                <w:rFonts w:ascii="Times New Roman" w:hAnsi="Times New Roman"/>
              </w:rPr>
            </w:rPrChange>
          </w:rPr>
          <w:t xml:space="preserve"> 1</w:t>
        </w:r>
        <w:r w:rsidRPr="002C6F92">
          <w:rPr>
            <w:rPrChange w:id="3163" w:author="hong qin" w:date="2012-01-19T16:49:00Z">
              <w:rPr>
                <w:rFonts w:ascii="Times New Roman" w:hAnsi="Times New Roman"/>
              </w:rPr>
            </w:rPrChange>
          </w:rPr>
          <w:t>: p. 675-84.</w:t>
        </w:r>
      </w:ins>
    </w:p>
    <w:p w:rsidR="002C6F92" w:rsidRPr="002C6F92" w:rsidRDefault="002C6F92" w:rsidP="002C6F92">
      <w:pPr>
        <w:spacing w:line="240" w:lineRule="auto"/>
        <w:ind w:left="720" w:hanging="720"/>
        <w:jc w:val="both"/>
        <w:rPr>
          <w:ins w:id="3164" w:author="hong qin" w:date="2012-01-19T16:49:00Z"/>
          <w:rPrChange w:id="3165" w:author="hong qin" w:date="2012-01-19T16:49:00Z">
            <w:rPr>
              <w:ins w:id="3166" w:author="hong qin" w:date="2012-01-19T16:49:00Z"/>
              <w:rFonts w:ascii="Times New Roman" w:hAnsi="Times New Roman"/>
            </w:rPr>
          </w:rPrChange>
        </w:rPr>
      </w:pPr>
      <w:ins w:id="3167" w:author="hong qin" w:date="2012-01-19T16:49:00Z">
        <w:r w:rsidRPr="002C6F92">
          <w:rPr>
            <w:rPrChange w:id="3168" w:author="hong qin" w:date="2012-01-19T16:49:00Z">
              <w:rPr>
                <w:rFonts w:ascii="Times New Roman" w:hAnsi="Times New Roman"/>
              </w:rPr>
            </w:rPrChange>
          </w:rPr>
          <w:t>134.</w:t>
        </w:r>
        <w:r w:rsidRPr="002C6F92">
          <w:rPr>
            <w:rPrChange w:id="3169" w:author="hong qin" w:date="2012-01-19T16:49:00Z">
              <w:rPr>
                <w:rFonts w:ascii="Times New Roman" w:hAnsi="Times New Roman"/>
              </w:rPr>
            </w:rPrChange>
          </w:rPr>
          <w:tab/>
        </w:r>
        <w:proofErr w:type="spellStart"/>
        <w:r w:rsidRPr="002C6F92">
          <w:rPr>
            <w:rPrChange w:id="3170" w:author="hong qin" w:date="2012-01-19T16:49:00Z">
              <w:rPr>
                <w:rFonts w:ascii="Times New Roman" w:hAnsi="Times New Roman"/>
              </w:rPr>
            </w:rPrChange>
          </w:rPr>
          <w:t>Engedal</w:t>
        </w:r>
        <w:proofErr w:type="spellEnd"/>
        <w:r w:rsidRPr="002C6F92">
          <w:rPr>
            <w:rPrChange w:id="3171" w:author="hong qin" w:date="2012-01-19T16:49:00Z">
              <w:rPr>
                <w:rFonts w:ascii="Times New Roman" w:hAnsi="Times New Roman"/>
              </w:rPr>
            </w:rPrChange>
          </w:rPr>
          <w:t xml:space="preserve">, N., T. </w:t>
        </w:r>
        <w:proofErr w:type="spellStart"/>
        <w:r w:rsidRPr="002C6F92">
          <w:rPr>
            <w:rPrChange w:id="3172" w:author="hong qin" w:date="2012-01-19T16:49:00Z">
              <w:rPr>
                <w:rFonts w:ascii="Times New Roman" w:hAnsi="Times New Roman"/>
              </w:rPr>
            </w:rPrChange>
          </w:rPr>
          <w:t>Skotland</w:t>
        </w:r>
        <w:proofErr w:type="spellEnd"/>
        <w:r w:rsidRPr="002C6F92">
          <w:rPr>
            <w:rPrChange w:id="3173" w:author="hong qin" w:date="2012-01-19T16:49:00Z">
              <w:rPr>
                <w:rFonts w:ascii="Times New Roman" w:hAnsi="Times New Roman"/>
              </w:rPr>
            </w:rPrChange>
          </w:rPr>
          <w:t xml:space="preserve">, M.L. </w:t>
        </w:r>
        <w:proofErr w:type="spellStart"/>
        <w:r w:rsidRPr="002C6F92">
          <w:rPr>
            <w:rPrChange w:id="3174" w:author="hong qin" w:date="2012-01-19T16:49:00Z">
              <w:rPr>
                <w:rFonts w:ascii="Times New Roman" w:hAnsi="Times New Roman"/>
              </w:rPr>
            </w:rPrChange>
          </w:rPr>
          <w:t>Torgersen</w:t>
        </w:r>
        <w:proofErr w:type="spellEnd"/>
        <w:r w:rsidRPr="002C6F92">
          <w:rPr>
            <w:rPrChange w:id="3175" w:author="hong qin" w:date="2012-01-19T16:49:00Z">
              <w:rPr>
                <w:rFonts w:ascii="Times New Roman" w:hAnsi="Times New Roman"/>
              </w:rPr>
            </w:rPrChange>
          </w:rPr>
          <w:t xml:space="preserve">, and K. </w:t>
        </w:r>
        <w:proofErr w:type="spellStart"/>
        <w:r w:rsidRPr="002C6F92">
          <w:rPr>
            <w:rPrChange w:id="3176" w:author="hong qin" w:date="2012-01-19T16:49:00Z">
              <w:rPr>
                <w:rFonts w:ascii="Times New Roman" w:hAnsi="Times New Roman"/>
              </w:rPr>
            </w:rPrChange>
          </w:rPr>
          <w:t>Sandvig</w:t>
        </w:r>
        <w:proofErr w:type="spellEnd"/>
        <w:r w:rsidRPr="002C6F92">
          <w:rPr>
            <w:rPrChange w:id="3177" w:author="hong qin" w:date="2012-01-19T16:49:00Z">
              <w:rPr>
                <w:rFonts w:ascii="Times New Roman" w:hAnsi="Times New Roman"/>
              </w:rPr>
            </w:rPrChange>
          </w:rPr>
          <w:t xml:space="preserve">, </w:t>
        </w:r>
        <w:r w:rsidRPr="002C6F92">
          <w:rPr>
            <w:i/>
            <w:rPrChange w:id="3178" w:author="hong qin" w:date="2012-01-19T16:49:00Z">
              <w:rPr>
                <w:rFonts w:ascii="Times New Roman" w:hAnsi="Times New Roman"/>
              </w:rPr>
            </w:rPrChange>
          </w:rPr>
          <w:t>Shiga toxin and its use in targeted cancer therapy and imaging.</w:t>
        </w:r>
        <w:r w:rsidRPr="002C6F92">
          <w:rPr>
            <w:rPrChange w:id="3179" w:author="hong qin" w:date="2012-01-19T16:49:00Z">
              <w:rPr>
                <w:rFonts w:ascii="Times New Roman" w:hAnsi="Times New Roman"/>
              </w:rPr>
            </w:rPrChange>
          </w:rPr>
          <w:t xml:space="preserve"> </w:t>
        </w:r>
        <w:proofErr w:type="spellStart"/>
        <w:r w:rsidRPr="002C6F92">
          <w:rPr>
            <w:rPrChange w:id="3180" w:author="hong qin" w:date="2012-01-19T16:49:00Z">
              <w:rPr>
                <w:rFonts w:ascii="Times New Roman" w:hAnsi="Times New Roman"/>
              </w:rPr>
            </w:rPrChange>
          </w:rPr>
          <w:t>Microb</w:t>
        </w:r>
        <w:proofErr w:type="spellEnd"/>
        <w:r w:rsidRPr="002C6F92">
          <w:rPr>
            <w:rPrChange w:id="3181" w:author="hong qin" w:date="2012-01-19T16:49:00Z">
              <w:rPr>
                <w:rFonts w:ascii="Times New Roman" w:hAnsi="Times New Roman"/>
              </w:rPr>
            </w:rPrChange>
          </w:rPr>
          <w:t xml:space="preserve"> </w:t>
        </w:r>
        <w:proofErr w:type="spellStart"/>
        <w:r w:rsidRPr="002C6F92">
          <w:rPr>
            <w:rPrChange w:id="3182" w:author="hong qin" w:date="2012-01-19T16:49:00Z">
              <w:rPr>
                <w:rFonts w:ascii="Times New Roman" w:hAnsi="Times New Roman"/>
              </w:rPr>
            </w:rPrChange>
          </w:rPr>
          <w:t>Biotechnol</w:t>
        </w:r>
        <w:proofErr w:type="spellEnd"/>
        <w:r w:rsidRPr="002C6F92">
          <w:rPr>
            <w:rPrChange w:id="3183" w:author="hong qin" w:date="2012-01-19T16:49:00Z">
              <w:rPr>
                <w:rFonts w:ascii="Times New Roman" w:hAnsi="Times New Roman"/>
              </w:rPr>
            </w:rPrChange>
          </w:rPr>
          <w:t xml:space="preserve">, 2011. </w:t>
        </w:r>
        <w:r w:rsidRPr="002C6F92">
          <w:rPr>
            <w:b/>
            <w:rPrChange w:id="3184" w:author="hong qin" w:date="2012-01-19T16:49:00Z">
              <w:rPr>
                <w:rFonts w:ascii="Times New Roman" w:hAnsi="Times New Roman"/>
              </w:rPr>
            </w:rPrChange>
          </w:rPr>
          <w:t>4</w:t>
        </w:r>
        <w:r w:rsidRPr="002C6F92">
          <w:rPr>
            <w:rPrChange w:id="3185" w:author="hong qin" w:date="2012-01-19T16:49:00Z">
              <w:rPr>
                <w:rFonts w:ascii="Times New Roman" w:hAnsi="Times New Roman"/>
              </w:rPr>
            </w:rPrChange>
          </w:rPr>
          <w:t>(1): p. 32-46.</w:t>
        </w:r>
      </w:ins>
    </w:p>
    <w:p w:rsidR="002C6F92" w:rsidRPr="002C6F92" w:rsidRDefault="002C6F92" w:rsidP="002C6F92">
      <w:pPr>
        <w:spacing w:line="240" w:lineRule="auto"/>
        <w:ind w:left="720" w:hanging="720"/>
        <w:jc w:val="both"/>
        <w:rPr>
          <w:ins w:id="3186" w:author="hong qin" w:date="2012-01-19T16:49:00Z"/>
          <w:rPrChange w:id="3187" w:author="hong qin" w:date="2012-01-19T16:49:00Z">
            <w:rPr>
              <w:ins w:id="3188" w:author="hong qin" w:date="2012-01-19T16:49:00Z"/>
              <w:rFonts w:ascii="Times New Roman" w:hAnsi="Times New Roman"/>
            </w:rPr>
          </w:rPrChange>
        </w:rPr>
      </w:pPr>
      <w:ins w:id="3189" w:author="hong qin" w:date="2012-01-19T16:49:00Z">
        <w:r w:rsidRPr="002C6F92">
          <w:rPr>
            <w:rPrChange w:id="3190" w:author="hong qin" w:date="2012-01-19T16:49:00Z">
              <w:rPr>
                <w:rFonts w:ascii="Times New Roman" w:hAnsi="Times New Roman"/>
              </w:rPr>
            </w:rPrChange>
          </w:rPr>
          <w:lastRenderedPageBreak/>
          <w:t>135.</w:t>
        </w:r>
        <w:r w:rsidRPr="002C6F92">
          <w:rPr>
            <w:rPrChange w:id="3191" w:author="hong qin" w:date="2012-01-19T16:49:00Z">
              <w:rPr>
                <w:rFonts w:ascii="Times New Roman" w:hAnsi="Times New Roman"/>
              </w:rPr>
            </w:rPrChange>
          </w:rPr>
          <w:tab/>
          <w:t xml:space="preserve">Okuda, T., N. </w:t>
        </w:r>
        <w:proofErr w:type="spellStart"/>
        <w:r w:rsidRPr="002C6F92">
          <w:rPr>
            <w:rPrChange w:id="3192" w:author="hong qin" w:date="2012-01-19T16:49:00Z">
              <w:rPr>
                <w:rFonts w:ascii="Times New Roman" w:hAnsi="Times New Roman"/>
              </w:rPr>
            </w:rPrChange>
          </w:rPr>
          <w:t>Tokuda</w:t>
        </w:r>
        <w:proofErr w:type="spellEnd"/>
        <w:r w:rsidRPr="002C6F92">
          <w:rPr>
            <w:rPrChange w:id="3193" w:author="hong qin" w:date="2012-01-19T16:49:00Z">
              <w:rPr>
                <w:rFonts w:ascii="Times New Roman" w:hAnsi="Times New Roman"/>
              </w:rPr>
            </w:rPrChange>
          </w:rPr>
          <w:t xml:space="preserve">, S. </w:t>
        </w:r>
        <w:proofErr w:type="spellStart"/>
        <w:r w:rsidRPr="002C6F92">
          <w:rPr>
            <w:rPrChange w:id="3194" w:author="hong qin" w:date="2012-01-19T16:49:00Z">
              <w:rPr>
                <w:rFonts w:ascii="Times New Roman" w:hAnsi="Times New Roman"/>
              </w:rPr>
            </w:rPrChange>
          </w:rPr>
          <w:t>Numata</w:t>
        </w:r>
        <w:proofErr w:type="spellEnd"/>
        <w:r w:rsidRPr="002C6F92">
          <w:rPr>
            <w:rPrChange w:id="3195" w:author="hong qin" w:date="2012-01-19T16:49:00Z">
              <w:rPr>
                <w:rFonts w:ascii="Times New Roman" w:hAnsi="Times New Roman"/>
              </w:rPr>
            </w:rPrChange>
          </w:rPr>
          <w:t xml:space="preserve">, M. Ito, M. </w:t>
        </w:r>
        <w:proofErr w:type="spellStart"/>
        <w:r w:rsidRPr="002C6F92">
          <w:rPr>
            <w:rPrChange w:id="3196" w:author="hong qin" w:date="2012-01-19T16:49:00Z">
              <w:rPr>
                <w:rFonts w:ascii="Times New Roman" w:hAnsi="Times New Roman"/>
              </w:rPr>
            </w:rPrChange>
          </w:rPr>
          <w:t>Ohta</w:t>
        </w:r>
        <w:proofErr w:type="spellEnd"/>
        <w:r w:rsidRPr="002C6F92">
          <w:rPr>
            <w:rPrChange w:id="3197" w:author="hong qin" w:date="2012-01-19T16:49:00Z">
              <w:rPr>
                <w:rFonts w:ascii="Times New Roman" w:hAnsi="Times New Roman"/>
              </w:rPr>
            </w:rPrChange>
          </w:rPr>
          <w:t xml:space="preserve">, K. Kawamura, J. </w:t>
        </w:r>
        <w:proofErr w:type="spellStart"/>
        <w:r w:rsidRPr="002C6F92">
          <w:rPr>
            <w:rPrChange w:id="3198" w:author="hong qin" w:date="2012-01-19T16:49:00Z">
              <w:rPr>
                <w:rFonts w:ascii="Times New Roman" w:hAnsi="Times New Roman"/>
              </w:rPr>
            </w:rPrChange>
          </w:rPr>
          <w:t>Wiels</w:t>
        </w:r>
        <w:proofErr w:type="spellEnd"/>
        <w:r w:rsidRPr="002C6F92">
          <w:rPr>
            <w:rPrChange w:id="3199" w:author="hong qin" w:date="2012-01-19T16:49:00Z">
              <w:rPr>
                <w:rFonts w:ascii="Times New Roman" w:hAnsi="Times New Roman"/>
              </w:rPr>
            </w:rPrChange>
          </w:rPr>
          <w:t xml:space="preserve">, T. </w:t>
        </w:r>
        <w:proofErr w:type="spellStart"/>
        <w:r w:rsidRPr="002C6F92">
          <w:rPr>
            <w:rPrChange w:id="3200" w:author="hong qin" w:date="2012-01-19T16:49:00Z">
              <w:rPr>
                <w:rFonts w:ascii="Times New Roman" w:hAnsi="Times New Roman"/>
              </w:rPr>
            </w:rPrChange>
          </w:rPr>
          <w:t>Urano</w:t>
        </w:r>
        <w:proofErr w:type="spellEnd"/>
        <w:r w:rsidRPr="002C6F92">
          <w:rPr>
            <w:rPrChange w:id="3201" w:author="hong qin" w:date="2012-01-19T16:49:00Z">
              <w:rPr>
                <w:rFonts w:ascii="Times New Roman" w:hAnsi="Times New Roman"/>
              </w:rPr>
            </w:rPrChange>
          </w:rPr>
          <w:t xml:space="preserve">, O. Tajima, and K. Furukawa, </w:t>
        </w:r>
        <w:r w:rsidRPr="002C6F92">
          <w:rPr>
            <w:i/>
            <w:rPrChange w:id="3202" w:author="hong qin" w:date="2012-01-19T16:49:00Z">
              <w:rPr>
                <w:rFonts w:ascii="Times New Roman" w:hAnsi="Times New Roman"/>
              </w:rPr>
            </w:rPrChange>
          </w:rPr>
          <w:t xml:space="preserve">Targeted disruption of Gb3/CD77 </w:t>
        </w:r>
        <w:proofErr w:type="spellStart"/>
        <w:r w:rsidRPr="002C6F92">
          <w:rPr>
            <w:i/>
            <w:rPrChange w:id="3203" w:author="hong qin" w:date="2012-01-19T16:49:00Z">
              <w:rPr>
                <w:rFonts w:ascii="Times New Roman" w:hAnsi="Times New Roman"/>
              </w:rPr>
            </w:rPrChange>
          </w:rPr>
          <w:t>synthase</w:t>
        </w:r>
        <w:proofErr w:type="spellEnd"/>
        <w:r w:rsidRPr="002C6F92">
          <w:rPr>
            <w:i/>
            <w:rPrChange w:id="3204" w:author="hong qin" w:date="2012-01-19T16:49:00Z">
              <w:rPr>
                <w:rFonts w:ascii="Times New Roman" w:hAnsi="Times New Roman"/>
              </w:rPr>
            </w:rPrChange>
          </w:rPr>
          <w:t xml:space="preserve"> gene resulted in the complete deletion of </w:t>
        </w:r>
        <w:proofErr w:type="spellStart"/>
        <w:r w:rsidRPr="002C6F92">
          <w:rPr>
            <w:i/>
            <w:rPrChange w:id="3205" w:author="hong qin" w:date="2012-01-19T16:49:00Z">
              <w:rPr>
                <w:rFonts w:ascii="Times New Roman" w:hAnsi="Times New Roman"/>
              </w:rPr>
            </w:rPrChange>
          </w:rPr>
          <w:t>globo</w:t>
        </w:r>
        <w:proofErr w:type="spellEnd"/>
        <w:r w:rsidRPr="002C6F92">
          <w:rPr>
            <w:i/>
            <w:rPrChange w:id="3206" w:author="hong qin" w:date="2012-01-19T16:49:00Z">
              <w:rPr>
                <w:rFonts w:ascii="Times New Roman" w:hAnsi="Times New Roman"/>
              </w:rPr>
            </w:rPrChange>
          </w:rPr>
          <w:t xml:space="preserve">-series </w:t>
        </w:r>
        <w:proofErr w:type="spellStart"/>
        <w:r w:rsidRPr="002C6F92">
          <w:rPr>
            <w:i/>
            <w:rPrChange w:id="3207" w:author="hong qin" w:date="2012-01-19T16:49:00Z">
              <w:rPr>
                <w:rFonts w:ascii="Times New Roman" w:hAnsi="Times New Roman"/>
              </w:rPr>
            </w:rPrChange>
          </w:rPr>
          <w:t>glycosphingolipids</w:t>
        </w:r>
        <w:proofErr w:type="spellEnd"/>
        <w:r w:rsidRPr="002C6F92">
          <w:rPr>
            <w:i/>
            <w:rPrChange w:id="3208" w:author="hong qin" w:date="2012-01-19T16:49:00Z">
              <w:rPr>
                <w:rFonts w:ascii="Times New Roman" w:hAnsi="Times New Roman"/>
              </w:rPr>
            </w:rPrChange>
          </w:rPr>
          <w:t xml:space="preserve"> and loss of sensitivity to </w:t>
        </w:r>
        <w:proofErr w:type="spellStart"/>
        <w:r w:rsidRPr="002C6F92">
          <w:rPr>
            <w:i/>
            <w:rPrChange w:id="3209" w:author="hong qin" w:date="2012-01-19T16:49:00Z">
              <w:rPr>
                <w:rFonts w:ascii="Times New Roman" w:hAnsi="Times New Roman"/>
              </w:rPr>
            </w:rPrChange>
          </w:rPr>
          <w:t>verotoxins</w:t>
        </w:r>
        <w:proofErr w:type="spellEnd"/>
        <w:r w:rsidRPr="002C6F92">
          <w:rPr>
            <w:i/>
            <w:rPrChange w:id="3210" w:author="hong qin" w:date="2012-01-19T16:49:00Z">
              <w:rPr>
                <w:rFonts w:ascii="Times New Roman" w:hAnsi="Times New Roman"/>
              </w:rPr>
            </w:rPrChange>
          </w:rPr>
          <w:t>.</w:t>
        </w:r>
        <w:r w:rsidRPr="002C6F92">
          <w:rPr>
            <w:rPrChange w:id="3211" w:author="hong qin" w:date="2012-01-19T16:49:00Z">
              <w:rPr>
                <w:rFonts w:ascii="Times New Roman" w:hAnsi="Times New Roman"/>
              </w:rPr>
            </w:rPrChange>
          </w:rPr>
          <w:t xml:space="preserve"> J </w:t>
        </w:r>
        <w:proofErr w:type="spellStart"/>
        <w:r w:rsidRPr="002C6F92">
          <w:rPr>
            <w:rPrChange w:id="3212" w:author="hong qin" w:date="2012-01-19T16:49:00Z">
              <w:rPr>
                <w:rFonts w:ascii="Times New Roman" w:hAnsi="Times New Roman"/>
              </w:rPr>
            </w:rPrChange>
          </w:rPr>
          <w:t>Biol</w:t>
        </w:r>
        <w:proofErr w:type="spellEnd"/>
        <w:r w:rsidRPr="002C6F92">
          <w:rPr>
            <w:rPrChange w:id="3213" w:author="hong qin" w:date="2012-01-19T16:49:00Z">
              <w:rPr>
                <w:rFonts w:ascii="Times New Roman" w:hAnsi="Times New Roman"/>
              </w:rPr>
            </w:rPrChange>
          </w:rPr>
          <w:t xml:space="preserve"> </w:t>
        </w:r>
        <w:proofErr w:type="spellStart"/>
        <w:r w:rsidRPr="002C6F92">
          <w:rPr>
            <w:rPrChange w:id="3214" w:author="hong qin" w:date="2012-01-19T16:49:00Z">
              <w:rPr>
                <w:rFonts w:ascii="Times New Roman" w:hAnsi="Times New Roman"/>
              </w:rPr>
            </w:rPrChange>
          </w:rPr>
          <w:t>Chem</w:t>
        </w:r>
        <w:proofErr w:type="spellEnd"/>
        <w:r w:rsidRPr="002C6F92">
          <w:rPr>
            <w:rPrChange w:id="3215" w:author="hong qin" w:date="2012-01-19T16:49:00Z">
              <w:rPr>
                <w:rFonts w:ascii="Times New Roman" w:hAnsi="Times New Roman"/>
              </w:rPr>
            </w:rPrChange>
          </w:rPr>
          <w:t xml:space="preserve">, 2006. </w:t>
        </w:r>
        <w:r w:rsidRPr="002C6F92">
          <w:rPr>
            <w:b/>
            <w:rPrChange w:id="3216" w:author="hong qin" w:date="2012-01-19T16:49:00Z">
              <w:rPr>
                <w:rFonts w:ascii="Times New Roman" w:hAnsi="Times New Roman"/>
              </w:rPr>
            </w:rPrChange>
          </w:rPr>
          <w:t>281</w:t>
        </w:r>
        <w:r w:rsidRPr="002C6F92">
          <w:rPr>
            <w:rPrChange w:id="3217" w:author="hong qin" w:date="2012-01-19T16:49:00Z">
              <w:rPr>
                <w:rFonts w:ascii="Times New Roman" w:hAnsi="Times New Roman"/>
              </w:rPr>
            </w:rPrChange>
          </w:rPr>
          <w:t>(15): p. 10230-5.</w:t>
        </w:r>
      </w:ins>
    </w:p>
    <w:p w:rsidR="002C6F92" w:rsidRPr="002C6F92" w:rsidRDefault="002C6F92" w:rsidP="002C6F92">
      <w:pPr>
        <w:spacing w:line="240" w:lineRule="auto"/>
        <w:ind w:left="720" w:hanging="720"/>
        <w:jc w:val="both"/>
        <w:rPr>
          <w:ins w:id="3218" w:author="hong qin" w:date="2012-01-19T16:49:00Z"/>
          <w:rPrChange w:id="3219" w:author="hong qin" w:date="2012-01-19T16:49:00Z">
            <w:rPr>
              <w:ins w:id="3220" w:author="hong qin" w:date="2012-01-19T16:49:00Z"/>
              <w:rFonts w:ascii="Times New Roman" w:hAnsi="Times New Roman"/>
            </w:rPr>
          </w:rPrChange>
        </w:rPr>
      </w:pPr>
      <w:ins w:id="3221" w:author="hong qin" w:date="2012-01-19T16:49:00Z">
        <w:r w:rsidRPr="002C6F92">
          <w:rPr>
            <w:rPrChange w:id="3222" w:author="hong qin" w:date="2012-01-19T16:49:00Z">
              <w:rPr>
                <w:rFonts w:ascii="Times New Roman" w:hAnsi="Times New Roman"/>
              </w:rPr>
            </w:rPrChange>
          </w:rPr>
          <w:t>136.</w:t>
        </w:r>
        <w:r w:rsidRPr="002C6F92">
          <w:rPr>
            <w:rPrChange w:id="3223" w:author="hong qin" w:date="2012-01-19T16:49:00Z">
              <w:rPr>
                <w:rFonts w:ascii="Times New Roman" w:hAnsi="Times New Roman"/>
              </w:rPr>
            </w:rPrChange>
          </w:rPr>
          <w:tab/>
        </w:r>
        <w:proofErr w:type="spellStart"/>
        <w:r w:rsidRPr="002C6F92">
          <w:rPr>
            <w:rPrChange w:id="3224" w:author="hong qin" w:date="2012-01-19T16:49:00Z">
              <w:rPr>
                <w:rFonts w:ascii="Times New Roman" w:hAnsi="Times New Roman"/>
              </w:rPr>
            </w:rPrChange>
          </w:rPr>
          <w:t>Lingwood</w:t>
        </w:r>
        <w:proofErr w:type="spellEnd"/>
        <w:r w:rsidRPr="002C6F92">
          <w:rPr>
            <w:rPrChange w:id="3225" w:author="hong qin" w:date="2012-01-19T16:49:00Z">
              <w:rPr>
                <w:rFonts w:ascii="Times New Roman" w:hAnsi="Times New Roman"/>
              </w:rPr>
            </w:rPrChange>
          </w:rPr>
          <w:t xml:space="preserve">, C.A., </w:t>
        </w:r>
        <w:r w:rsidRPr="002C6F92">
          <w:rPr>
            <w:i/>
            <w:rPrChange w:id="3226" w:author="hong qin" w:date="2012-01-19T16:49:00Z">
              <w:rPr>
                <w:rFonts w:ascii="Times New Roman" w:hAnsi="Times New Roman"/>
              </w:rPr>
            </w:rPrChange>
          </w:rPr>
          <w:t xml:space="preserve">Role of </w:t>
        </w:r>
        <w:proofErr w:type="spellStart"/>
        <w:r w:rsidRPr="002C6F92">
          <w:rPr>
            <w:i/>
            <w:rPrChange w:id="3227" w:author="hong qin" w:date="2012-01-19T16:49:00Z">
              <w:rPr>
                <w:rFonts w:ascii="Times New Roman" w:hAnsi="Times New Roman"/>
              </w:rPr>
            </w:rPrChange>
          </w:rPr>
          <w:t>verotoxin</w:t>
        </w:r>
        <w:proofErr w:type="spellEnd"/>
        <w:r w:rsidRPr="002C6F92">
          <w:rPr>
            <w:i/>
            <w:rPrChange w:id="3228" w:author="hong qin" w:date="2012-01-19T16:49:00Z">
              <w:rPr>
                <w:rFonts w:ascii="Times New Roman" w:hAnsi="Times New Roman"/>
              </w:rPr>
            </w:rPrChange>
          </w:rPr>
          <w:t xml:space="preserve"> receptors in pathogenesis.</w:t>
        </w:r>
        <w:r w:rsidRPr="002C6F92">
          <w:rPr>
            <w:rPrChange w:id="3229" w:author="hong qin" w:date="2012-01-19T16:49:00Z">
              <w:rPr>
                <w:rFonts w:ascii="Times New Roman" w:hAnsi="Times New Roman"/>
              </w:rPr>
            </w:rPrChange>
          </w:rPr>
          <w:t xml:space="preserve"> </w:t>
        </w:r>
        <w:proofErr w:type="gramStart"/>
        <w:r w:rsidRPr="002C6F92">
          <w:rPr>
            <w:rPrChange w:id="3230" w:author="hong qin" w:date="2012-01-19T16:49:00Z">
              <w:rPr>
                <w:rFonts w:ascii="Times New Roman" w:hAnsi="Times New Roman"/>
              </w:rPr>
            </w:rPrChange>
          </w:rPr>
          <w:t xml:space="preserve">Trends </w:t>
        </w:r>
        <w:proofErr w:type="spellStart"/>
        <w:r w:rsidRPr="002C6F92">
          <w:rPr>
            <w:rPrChange w:id="3231" w:author="hong qin" w:date="2012-01-19T16:49:00Z">
              <w:rPr>
                <w:rFonts w:ascii="Times New Roman" w:hAnsi="Times New Roman"/>
              </w:rPr>
            </w:rPrChange>
          </w:rPr>
          <w:t>Microbiol</w:t>
        </w:r>
        <w:proofErr w:type="spellEnd"/>
        <w:r w:rsidRPr="002C6F92">
          <w:rPr>
            <w:rPrChange w:id="3232" w:author="hong qin" w:date="2012-01-19T16:49:00Z">
              <w:rPr>
                <w:rFonts w:ascii="Times New Roman" w:hAnsi="Times New Roman"/>
              </w:rPr>
            </w:rPrChange>
          </w:rPr>
          <w:t>, 1996.</w:t>
        </w:r>
        <w:proofErr w:type="gramEnd"/>
        <w:r w:rsidRPr="002C6F92">
          <w:rPr>
            <w:rPrChange w:id="3233" w:author="hong qin" w:date="2012-01-19T16:49:00Z">
              <w:rPr>
                <w:rFonts w:ascii="Times New Roman" w:hAnsi="Times New Roman"/>
              </w:rPr>
            </w:rPrChange>
          </w:rPr>
          <w:t xml:space="preserve"> </w:t>
        </w:r>
        <w:r w:rsidRPr="002C6F92">
          <w:rPr>
            <w:b/>
            <w:rPrChange w:id="3234" w:author="hong qin" w:date="2012-01-19T16:49:00Z">
              <w:rPr>
                <w:rFonts w:ascii="Times New Roman" w:hAnsi="Times New Roman"/>
              </w:rPr>
            </w:rPrChange>
          </w:rPr>
          <w:t>4</w:t>
        </w:r>
        <w:r w:rsidRPr="002C6F92">
          <w:rPr>
            <w:rPrChange w:id="3235" w:author="hong qin" w:date="2012-01-19T16:49:00Z">
              <w:rPr>
                <w:rFonts w:ascii="Times New Roman" w:hAnsi="Times New Roman"/>
              </w:rPr>
            </w:rPrChange>
          </w:rPr>
          <w:t>(4): p. 147-53.</w:t>
        </w:r>
      </w:ins>
    </w:p>
    <w:p w:rsidR="002C6F92" w:rsidRPr="002C6F92" w:rsidRDefault="002C6F92" w:rsidP="002C6F92">
      <w:pPr>
        <w:spacing w:line="240" w:lineRule="auto"/>
        <w:ind w:left="720" w:hanging="720"/>
        <w:jc w:val="both"/>
        <w:rPr>
          <w:ins w:id="3236" w:author="hong qin" w:date="2012-01-19T16:49:00Z"/>
          <w:rPrChange w:id="3237" w:author="hong qin" w:date="2012-01-19T16:49:00Z">
            <w:rPr>
              <w:ins w:id="3238" w:author="hong qin" w:date="2012-01-19T16:49:00Z"/>
              <w:rFonts w:ascii="Times New Roman" w:hAnsi="Times New Roman"/>
            </w:rPr>
          </w:rPrChange>
        </w:rPr>
      </w:pPr>
      <w:ins w:id="3239" w:author="hong qin" w:date="2012-01-19T16:49:00Z">
        <w:r w:rsidRPr="002C6F92">
          <w:rPr>
            <w:rPrChange w:id="3240" w:author="hong qin" w:date="2012-01-19T16:49:00Z">
              <w:rPr>
                <w:rFonts w:ascii="Times New Roman" w:hAnsi="Times New Roman"/>
              </w:rPr>
            </w:rPrChange>
          </w:rPr>
          <w:t>137.</w:t>
        </w:r>
        <w:r w:rsidRPr="002C6F92">
          <w:rPr>
            <w:rPrChange w:id="3241" w:author="hong qin" w:date="2012-01-19T16:49:00Z">
              <w:rPr>
                <w:rFonts w:ascii="Times New Roman" w:hAnsi="Times New Roman"/>
              </w:rPr>
            </w:rPrChange>
          </w:rPr>
          <w:tab/>
        </w:r>
        <w:proofErr w:type="spellStart"/>
        <w:r w:rsidRPr="002C6F92">
          <w:rPr>
            <w:rPrChange w:id="3242" w:author="hong qin" w:date="2012-01-19T16:49:00Z">
              <w:rPr>
                <w:rFonts w:ascii="Times New Roman" w:hAnsi="Times New Roman"/>
              </w:rPr>
            </w:rPrChange>
          </w:rPr>
          <w:t>Henery</w:t>
        </w:r>
        <w:proofErr w:type="spellEnd"/>
        <w:r w:rsidRPr="002C6F92">
          <w:rPr>
            <w:rPrChange w:id="3243" w:author="hong qin" w:date="2012-01-19T16:49:00Z">
              <w:rPr>
                <w:rFonts w:ascii="Times New Roman" w:hAnsi="Times New Roman"/>
              </w:rPr>
            </w:rPrChange>
          </w:rPr>
          <w:t xml:space="preserve">, S., T. George, B. Hall, D. </w:t>
        </w:r>
        <w:proofErr w:type="spellStart"/>
        <w:r w:rsidRPr="002C6F92">
          <w:rPr>
            <w:rPrChange w:id="3244" w:author="hong qin" w:date="2012-01-19T16:49:00Z">
              <w:rPr>
                <w:rFonts w:ascii="Times New Roman" w:hAnsi="Times New Roman"/>
              </w:rPr>
            </w:rPrChange>
          </w:rPr>
          <w:t>Basiji</w:t>
        </w:r>
        <w:proofErr w:type="spellEnd"/>
        <w:r w:rsidRPr="002C6F92">
          <w:rPr>
            <w:rPrChange w:id="3245" w:author="hong qin" w:date="2012-01-19T16:49:00Z">
              <w:rPr>
                <w:rFonts w:ascii="Times New Roman" w:hAnsi="Times New Roman"/>
              </w:rPr>
            </w:rPrChange>
          </w:rPr>
          <w:t xml:space="preserve">, W. </w:t>
        </w:r>
        <w:proofErr w:type="spellStart"/>
        <w:r w:rsidRPr="002C6F92">
          <w:rPr>
            <w:rPrChange w:id="3246" w:author="hong qin" w:date="2012-01-19T16:49:00Z">
              <w:rPr>
                <w:rFonts w:ascii="Times New Roman" w:hAnsi="Times New Roman"/>
              </w:rPr>
            </w:rPrChange>
          </w:rPr>
          <w:t>Ortyn</w:t>
        </w:r>
        <w:proofErr w:type="spellEnd"/>
        <w:r w:rsidRPr="002C6F92">
          <w:rPr>
            <w:rPrChange w:id="3247" w:author="hong qin" w:date="2012-01-19T16:49:00Z">
              <w:rPr>
                <w:rFonts w:ascii="Times New Roman" w:hAnsi="Times New Roman"/>
              </w:rPr>
            </w:rPrChange>
          </w:rPr>
          <w:t xml:space="preserve">, and P. Morrissey, </w:t>
        </w:r>
        <w:r w:rsidRPr="002C6F92">
          <w:rPr>
            <w:i/>
            <w:rPrChange w:id="3248" w:author="hong qin" w:date="2012-01-19T16:49:00Z">
              <w:rPr>
                <w:rFonts w:ascii="Times New Roman" w:hAnsi="Times New Roman"/>
              </w:rPr>
            </w:rPrChange>
          </w:rPr>
          <w:t xml:space="preserve">Quantitative image based apoptotic index measurement using multispectral imaging flow </w:t>
        </w:r>
        <w:proofErr w:type="spellStart"/>
        <w:r w:rsidRPr="002C6F92">
          <w:rPr>
            <w:i/>
            <w:rPrChange w:id="3249" w:author="hong qin" w:date="2012-01-19T16:49:00Z">
              <w:rPr>
                <w:rFonts w:ascii="Times New Roman" w:hAnsi="Times New Roman"/>
              </w:rPr>
            </w:rPrChange>
          </w:rPr>
          <w:t>cytometry</w:t>
        </w:r>
        <w:proofErr w:type="spellEnd"/>
        <w:r w:rsidRPr="002C6F92">
          <w:rPr>
            <w:i/>
            <w:rPrChange w:id="3250" w:author="hong qin" w:date="2012-01-19T16:49:00Z">
              <w:rPr>
                <w:rFonts w:ascii="Times New Roman" w:hAnsi="Times New Roman"/>
              </w:rPr>
            </w:rPrChange>
          </w:rPr>
          <w:t>: a comparison with standard photometric methods.</w:t>
        </w:r>
        <w:r w:rsidRPr="002C6F92">
          <w:rPr>
            <w:rPrChange w:id="3251" w:author="hong qin" w:date="2012-01-19T16:49:00Z">
              <w:rPr>
                <w:rFonts w:ascii="Times New Roman" w:hAnsi="Times New Roman"/>
              </w:rPr>
            </w:rPrChange>
          </w:rPr>
          <w:t xml:space="preserve"> </w:t>
        </w:r>
        <w:proofErr w:type="gramStart"/>
        <w:r w:rsidRPr="002C6F92">
          <w:rPr>
            <w:rPrChange w:id="3252" w:author="hong qin" w:date="2012-01-19T16:49:00Z">
              <w:rPr>
                <w:rFonts w:ascii="Times New Roman" w:hAnsi="Times New Roman"/>
              </w:rPr>
            </w:rPrChange>
          </w:rPr>
          <w:t>Apoptosis, 2008.</w:t>
        </w:r>
        <w:proofErr w:type="gramEnd"/>
        <w:r w:rsidRPr="002C6F92">
          <w:rPr>
            <w:rPrChange w:id="3253" w:author="hong qin" w:date="2012-01-19T16:49:00Z">
              <w:rPr>
                <w:rFonts w:ascii="Times New Roman" w:hAnsi="Times New Roman"/>
              </w:rPr>
            </w:rPrChange>
          </w:rPr>
          <w:t xml:space="preserve"> </w:t>
        </w:r>
        <w:r w:rsidRPr="002C6F92">
          <w:rPr>
            <w:b/>
            <w:rPrChange w:id="3254" w:author="hong qin" w:date="2012-01-19T16:49:00Z">
              <w:rPr>
                <w:rFonts w:ascii="Times New Roman" w:hAnsi="Times New Roman"/>
              </w:rPr>
            </w:rPrChange>
          </w:rPr>
          <w:t>13</w:t>
        </w:r>
        <w:r w:rsidRPr="002C6F92">
          <w:rPr>
            <w:rPrChange w:id="3255" w:author="hong qin" w:date="2012-01-19T16:49:00Z">
              <w:rPr>
                <w:rFonts w:ascii="Times New Roman" w:hAnsi="Times New Roman"/>
              </w:rPr>
            </w:rPrChange>
          </w:rPr>
          <w:t>(8): p. 1054-63.</w:t>
        </w:r>
      </w:ins>
    </w:p>
    <w:p w:rsidR="002C6F92" w:rsidRPr="002C6F92" w:rsidRDefault="002C6F92" w:rsidP="002C6F92">
      <w:pPr>
        <w:spacing w:line="240" w:lineRule="auto"/>
        <w:ind w:left="720" w:hanging="720"/>
        <w:jc w:val="both"/>
        <w:rPr>
          <w:ins w:id="3256" w:author="hong qin" w:date="2012-01-19T16:49:00Z"/>
          <w:rPrChange w:id="3257" w:author="hong qin" w:date="2012-01-19T16:49:00Z">
            <w:rPr>
              <w:ins w:id="3258" w:author="hong qin" w:date="2012-01-19T16:49:00Z"/>
              <w:rFonts w:ascii="Times New Roman" w:hAnsi="Times New Roman"/>
            </w:rPr>
          </w:rPrChange>
        </w:rPr>
      </w:pPr>
      <w:ins w:id="3259" w:author="hong qin" w:date="2012-01-19T16:49:00Z">
        <w:r w:rsidRPr="002C6F92">
          <w:rPr>
            <w:rPrChange w:id="3260" w:author="hong qin" w:date="2012-01-19T16:49:00Z">
              <w:rPr>
                <w:rFonts w:ascii="Times New Roman" w:hAnsi="Times New Roman"/>
              </w:rPr>
            </w:rPrChange>
          </w:rPr>
          <w:t>138.</w:t>
        </w:r>
        <w:r w:rsidRPr="002C6F92">
          <w:rPr>
            <w:rPrChange w:id="3261" w:author="hong qin" w:date="2012-01-19T16:49:00Z">
              <w:rPr>
                <w:rFonts w:ascii="Times New Roman" w:hAnsi="Times New Roman"/>
              </w:rPr>
            </w:rPrChange>
          </w:rPr>
          <w:tab/>
          <w:t xml:space="preserve">George, T.C., D.A. </w:t>
        </w:r>
        <w:proofErr w:type="spellStart"/>
        <w:r w:rsidRPr="002C6F92">
          <w:rPr>
            <w:rPrChange w:id="3262" w:author="hong qin" w:date="2012-01-19T16:49:00Z">
              <w:rPr>
                <w:rFonts w:ascii="Times New Roman" w:hAnsi="Times New Roman"/>
              </w:rPr>
            </w:rPrChange>
          </w:rPr>
          <w:t>Basiji</w:t>
        </w:r>
        <w:proofErr w:type="spellEnd"/>
        <w:r w:rsidRPr="002C6F92">
          <w:rPr>
            <w:rPrChange w:id="3263" w:author="hong qin" w:date="2012-01-19T16:49:00Z">
              <w:rPr>
                <w:rFonts w:ascii="Times New Roman" w:hAnsi="Times New Roman"/>
              </w:rPr>
            </w:rPrChange>
          </w:rPr>
          <w:t xml:space="preserve">, B.E. Hall, D.H. Lynch, W.E. </w:t>
        </w:r>
        <w:proofErr w:type="spellStart"/>
        <w:r w:rsidRPr="002C6F92">
          <w:rPr>
            <w:rPrChange w:id="3264" w:author="hong qin" w:date="2012-01-19T16:49:00Z">
              <w:rPr>
                <w:rFonts w:ascii="Times New Roman" w:hAnsi="Times New Roman"/>
              </w:rPr>
            </w:rPrChange>
          </w:rPr>
          <w:t>Ortyn</w:t>
        </w:r>
        <w:proofErr w:type="spellEnd"/>
        <w:r w:rsidRPr="002C6F92">
          <w:rPr>
            <w:rPrChange w:id="3265" w:author="hong qin" w:date="2012-01-19T16:49:00Z">
              <w:rPr>
                <w:rFonts w:ascii="Times New Roman" w:hAnsi="Times New Roman"/>
              </w:rPr>
            </w:rPrChange>
          </w:rPr>
          <w:t xml:space="preserve">, D.J. Perry, M.J. </w:t>
        </w:r>
        <w:proofErr w:type="spellStart"/>
        <w:r w:rsidRPr="002C6F92">
          <w:rPr>
            <w:rPrChange w:id="3266" w:author="hong qin" w:date="2012-01-19T16:49:00Z">
              <w:rPr>
                <w:rFonts w:ascii="Times New Roman" w:hAnsi="Times New Roman"/>
              </w:rPr>
            </w:rPrChange>
          </w:rPr>
          <w:t>Seo</w:t>
        </w:r>
        <w:proofErr w:type="spellEnd"/>
        <w:r w:rsidRPr="002C6F92">
          <w:rPr>
            <w:rPrChange w:id="3267" w:author="hong qin" w:date="2012-01-19T16:49:00Z">
              <w:rPr>
                <w:rFonts w:ascii="Times New Roman" w:hAnsi="Times New Roman"/>
              </w:rPr>
            </w:rPrChange>
          </w:rPr>
          <w:t xml:space="preserve">, C.A. Zimmerman, and P.J. Morrissey, </w:t>
        </w:r>
        <w:r w:rsidRPr="002C6F92">
          <w:rPr>
            <w:i/>
            <w:rPrChange w:id="3268" w:author="hong qin" w:date="2012-01-19T16:49:00Z">
              <w:rPr>
                <w:rFonts w:ascii="Times New Roman" w:hAnsi="Times New Roman"/>
              </w:rPr>
            </w:rPrChange>
          </w:rPr>
          <w:t xml:space="preserve">Distinguishing modes of cell death using the </w:t>
        </w:r>
        <w:proofErr w:type="spellStart"/>
        <w:r w:rsidRPr="002C6F92">
          <w:rPr>
            <w:i/>
            <w:rPrChange w:id="3269" w:author="hong qin" w:date="2012-01-19T16:49:00Z">
              <w:rPr>
                <w:rFonts w:ascii="Times New Roman" w:hAnsi="Times New Roman"/>
              </w:rPr>
            </w:rPrChange>
          </w:rPr>
          <w:t>ImageStream</w:t>
        </w:r>
        <w:proofErr w:type="spellEnd"/>
        <w:r w:rsidRPr="002C6F92">
          <w:rPr>
            <w:i/>
            <w:rPrChange w:id="3270" w:author="hong qin" w:date="2012-01-19T16:49:00Z">
              <w:rPr>
                <w:rFonts w:ascii="Times New Roman" w:hAnsi="Times New Roman"/>
              </w:rPr>
            </w:rPrChange>
          </w:rPr>
          <w:t xml:space="preserve"> multispectral imaging flow cytometer.</w:t>
        </w:r>
        <w:r w:rsidRPr="002C6F92">
          <w:rPr>
            <w:rPrChange w:id="3271" w:author="hong qin" w:date="2012-01-19T16:49:00Z">
              <w:rPr>
                <w:rFonts w:ascii="Times New Roman" w:hAnsi="Times New Roman"/>
              </w:rPr>
            </w:rPrChange>
          </w:rPr>
          <w:t xml:space="preserve"> </w:t>
        </w:r>
        <w:proofErr w:type="spellStart"/>
        <w:r w:rsidRPr="002C6F92">
          <w:rPr>
            <w:rPrChange w:id="3272" w:author="hong qin" w:date="2012-01-19T16:49:00Z">
              <w:rPr>
                <w:rFonts w:ascii="Times New Roman" w:hAnsi="Times New Roman"/>
              </w:rPr>
            </w:rPrChange>
          </w:rPr>
          <w:t>Cytometry</w:t>
        </w:r>
        <w:proofErr w:type="spellEnd"/>
        <w:r w:rsidRPr="002C6F92">
          <w:rPr>
            <w:rPrChange w:id="3273" w:author="hong qin" w:date="2012-01-19T16:49:00Z">
              <w:rPr>
                <w:rFonts w:ascii="Times New Roman" w:hAnsi="Times New Roman"/>
              </w:rPr>
            </w:rPrChange>
          </w:rPr>
          <w:t xml:space="preserve"> A, 2004. </w:t>
        </w:r>
        <w:r w:rsidRPr="002C6F92">
          <w:rPr>
            <w:b/>
            <w:rPrChange w:id="3274" w:author="hong qin" w:date="2012-01-19T16:49:00Z">
              <w:rPr>
                <w:rFonts w:ascii="Times New Roman" w:hAnsi="Times New Roman"/>
              </w:rPr>
            </w:rPrChange>
          </w:rPr>
          <w:t>59</w:t>
        </w:r>
        <w:r w:rsidRPr="002C6F92">
          <w:rPr>
            <w:rPrChange w:id="3275" w:author="hong qin" w:date="2012-01-19T16:49:00Z">
              <w:rPr>
                <w:rFonts w:ascii="Times New Roman" w:hAnsi="Times New Roman"/>
              </w:rPr>
            </w:rPrChange>
          </w:rPr>
          <w:t>(2): p. 237-45.</w:t>
        </w:r>
      </w:ins>
    </w:p>
    <w:p w:rsidR="002C6F92" w:rsidRPr="002C6F92" w:rsidRDefault="002C6F92" w:rsidP="002C6F92">
      <w:pPr>
        <w:spacing w:line="240" w:lineRule="auto"/>
        <w:ind w:left="720" w:hanging="720"/>
        <w:jc w:val="both"/>
        <w:rPr>
          <w:ins w:id="3276" w:author="hong qin" w:date="2012-01-19T16:49:00Z"/>
          <w:rPrChange w:id="3277" w:author="hong qin" w:date="2012-01-19T16:49:00Z">
            <w:rPr>
              <w:ins w:id="3278" w:author="hong qin" w:date="2012-01-19T16:49:00Z"/>
              <w:rFonts w:ascii="Times New Roman" w:hAnsi="Times New Roman"/>
            </w:rPr>
          </w:rPrChange>
        </w:rPr>
      </w:pPr>
      <w:ins w:id="3279" w:author="hong qin" w:date="2012-01-19T16:49:00Z">
        <w:r w:rsidRPr="002C6F92">
          <w:rPr>
            <w:rPrChange w:id="3280" w:author="hong qin" w:date="2012-01-19T16:49:00Z">
              <w:rPr>
                <w:rFonts w:ascii="Times New Roman" w:hAnsi="Times New Roman"/>
              </w:rPr>
            </w:rPrChange>
          </w:rPr>
          <w:t>139.</w:t>
        </w:r>
        <w:r w:rsidRPr="002C6F92">
          <w:rPr>
            <w:rPrChange w:id="3281" w:author="hong qin" w:date="2012-01-19T16:49:00Z">
              <w:rPr>
                <w:rFonts w:ascii="Times New Roman" w:hAnsi="Times New Roman"/>
              </w:rPr>
            </w:rPrChange>
          </w:rPr>
          <w:tab/>
        </w:r>
        <w:proofErr w:type="spellStart"/>
        <w:r w:rsidRPr="002C6F92">
          <w:rPr>
            <w:rPrChange w:id="3282" w:author="hong qin" w:date="2012-01-19T16:49:00Z">
              <w:rPr>
                <w:rFonts w:ascii="Times New Roman" w:hAnsi="Times New Roman"/>
              </w:rPr>
            </w:rPrChange>
          </w:rPr>
          <w:t>Rego</w:t>
        </w:r>
        <w:proofErr w:type="spellEnd"/>
        <w:r w:rsidRPr="002C6F92">
          <w:rPr>
            <w:rPrChange w:id="3283" w:author="hong qin" w:date="2012-01-19T16:49:00Z">
              <w:rPr>
                <w:rFonts w:ascii="Times New Roman" w:hAnsi="Times New Roman"/>
              </w:rPr>
            </w:rPrChange>
          </w:rPr>
          <w:t xml:space="preserve">, E.M., L.G. Tone, A.B. Garcia, and R.P. </w:t>
        </w:r>
        <w:proofErr w:type="spellStart"/>
        <w:r w:rsidRPr="002C6F92">
          <w:rPr>
            <w:rPrChange w:id="3284" w:author="hong qin" w:date="2012-01-19T16:49:00Z">
              <w:rPr>
                <w:rFonts w:ascii="Times New Roman" w:hAnsi="Times New Roman"/>
              </w:rPr>
            </w:rPrChange>
          </w:rPr>
          <w:t>Falcao</w:t>
        </w:r>
        <w:proofErr w:type="spellEnd"/>
        <w:r w:rsidRPr="002C6F92">
          <w:rPr>
            <w:rPrChange w:id="3285" w:author="hong qin" w:date="2012-01-19T16:49:00Z">
              <w:rPr>
                <w:rFonts w:ascii="Times New Roman" w:hAnsi="Times New Roman"/>
              </w:rPr>
            </w:rPrChange>
          </w:rPr>
          <w:t xml:space="preserve">, </w:t>
        </w:r>
        <w:r w:rsidRPr="002C6F92">
          <w:rPr>
            <w:i/>
            <w:rPrChange w:id="3286" w:author="hong qin" w:date="2012-01-19T16:49:00Z">
              <w:rPr>
                <w:rFonts w:ascii="Times New Roman" w:hAnsi="Times New Roman"/>
              </w:rPr>
            </w:rPrChange>
          </w:rPr>
          <w:t xml:space="preserve">CD10 and CD19 fluorescence intensity of B-cell precursors in normal and leukemic bone marrow. Clinical characterization of </w:t>
        </w:r>
        <w:proofErr w:type="gramStart"/>
        <w:r w:rsidRPr="002C6F92">
          <w:rPr>
            <w:i/>
            <w:rPrChange w:id="3287" w:author="hong qin" w:date="2012-01-19T16:49:00Z">
              <w:rPr>
                <w:rFonts w:ascii="Times New Roman" w:hAnsi="Times New Roman"/>
              </w:rPr>
            </w:rPrChange>
          </w:rPr>
          <w:t>CD10(</w:t>
        </w:r>
        <w:proofErr w:type="gramEnd"/>
        <w:r w:rsidRPr="002C6F92">
          <w:rPr>
            <w:i/>
            <w:rPrChange w:id="3288" w:author="hong qin" w:date="2012-01-19T16:49:00Z">
              <w:rPr>
                <w:rFonts w:ascii="Times New Roman" w:hAnsi="Times New Roman"/>
              </w:rPr>
            </w:rPrChange>
          </w:rPr>
          <w:t>+strong) and CD10(+weak) common acute lymphoblastic leukemia.</w:t>
        </w:r>
        <w:r w:rsidRPr="002C6F92">
          <w:rPr>
            <w:rPrChange w:id="3289" w:author="hong qin" w:date="2012-01-19T16:49:00Z">
              <w:rPr>
                <w:rFonts w:ascii="Times New Roman" w:hAnsi="Times New Roman"/>
              </w:rPr>
            </w:rPrChange>
          </w:rPr>
          <w:t xml:space="preserve"> </w:t>
        </w:r>
        <w:proofErr w:type="spellStart"/>
        <w:proofErr w:type="gramStart"/>
        <w:r w:rsidRPr="002C6F92">
          <w:rPr>
            <w:rPrChange w:id="3290" w:author="hong qin" w:date="2012-01-19T16:49:00Z">
              <w:rPr>
                <w:rFonts w:ascii="Times New Roman" w:hAnsi="Times New Roman"/>
              </w:rPr>
            </w:rPrChange>
          </w:rPr>
          <w:t>Leuk</w:t>
        </w:r>
        <w:proofErr w:type="spellEnd"/>
        <w:r w:rsidRPr="002C6F92">
          <w:rPr>
            <w:rPrChange w:id="3291" w:author="hong qin" w:date="2012-01-19T16:49:00Z">
              <w:rPr>
                <w:rFonts w:ascii="Times New Roman" w:hAnsi="Times New Roman"/>
              </w:rPr>
            </w:rPrChange>
          </w:rPr>
          <w:t xml:space="preserve"> Res, 1999.</w:t>
        </w:r>
        <w:proofErr w:type="gramEnd"/>
        <w:r w:rsidRPr="002C6F92">
          <w:rPr>
            <w:rPrChange w:id="3292" w:author="hong qin" w:date="2012-01-19T16:49:00Z">
              <w:rPr>
                <w:rFonts w:ascii="Times New Roman" w:hAnsi="Times New Roman"/>
              </w:rPr>
            </w:rPrChange>
          </w:rPr>
          <w:t xml:space="preserve"> </w:t>
        </w:r>
        <w:r w:rsidRPr="002C6F92">
          <w:rPr>
            <w:b/>
            <w:rPrChange w:id="3293" w:author="hong qin" w:date="2012-01-19T16:49:00Z">
              <w:rPr>
                <w:rFonts w:ascii="Times New Roman" w:hAnsi="Times New Roman"/>
              </w:rPr>
            </w:rPrChange>
          </w:rPr>
          <w:t>23</w:t>
        </w:r>
        <w:r w:rsidRPr="002C6F92">
          <w:rPr>
            <w:rPrChange w:id="3294" w:author="hong qin" w:date="2012-01-19T16:49:00Z">
              <w:rPr>
                <w:rFonts w:ascii="Times New Roman" w:hAnsi="Times New Roman"/>
              </w:rPr>
            </w:rPrChange>
          </w:rPr>
          <w:t>(5): p. 441-50.</w:t>
        </w:r>
      </w:ins>
    </w:p>
    <w:p w:rsidR="002C6F92" w:rsidRPr="002C6F92" w:rsidRDefault="002C6F92" w:rsidP="002C6F92">
      <w:pPr>
        <w:spacing w:line="240" w:lineRule="auto"/>
        <w:ind w:left="720" w:hanging="720"/>
        <w:jc w:val="both"/>
        <w:rPr>
          <w:ins w:id="3295" w:author="hong qin" w:date="2012-01-19T16:49:00Z"/>
          <w:rPrChange w:id="3296" w:author="hong qin" w:date="2012-01-19T16:49:00Z">
            <w:rPr>
              <w:ins w:id="3297" w:author="hong qin" w:date="2012-01-19T16:49:00Z"/>
              <w:rFonts w:ascii="Times New Roman" w:hAnsi="Times New Roman"/>
            </w:rPr>
          </w:rPrChange>
        </w:rPr>
      </w:pPr>
      <w:ins w:id="3298" w:author="hong qin" w:date="2012-01-19T16:49:00Z">
        <w:r w:rsidRPr="002C6F92">
          <w:rPr>
            <w:rPrChange w:id="3299" w:author="hong qin" w:date="2012-01-19T16:49:00Z">
              <w:rPr>
                <w:rFonts w:ascii="Times New Roman" w:hAnsi="Times New Roman"/>
              </w:rPr>
            </w:rPrChange>
          </w:rPr>
          <w:t>140.</w:t>
        </w:r>
        <w:r w:rsidRPr="002C6F92">
          <w:rPr>
            <w:rPrChange w:id="3300" w:author="hong qin" w:date="2012-01-19T16:49:00Z">
              <w:rPr>
                <w:rFonts w:ascii="Times New Roman" w:hAnsi="Times New Roman"/>
              </w:rPr>
            </w:rPrChange>
          </w:rPr>
          <w:tab/>
        </w:r>
        <w:proofErr w:type="spellStart"/>
        <w:r w:rsidRPr="002C6F92">
          <w:rPr>
            <w:rPrChange w:id="3301" w:author="hong qin" w:date="2012-01-19T16:49:00Z">
              <w:rPr>
                <w:rFonts w:ascii="Times New Roman" w:hAnsi="Times New Roman"/>
              </w:rPr>
            </w:rPrChange>
          </w:rPr>
          <w:t>Khor</w:t>
        </w:r>
        <w:proofErr w:type="spellEnd"/>
        <w:r w:rsidRPr="002C6F92">
          <w:rPr>
            <w:rPrChange w:id="3302" w:author="hong qin" w:date="2012-01-19T16:49:00Z">
              <w:rPr>
                <w:rFonts w:ascii="Times New Roman" w:hAnsi="Times New Roman"/>
              </w:rPr>
            </w:rPrChange>
          </w:rPr>
          <w:t xml:space="preserve">, T.O., S. Yu, A. </w:t>
        </w:r>
        <w:proofErr w:type="spellStart"/>
        <w:r w:rsidRPr="002C6F92">
          <w:rPr>
            <w:rPrChange w:id="3303" w:author="hong qin" w:date="2012-01-19T16:49:00Z">
              <w:rPr>
                <w:rFonts w:ascii="Times New Roman" w:hAnsi="Times New Roman"/>
              </w:rPr>
            </w:rPrChange>
          </w:rPr>
          <w:t>Barve</w:t>
        </w:r>
        <w:proofErr w:type="spellEnd"/>
        <w:r w:rsidRPr="002C6F92">
          <w:rPr>
            <w:rPrChange w:id="3304" w:author="hong qin" w:date="2012-01-19T16:49:00Z">
              <w:rPr>
                <w:rFonts w:ascii="Times New Roman" w:hAnsi="Times New Roman"/>
              </w:rPr>
            </w:rPrChange>
          </w:rPr>
          <w:t xml:space="preserve">, X. </w:t>
        </w:r>
        <w:proofErr w:type="spellStart"/>
        <w:r w:rsidRPr="002C6F92">
          <w:rPr>
            <w:rPrChange w:id="3305" w:author="hong qin" w:date="2012-01-19T16:49:00Z">
              <w:rPr>
                <w:rFonts w:ascii="Times New Roman" w:hAnsi="Times New Roman"/>
              </w:rPr>
            </w:rPrChange>
          </w:rPr>
          <w:t>Hao</w:t>
        </w:r>
        <w:proofErr w:type="spellEnd"/>
        <w:r w:rsidRPr="002C6F92">
          <w:rPr>
            <w:rPrChange w:id="3306" w:author="hong qin" w:date="2012-01-19T16:49:00Z">
              <w:rPr>
                <w:rFonts w:ascii="Times New Roman" w:hAnsi="Times New Roman"/>
              </w:rPr>
            </w:rPrChange>
          </w:rPr>
          <w:t xml:space="preserve">, J.L. Hong, W. Lin, B. Foster, M.T. Huang, H.L. </w:t>
        </w:r>
        <w:proofErr w:type="spellStart"/>
        <w:r w:rsidRPr="002C6F92">
          <w:rPr>
            <w:rPrChange w:id="3307" w:author="hong qin" w:date="2012-01-19T16:49:00Z">
              <w:rPr>
                <w:rFonts w:ascii="Times New Roman" w:hAnsi="Times New Roman"/>
              </w:rPr>
            </w:rPrChange>
          </w:rPr>
          <w:t>Newmark</w:t>
        </w:r>
        <w:proofErr w:type="spellEnd"/>
        <w:r w:rsidRPr="002C6F92">
          <w:rPr>
            <w:rPrChange w:id="3308" w:author="hong qin" w:date="2012-01-19T16:49:00Z">
              <w:rPr>
                <w:rFonts w:ascii="Times New Roman" w:hAnsi="Times New Roman"/>
              </w:rPr>
            </w:rPrChange>
          </w:rPr>
          <w:t xml:space="preserve">, and A.N. Kong, </w:t>
        </w:r>
        <w:r w:rsidRPr="002C6F92">
          <w:rPr>
            <w:i/>
            <w:rPrChange w:id="3309" w:author="hong qin" w:date="2012-01-19T16:49:00Z">
              <w:rPr>
                <w:rFonts w:ascii="Times New Roman" w:hAnsi="Times New Roman"/>
              </w:rPr>
            </w:rPrChange>
          </w:rPr>
          <w:t xml:space="preserve">Dietary feeding of </w:t>
        </w:r>
        <w:proofErr w:type="spellStart"/>
        <w:r w:rsidRPr="002C6F92">
          <w:rPr>
            <w:i/>
            <w:rPrChange w:id="3310" w:author="hong qin" w:date="2012-01-19T16:49:00Z">
              <w:rPr>
                <w:rFonts w:ascii="Times New Roman" w:hAnsi="Times New Roman"/>
              </w:rPr>
            </w:rPrChange>
          </w:rPr>
          <w:t>dibenzoylmethane</w:t>
        </w:r>
        <w:proofErr w:type="spellEnd"/>
        <w:r w:rsidRPr="002C6F92">
          <w:rPr>
            <w:i/>
            <w:rPrChange w:id="3311" w:author="hong qin" w:date="2012-01-19T16:49:00Z">
              <w:rPr>
                <w:rFonts w:ascii="Times New Roman" w:hAnsi="Times New Roman"/>
              </w:rPr>
            </w:rPrChange>
          </w:rPr>
          <w:t xml:space="preserve"> inhibits prostate cancer in transgenic </w:t>
        </w:r>
        <w:proofErr w:type="spellStart"/>
        <w:r w:rsidRPr="002C6F92">
          <w:rPr>
            <w:i/>
            <w:rPrChange w:id="3312" w:author="hong qin" w:date="2012-01-19T16:49:00Z">
              <w:rPr>
                <w:rFonts w:ascii="Times New Roman" w:hAnsi="Times New Roman"/>
              </w:rPr>
            </w:rPrChange>
          </w:rPr>
          <w:t>adenocarcinoma</w:t>
        </w:r>
        <w:proofErr w:type="spellEnd"/>
        <w:r w:rsidRPr="002C6F92">
          <w:rPr>
            <w:i/>
            <w:rPrChange w:id="3313" w:author="hong qin" w:date="2012-01-19T16:49:00Z">
              <w:rPr>
                <w:rFonts w:ascii="Times New Roman" w:hAnsi="Times New Roman"/>
              </w:rPr>
            </w:rPrChange>
          </w:rPr>
          <w:t xml:space="preserve"> of the mouse prostate model.</w:t>
        </w:r>
        <w:r w:rsidRPr="002C6F92">
          <w:rPr>
            <w:rPrChange w:id="3314" w:author="hong qin" w:date="2012-01-19T16:49:00Z">
              <w:rPr>
                <w:rFonts w:ascii="Times New Roman" w:hAnsi="Times New Roman"/>
              </w:rPr>
            </w:rPrChange>
          </w:rPr>
          <w:t xml:space="preserve"> </w:t>
        </w:r>
        <w:proofErr w:type="gramStart"/>
        <w:r w:rsidRPr="002C6F92">
          <w:rPr>
            <w:rPrChange w:id="3315" w:author="hong qin" w:date="2012-01-19T16:49:00Z">
              <w:rPr>
                <w:rFonts w:ascii="Times New Roman" w:hAnsi="Times New Roman"/>
              </w:rPr>
            </w:rPrChange>
          </w:rPr>
          <w:t>Cancer Res, 2009.</w:t>
        </w:r>
        <w:proofErr w:type="gramEnd"/>
        <w:r w:rsidRPr="002C6F92">
          <w:rPr>
            <w:rPrChange w:id="3316" w:author="hong qin" w:date="2012-01-19T16:49:00Z">
              <w:rPr>
                <w:rFonts w:ascii="Times New Roman" w:hAnsi="Times New Roman"/>
              </w:rPr>
            </w:rPrChange>
          </w:rPr>
          <w:t xml:space="preserve"> </w:t>
        </w:r>
        <w:r w:rsidRPr="002C6F92">
          <w:rPr>
            <w:b/>
            <w:rPrChange w:id="3317" w:author="hong qin" w:date="2012-01-19T16:49:00Z">
              <w:rPr>
                <w:rFonts w:ascii="Times New Roman" w:hAnsi="Times New Roman"/>
              </w:rPr>
            </w:rPrChange>
          </w:rPr>
          <w:t>69</w:t>
        </w:r>
        <w:r w:rsidRPr="002C6F92">
          <w:rPr>
            <w:rPrChange w:id="3318" w:author="hong qin" w:date="2012-01-19T16:49:00Z">
              <w:rPr>
                <w:rFonts w:ascii="Times New Roman" w:hAnsi="Times New Roman"/>
              </w:rPr>
            </w:rPrChange>
          </w:rPr>
          <w:t>(17): p. 7096-102.</w:t>
        </w:r>
      </w:ins>
    </w:p>
    <w:p w:rsidR="002C6F92" w:rsidRPr="002C6F92" w:rsidRDefault="002C6F92" w:rsidP="002C6F92">
      <w:pPr>
        <w:spacing w:line="240" w:lineRule="auto"/>
        <w:ind w:left="720" w:hanging="720"/>
        <w:jc w:val="both"/>
        <w:rPr>
          <w:ins w:id="3319" w:author="hong qin" w:date="2012-01-19T16:49:00Z"/>
          <w:rPrChange w:id="3320" w:author="hong qin" w:date="2012-01-19T16:49:00Z">
            <w:rPr>
              <w:ins w:id="3321" w:author="hong qin" w:date="2012-01-19T16:49:00Z"/>
              <w:rFonts w:ascii="Times New Roman" w:hAnsi="Times New Roman"/>
            </w:rPr>
          </w:rPrChange>
        </w:rPr>
      </w:pPr>
      <w:ins w:id="3322" w:author="hong qin" w:date="2012-01-19T16:49:00Z">
        <w:r w:rsidRPr="002C6F92">
          <w:rPr>
            <w:rPrChange w:id="3323" w:author="hong qin" w:date="2012-01-19T16:49:00Z">
              <w:rPr>
                <w:rFonts w:ascii="Times New Roman" w:hAnsi="Times New Roman"/>
              </w:rPr>
            </w:rPrChange>
          </w:rPr>
          <w:t>141.</w:t>
        </w:r>
        <w:r w:rsidRPr="002C6F92">
          <w:rPr>
            <w:rPrChange w:id="3324" w:author="hong qin" w:date="2012-01-19T16:49:00Z">
              <w:rPr>
                <w:rFonts w:ascii="Times New Roman" w:hAnsi="Times New Roman"/>
              </w:rPr>
            </w:rPrChange>
          </w:rPr>
          <w:tab/>
        </w:r>
        <w:proofErr w:type="spellStart"/>
        <w:r w:rsidRPr="002C6F92">
          <w:rPr>
            <w:rPrChange w:id="3325" w:author="hong qin" w:date="2012-01-19T16:49:00Z">
              <w:rPr>
                <w:rFonts w:ascii="Times New Roman" w:hAnsi="Times New Roman"/>
              </w:rPr>
            </w:rPrChange>
          </w:rPr>
          <w:t>Engelberg-Kulka</w:t>
        </w:r>
        <w:proofErr w:type="spellEnd"/>
        <w:r w:rsidRPr="002C6F92">
          <w:rPr>
            <w:rPrChange w:id="3326" w:author="hong qin" w:date="2012-01-19T16:49:00Z">
              <w:rPr>
                <w:rFonts w:ascii="Times New Roman" w:hAnsi="Times New Roman"/>
              </w:rPr>
            </w:rPrChange>
          </w:rPr>
          <w:t xml:space="preserve">, H., S. </w:t>
        </w:r>
        <w:proofErr w:type="spellStart"/>
        <w:r w:rsidRPr="002C6F92">
          <w:rPr>
            <w:rPrChange w:id="3327" w:author="hong qin" w:date="2012-01-19T16:49:00Z">
              <w:rPr>
                <w:rFonts w:ascii="Times New Roman" w:hAnsi="Times New Roman"/>
              </w:rPr>
            </w:rPrChange>
          </w:rPr>
          <w:t>Amitai</w:t>
        </w:r>
        <w:proofErr w:type="spellEnd"/>
        <w:r w:rsidRPr="002C6F92">
          <w:rPr>
            <w:rPrChange w:id="3328" w:author="hong qin" w:date="2012-01-19T16:49:00Z">
              <w:rPr>
                <w:rFonts w:ascii="Times New Roman" w:hAnsi="Times New Roman"/>
              </w:rPr>
            </w:rPrChange>
          </w:rPr>
          <w:t xml:space="preserve">, I. </w:t>
        </w:r>
        <w:proofErr w:type="spellStart"/>
        <w:r w:rsidRPr="002C6F92">
          <w:rPr>
            <w:rPrChange w:id="3329" w:author="hong qin" w:date="2012-01-19T16:49:00Z">
              <w:rPr>
                <w:rFonts w:ascii="Times New Roman" w:hAnsi="Times New Roman"/>
              </w:rPr>
            </w:rPrChange>
          </w:rPr>
          <w:t>Kolodkin</w:t>
        </w:r>
        <w:proofErr w:type="spellEnd"/>
        <w:r w:rsidRPr="002C6F92">
          <w:rPr>
            <w:rPrChange w:id="3330" w:author="hong qin" w:date="2012-01-19T16:49:00Z">
              <w:rPr>
                <w:rFonts w:ascii="Times New Roman" w:hAnsi="Times New Roman"/>
              </w:rPr>
            </w:rPrChange>
          </w:rPr>
          <w:t xml:space="preserve">-Gal, and R. </w:t>
        </w:r>
        <w:proofErr w:type="spellStart"/>
        <w:r w:rsidRPr="002C6F92">
          <w:rPr>
            <w:rPrChange w:id="3331" w:author="hong qin" w:date="2012-01-19T16:49:00Z">
              <w:rPr>
                <w:rFonts w:ascii="Times New Roman" w:hAnsi="Times New Roman"/>
              </w:rPr>
            </w:rPrChange>
          </w:rPr>
          <w:t>Hazan</w:t>
        </w:r>
        <w:proofErr w:type="spellEnd"/>
        <w:r w:rsidRPr="002C6F92">
          <w:rPr>
            <w:rPrChange w:id="3332" w:author="hong qin" w:date="2012-01-19T16:49:00Z">
              <w:rPr>
                <w:rFonts w:ascii="Times New Roman" w:hAnsi="Times New Roman"/>
              </w:rPr>
            </w:rPrChange>
          </w:rPr>
          <w:t xml:space="preserve">, </w:t>
        </w:r>
        <w:r w:rsidRPr="002C6F92">
          <w:rPr>
            <w:i/>
            <w:rPrChange w:id="3333" w:author="hong qin" w:date="2012-01-19T16:49:00Z">
              <w:rPr>
                <w:rFonts w:ascii="Times New Roman" w:hAnsi="Times New Roman"/>
              </w:rPr>
            </w:rPrChange>
          </w:rPr>
          <w:t xml:space="preserve">Bacterial programmed cell death and </w:t>
        </w:r>
        <w:proofErr w:type="spellStart"/>
        <w:r w:rsidRPr="002C6F92">
          <w:rPr>
            <w:i/>
            <w:rPrChange w:id="3334" w:author="hong qin" w:date="2012-01-19T16:49:00Z">
              <w:rPr>
                <w:rFonts w:ascii="Times New Roman" w:hAnsi="Times New Roman"/>
              </w:rPr>
            </w:rPrChange>
          </w:rPr>
          <w:t>multicellular</w:t>
        </w:r>
        <w:proofErr w:type="spellEnd"/>
        <w:r w:rsidRPr="002C6F92">
          <w:rPr>
            <w:i/>
            <w:rPrChange w:id="3335" w:author="hong qin" w:date="2012-01-19T16:49:00Z">
              <w:rPr>
                <w:rFonts w:ascii="Times New Roman" w:hAnsi="Times New Roman"/>
              </w:rPr>
            </w:rPrChange>
          </w:rPr>
          <w:t xml:space="preserve"> behavior in bacteria.</w:t>
        </w:r>
        <w:r w:rsidRPr="002C6F92">
          <w:rPr>
            <w:rPrChange w:id="3336" w:author="hong qin" w:date="2012-01-19T16:49:00Z">
              <w:rPr>
                <w:rFonts w:ascii="Times New Roman" w:hAnsi="Times New Roman"/>
              </w:rPr>
            </w:rPrChange>
          </w:rPr>
          <w:t xml:space="preserve"> </w:t>
        </w:r>
        <w:proofErr w:type="spellStart"/>
        <w:r w:rsidRPr="002C6F92">
          <w:rPr>
            <w:rPrChange w:id="3337" w:author="hong qin" w:date="2012-01-19T16:49:00Z">
              <w:rPr>
                <w:rFonts w:ascii="Times New Roman" w:hAnsi="Times New Roman"/>
              </w:rPr>
            </w:rPrChange>
          </w:rPr>
          <w:t>PLoS</w:t>
        </w:r>
        <w:proofErr w:type="spellEnd"/>
        <w:r w:rsidRPr="002C6F92">
          <w:rPr>
            <w:rPrChange w:id="3338" w:author="hong qin" w:date="2012-01-19T16:49:00Z">
              <w:rPr>
                <w:rFonts w:ascii="Times New Roman" w:hAnsi="Times New Roman"/>
              </w:rPr>
            </w:rPrChange>
          </w:rPr>
          <w:t xml:space="preserve"> Genet, 2006. </w:t>
        </w:r>
        <w:r w:rsidRPr="002C6F92">
          <w:rPr>
            <w:b/>
            <w:rPrChange w:id="3339" w:author="hong qin" w:date="2012-01-19T16:49:00Z">
              <w:rPr>
                <w:rFonts w:ascii="Times New Roman" w:hAnsi="Times New Roman"/>
              </w:rPr>
            </w:rPrChange>
          </w:rPr>
          <w:t>2</w:t>
        </w:r>
        <w:r w:rsidRPr="002C6F92">
          <w:rPr>
            <w:rPrChange w:id="3340" w:author="hong qin" w:date="2012-01-19T16:49:00Z">
              <w:rPr>
                <w:rFonts w:ascii="Times New Roman" w:hAnsi="Times New Roman"/>
              </w:rPr>
            </w:rPrChange>
          </w:rPr>
          <w:t>(10): p. e135.</w:t>
        </w:r>
      </w:ins>
    </w:p>
    <w:p w:rsidR="002C6F92" w:rsidRPr="002C6F92" w:rsidRDefault="002C6F92" w:rsidP="002C6F92">
      <w:pPr>
        <w:spacing w:line="240" w:lineRule="auto"/>
        <w:ind w:left="720" w:hanging="720"/>
        <w:jc w:val="both"/>
        <w:rPr>
          <w:ins w:id="3341" w:author="hong qin" w:date="2012-01-19T16:49:00Z"/>
          <w:rPrChange w:id="3342" w:author="hong qin" w:date="2012-01-19T16:49:00Z">
            <w:rPr>
              <w:ins w:id="3343" w:author="hong qin" w:date="2012-01-19T16:49:00Z"/>
              <w:rFonts w:ascii="Times New Roman" w:hAnsi="Times New Roman"/>
            </w:rPr>
          </w:rPrChange>
        </w:rPr>
      </w:pPr>
      <w:ins w:id="3344" w:author="hong qin" w:date="2012-01-19T16:49:00Z">
        <w:r w:rsidRPr="002C6F92">
          <w:rPr>
            <w:rPrChange w:id="3345" w:author="hong qin" w:date="2012-01-19T16:49:00Z">
              <w:rPr>
                <w:rFonts w:ascii="Times New Roman" w:hAnsi="Times New Roman"/>
              </w:rPr>
            </w:rPrChange>
          </w:rPr>
          <w:t>142.</w:t>
        </w:r>
        <w:r w:rsidRPr="002C6F92">
          <w:rPr>
            <w:rPrChange w:id="3346" w:author="hong qin" w:date="2012-01-19T16:49:00Z">
              <w:rPr>
                <w:rFonts w:ascii="Times New Roman" w:hAnsi="Times New Roman"/>
              </w:rPr>
            </w:rPrChange>
          </w:rPr>
          <w:tab/>
        </w:r>
        <w:proofErr w:type="spellStart"/>
        <w:r w:rsidRPr="002C6F92">
          <w:rPr>
            <w:rPrChange w:id="3347" w:author="hong qin" w:date="2012-01-19T16:49:00Z">
              <w:rPr>
                <w:rFonts w:ascii="Times New Roman" w:hAnsi="Times New Roman"/>
              </w:rPr>
            </w:rPrChange>
          </w:rPr>
          <w:t>Kolodkin</w:t>
        </w:r>
        <w:proofErr w:type="spellEnd"/>
        <w:r w:rsidRPr="002C6F92">
          <w:rPr>
            <w:rPrChange w:id="3348" w:author="hong qin" w:date="2012-01-19T16:49:00Z">
              <w:rPr>
                <w:rFonts w:ascii="Times New Roman" w:hAnsi="Times New Roman"/>
              </w:rPr>
            </w:rPrChange>
          </w:rPr>
          <w:t xml:space="preserve">-Gal, I. and H. </w:t>
        </w:r>
        <w:proofErr w:type="spellStart"/>
        <w:r w:rsidRPr="002C6F92">
          <w:rPr>
            <w:rPrChange w:id="3349" w:author="hong qin" w:date="2012-01-19T16:49:00Z">
              <w:rPr>
                <w:rFonts w:ascii="Times New Roman" w:hAnsi="Times New Roman"/>
              </w:rPr>
            </w:rPrChange>
          </w:rPr>
          <w:t>Engelberg-Kulka</w:t>
        </w:r>
        <w:proofErr w:type="spellEnd"/>
        <w:r w:rsidRPr="002C6F92">
          <w:rPr>
            <w:rPrChange w:id="3350" w:author="hong qin" w:date="2012-01-19T16:49:00Z">
              <w:rPr>
                <w:rFonts w:ascii="Times New Roman" w:hAnsi="Times New Roman"/>
              </w:rPr>
            </w:rPrChange>
          </w:rPr>
          <w:t xml:space="preserve">, </w:t>
        </w:r>
        <w:r w:rsidRPr="002C6F92">
          <w:rPr>
            <w:i/>
            <w:rPrChange w:id="3351" w:author="hong qin" w:date="2012-01-19T16:49:00Z">
              <w:rPr>
                <w:rFonts w:ascii="Times New Roman" w:hAnsi="Times New Roman"/>
              </w:rPr>
            </w:rPrChange>
          </w:rPr>
          <w:t xml:space="preserve">Induction of Escherichia coli chromosomal </w:t>
        </w:r>
        <w:proofErr w:type="spellStart"/>
        <w:r w:rsidRPr="002C6F92">
          <w:rPr>
            <w:i/>
            <w:rPrChange w:id="3352" w:author="hong qin" w:date="2012-01-19T16:49:00Z">
              <w:rPr>
                <w:rFonts w:ascii="Times New Roman" w:hAnsi="Times New Roman"/>
              </w:rPr>
            </w:rPrChange>
          </w:rPr>
          <w:t>mazEF</w:t>
        </w:r>
        <w:proofErr w:type="spellEnd"/>
        <w:r w:rsidRPr="002C6F92">
          <w:rPr>
            <w:i/>
            <w:rPrChange w:id="3353" w:author="hong qin" w:date="2012-01-19T16:49:00Z">
              <w:rPr>
                <w:rFonts w:ascii="Times New Roman" w:hAnsi="Times New Roman"/>
              </w:rPr>
            </w:rPrChange>
          </w:rPr>
          <w:t xml:space="preserve"> by stressful conditions causes an irreversible loss of viability.</w:t>
        </w:r>
        <w:r w:rsidRPr="002C6F92">
          <w:rPr>
            <w:rPrChange w:id="3354" w:author="hong qin" w:date="2012-01-19T16:49:00Z">
              <w:rPr>
                <w:rFonts w:ascii="Times New Roman" w:hAnsi="Times New Roman"/>
              </w:rPr>
            </w:rPrChange>
          </w:rPr>
          <w:t xml:space="preserve"> </w:t>
        </w:r>
        <w:proofErr w:type="gramStart"/>
        <w:r w:rsidRPr="002C6F92">
          <w:rPr>
            <w:rPrChange w:id="3355" w:author="hong qin" w:date="2012-01-19T16:49:00Z">
              <w:rPr>
                <w:rFonts w:ascii="Times New Roman" w:hAnsi="Times New Roman"/>
              </w:rPr>
            </w:rPrChange>
          </w:rPr>
          <w:t xml:space="preserve">J </w:t>
        </w:r>
        <w:proofErr w:type="spellStart"/>
        <w:r w:rsidRPr="002C6F92">
          <w:rPr>
            <w:rPrChange w:id="3356" w:author="hong qin" w:date="2012-01-19T16:49:00Z">
              <w:rPr>
                <w:rFonts w:ascii="Times New Roman" w:hAnsi="Times New Roman"/>
              </w:rPr>
            </w:rPrChange>
          </w:rPr>
          <w:t>Bacteriol</w:t>
        </w:r>
        <w:proofErr w:type="spellEnd"/>
        <w:r w:rsidRPr="002C6F92">
          <w:rPr>
            <w:rPrChange w:id="3357" w:author="hong qin" w:date="2012-01-19T16:49:00Z">
              <w:rPr>
                <w:rFonts w:ascii="Times New Roman" w:hAnsi="Times New Roman"/>
              </w:rPr>
            </w:rPrChange>
          </w:rPr>
          <w:t>, 2006.</w:t>
        </w:r>
        <w:proofErr w:type="gramEnd"/>
        <w:r w:rsidRPr="002C6F92">
          <w:rPr>
            <w:rPrChange w:id="3358" w:author="hong qin" w:date="2012-01-19T16:49:00Z">
              <w:rPr>
                <w:rFonts w:ascii="Times New Roman" w:hAnsi="Times New Roman"/>
              </w:rPr>
            </w:rPrChange>
          </w:rPr>
          <w:t xml:space="preserve"> </w:t>
        </w:r>
        <w:r w:rsidRPr="002C6F92">
          <w:rPr>
            <w:b/>
            <w:rPrChange w:id="3359" w:author="hong qin" w:date="2012-01-19T16:49:00Z">
              <w:rPr>
                <w:rFonts w:ascii="Times New Roman" w:hAnsi="Times New Roman"/>
              </w:rPr>
            </w:rPrChange>
          </w:rPr>
          <w:t>188</w:t>
        </w:r>
        <w:r w:rsidRPr="002C6F92">
          <w:rPr>
            <w:rPrChange w:id="3360" w:author="hong qin" w:date="2012-01-19T16:49:00Z">
              <w:rPr>
                <w:rFonts w:ascii="Times New Roman" w:hAnsi="Times New Roman"/>
              </w:rPr>
            </w:rPrChange>
          </w:rPr>
          <w:t>(9): p. 3420-3.</w:t>
        </w:r>
      </w:ins>
    </w:p>
    <w:p w:rsidR="002C6F92" w:rsidRPr="002C6F92" w:rsidRDefault="002C6F92" w:rsidP="002C6F92">
      <w:pPr>
        <w:spacing w:line="240" w:lineRule="auto"/>
        <w:ind w:left="720" w:hanging="720"/>
        <w:jc w:val="both"/>
        <w:rPr>
          <w:ins w:id="3361" w:author="hong qin" w:date="2012-01-19T16:49:00Z"/>
          <w:rPrChange w:id="3362" w:author="hong qin" w:date="2012-01-19T16:49:00Z">
            <w:rPr>
              <w:ins w:id="3363" w:author="hong qin" w:date="2012-01-19T16:49:00Z"/>
              <w:rFonts w:ascii="Times New Roman" w:hAnsi="Times New Roman"/>
            </w:rPr>
          </w:rPrChange>
        </w:rPr>
      </w:pPr>
      <w:ins w:id="3364" w:author="hong qin" w:date="2012-01-19T16:49:00Z">
        <w:r w:rsidRPr="002C6F92">
          <w:rPr>
            <w:rPrChange w:id="3365" w:author="hong qin" w:date="2012-01-19T16:49:00Z">
              <w:rPr>
                <w:rFonts w:ascii="Times New Roman" w:hAnsi="Times New Roman"/>
              </w:rPr>
            </w:rPrChange>
          </w:rPr>
          <w:t>143.</w:t>
        </w:r>
        <w:r w:rsidRPr="002C6F92">
          <w:rPr>
            <w:rPrChange w:id="3366" w:author="hong qin" w:date="2012-01-19T16:49:00Z">
              <w:rPr>
                <w:rFonts w:ascii="Times New Roman" w:hAnsi="Times New Roman"/>
              </w:rPr>
            </w:rPrChange>
          </w:rPr>
          <w:tab/>
        </w:r>
        <w:proofErr w:type="spellStart"/>
        <w:r w:rsidRPr="002C6F92">
          <w:rPr>
            <w:rPrChange w:id="3367" w:author="hong qin" w:date="2012-01-19T16:49:00Z">
              <w:rPr>
                <w:rFonts w:ascii="Times New Roman" w:hAnsi="Times New Roman"/>
              </w:rPr>
            </w:rPrChange>
          </w:rPr>
          <w:t>Hakansson</w:t>
        </w:r>
        <w:proofErr w:type="spellEnd"/>
        <w:r w:rsidRPr="002C6F92">
          <w:rPr>
            <w:rPrChange w:id="3368" w:author="hong qin" w:date="2012-01-19T16:49:00Z">
              <w:rPr>
                <w:rFonts w:ascii="Times New Roman" w:hAnsi="Times New Roman"/>
              </w:rPr>
            </w:rPrChange>
          </w:rPr>
          <w:t>, A.P., H. Roche-</w:t>
        </w:r>
        <w:proofErr w:type="spellStart"/>
        <w:r w:rsidRPr="002C6F92">
          <w:rPr>
            <w:rPrChange w:id="3369" w:author="hong qin" w:date="2012-01-19T16:49:00Z">
              <w:rPr>
                <w:rFonts w:ascii="Times New Roman" w:hAnsi="Times New Roman"/>
              </w:rPr>
            </w:rPrChange>
          </w:rPr>
          <w:t>Hakansson</w:t>
        </w:r>
        <w:proofErr w:type="spellEnd"/>
        <w:r w:rsidRPr="002C6F92">
          <w:rPr>
            <w:rPrChange w:id="3370" w:author="hong qin" w:date="2012-01-19T16:49:00Z">
              <w:rPr>
                <w:rFonts w:ascii="Times New Roman" w:hAnsi="Times New Roman"/>
              </w:rPr>
            </w:rPrChange>
          </w:rPr>
          <w:t xml:space="preserve">, A.K. Mossberg, and C. </w:t>
        </w:r>
        <w:proofErr w:type="spellStart"/>
        <w:r w:rsidRPr="002C6F92">
          <w:rPr>
            <w:rPrChange w:id="3371" w:author="hong qin" w:date="2012-01-19T16:49:00Z">
              <w:rPr>
                <w:rFonts w:ascii="Times New Roman" w:hAnsi="Times New Roman"/>
              </w:rPr>
            </w:rPrChange>
          </w:rPr>
          <w:t>Svanborg</w:t>
        </w:r>
        <w:proofErr w:type="spellEnd"/>
        <w:r w:rsidRPr="002C6F92">
          <w:rPr>
            <w:rPrChange w:id="3372" w:author="hong qin" w:date="2012-01-19T16:49:00Z">
              <w:rPr>
                <w:rFonts w:ascii="Times New Roman" w:hAnsi="Times New Roman"/>
              </w:rPr>
            </w:rPrChange>
          </w:rPr>
          <w:t xml:space="preserve">, </w:t>
        </w:r>
        <w:r w:rsidRPr="002C6F92">
          <w:rPr>
            <w:i/>
            <w:rPrChange w:id="3373" w:author="hong qin" w:date="2012-01-19T16:49:00Z">
              <w:rPr>
                <w:rFonts w:ascii="Times New Roman" w:hAnsi="Times New Roman"/>
              </w:rPr>
            </w:rPrChange>
          </w:rPr>
          <w:t>Apoptosis-like death in bacteria induced by HAMLET, a human milk lipid-protein complex.</w:t>
        </w:r>
        <w:r w:rsidRPr="002C6F92">
          <w:rPr>
            <w:rPrChange w:id="3374" w:author="hong qin" w:date="2012-01-19T16:49:00Z">
              <w:rPr>
                <w:rFonts w:ascii="Times New Roman" w:hAnsi="Times New Roman"/>
              </w:rPr>
            </w:rPrChange>
          </w:rPr>
          <w:t xml:space="preserve"> </w:t>
        </w:r>
        <w:proofErr w:type="spellStart"/>
        <w:proofErr w:type="gramStart"/>
        <w:r w:rsidRPr="002C6F92">
          <w:rPr>
            <w:rPrChange w:id="3375" w:author="hong qin" w:date="2012-01-19T16:49:00Z">
              <w:rPr>
                <w:rFonts w:ascii="Times New Roman" w:hAnsi="Times New Roman"/>
              </w:rPr>
            </w:rPrChange>
          </w:rPr>
          <w:t>PLoS</w:t>
        </w:r>
        <w:proofErr w:type="spellEnd"/>
        <w:r w:rsidRPr="002C6F92">
          <w:rPr>
            <w:rPrChange w:id="3376" w:author="hong qin" w:date="2012-01-19T16:49:00Z">
              <w:rPr>
                <w:rFonts w:ascii="Times New Roman" w:hAnsi="Times New Roman"/>
              </w:rPr>
            </w:rPrChange>
          </w:rPr>
          <w:t xml:space="preserve"> One, 2011.</w:t>
        </w:r>
        <w:proofErr w:type="gramEnd"/>
        <w:r w:rsidRPr="002C6F92">
          <w:rPr>
            <w:rPrChange w:id="3377" w:author="hong qin" w:date="2012-01-19T16:49:00Z">
              <w:rPr>
                <w:rFonts w:ascii="Times New Roman" w:hAnsi="Times New Roman"/>
              </w:rPr>
            </w:rPrChange>
          </w:rPr>
          <w:t xml:space="preserve"> </w:t>
        </w:r>
        <w:r w:rsidRPr="002C6F92">
          <w:rPr>
            <w:b/>
            <w:rPrChange w:id="3378" w:author="hong qin" w:date="2012-01-19T16:49:00Z">
              <w:rPr>
                <w:rFonts w:ascii="Times New Roman" w:hAnsi="Times New Roman"/>
              </w:rPr>
            </w:rPrChange>
          </w:rPr>
          <w:t>6</w:t>
        </w:r>
        <w:r w:rsidRPr="002C6F92">
          <w:rPr>
            <w:rPrChange w:id="3379" w:author="hong qin" w:date="2012-01-19T16:49:00Z">
              <w:rPr>
                <w:rFonts w:ascii="Times New Roman" w:hAnsi="Times New Roman"/>
              </w:rPr>
            </w:rPrChange>
          </w:rPr>
          <w:t>(3): p. e17717.</w:t>
        </w:r>
      </w:ins>
    </w:p>
    <w:p w:rsidR="002C6F92" w:rsidRPr="002C6F92" w:rsidRDefault="002C6F92" w:rsidP="002C6F92">
      <w:pPr>
        <w:spacing w:line="240" w:lineRule="auto"/>
        <w:ind w:left="720" w:hanging="720"/>
        <w:jc w:val="both"/>
        <w:rPr>
          <w:ins w:id="3380" w:author="hong qin" w:date="2012-01-19T16:49:00Z"/>
          <w:rPrChange w:id="3381" w:author="hong qin" w:date="2012-01-19T16:49:00Z">
            <w:rPr>
              <w:ins w:id="3382" w:author="hong qin" w:date="2012-01-19T16:49:00Z"/>
              <w:rFonts w:ascii="Times New Roman" w:hAnsi="Times New Roman"/>
            </w:rPr>
          </w:rPrChange>
        </w:rPr>
      </w:pPr>
      <w:ins w:id="3383" w:author="hong qin" w:date="2012-01-19T16:49:00Z">
        <w:r w:rsidRPr="002C6F92">
          <w:rPr>
            <w:rPrChange w:id="3384" w:author="hong qin" w:date="2012-01-19T16:49:00Z">
              <w:rPr>
                <w:rFonts w:ascii="Times New Roman" w:hAnsi="Times New Roman"/>
              </w:rPr>
            </w:rPrChange>
          </w:rPr>
          <w:t>144.</w:t>
        </w:r>
        <w:r w:rsidRPr="002C6F92">
          <w:rPr>
            <w:rPrChange w:id="3385" w:author="hong qin" w:date="2012-01-19T16:49:00Z">
              <w:rPr>
                <w:rFonts w:ascii="Times New Roman" w:hAnsi="Times New Roman"/>
              </w:rPr>
            </w:rPrChange>
          </w:rPr>
          <w:tab/>
        </w:r>
        <w:proofErr w:type="spellStart"/>
        <w:r w:rsidRPr="002C6F92">
          <w:rPr>
            <w:rPrChange w:id="3386" w:author="hong qin" w:date="2012-01-19T16:49:00Z">
              <w:rPr>
                <w:rFonts w:ascii="Times New Roman" w:hAnsi="Times New Roman"/>
              </w:rPr>
            </w:rPrChange>
          </w:rPr>
          <w:t>Hantke</w:t>
        </w:r>
        <w:proofErr w:type="spellEnd"/>
        <w:r w:rsidRPr="002C6F92">
          <w:rPr>
            <w:rPrChange w:id="3387" w:author="hong qin" w:date="2012-01-19T16:49:00Z">
              <w:rPr>
                <w:rFonts w:ascii="Times New Roman" w:hAnsi="Times New Roman"/>
              </w:rPr>
            </w:rPrChange>
          </w:rPr>
          <w:t xml:space="preserve">, K., </w:t>
        </w:r>
        <w:r w:rsidRPr="002C6F92">
          <w:rPr>
            <w:i/>
            <w:rPrChange w:id="3388" w:author="hong qin" w:date="2012-01-19T16:49:00Z">
              <w:rPr>
                <w:rFonts w:ascii="Times New Roman" w:hAnsi="Times New Roman"/>
              </w:rPr>
            </w:rPrChange>
          </w:rPr>
          <w:t>Iron and metal regulation in bacteria.</w:t>
        </w:r>
        <w:r w:rsidRPr="002C6F92">
          <w:rPr>
            <w:rPrChange w:id="3389" w:author="hong qin" w:date="2012-01-19T16:49:00Z">
              <w:rPr>
                <w:rFonts w:ascii="Times New Roman" w:hAnsi="Times New Roman"/>
              </w:rPr>
            </w:rPrChange>
          </w:rPr>
          <w:t xml:space="preserve"> </w:t>
        </w:r>
        <w:proofErr w:type="spellStart"/>
        <w:proofErr w:type="gramStart"/>
        <w:r w:rsidRPr="002C6F92">
          <w:rPr>
            <w:rPrChange w:id="3390" w:author="hong qin" w:date="2012-01-19T16:49:00Z">
              <w:rPr>
                <w:rFonts w:ascii="Times New Roman" w:hAnsi="Times New Roman"/>
              </w:rPr>
            </w:rPrChange>
          </w:rPr>
          <w:t>Curr</w:t>
        </w:r>
        <w:proofErr w:type="spellEnd"/>
        <w:r w:rsidRPr="002C6F92">
          <w:rPr>
            <w:rPrChange w:id="3391" w:author="hong qin" w:date="2012-01-19T16:49:00Z">
              <w:rPr>
                <w:rFonts w:ascii="Times New Roman" w:hAnsi="Times New Roman"/>
              </w:rPr>
            </w:rPrChange>
          </w:rPr>
          <w:t xml:space="preserve"> </w:t>
        </w:r>
        <w:proofErr w:type="spellStart"/>
        <w:r w:rsidRPr="002C6F92">
          <w:rPr>
            <w:rPrChange w:id="3392" w:author="hong qin" w:date="2012-01-19T16:49:00Z">
              <w:rPr>
                <w:rFonts w:ascii="Times New Roman" w:hAnsi="Times New Roman"/>
              </w:rPr>
            </w:rPrChange>
          </w:rPr>
          <w:t>Opin</w:t>
        </w:r>
        <w:proofErr w:type="spellEnd"/>
        <w:r w:rsidRPr="002C6F92">
          <w:rPr>
            <w:rPrChange w:id="3393" w:author="hong qin" w:date="2012-01-19T16:49:00Z">
              <w:rPr>
                <w:rFonts w:ascii="Times New Roman" w:hAnsi="Times New Roman"/>
              </w:rPr>
            </w:rPrChange>
          </w:rPr>
          <w:t xml:space="preserve"> </w:t>
        </w:r>
        <w:proofErr w:type="spellStart"/>
        <w:r w:rsidRPr="002C6F92">
          <w:rPr>
            <w:rPrChange w:id="3394" w:author="hong qin" w:date="2012-01-19T16:49:00Z">
              <w:rPr>
                <w:rFonts w:ascii="Times New Roman" w:hAnsi="Times New Roman"/>
              </w:rPr>
            </w:rPrChange>
          </w:rPr>
          <w:t>Microbiol</w:t>
        </w:r>
        <w:proofErr w:type="spellEnd"/>
        <w:r w:rsidRPr="002C6F92">
          <w:rPr>
            <w:rPrChange w:id="3395" w:author="hong qin" w:date="2012-01-19T16:49:00Z">
              <w:rPr>
                <w:rFonts w:ascii="Times New Roman" w:hAnsi="Times New Roman"/>
              </w:rPr>
            </w:rPrChange>
          </w:rPr>
          <w:t>, 2001.</w:t>
        </w:r>
        <w:proofErr w:type="gramEnd"/>
        <w:r w:rsidRPr="002C6F92">
          <w:rPr>
            <w:rPrChange w:id="3396" w:author="hong qin" w:date="2012-01-19T16:49:00Z">
              <w:rPr>
                <w:rFonts w:ascii="Times New Roman" w:hAnsi="Times New Roman"/>
              </w:rPr>
            </w:rPrChange>
          </w:rPr>
          <w:t xml:space="preserve"> </w:t>
        </w:r>
        <w:r w:rsidRPr="002C6F92">
          <w:rPr>
            <w:b/>
            <w:rPrChange w:id="3397" w:author="hong qin" w:date="2012-01-19T16:49:00Z">
              <w:rPr>
                <w:rFonts w:ascii="Times New Roman" w:hAnsi="Times New Roman"/>
              </w:rPr>
            </w:rPrChange>
          </w:rPr>
          <w:t>4</w:t>
        </w:r>
        <w:r w:rsidRPr="002C6F92">
          <w:rPr>
            <w:rPrChange w:id="3398" w:author="hong qin" w:date="2012-01-19T16:49:00Z">
              <w:rPr>
                <w:rFonts w:ascii="Times New Roman" w:hAnsi="Times New Roman"/>
              </w:rPr>
            </w:rPrChange>
          </w:rPr>
          <w:t>(2): p. 172-7.</w:t>
        </w:r>
      </w:ins>
    </w:p>
    <w:p w:rsidR="002C6F92" w:rsidRPr="002C6F92" w:rsidRDefault="002C6F92" w:rsidP="002C6F92">
      <w:pPr>
        <w:spacing w:line="240" w:lineRule="auto"/>
        <w:ind w:left="720" w:hanging="720"/>
        <w:jc w:val="both"/>
        <w:rPr>
          <w:ins w:id="3399" w:author="hong qin" w:date="2012-01-19T16:49:00Z"/>
          <w:rPrChange w:id="3400" w:author="hong qin" w:date="2012-01-19T16:49:00Z">
            <w:rPr>
              <w:ins w:id="3401" w:author="hong qin" w:date="2012-01-19T16:49:00Z"/>
              <w:rFonts w:ascii="Times New Roman" w:hAnsi="Times New Roman"/>
            </w:rPr>
          </w:rPrChange>
        </w:rPr>
      </w:pPr>
      <w:ins w:id="3402" w:author="hong qin" w:date="2012-01-19T16:49:00Z">
        <w:r w:rsidRPr="002C6F92">
          <w:rPr>
            <w:rPrChange w:id="3403" w:author="hong qin" w:date="2012-01-19T16:49:00Z">
              <w:rPr>
                <w:rFonts w:ascii="Times New Roman" w:hAnsi="Times New Roman"/>
              </w:rPr>
            </w:rPrChange>
          </w:rPr>
          <w:t>145.</w:t>
        </w:r>
        <w:r w:rsidRPr="002C6F92">
          <w:rPr>
            <w:rPrChange w:id="3404" w:author="hong qin" w:date="2012-01-19T16:49:00Z">
              <w:rPr>
                <w:rFonts w:ascii="Times New Roman" w:hAnsi="Times New Roman"/>
              </w:rPr>
            </w:rPrChange>
          </w:rPr>
          <w:tab/>
          <w:t xml:space="preserve">AMNIS, </w:t>
        </w:r>
        <w:r w:rsidRPr="002C6F92">
          <w:rPr>
            <w:i/>
            <w:rPrChange w:id="3405" w:author="hong qin" w:date="2012-01-19T16:49:00Z">
              <w:rPr>
                <w:rFonts w:ascii="Times New Roman" w:hAnsi="Times New Roman"/>
              </w:rPr>
            </w:rPrChange>
          </w:rPr>
          <w:t xml:space="preserve">Identification and measurement of bacterial size using the </w:t>
        </w:r>
        <w:proofErr w:type="spellStart"/>
        <w:r w:rsidRPr="002C6F92">
          <w:rPr>
            <w:i/>
            <w:rPrChange w:id="3406" w:author="hong qin" w:date="2012-01-19T16:49:00Z">
              <w:rPr>
                <w:rFonts w:ascii="Times New Roman" w:hAnsi="Times New Roman"/>
              </w:rPr>
            </w:rPrChange>
          </w:rPr>
          <w:t>ImageStream</w:t>
        </w:r>
        <w:proofErr w:type="spellEnd"/>
        <w:r w:rsidRPr="002C6F92">
          <w:rPr>
            <w:rPrChange w:id="3407" w:author="hong qin" w:date="2012-01-19T16:49:00Z">
              <w:rPr>
                <w:rFonts w:ascii="Times New Roman" w:hAnsi="Times New Roman"/>
              </w:rPr>
            </w:rPrChange>
          </w:rPr>
          <w:t>. 2011.</w:t>
        </w:r>
      </w:ins>
    </w:p>
    <w:p w:rsidR="002C6F92" w:rsidRPr="002C6F92" w:rsidRDefault="002C6F92" w:rsidP="002C6F92">
      <w:pPr>
        <w:spacing w:line="240" w:lineRule="auto"/>
        <w:ind w:left="720" w:hanging="720"/>
        <w:jc w:val="both"/>
        <w:rPr>
          <w:ins w:id="3408" w:author="hong qin" w:date="2012-01-19T16:49:00Z"/>
          <w:rPrChange w:id="3409" w:author="hong qin" w:date="2012-01-19T16:49:00Z">
            <w:rPr>
              <w:ins w:id="3410" w:author="hong qin" w:date="2012-01-19T16:49:00Z"/>
              <w:rFonts w:ascii="Times New Roman" w:hAnsi="Times New Roman"/>
            </w:rPr>
          </w:rPrChange>
        </w:rPr>
      </w:pPr>
      <w:ins w:id="3411" w:author="hong qin" w:date="2012-01-19T16:49:00Z">
        <w:r w:rsidRPr="002C6F92">
          <w:rPr>
            <w:rPrChange w:id="3412" w:author="hong qin" w:date="2012-01-19T16:49:00Z">
              <w:rPr>
                <w:rFonts w:ascii="Times New Roman" w:hAnsi="Times New Roman"/>
              </w:rPr>
            </w:rPrChange>
          </w:rPr>
          <w:t>146.</w:t>
        </w:r>
        <w:r w:rsidRPr="002C6F92">
          <w:rPr>
            <w:rPrChange w:id="3413" w:author="hong qin" w:date="2012-01-19T16:49:00Z">
              <w:rPr>
                <w:rFonts w:ascii="Times New Roman" w:hAnsi="Times New Roman"/>
              </w:rPr>
            </w:rPrChange>
          </w:rPr>
          <w:tab/>
        </w:r>
        <w:proofErr w:type="spellStart"/>
        <w:r w:rsidRPr="002C6F92">
          <w:rPr>
            <w:rPrChange w:id="3414" w:author="hong qin" w:date="2012-01-19T16:49:00Z">
              <w:rPr>
                <w:rFonts w:ascii="Times New Roman" w:hAnsi="Times New Roman"/>
              </w:rPr>
            </w:rPrChange>
          </w:rPr>
          <w:t>Joux</w:t>
        </w:r>
        <w:proofErr w:type="spellEnd"/>
        <w:r w:rsidRPr="002C6F92">
          <w:rPr>
            <w:rPrChange w:id="3415" w:author="hong qin" w:date="2012-01-19T16:49:00Z">
              <w:rPr>
                <w:rFonts w:ascii="Times New Roman" w:hAnsi="Times New Roman"/>
              </w:rPr>
            </w:rPrChange>
          </w:rPr>
          <w:t xml:space="preserve">, F. and P. </w:t>
        </w:r>
        <w:proofErr w:type="spellStart"/>
        <w:r w:rsidRPr="002C6F92">
          <w:rPr>
            <w:rPrChange w:id="3416" w:author="hong qin" w:date="2012-01-19T16:49:00Z">
              <w:rPr>
                <w:rFonts w:ascii="Times New Roman" w:hAnsi="Times New Roman"/>
              </w:rPr>
            </w:rPrChange>
          </w:rPr>
          <w:t>Lebaron</w:t>
        </w:r>
        <w:proofErr w:type="spellEnd"/>
        <w:r w:rsidRPr="002C6F92">
          <w:rPr>
            <w:rPrChange w:id="3417" w:author="hong qin" w:date="2012-01-19T16:49:00Z">
              <w:rPr>
                <w:rFonts w:ascii="Times New Roman" w:hAnsi="Times New Roman"/>
              </w:rPr>
            </w:rPrChange>
          </w:rPr>
          <w:t xml:space="preserve">, </w:t>
        </w:r>
        <w:r w:rsidRPr="002C6F92">
          <w:rPr>
            <w:i/>
            <w:rPrChange w:id="3418" w:author="hong qin" w:date="2012-01-19T16:49:00Z">
              <w:rPr>
                <w:rFonts w:ascii="Times New Roman" w:hAnsi="Times New Roman"/>
              </w:rPr>
            </w:rPrChange>
          </w:rPr>
          <w:t>Use of fluorescent probes to assess physiological functions of bacteria at single-cell level.</w:t>
        </w:r>
        <w:r w:rsidRPr="002C6F92">
          <w:rPr>
            <w:rPrChange w:id="3419" w:author="hong qin" w:date="2012-01-19T16:49:00Z">
              <w:rPr>
                <w:rFonts w:ascii="Times New Roman" w:hAnsi="Times New Roman"/>
              </w:rPr>
            </w:rPrChange>
          </w:rPr>
          <w:t xml:space="preserve"> Microbes </w:t>
        </w:r>
        <w:proofErr w:type="gramStart"/>
        <w:r w:rsidRPr="002C6F92">
          <w:rPr>
            <w:rPrChange w:id="3420" w:author="hong qin" w:date="2012-01-19T16:49:00Z">
              <w:rPr>
                <w:rFonts w:ascii="Times New Roman" w:hAnsi="Times New Roman"/>
              </w:rPr>
            </w:rPrChange>
          </w:rPr>
          <w:t>Infect,</w:t>
        </w:r>
        <w:proofErr w:type="gramEnd"/>
        <w:r w:rsidRPr="002C6F92">
          <w:rPr>
            <w:rPrChange w:id="3421" w:author="hong qin" w:date="2012-01-19T16:49:00Z">
              <w:rPr>
                <w:rFonts w:ascii="Times New Roman" w:hAnsi="Times New Roman"/>
              </w:rPr>
            </w:rPrChange>
          </w:rPr>
          <w:t xml:space="preserve"> 2000. </w:t>
        </w:r>
        <w:r w:rsidRPr="002C6F92">
          <w:rPr>
            <w:b/>
            <w:rPrChange w:id="3422" w:author="hong qin" w:date="2012-01-19T16:49:00Z">
              <w:rPr>
                <w:rFonts w:ascii="Times New Roman" w:hAnsi="Times New Roman"/>
              </w:rPr>
            </w:rPrChange>
          </w:rPr>
          <w:t>2</w:t>
        </w:r>
        <w:r w:rsidRPr="002C6F92">
          <w:rPr>
            <w:rPrChange w:id="3423" w:author="hong qin" w:date="2012-01-19T16:49:00Z">
              <w:rPr>
                <w:rFonts w:ascii="Times New Roman" w:hAnsi="Times New Roman"/>
              </w:rPr>
            </w:rPrChange>
          </w:rPr>
          <w:t>(12): p. 1523-35.</w:t>
        </w:r>
      </w:ins>
    </w:p>
    <w:p w:rsidR="002C6F92" w:rsidRPr="002C6F92" w:rsidRDefault="002C6F92" w:rsidP="002C6F92">
      <w:pPr>
        <w:spacing w:line="240" w:lineRule="auto"/>
        <w:ind w:left="720" w:hanging="720"/>
        <w:jc w:val="both"/>
        <w:rPr>
          <w:ins w:id="3424" w:author="hong qin" w:date="2012-01-19T16:49:00Z"/>
          <w:rPrChange w:id="3425" w:author="hong qin" w:date="2012-01-19T16:49:00Z">
            <w:rPr>
              <w:ins w:id="3426" w:author="hong qin" w:date="2012-01-19T16:49:00Z"/>
              <w:rFonts w:ascii="Times New Roman" w:hAnsi="Times New Roman"/>
            </w:rPr>
          </w:rPrChange>
        </w:rPr>
      </w:pPr>
      <w:ins w:id="3427" w:author="hong qin" w:date="2012-01-19T16:49:00Z">
        <w:r w:rsidRPr="002C6F92">
          <w:rPr>
            <w:rPrChange w:id="3428" w:author="hong qin" w:date="2012-01-19T16:49:00Z">
              <w:rPr>
                <w:rFonts w:ascii="Times New Roman" w:hAnsi="Times New Roman"/>
              </w:rPr>
            </w:rPrChange>
          </w:rPr>
          <w:t>147.</w:t>
        </w:r>
        <w:r w:rsidRPr="002C6F92">
          <w:rPr>
            <w:rPrChange w:id="3429" w:author="hong qin" w:date="2012-01-19T16:49:00Z">
              <w:rPr>
                <w:rFonts w:ascii="Times New Roman" w:hAnsi="Times New Roman"/>
              </w:rPr>
            </w:rPrChange>
          </w:rPr>
          <w:tab/>
          <w:t xml:space="preserve">Holm, C. and L. Jespersen, </w:t>
        </w:r>
        <w:r w:rsidRPr="002C6F92">
          <w:rPr>
            <w:i/>
            <w:rPrChange w:id="3430" w:author="hong qin" w:date="2012-01-19T16:49:00Z">
              <w:rPr>
                <w:rFonts w:ascii="Times New Roman" w:hAnsi="Times New Roman"/>
              </w:rPr>
            </w:rPrChange>
          </w:rPr>
          <w:t>A flow-</w:t>
        </w:r>
        <w:proofErr w:type="spellStart"/>
        <w:r w:rsidRPr="002C6F92">
          <w:rPr>
            <w:i/>
            <w:rPrChange w:id="3431" w:author="hong qin" w:date="2012-01-19T16:49:00Z">
              <w:rPr>
                <w:rFonts w:ascii="Times New Roman" w:hAnsi="Times New Roman"/>
              </w:rPr>
            </w:rPrChange>
          </w:rPr>
          <w:t>cytometric</w:t>
        </w:r>
        <w:proofErr w:type="spellEnd"/>
        <w:r w:rsidRPr="002C6F92">
          <w:rPr>
            <w:i/>
            <w:rPrChange w:id="3432" w:author="hong qin" w:date="2012-01-19T16:49:00Z">
              <w:rPr>
                <w:rFonts w:ascii="Times New Roman" w:hAnsi="Times New Roman"/>
              </w:rPr>
            </w:rPrChange>
          </w:rPr>
          <w:t xml:space="preserve"> gram-staining technique for milk-associated bacteria.</w:t>
        </w:r>
        <w:r w:rsidRPr="002C6F92">
          <w:rPr>
            <w:rPrChange w:id="3433" w:author="hong qin" w:date="2012-01-19T16:49:00Z">
              <w:rPr>
                <w:rFonts w:ascii="Times New Roman" w:hAnsi="Times New Roman"/>
              </w:rPr>
            </w:rPrChange>
          </w:rPr>
          <w:t xml:space="preserve"> </w:t>
        </w:r>
        <w:proofErr w:type="spellStart"/>
        <w:r w:rsidRPr="002C6F92">
          <w:rPr>
            <w:rPrChange w:id="3434" w:author="hong qin" w:date="2012-01-19T16:49:00Z">
              <w:rPr>
                <w:rFonts w:ascii="Times New Roman" w:hAnsi="Times New Roman"/>
              </w:rPr>
            </w:rPrChange>
          </w:rPr>
          <w:t>Appl</w:t>
        </w:r>
        <w:proofErr w:type="spellEnd"/>
        <w:r w:rsidRPr="002C6F92">
          <w:rPr>
            <w:rPrChange w:id="3435" w:author="hong qin" w:date="2012-01-19T16:49:00Z">
              <w:rPr>
                <w:rFonts w:ascii="Times New Roman" w:hAnsi="Times New Roman"/>
              </w:rPr>
            </w:rPrChange>
          </w:rPr>
          <w:t xml:space="preserve"> Environ </w:t>
        </w:r>
        <w:proofErr w:type="spellStart"/>
        <w:r w:rsidRPr="002C6F92">
          <w:rPr>
            <w:rPrChange w:id="3436" w:author="hong qin" w:date="2012-01-19T16:49:00Z">
              <w:rPr>
                <w:rFonts w:ascii="Times New Roman" w:hAnsi="Times New Roman"/>
              </w:rPr>
            </w:rPrChange>
          </w:rPr>
          <w:t>Microbiol</w:t>
        </w:r>
        <w:proofErr w:type="spellEnd"/>
        <w:r w:rsidRPr="002C6F92">
          <w:rPr>
            <w:rPrChange w:id="3437" w:author="hong qin" w:date="2012-01-19T16:49:00Z">
              <w:rPr>
                <w:rFonts w:ascii="Times New Roman" w:hAnsi="Times New Roman"/>
              </w:rPr>
            </w:rPrChange>
          </w:rPr>
          <w:t xml:space="preserve">, 2003. </w:t>
        </w:r>
        <w:r w:rsidRPr="002C6F92">
          <w:rPr>
            <w:b/>
            <w:rPrChange w:id="3438" w:author="hong qin" w:date="2012-01-19T16:49:00Z">
              <w:rPr>
                <w:rFonts w:ascii="Times New Roman" w:hAnsi="Times New Roman"/>
              </w:rPr>
            </w:rPrChange>
          </w:rPr>
          <w:t>69</w:t>
        </w:r>
        <w:r w:rsidRPr="002C6F92">
          <w:rPr>
            <w:rPrChange w:id="3439" w:author="hong qin" w:date="2012-01-19T16:49:00Z">
              <w:rPr>
                <w:rFonts w:ascii="Times New Roman" w:hAnsi="Times New Roman"/>
              </w:rPr>
            </w:rPrChange>
          </w:rPr>
          <w:t>(5): p. 2857-63.</w:t>
        </w:r>
      </w:ins>
    </w:p>
    <w:p w:rsidR="002C6F92" w:rsidRPr="002C6F92" w:rsidRDefault="002C6F92" w:rsidP="002C6F92">
      <w:pPr>
        <w:spacing w:line="240" w:lineRule="auto"/>
        <w:ind w:left="720" w:hanging="720"/>
        <w:jc w:val="both"/>
        <w:rPr>
          <w:ins w:id="3440" w:author="hong qin" w:date="2012-01-19T16:49:00Z"/>
          <w:rPrChange w:id="3441" w:author="hong qin" w:date="2012-01-19T16:49:00Z">
            <w:rPr>
              <w:ins w:id="3442" w:author="hong qin" w:date="2012-01-19T16:49:00Z"/>
              <w:rFonts w:ascii="Times New Roman" w:hAnsi="Times New Roman"/>
            </w:rPr>
          </w:rPrChange>
        </w:rPr>
      </w:pPr>
      <w:ins w:id="3443" w:author="hong qin" w:date="2012-01-19T16:49:00Z">
        <w:r w:rsidRPr="002C6F92">
          <w:rPr>
            <w:rPrChange w:id="3444" w:author="hong qin" w:date="2012-01-19T16:49:00Z">
              <w:rPr>
                <w:rFonts w:ascii="Times New Roman" w:hAnsi="Times New Roman"/>
              </w:rPr>
            </w:rPrChange>
          </w:rPr>
          <w:t>148.</w:t>
        </w:r>
        <w:r w:rsidRPr="002C6F92">
          <w:rPr>
            <w:rPrChange w:id="3445" w:author="hong qin" w:date="2012-01-19T16:49:00Z">
              <w:rPr>
                <w:rFonts w:ascii="Times New Roman" w:hAnsi="Times New Roman"/>
              </w:rPr>
            </w:rPrChange>
          </w:rPr>
          <w:tab/>
        </w:r>
        <w:proofErr w:type="spellStart"/>
        <w:r w:rsidRPr="002C6F92">
          <w:rPr>
            <w:rPrChange w:id="3446" w:author="hong qin" w:date="2012-01-19T16:49:00Z">
              <w:rPr>
                <w:rFonts w:ascii="Times New Roman" w:hAnsi="Times New Roman"/>
              </w:rPr>
            </w:rPrChange>
          </w:rPr>
          <w:t>Valls</w:t>
        </w:r>
        <w:proofErr w:type="spellEnd"/>
        <w:r w:rsidRPr="002C6F92">
          <w:rPr>
            <w:rPrChange w:id="3447" w:author="hong qin" w:date="2012-01-19T16:49:00Z">
              <w:rPr>
                <w:rFonts w:ascii="Times New Roman" w:hAnsi="Times New Roman"/>
              </w:rPr>
            </w:rPrChange>
          </w:rPr>
          <w:t xml:space="preserve">, M. and V. de Lorenzo, </w:t>
        </w:r>
        <w:r w:rsidRPr="002C6F92">
          <w:rPr>
            <w:i/>
            <w:rPrChange w:id="3448" w:author="hong qin" w:date="2012-01-19T16:49:00Z">
              <w:rPr>
                <w:rFonts w:ascii="Times New Roman" w:hAnsi="Times New Roman"/>
              </w:rPr>
            </w:rPrChange>
          </w:rPr>
          <w:t>Exploiting the genetic and biochemical capacities of bacteria for the remediation of heavy metal pollution.</w:t>
        </w:r>
        <w:r w:rsidRPr="002C6F92">
          <w:rPr>
            <w:rPrChange w:id="3449" w:author="hong qin" w:date="2012-01-19T16:49:00Z">
              <w:rPr>
                <w:rFonts w:ascii="Times New Roman" w:hAnsi="Times New Roman"/>
              </w:rPr>
            </w:rPrChange>
          </w:rPr>
          <w:t xml:space="preserve"> </w:t>
        </w:r>
        <w:proofErr w:type="gramStart"/>
        <w:r w:rsidRPr="002C6F92">
          <w:rPr>
            <w:rPrChange w:id="3450" w:author="hong qin" w:date="2012-01-19T16:49:00Z">
              <w:rPr>
                <w:rFonts w:ascii="Times New Roman" w:hAnsi="Times New Roman"/>
              </w:rPr>
            </w:rPrChange>
          </w:rPr>
          <w:t xml:space="preserve">FEMS </w:t>
        </w:r>
        <w:proofErr w:type="spellStart"/>
        <w:r w:rsidRPr="002C6F92">
          <w:rPr>
            <w:rPrChange w:id="3451" w:author="hong qin" w:date="2012-01-19T16:49:00Z">
              <w:rPr>
                <w:rFonts w:ascii="Times New Roman" w:hAnsi="Times New Roman"/>
              </w:rPr>
            </w:rPrChange>
          </w:rPr>
          <w:t>Microbiol</w:t>
        </w:r>
        <w:proofErr w:type="spellEnd"/>
        <w:r w:rsidRPr="002C6F92">
          <w:rPr>
            <w:rPrChange w:id="3452" w:author="hong qin" w:date="2012-01-19T16:49:00Z">
              <w:rPr>
                <w:rFonts w:ascii="Times New Roman" w:hAnsi="Times New Roman"/>
              </w:rPr>
            </w:rPrChange>
          </w:rPr>
          <w:t xml:space="preserve"> Rev, 2002.</w:t>
        </w:r>
        <w:proofErr w:type="gramEnd"/>
        <w:r w:rsidRPr="002C6F92">
          <w:rPr>
            <w:rPrChange w:id="3453" w:author="hong qin" w:date="2012-01-19T16:49:00Z">
              <w:rPr>
                <w:rFonts w:ascii="Times New Roman" w:hAnsi="Times New Roman"/>
              </w:rPr>
            </w:rPrChange>
          </w:rPr>
          <w:t xml:space="preserve"> </w:t>
        </w:r>
        <w:r w:rsidRPr="002C6F92">
          <w:rPr>
            <w:b/>
            <w:rPrChange w:id="3454" w:author="hong qin" w:date="2012-01-19T16:49:00Z">
              <w:rPr>
                <w:rFonts w:ascii="Times New Roman" w:hAnsi="Times New Roman"/>
              </w:rPr>
            </w:rPrChange>
          </w:rPr>
          <w:t>26</w:t>
        </w:r>
        <w:r w:rsidRPr="002C6F92">
          <w:rPr>
            <w:rPrChange w:id="3455" w:author="hong qin" w:date="2012-01-19T16:49:00Z">
              <w:rPr>
                <w:rFonts w:ascii="Times New Roman" w:hAnsi="Times New Roman"/>
              </w:rPr>
            </w:rPrChange>
          </w:rPr>
          <w:t>(4): p. 327-38.</w:t>
        </w:r>
      </w:ins>
    </w:p>
    <w:p w:rsidR="002C6F92" w:rsidRPr="002C6F92" w:rsidRDefault="002C6F92" w:rsidP="002C6F92">
      <w:pPr>
        <w:spacing w:line="240" w:lineRule="auto"/>
        <w:ind w:left="720" w:hanging="720"/>
        <w:jc w:val="both"/>
        <w:rPr>
          <w:ins w:id="3456" w:author="hong qin" w:date="2012-01-19T16:49:00Z"/>
          <w:rPrChange w:id="3457" w:author="hong qin" w:date="2012-01-19T16:49:00Z">
            <w:rPr>
              <w:ins w:id="3458" w:author="hong qin" w:date="2012-01-19T16:49:00Z"/>
              <w:rFonts w:ascii="Times New Roman" w:hAnsi="Times New Roman"/>
            </w:rPr>
          </w:rPrChange>
        </w:rPr>
      </w:pPr>
      <w:ins w:id="3459" w:author="hong qin" w:date="2012-01-19T16:49:00Z">
        <w:r w:rsidRPr="002C6F92">
          <w:rPr>
            <w:rPrChange w:id="3460" w:author="hong qin" w:date="2012-01-19T16:49:00Z">
              <w:rPr>
                <w:rFonts w:ascii="Times New Roman" w:hAnsi="Times New Roman"/>
              </w:rPr>
            </w:rPrChange>
          </w:rPr>
          <w:t>149.</w:t>
        </w:r>
        <w:r w:rsidRPr="002C6F92">
          <w:rPr>
            <w:rPrChange w:id="3461" w:author="hong qin" w:date="2012-01-19T16:49:00Z">
              <w:rPr>
                <w:rFonts w:ascii="Times New Roman" w:hAnsi="Times New Roman"/>
              </w:rPr>
            </w:rPrChange>
          </w:rPr>
          <w:tab/>
          <w:t xml:space="preserve">Lisle, J.T., P.S. Stewart, and G.A. </w:t>
        </w:r>
        <w:proofErr w:type="spellStart"/>
        <w:r w:rsidRPr="002C6F92">
          <w:rPr>
            <w:rPrChange w:id="3462" w:author="hong qin" w:date="2012-01-19T16:49:00Z">
              <w:rPr>
                <w:rFonts w:ascii="Times New Roman" w:hAnsi="Times New Roman"/>
              </w:rPr>
            </w:rPrChange>
          </w:rPr>
          <w:t>McFeters</w:t>
        </w:r>
        <w:proofErr w:type="spellEnd"/>
        <w:r w:rsidRPr="002C6F92">
          <w:rPr>
            <w:rPrChange w:id="3463" w:author="hong qin" w:date="2012-01-19T16:49:00Z">
              <w:rPr>
                <w:rFonts w:ascii="Times New Roman" w:hAnsi="Times New Roman"/>
              </w:rPr>
            </w:rPrChange>
          </w:rPr>
          <w:t xml:space="preserve">, </w:t>
        </w:r>
        <w:r w:rsidRPr="002C6F92">
          <w:rPr>
            <w:i/>
            <w:rPrChange w:id="3464" w:author="hong qin" w:date="2012-01-19T16:49:00Z">
              <w:rPr>
                <w:rFonts w:ascii="Times New Roman" w:hAnsi="Times New Roman"/>
              </w:rPr>
            </w:rPrChange>
          </w:rPr>
          <w:t xml:space="preserve">Fluorescent probes applied to physiological characterization of bacterial </w:t>
        </w:r>
        <w:proofErr w:type="spellStart"/>
        <w:r w:rsidRPr="002C6F92">
          <w:rPr>
            <w:i/>
            <w:rPrChange w:id="3465" w:author="hong qin" w:date="2012-01-19T16:49:00Z">
              <w:rPr>
                <w:rFonts w:ascii="Times New Roman" w:hAnsi="Times New Roman"/>
              </w:rPr>
            </w:rPrChange>
          </w:rPr>
          <w:t>biofilms</w:t>
        </w:r>
        <w:proofErr w:type="spellEnd"/>
        <w:r w:rsidRPr="002C6F92">
          <w:rPr>
            <w:i/>
            <w:rPrChange w:id="3466" w:author="hong qin" w:date="2012-01-19T16:49:00Z">
              <w:rPr>
                <w:rFonts w:ascii="Times New Roman" w:hAnsi="Times New Roman"/>
              </w:rPr>
            </w:rPrChange>
          </w:rPr>
          <w:t>.</w:t>
        </w:r>
        <w:r w:rsidRPr="002C6F92">
          <w:rPr>
            <w:rPrChange w:id="3467" w:author="hong qin" w:date="2012-01-19T16:49:00Z">
              <w:rPr>
                <w:rFonts w:ascii="Times New Roman" w:hAnsi="Times New Roman"/>
              </w:rPr>
            </w:rPrChange>
          </w:rPr>
          <w:t xml:space="preserve"> </w:t>
        </w:r>
        <w:proofErr w:type="gramStart"/>
        <w:r w:rsidRPr="002C6F92">
          <w:rPr>
            <w:rPrChange w:id="3468" w:author="hong qin" w:date="2012-01-19T16:49:00Z">
              <w:rPr>
                <w:rFonts w:ascii="Times New Roman" w:hAnsi="Times New Roman"/>
              </w:rPr>
            </w:rPrChange>
          </w:rPr>
          <w:t xml:space="preserve">Methods </w:t>
        </w:r>
        <w:proofErr w:type="spellStart"/>
        <w:r w:rsidRPr="002C6F92">
          <w:rPr>
            <w:rPrChange w:id="3469" w:author="hong qin" w:date="2012-01-19T16:49:00Z">
              <w:rPr>
                <w:rFonts w:ascii="Times New Roman" w:hAnsi="Times New Roman"/>
              </w:rPr>
            </w:rPrChange>
          </w:rPr>
          <w:t>Enzymol</w:t>
        </w:r>
        <w:proofErr w:type="spellEnd"/>
        <w:r w:rsidRPr="002C6F92">
          <w:rPr>
            <w:rPrChange w:id="3470" w:author="hong qin" w:date="2012-01-19T16:49:00Z">
              <w:rPr>
                <w:rFonts w:ascii="Times New Roman" w:hAnsi="Times New Roman"/>
              </w:rPr>
            </w:rPrChange>
          </w:rPr>
          <w:t>, 1999.</w:t>
        </w:r>
        <w:proofErr w:type="gramEnd"/>
        <w:r w:rsidRPr="002C6F92">
          <w:rPr>
            <w:rPrChange w:id="3471" w:author="hong qin" w:date="2012-01-19T16:49:00Z">
              <w:rPr>
                <w:rFonts w:ascii="Times New Roman" w:hAnsi="Times New Roman"/>
              </w:rPr>
            </w:rPrChange>
          </w:rPr>
          <w:t xml:space="preserve"> </w:t>
        </w:r>
        <w:r w:rsidRPr="002C6F92">
          <w:rPr>
            <w:b/>
            <w:rPrChange w:id="3472" w:author="hong qin" w:date="2012-01-19T16:49:00Z">
              <w:rPr>
                <w:rFonts w:ascii="Times New Roman" w:hAnsi="Times New Roman"/>
              </w:rPr>
            </w:rPrChange>
          </w:rPr>
          <w:t>310</w:t>
        </w:r>
        <w:r w:rsidRPr="002C6F92">
          <w:rPr>
            <w:rPrChange w:id="3473" w:author="hong qin" w:date="2012-01-19T16:49:00Z">
              <w:rPr>
                <w:rFonts w:ascii="Times New Roman" w:hAnsi="Times New Roman"/>
              </w:rPr>
            </w:rPrChange>
          </w:rPr>
          <w:t>: p. 166-78.</w:t>
        </w:r>
      </w:ins>
    </w:p>
    <w:p w:rsidR="002C6F92" w:rsidRPr="002C6F92" w:rsidRDefault="002C6F92" w:rsidP="002C6F92">
      <w:pPr>
        <w:spacing w:line="240" w:lineRule="auto"/>
        <w:ind w:left="720" w:hanging="720"/>
        <w:jc w:val="both"/>
        <w:rPr>
          <w:ins w:id="3474" w:author="hong qin" w:date="2012-01-19T16:49:00Z"/>
          <w:rPrChange w:id="3475" w:author="hong qin" w:date="2012-01-19T16:49:00Z">
            <w:rPr>
              <w:ins w:id="3476" w:author="hong qin" w:date="2012-01-19T16:49:00Z"/>
              <w:rFonts w:ascii="Times New Roman" w:hAnsi="Times New Roman"/>
            </w:rPr>
          </w:rPrChange>
        </w:rPr>
      </w:pPr>
      <w:ins w:id="3477" w:author="hong qin" w:date="2012-01-19T16:49:00Z">
        <w:r w:rsidRPr="002C6F92">
          <w:rPr>
            <w:rPrChange w:id="3478" w:author="hong qin" w:date="2012-01-19T16:49:00Z">
              <w:rPr>
                <w:rFonts w:ascii="Times New Roman" w:hAnsi="Times New Roman"/>
              </w:rPr>
            </w:rPrChange>
          </w:rPr>
          <w:t>150.</w:t>
        </w:r>
        <w:r w:rsidRPr="002C6F92">
          <w:rPr>
            <w:rPrChange w:id="3479" w:author="hong qin" w:date="2012-01-19T16:49:00Z">
              <w:rPr>
                <w:rFonts w:ascii="Times New Roman" w:hAnsi="Times New Roman"/>
              </w:rPr>
            </w:rPrChange>
          </w:rPr>
          <w:tab/>
        </w:r>
        <w:proofErr w:type="spellStart"/>
        <w:r w:rsidRPr="002C6F92">
          <w:rPr>
            <w:rPrChange w:id="3480" w:author="hong qin" w:date="2012-01-19T16:49:00Z">
              <w:rPr>
                <w:rFonts w:ascii="Times New Roman" w:hAnsi="Times New Roman"/>
              </w:rPr>
            </w:rPrChange>
          </w:rPr>
          <w:t>Ouk</w:t>
        </w:r>
        <w:proofErr w:type="spellEnd"/>
        <w:r w:rsidRPr="002C6F92">
          <w:rPr>
            <w:rPrChange w:id="3481" w:author="hong qin" w:date="2012-01-19T16:49:00Z">
              <w:rPr>
                <w:rFonts w:ascii="Times New Roman" w:hAnsi="Times New Roman"/>
              </w:rPr>
            </w:rPrChange>
          </w:rPr>
          <w:t xml:space="preserve">, C., C. </w:t>
        </w:r>
        <w:proofErr w:type="spellStart"/>
        <w:r w:rsidRPr="002C6F92">
          <w:rPr>
            <w:rPrChange w:id="3482" w:author="hong qin" w:date="2012-01-19T16:49:00Z">
              <w:rPr>
                <w:rFonts w:ascii="Times New Roman" w:hAnsi="Times New Roman"/>
              </w:rPr>
            </w:rPrChange>
          </w:rPr>
          <w:t>Jayat-Vignoles</w:t>
        </w:r>
        <w:proofErr w:type="spellEnd"/>
        <w:r w:rsidRPr="002C6F92">
          <w:rPr>
            <w:rPrChange w:id="3483" w:author="hong qin" w:date="2012-01-19T16:49:00Z">
              <w:rPr>
                <w:rFonts w:ascii="Times New Roman" w:hAnsi="Times New Roman"/>
              </w:rPr>
            </w:rPrChange>
          </w:rPr>
          <w:t xml:space="preserve">, M. </w:t>
        </w:r>
        <w:proofErr w:type="spellStart"/>
        <w:r w:rsidRPr="002C6F92">
          <w:rPr>
            <w:rPrChange w:id="3484" w:author="hong qin" w:date="2012-01-19T16:49:00Z">
              <w:rPr>
                <w:rFonts w:ascii="Times New Roman" w:hAnsi="Times New Roman"/>
              </w:rPr>
            </w:rPrChange>
          </w:rPr>
          <w:t>Donnard</w:t>
        </w:r>
        <w:proofErr w:type="spellEnd"/>
        <w:r w:rsidRPr="002C6F92">
          <w:rPr>
            <w:rPrChange w:id="3485" w:author="hong qin" w:date="2012-01-19T16:49:00Z">
              <w:rPr>
                <w:rFonts w:ascii="Times New Roman" w:hAnsi="Times New Roman"/>
              </w:rPr>
            </w:rPrChange>
          </w:rPr>
          <w:t xml:space="preserve">, and J. </w:t>
        </w:r>
        <w:proofErr w:type="spellStart"/>
        <w:r w:rsidRPr="002C6F92">
          <w:rPr>
            <w:rPrChange w:id="3486" w:author="hong qin" w:date="2012-01-19T16:49:00Z">
              <w:rPr>
                <w:rFonts w:ascii="Times New Roman" w:hAnsi="Times New Roman"/>
              </w:rPr>
            </w:rPrChange>
          </w:rPr>
          <w:t>Feuillard</w:t>
        </w:r>
        <w:proofErr w:type="spellEnd"/>
        <w:r w:rsidRPr="002C6F92">
          <w:rPr>
            <w:rPrChange w:id="3487" w:author="hong qin" w:date="2012-01-19T16:49:00Z">
              <w:rPr>
                <w:rFonts w:ascii="Times New Roman" w:hAnsi="Times New Roman"/>
              </w:rPr>
            </w:rPrChange>
          </w:rPr>
          <w:t xml:space="preserve">, </w:t>
        </w:r>
        <w:r w:rsidRPr="002C6F92">
          <w:rPr>
            <w:i/>
            <w:rPrChange w:id="3488" w:author="hong qin" w:date="2012-01-19T16:49:00Z">
              <w:rPr>
                <w:rFonts w:ascii="Times New Roman" w:hAnsi="Times New Roman"/>
              </w:rPr>
            </w:rPrChange>
          </w:rPr>
          <w:t xml:space="preserve">Both CD62 and CD162 antibodies prevent formation of CD36-dependent platelets, rosettes, and </w:t>
        </w:r>
        <w:proofErr w:type="spellStart"/>
        <w:r w:rsidRPr="002C6F92">
          <w:rPr>
            <w:i/>
            <w:rPrChange w:id="3489" w:author="hong qin" w:date="2012-01-19T16:49:00Z">
              <w:rPr>
                <w:rFonts w:ascii="Times New Roman" w:hAnsi="Times New Roman"/>
              </w:rPr>
            </w:rPrChange>
          </w:rPr>
          <w:t>artefactual</w:t>
        </w:r>
        <w:proofErr w:type="spellEnd"/>
        <w:r w:rsidRPr="002C6F92">
          <w:rPr>
            <w:i/>
            <w:rPrChange w:id="3490" w:author="hong qin" w:date="2012-01-19T16:49:00Z">
              <w:rPr>
                <w:rFonts w:ascii="Times New Roman" w:hAnsi="Times New Roman"/>
              </w:rPr>
            </w:rPrChange>
          </w:rPr>
          <w:t xml:space="preserve"> </w:t>
        </w:r>
        <w:proofErr w:type="spellStart"/>
        <w:r w:rsidRPr="002C6F92">
          <w:rPr>
            <w:i/>
            <w:rPrChange w:id="3491" w:author="hong qin" w:date="2012-01-19T16:49:00Z">
              <w:rPr>
                <w:rFonts w:ascii="Times New Roman" w:hAnsi="Times New Roman"/>
              </w:rPr>
            </w:rPrChange>
          </w:rPr>
          <w:t>pseudoexpression</w:t>
        </w:r>
        <w:proofErr w:type="spellEnd"/>
        <w:r w:rsidRPr="002C6F92">
          <w:rPr>
            <w:i/>
            <w:rPrChange w:id="3492" w:author="hong qin" w:date="2012-01-19T16:49:00Z">
              <w:rPr>
                <w:rFonts w:ascii="Times New Roman" w:hAnsi="Times New Roman"/>
              </w:rPr>
            </w:rPrChange>
          </w:rPr>
          <w:t xml:space="preserve"> of platelet markers on white blood cells: a study with </w:t>
        </w:r>
        <w:proofErr w:type="spellStart"/>
        <w:r w:rsidRPr="002C6F92">
          <w:rPr>
            <w:i/>
            <w:rPrChange w:id="3493" w:author="hong qin" w:date="2012-01-19T16:49:00Z">
              <w:rPr>
                <w:rFonts w:ascii="Times New Roman" w:hAnsi="Times New Roman"/>
              </w:rPr>
            </w:rPrChange>
          </w:rPr>
          <w:t>ImageStream</w:t>
        </w:r>
        <w:proofErr w:type="spellEnd"/>
        <w:r w:rsidRPr="002C6F92">
          <w:rPr>
            <w:i/>
            <w:rPrChange w:id="3494" w:author="hong qin" w:date="2012-01-19T16:49:00Z">
              <w:rPr>
                <w:rFonts w:ascii="Times New Roman" w:hAnsi="Times New Roman"/>
              </w:rPr>
            </w:rPrChange>
          </w:rPr>
          <w:t>(R).</w:t>
        </w:r>
        <w:r w:rsidRPr="002C6F92">
          <w:rPr>
            <w:rPrChange w:id="3495" w:author="hong qin" w:date="2012-01-19T16:49:00Z">
              <w:rPr>
                <w:rFonts w:ascii="Times New Roman" w:hAnsi="Times New Roman"/>
              </w:rPr>
            </w:rPrChange>
          </w:rPr>
          <w:t xml:space="preserve"> </w:t>
        </w:r>
        <w:proofErr w:type="spellStart"/>
        <w:r w:rsidRPr="002C6F92">
          <w:rPr>
            <w:rPrChange w:id="3496" w:author="hong qin" w:date="2012-01-19T16:49:00Z">
              <w:rPr>
                <w:rFonts w:ascii="Times New Roman" w:hAnsi="Times New Roman"/>
              </w:rPr>
            </w:rPrChange>
          </w:rPr>
          <w:t>Cytometry</w:t>
        </w:r>
        <w:proofErr w:type="spellEnd"/>
        <w:r w:rsidRPr="002C6F92">
          <w:rPr>
            <w:rPrChange w:id="3497" w:author="hong qin" w:date="2012-01-19T16:49:00Z">
              <w:rPr>
                <w:rFonts w:ascii="Times New Roman" w:hAnsi="Times New Roman"/>
              </w:rPr>
            </w:rPrChange>
          </w:rPr>
          <w:t xml:space="preserve"> A, 2011. </w:t>
        </w:r>
        <w:r w:rsidRPr="002C6F92">
          <w:rPr>
            <w:b/>
            <w:rPrChange w:id="3498" w:author="hong qin" w:date="2012-01-19T16:49:00Z">
              <w:rPr>
                <w:rFonts w:ascii="Times New Roman" w:hAnsi="Times New Roman"/>
              </w:rPr>
            </w:rPrChange>
          </w:rPr>
          <w:t>79</w:t>
        </w:r>
        <w:r w:rsidRPr="002C6F92">
          <w:rPr>
            <w:rPrChange w:id="3499" w:author="hong qin" w:date="2012-01-19T16:49:00Z">
              <w:rPr>
                <w:rFonts w:ascii="Times New Roman" w:hAnsi="Times New Roman"/>
              </w:rPr>
            </w:rPrChange>
          </w:rPr>
          <w:t>(6): p. 477-84.</w:t>
        </w:r>
      </w:ins>
    </w:p>
    <w:p w:rsidR="002C6F92" w:rsidRPr="002C6F92" w:rsidRDefault="002C6F92" w:rsidP="002C6F92">
      <w:pPr>
        <w:spacing w:line="240" w:lineRule="auto"/>
        <w:ind w:left="720" w:hanging="720"/>
        <w:jc w:val="both"/>
        <w:rPr>
          <w:ins w:id="3500" w:author="hong qin" w:date="2012-01-19T16:49:00Z"/>
          <w:rPrChange w:id="3501" w:author="hong qin" w:date="2012-01-19T16:49:00Z">
            <w:rPr>
              <w:ins w:id="3502" w:author="hong qin" w:date="2012-01-19T16:49:00Z"/>
              <w:rFonts w:ascii="Times New Roman" w:hAnsi="Times New Roman"/>
            </w:rPr>
          </w:rPrChange>
        </w:rPr>
      </w:pPr>
      <w:ins w:id="3503" w:author="hong qin" w:date="2012-01-19T16:49:00Z">
        <w:r w:rsidRPr="002C6F92">
          <w:rPr>
            <w:rPrChange w:id="3504" w:author="hong qin" w:date="2012-01-19T16:49:00Z">
              <w:rPr>
                <w:rFonts w:ascii="Times New Roman" w:hAnsi="Times New Roman"/>
              </w:rPr>
            </w:rPrChange>
          </w:rPr>
          <w:t>151.</w:t>
        </w:r>
        <w:r w:rsidRPr="002C6F92">
          <w:rPr>
            <w:rPrChange w:id="3505" w:author="hong qin" w:date="2012-01-19T16:49:00Z">
              <w:rPr>
                <w:rFonts w:ascii="Times New Roman" w:hAnsi="Times New Roman"/>
              </w:rPr>
            </w:rPrChange>
          </w:rPr>
          <w:tab/>
        </w:r>
        <w:proofErr w:type="spellStart"/>
        <w:r w:rsidRPr="002C6F92">
          <w:rPr>
            <w:rPrChange w:id="3506" w:author="hong qin" w:date="2012-01-19T16:49:00Z">
              <w:rPr>
                <w:rFonts w:ascii="Times New Roman" w:hAnsi="Times New Roman"/>
              </w:rPr>
            </w:rPrChange>
          </w:rPr>
          <w:t>Zuba-Surma</w:t>
        </w:r>
        <w:proofErr w:type="spellEnd"/>
        <w:r w:rsidRPr="002C6F92">
          <w:rPr>
            <w:rPrChange w:id="3507" w:author="hong qin" w:date="2012-01-19T16:49:00Z">
              <w:rPr>
                <w:rFonts w:ascii="Times New Roman" w:hAnsi="Times New Roman"/>
              </w:rPr>
            </w:rPrChange>
          </w:rPr>
          <w:t xml:space="preserve">, E.K., M. </w:t>
        </w:r>
        <w:proofErr w:type="spellStart"/>
        <w:r w:rsidRPr="002C6F92">
          <w:rPr>
            <w:rPrChange w:id="3508" w:author="hong qin" w:date="2012-01-19T16:49:00Z">
              <w:rPr>
                <w:rFonts w:ascii="Times New Roman" w:hAnsi="Times New Roman"/>
              </w:rPr>
            </w:rPrChange>
          </w:rPr>
          <w:t>Kucia</w:t>
        </w:r>
        <w:proofErr w:type="spellEnd"/>
        <w:r w:rsidRPr="002C6F92">
          <w:rPr>
            <w:rPrChange w:id="3509" w:author="hong qin" w:date="2012-01-19T16:49:00Z">
              <w:rPr>
                <w:rFonts w:ascii="Times New Roman" w:hAnsi="Times New Roman"/>
              </w:rPr>
            </w:rPrChange>
          </w:rPr>
          <w:t xml:space="preserve">, W. Wu, I. </w:t>
        </w:r>
        <w:proofErr w:type="spellStart"/>
        <w:r w:rsidRPr="002C6F92">
          <w:rPr>
            <w:rPrChange w:id="3510" w:author="hong qin" w:date="2012-01-19T16:49:00Z">
              <w:rPr>
                <w:rFonts w:ascii="Times New Roman" w:hAnsi="Times New Roman"/>
              </w:rPr>
            </w:rPrChange>
          </w:rPr>
          <w:t>Klich</w:t>
        </w:r>
        <w:proofErr w:type="spellEnd"/>
        <w:r w:rsidRPr="002C6F92">
          <w:rPr>
            <w:rPrChange w:id="3511" w:author="hong qin" w:date="2012-01-19T16:49:00Z">
              <w:rPr>
                <w:rFonts w:ascii="Times New Roman" w:hAnsi="Times New Roman"/>
              </w:rPr>
            </w:rPrChange>
          </w:rPr>
          <w:t xml:space="preserve">, J.W. </w:t>
        </w:r>
        <w:proofErr w:type="spellStart"/>
        <w:r w:rsidRPr="002C6F92">
          <w:rPr>
            <w:rPrChange w:id="3512" w:author="hong qin" w:date="2012-01-19T16:49:00Z">
              <w:rPr>
                <w:rFonts w:ascii="Times New Roman" w:hAnsi="Times New Roman"/>
              </w:rPr>
            </w:rPrChange>
          </w:rPr>
          <w:t>Lillard</w:t>
        </w:r>
        <w:proofErr w:type="spellEnd"/>
        <w:r w:rsidRPr="002C6F92">
          <w:rPr>
            <w:rPrChange w:id="3513" w:author="hong qin" w:date="2012-01-19T16:49:00Z">
              <w:rPr>
                <w:rFonts w:ascii="Times New Roman" w:hAnsi="Times New Roman"/>
              </w:rPr>
            </w:rPrChange>
          </w:rPr>
          <w:t xml:space="preserve">, Jr., J. </w:t>
        </w:r>
        <w:proofErr w:type="spellStart"/>
        <w:r w:rsidRPr="002C6F92">
          <w:rPr>
            <w:rPrChange w:id="3514" w:author="hong qin" w:date="2012-01-19T16:49:00Z">
              <w:rPr>
                <w:rFonts w:ascii="Times New Roman" w:hAnsi="Times New Roman"/>
              </w:rPr>
            </w:rPrChange>
          </w:rPr>
          <w:t>Ratajczak</w:t>
        </w:r>
        <w:proofErr w:type="spellEnd"/>
        <w:r w:rsidRPr="002C6F92">
          <w:rPr>
            <w:rPrChange w:id="3515" w:author="hong qin" w:date="2012-01-19T16:49:00Z">
              <w:rPr>
                <w:rFonts w:ascii="Times New Roman" w:hAnsi="Times New Roman"/>
              </w:rPr>
            </w:rPrChange>
          </w:rPr>
          <w:t xml:space="preserve">, and M.Z. </w:t>
        </w:r>
        <w:proofErr w:type="spellStart"/>
        <w:r w:rsidRPr="002C6F92">
          <w:rPr>
            <w:rPrChange w:id="3516" w:author="hong qin" w:date="2012-01-19T16:49:00Z">
              <w:rPr>
                <w:rFonts w:ascii="Times New Roman" w:hAnsi="Times New Roman"/>
              </w:rPr>
            </w:rPrChange>
          </w:rPr>
          <w:t>Ratajczak</w:t>
        </w:r>
        <w:proofErr w:type="spellEnd"/>
        <w:r w:rsidRPr="002C6F92">
          <w:rPr>
            <w:rPrChange w:id="3517" w:author="hong qin" w:date="2012-01-19T16:49:00Z">
              <w:rPr>
                <w:rFonts w:ascii="Times New Roman" w:hAnsi="Times New Roman"/>
              </w:rPr>
            </w:rPrChange>
          </w:rPr>
          <w:t xml:space="preserve">, </w:t>
        </w:r>
        <w:r w:rsidRPr="002C6F92">
          <w:rPr>
            <w:i/>
            <w:rPrChange w:id="3518" w:author="hong qin" w:date="2012-01-19T16:49:00Z">
              <w:rPr>
                <w:rFonts w:ascii="Times New Roman" w:hAnsi="Times New Roman"/>
              </w:rPr>
            </w:rPrChange>
          </w:rPr>
          <w:t xml:space="preserve">Very small embryonic-like stem cells are present in adult </w:t>
        </w:r>
        <w:proofErr w:type="spellStart"/>
        <w:r w:rsidRPr="002C6F92">
          <w:rPr>
            <w:i/>
            <w:rPrChange w:id="3519" w:author="hong qin" w:date="2012-01-19T16:49:00Z">
              <w:rPr>
                <w:rFonts w:ascii="Times New Roman" w:hAnsi="Times New Roman"/>
              </w:rPr>
            </w:rPrChange>
          </w:rPr>
          <w:t>murine</w:t>
        </w:r>
        <w:proofErr w:type="spellEnd"/>
        <w:r w:rsidRPr="002C6F92">
          <w:rPr>
            <w:i/>
            <w:rPrChange w:id="3520" w:author="hong qin" w:date="2012-01-19T16:49:00Z">
              <w:rPr>
                <w:rFonts w:ascii="Times New Roman" w:hAnsi="Times New Roman"/>
              </w:rPr>
            </w:rPrChange>
          </w:rPr>
          <w:t xml:space="preserve"> organs: </w:t>
        </w:r>
        <w:proofErr w:type="spellStart"/>
        <w:r w:rsidRPr="002C6F92">
          <w:rPr>
            <w:i/>
            <w:rPrChange w:id="3521" w:author="hong qin" w:date="2012-01-19T16:49:00Z">
              <w:rPr>
                <w:rFonts w:ascii="Times New Roman" w:hAnsi="Times New Roman"/>
              </w:rPr>
            </w:rPrChange>
          </w:rPr>
          <w:t>ImageStream</w:t>
        </w:r>
        <w:proofErr w:type="spellEnd"/>
        <w:r w:rsidRPr="002C6F92">
          <w:rPr>
            <w:i/>
            <w:rPrChange w:id="3522" w:author="hong qin" w:date="2012-01-19T16:49:00Z">
              <w:rPr>
                <w:rFonts w:ascii="Times New Roman" w:hAnsi="Times New Roman"/>
              </w:rPr>
            </w:rPrChange>
          </w:rPr>
          <w:t>-based morphological analysis and distribution studies.</w:t>
        </w:r>
        <w:r w:rsidRPr="002C6F92">
          <w:rPr>
            <w:rPrChange w:id="3523" w:author="hong qin" w:date="2012-01-19T16:49:00Z">
              <w:rPr>
                <w:rFonts w:ascii="Times New Roman" w:hAnsi="Times New Roman"/>
              </w:rPr>
            </w:rPrChange>
          </w:rPr>
          <w:t xml:space="preserve"> </w:t>
        </w:r>
        <w:proofErr w:type="spellStart"/>
        <w:r w:rsidRPr="002C6F92">
          <w:rPr>
            <w:rPrChange w:id="3524" w:author="hong qin" w:date="2012-01-19T16:49:00Z">
              <w:rPr>
                <w:rFonts w:ascii="Times New Roman" w:hAnsi="Times New Roman"/>
              </w:rPr>
            </w:rPrChange>
          </w:rPr>
          <w:t>Cytometry</w:t>
        </w:r>
        <w:proofErr w:type="spellEnd"/>
        <w:r w:rsidRPr="002C6F92">
          <w:rPr>
            <w:rPrChange w:id="3525" w:author="hong qin" w:date="2012-01-19T16:49:00Z">
              <w:rPr>
                <w:rFonts w:ascii="Times New Roman" w:hAnsi="Times New Roman"/>
              </w:rPr>
            </w:rPrChange>
          </w:rPr>
          <w:t xml:space="preserve"> A, 2008. </w:t>
        </w:r>
        <w:proofErr w:type="gramStart"/>
        <w:r w:rsidRPr="002C6F92">
          <w:rPr>
            <w:b/>
            <w:rPrChange w:id="3526" w:author="hong qin" w:date="2012-01-19T16:49:00Z">
              <w:rPr>
                <w:rFonts w:ascii="Times New Roman" w:hAnsi="Times New Roman"/>
              </w:rPr>
            </w:rPrChange>
          </w:rPr>
          <w:t>73A</w:t>
        </w:r>
        <w:r w:rsidRPr="002C6F92">
          <w:rPr>
            <w:rPrChange w:id="3527" w:author="hong qin" w:date="2012-01-19T16:49:00Z">
              <w:rPr>
                <w:rFonts w:ascii="Times New Roman" w:hAnsi="Times New Roman"/>
              </w:rPr>
            </w:rPrChange>
          </w:rPr>
          <w:t>(</w:t>
        </w:r>
        <w:proofErr w:type="gramEnd"/>
        <w:r w:rsidRPr="002C6F92">
          <w:rPr>
            <w:rPrChange w:id="3528" w:author="hong qin" w:date="2012-01-19T16:49:00Z">
              <w:rPr>
                <w:rFonts w:ascii="Times New Roman" w:hAnsi="Times New Roman"/>
              </w:rPr>
            </w:rPrChange>
          </w:rPr>
          <w:t>12): p. 1116-27.</w:t>
        </w:r>
      </w:ins>
    </w:p>
    <w:p w:rsidR="002C6F92" w:rsidRPr="002C6F92" w:rsidRDefault="002C6F92" w:rsidP="002C6F92">
      <w:pPr>
        <w:spacing w:line="240" w:lineRule="auto"/>
        <w:ind w:left="720" w:hanging="720"/>
        <w:jc w:val="both"/>
        <w:rPr>
          <w:ins w:id="3529" w:author="hong qin" w:date="2012-01-19T16:49:00Z"/>
          <w:rPrChange w:id="3530" w:author="hong qin" w:date="2012-01-19T16:49:00Z">
            <w:rPr>
              <w:ins w:id="3531" w:author="hong qin" w:date="2012-01-19T16:49:00Z"/>
              <w:rFonts w:ascii="Times New Roman" w:hAnsi="Times New Roman"/>
            </w:rPr>
          </w:rPrChange>
        </w:rPr>
      </w:pPr>
      <w:ins w:id="3532" w:author="hong qin" w:date="2012-01-19T16:49:00Z">
        <w:r w:rsidRPr="002C6F92">
          <w:rPr>
            <w:rPrChange w:id="3533" w:author="hong qin" w:date="2012-01-19T16:49:00Z">
              <w:rPr>
                <w:rFonts w:ascii="Times New Roman" w:hAnsi="Times New Roman"/>
              </w:rPr>
            </w:rPrChange>
          </w:rPr>
          <w:t>152.</w:t>
        </w:r>
        <w:r w:rsidRPr="002C6F92">
          <w:rPr>
            <w:rPrChange w:id="3534" w:author="hong qin" w:date="2012-01-19T16:49:00Z">
              <w:rPr>
                <w:rFonts w:ascii="Times New Roman" w:hAnsi="Times New Roman"/>
              </w:rPr>
            </w:rPrChange>
          </w:rPr>
          <w:tab/>
        </w:r>
        <w:proofErr w:type="spellStart"/>
        <w:r w:rsidRPr="002C6F92">
          <w:rPr>
            <w:rPrChange w:id="3535" w:author="hong qin" w:date="2012-01-19T16:49:00Z">
              <w:rPr>
                <w:rFonts w:ascii="Times New Roman" w:hAnsi="Times New Roman"/>
              </w:rPr>
            </w:rPrChange>
          </w:rPr>
          <w:t>Zuba-Surma</w:t>
        </w:r>
        <w:proofErr w:type="spellEnd"/>
        <w:r w:rsidRPr="002C6F92">
          <w:rPr>
            <w:rPrChange w:id="3536" w:author="hong qin" w:date="2012-01-19T16:49:00Z">
              <w:rPr>
                <w:rFonts w:ascii="Times New Roman" w:hAnsi="Times New Roman"/>
              </w:rPr>
            </w:rPrChange>
          </w:rPr>
          <w:t xml:space="preserve">, E.K., M. </w:t>
        </w:r>
        <w:proofErr w:type="spellStart"/>
        <w:r w:rsidRPr="002C6F92">
          <w:rPr>
            <w:rPrChange w:id="3537" w:author="hong qin" w:date="2012-01-19T16:49:00Z">
              <w:rPr>
                <w:rFonts w:ascii="Times New Roman" w:hAnsi="Times New Roman"/>
              </w:rPr>
            </w:rPrChange>
          </w:rPr>
          <w:t>Kucia</w:t>
        </w:r>
        <w:proofErr w:type="spellEnd"/>
        <w:r w:rsidRPr="002C6F92">
          <w:rPr>
            <w:rPrChange w:id="3538" w:author="hong qin" w:date="2012-01-19T16:49:00Z">
              <w:rPr>
                <w:rFonts w:ascii="Times New Roman" w:hAnsi="Times New Roman"/>
              </w:rPr>
            </w:rPrChange>
          </w:rPr>
          <w:t>, A. Abdel-</w:t>
        </w:r>
        <w:proofErr w:type="spellStart"/>
        <w:r w:rsidRPr="002C6F92">
          <w:rPr>
            <w:rPrChange w:id="3539" w:author="hong qin" w:date="2012-01-19T16:49:00Z">
              <w:rPr>
                <w:rFonts w:ascii="Times New Roman" w:hAnsi="Times New Roman"/>
              </w:rPr>
            </w:rPrChange>
          </w:rPr>
          <w:t>Latif</w:t>
        </w:r>
        <w:proofErr w:type="spellEnd"/>
        <w:r w:rsidRPr="002C6F92">
          <w:rPr>
            <w:rPrChange w:id="3540" w:author="hong qin" w:date="2012-01-19T16:49:00Z">
              <w:rPr>
                <w:rFonts w:ascii="Times New Roman" w:hAnsi="Times New Roman"/>
              </w:rPr>
            </w:rPrChange>
          </w:rPr>
          <w:t xml:space="preserve">, B. Dawn, B. Hall, R. Singh, J.W. </w:t>
        </w:r>
        <w:proofErr w:type="spellStart"/>
        <w:r w:rsidRPr="002C6F92">
          <w:rPr>
            <w:rPrChange w:id="3541" w:author="hong qin" w:date="2012-01-19T16:49:00Z">
              <w:rPr>
                <w:rFonts w:ascii="Times New Roman" w:hAnsi="Times New Roman"/>
              </w:rPr>
            </w:rPrChange>
          </w:rPr>
          <w:t>Lillard</w:t>
        </w:r>
        <w:proofErr w:type="spellEnd"/>
        <w:r w:rsidRPr="002C6F92">
          <w:rPr>
            <w:rPrChange w:id="3542" w:author="hong qin" w:date="2012-01-19T16:49:00Z">
              <w:rPr>
                <w:rFonts w:ascii="Times New Roman" w:hAnsi="Times New Roman"/>
              </w:rPr>
            </w:rPrChange>
          </w:rPr>
          <w:t xml:space="preserve">, Jr., and M.Z. </w:t>
        </w:r>
        <w:proofErr w:type="spellStart"/>
        <w:r w:rsidRPr="002C6F92">
          <w:rPr>
            <w:rPrChange w:id="3543" w:author="hong qin" w:date="2012-01-19T16:49:00Z">
              <w:rPr>
                <w:rFonts w:ascii="Times New Roman" w:hAnsi="Times New Roman"/>
              </w:rPr>
            </w:rPrChange>
          </w:rPr>
          <w:t>Ratajczak</w:t>
        </w:r>
        <w:proofErr w:type="spellEnd"/>
        <w:r w:rsidRPr="002C6F92">
          <w:rPr>
            <w:rPrChange w:id="3544" w:author="hong qin" w:date="2012-01-19T16:49:00Z">
              <w:rPr>
                <w:rFonts w:ascii="Times New Roman" w:hAnsi="Times New Roman"/>
              </w:rPr>
            </w:rPrChange>
          </w:rPr>
          <w:t xml:space="preserve">, </w:t>
        </w:r>
        <w:r w:rsidRPr="002C6F92">
          <w:rPr>
            <w:i/>
            <w:rPrChange w:id="3545" w:author="hong qin" w:date="2012-01-19T16:49:00Z">
              <w:rPr>
                <w:rFonts w:ascii="Times New Roman" w:hAnsi="Times New Roman"/>
              </w:rPr>
            </w:rPrChange>
          </w:rPr>
          <w:t xml:space="preserve">Morphological characterization of very small embryonic-like stem </w:t>
        </w:r>
        <w:r w:rsidRPr="002C6F92">
          <w:rPr>
            <w:i/>
            <w:rPrChange w:id="3546" w:author="hong qin" w:date="2012-01-19T16:49:00Z">
              <w:rPr>
                <w:rFonts w:ascii="Times New Roman" w:hAnsi="Times New Roman"/>
              </w:rPr>
            </w:rPrChange>
          </w:rPr>
          <w:lastRenderedPageBreak/>
          <w:t xml:space="preserve">cells (VSELs) by </w:t>
        </w:r>
        <w:proofErr w:type="spellStart"/>
        <w:r w:rsidRPr="002C6F92">
          <w:rPr>
            <w:i/>
            <w:rPrChange w:id="3547" w:author="hong qin" w:date="2012-01-19T16:49:00Z">
              <w:rPr>
                <w:rFonts w:ascii="Times New Roman" w:hAnsi="Times New Roman"/>
              </w:rPr>
            </w:rPrChange>
          </w:rPr>
          <w:t>ImageStream</w:t>
        </w:r>
        <w:proofErr w:type="spellEnd"/>
        <w:r w:rsidRPr="002C6F92">
          <w:rPr>
            <w:i/>
            <w:rPrChange w:id="3548" w:author="hong qin" w:date="2012-01-19T16:49:00Z">
              <w:rPr>
                <w:rFonts w:ascii="Times New Roman" w:hAnsi="Times New Roman"/>
              </w:rPr>
            </w:rPrChange>
          </w:rPr>
          <w:t xml:space="preserve"> system analysis.</w:t>
        </w:r>
        <w:r w:rsidRPr="002C6F92">
          <w:rPr>
            <w:rPrChange w:id="3549" w:author="hong qin" w:date="2012-01-19T16:49:00Z">
              <w:rPr>
                <w:rFonts w:ascii="Times New Roman" w:hAnsi="Times New Roman"/>
              </w:rPr>
            </w:rPrChange>
          </w:rPr>
          <w:t xml:space="preserve"> </w:t>
        </w:r>
        <w:proofErr w:type="gramStart"/>
        <w:r w:rsidRPr="002C6F92">
          <w:rPr>
            <w:rPrChange w:id="3550" w:author="hong qin" w:date="2012-01-19T16:49:00Z">
              <w:rPr>
                <w:rFonts w:ascii="Times New Roman" w:hAnsi="Times New Roman"/>
              </w:rPr>
            </w:rPrChange>
          </w:rPr>
          <w:t>J Cell Mol Med, 2008.</w:t>
        </w:r>
        <w:proofErr w:type="gramEnd"/>
        <w:r w:rsidRPr="002C6F92">
          <w:rPr>
            <w:rPrChange w:id="3551" w:author="hong qin" w:date="2012-01-19T16:49:00Z">
              <w:rPr>
                <w:rFonts w:ascii="Times New Roman" w:hAnsi="Times New Roman"/>
              </w:rPr>
            </w:rPrChange>
          </w:rPr>
          <w:t xml:space="preserve"> </w:t>
        </w:r>
        <w:r w:rsidRPr="002C6F92">
          <w:rPr>
            <w:b/>
            <w:rPrChange w:id="3552" w:author="hong qin" w:date="2012-01-19T16:49:00Z">
              <w:rPr>
                <w:rFonts w:ascii="Times New Roman" w:hAnsi="Times New Roman"/>
              </w:rPr>
            </w:rPrChange>
          </w:rPr>
          <w:t>12</w:t>
        </w:r>
        <w:r w:rsidRPr="002C6F92">
          <w:rPr>
            <w:rPrChange w:id="3553" w:author="hong qin" w:date="2012-01-19T16:49:00Z">
              <w:rPr>
                <w:rFonts w:ascii="Times New Roman" w:hAnsi="Times New Roman"/>
              </w:rPr>
            </w:rPrChange>
          </w:rPr>
          <w:t>(1): p. 292-303.</w:t>
        </w:r>
      </w:ins>
    </w:p>
    <w:p w:rsidR="002C6F92" w:rsidRPr="002C6F92" w:rsidRDefault="002C6F92" w:rsidP="002C6F92">
      <w:pPr>
        <w:spacing w:line="240" w:lineRule="auto"/>
        <w:ind w:left="720" w:hanging="720"/>
        <w:jc w:val="both"/>
        <w:rPr>
          <w:ins w:id="3554" w:author="hong qin" w:date="2012-01-19T16:49:00Z"/>
          <w:rPrChange w:id="3555" w:author="hong qin" w:date="2012-01-19T16:49:00Z">
            <w:rPr>
              <w:ins w:id="3556" w:author="hong qin" w:date="2012-01-19T16:49:00Z"/>
              <w:rFonts w:ascii="Times New Roman" w:hAnsi="Times New Roman"/>
            </w:rPr>
          </w:rPrChange>
        </w:rPr>
      </w:pPr>
      <w:ins w:id="3557" w:author="hong qin" w:date="2012-01-19T16:49:00Z">
        <w:r w:rsidRPr="002C6F92">
          <w:rPr>
            <w:rPrChange w:id="3558" w:author="hong qin" w:date="2012-01-19T16:49:00Z">
              <w:rPr>
                <w:rFonts w:ascii="Times New Roman" w:hAnsi="Times New Roman"/>
              </w:rPr>
            </w:rPrChange>
          </w:rPr>
          <w:t>153.</w:t>
        </w:r>
        <w:r w:rsidRPr="002C6F92">
          <w:rPr>
            <w:rPrChange w:id="3559" w:author="hong qin" w:date="2012-01-19T16:49:00Z">
              <w:rPr>
                <w:rFonts w:ascii="Times New Roman" w:hAnsi="Times New Roman"/>
              </w:rPr>
            </w:rPrChange>
          </w:rPr>
          <w:tab/>
        </w:r>
        <w:proofErr w:type="spellStart"/>
        <w:r w:rsidRPr="002C6F92">
          <w:rPr>
            <w:rPrChange w:id="3560" w:author="hong qin" w:date="2012-01-19T16:49:00Z">
              <w:rPr>
                <w:rFonts w:ascii="Times New Roman" w:hAnsi="Times New Roman"/>
              </w:rPr>
            </w:rPrChange>
          </w:rPr>
          <w:t>Beum</w:t>
        </w:r>
        <w:proofErr w:type="spellEnd"/>
        <w:r w:rsidRPr="002C6F92">
          <w:rPr>
            <w:rPrChange w:id="3561" w:author="hong qin" w:date="2012-01-19T16:49:00Z">
              <w:rPr>
                <w:rFonts w:ascii="Times New Roman" w:hAnsi="Times New Roman"/>
              </w:rPr>
            </w:rPrChange>
          </w:rPr>
          <w:t xml:space="preserve">, P.V., M.A. </w:t>
        </w:r>
        <w:proofErr w:type="spellStart"/>
        <w:r w:rsidRPr="002C6F92">
          <w:rPr>
            <w:rPrChange w:id="3562" w:author="hong qin" w:date="2012-01-19T16:49:00Z">
              <w:rPr>
                <w:rFonts w:ascii="Times New Roman" w:hAnsi="Times New Roman"/>
              </w:rPr>
            </w:rPrChange>
          </w:rPr>
          <w:t>Lindorfer</w:t>
        </w:r>
        <w:proofErr w:type="spellEnd"/>
        <w:r w:rsidRPr="002C6F92">
          <w:rPr>
            <w:rPrChange w:id="3563" w:author="hong qin" w:date="2012-01-19T16:49:00Z">
              <w:rPr>
                <w:rFonts w:ascii="Times New Roman" w:hAnsi="Times New Roman"/>
              </w:rPr>
            </w:rPrChange>
          </w:rPr>
          <w:t xml:space="preserve">, B.E. Hall, T.C. George, K. Frost, P.J. Morrissey, and R.P. Taylor, </w:t>
        </w:r>
        <w:r w:rsidRPr="002C6F92">
          <w:rPr>
            <w:i/>
            <w:rPrChange w:id="3564" w:author="hong qin" w:date="2012-01-19T16:49:00Z">
              <w:rPr>
                <w:rFonts w:ascii="Times New Roman" w:hAnsi="Times New Roman"/>
              </w:rPr>
            </w:rPrChange>
          </w:rPr>
          <w:t xml:space="preserve">Quantitative analysis of protein co-localization on B cells </w:t>
        </w:r>
        <w:proofErr w:type="spellStart"/>
        <w:r w:rsidRPr="002C6F92">
          <w:rPr>
            <w:i/>
            <w:rPrChange w:id="3565" w:author="hong qin" w:date="2012-01-19T16:49:00Z">
              <w:rPr>
                <w:rFonts w:ascii="Times New Roman" w:hAnsi="Times New Roman"/>
              </w:rPr>
            </w:rPrChange>
          </w:rPr>
          <w:t>opsonized</w:t>
        </w:r>
        <w:proofErr w:type="spellEnd"/>
        <w:r w:rsidRPr="002C6F92">
          <w:rPr>
            <w:i/>
            <w:rPrChange w:id="3566" w:author="hong qin" w:date="2012-01-19T16:49:00Z">
              <w:rPr>
                <w:rFonts w:ascii="Times New Roman" w:hAnsi="Times New Roman"/>
              </w:rPr>
            </w:rPrChange>
          </w:rPr>
          <w:t xml:space="preserve"> with </w:t>
        </w:r>
        <w:proofErr w:type="spellStart"/>
        <w:r w:rsidRPr="002C6F92">
          <w:rPr>
            <w:i/>
            <w:rPrChange w:id="3567" w:author="hong qin" w:date="2012-01-19T16:49:00Z">
              <w:rPr>
                <w:rFonts w:ascii="Times New Roman" w:hAnsi="Times New Roman"/>
              </w:rPr>
            </w:rPrChange>
          </w:rPr>
          <w:t>rituximab</w:t>
        </w:r>
        <w:proofErr w:type="spellEnd"/>
        <w:r w:rsidRPr="002C6F92">
          <w:rPr>
            <w:i/>
            <w:rPrChange w:id="3568" w:author="hong qin" w:date="2012-01-19T16:49:00Z">
              <w:rPr>
                <w:rFonts w:ascii="Times New Roman" w:hAnsi="Times New Roman"/>
              </w:rPr>
            </w:rPrChange>
          </w:rPr>
          <w:t xml:space="preserve"> and complement using the </w:t>
        </w:r>
        <w:proofErr w:type="spellStart"/>
        <w:r w:rsidRPr="002C6F92">
          <w:rPr>
            <w:i/>
            <w:rPrChange w:id="3569" w:author="hong qin" w:date="2012-01-19T16:49:00Z">
              <w:rPr>
                <w:rFonts w:ascii="Times New Roman" w:hAnsi="Times New Roman"/>
              </w:rPr>
            </w:rPrChange>
          </w:rPr>
          <w:t>ImageStream</w:t>
        </w:r>
        <w:proofErr w:type="spellEnd"/>
        <w:r w:rsidRPr="002C6F92">
          <w:rPr>
            <w:i/>
            <w:rPrChange w:id="3570" w:author="hong qin" w:date="2012-01-19T16:49:00Z">
              <w:rPr>
                <w:rFonts w:ascii="Times New Roman" w:hAnsi="Times New Roman"/>
              </w:rPr>
            </w:rPrChange>
          </w:rPr>
          <w:t xml:space="preserve"> multispectral imaging flow cytometer.</w:t>
        </w:r>
        <w:r w:rsidRPr="002C6F92">
          <w:rPr>
            <w:rPrChange w:id="3571" w:author="hong qin" w:date="2012-01-19T16:49:00Z">
              <w:rPr>
                <w:rFonts w:ascii="Times New Roman" w:hAnsi="Times New Roman"/>
              </w:rPr>
            </w:rPrChange>
          </w:rPr>
          <w:t xml:space="preserve"> </w:t>
        </w:r>
        <w:proofErr w:type="gramStart"/>
        <w:r w:rsidRPr="002C6F92">
          <w:rPr>
            <w:rPrChange w:id="3572" w:author="hong qin" w:date="2012-01-19T16:49:00Z">
              <w:rPr>
                <w:rFonts w:ascii="Times New Roman" w:hAnsi="Times New Roman"/>
              </w:rPr>
            </w:rPrChange>
          </w:rPr>
          <w:t xml:space="preserve">J </w:t>
        </w:r>
        <w:proofErr w:type="spellStart"/>
        <w:r w:rsidRPr="002C6F92">
          <w:rPr>
            <w:rPrChange w:id="3573" w:author="hong qin" w:date="2012-01-19T16:49:00Z">
              <w:rPr>
                <w:rFonts w:ascii="Times New Roman" w:hAnsi="Times New Roman"/>
              </w:rPr>
            </w:rPrChange>
          </w:rPr>
          <w:t>Immunol</w:t>
        </w:r>
        <w:proofErr w:type="spellEnd"/>
        <w:r w:rsidRPr="002C6F92">
          <w:rPr>
            <w:rPrChange w:id="3574" w:author="hong qin" w:date="2012-01-19T16:49:00Z">
              <w:rPr>
                <w:rFonts w:ascii="Times New Roman" w:hAnsi="Times New Roman"/>
              </w:rPr>
            </w:rPrChange>
          </w:rPr>
          <w:t xml:space="preserve"> Methods, 2006.</w:t>
        </w:r>
        <w:proofErr w:type="gramEnd"/>
        <w:r w:rsidRPr="002C6F92">
          <w:rPr>
            <w:rPrChange w:id="3575" w:author="hong qin" w:date="2012-01-19T16:49:00Z">
              <w:rPr>
                <w:rFonts w:ascii="Times New Roman" w:hAnsi="Times New Roman"/>
              </w:rPr>
            </w:rPrChange>
          </w:rPr>
          <w:t xml:space="preserve"> </w:t>
        </w:r>
        <w:r w:rsidRPr="002C6F92">
          <w:rPr>
            <w:b/>
            <w:rPrChange w:id="3576" w:author="hong qin" w:date="2012-01-19T16:49:00Z">
              <w:rPr>
                <w:rFonts w:ascii="Times New Roman" w:hAnsi="Times New Roman"/>
              </w:rPr>
            </w:rPrChange>
          </w:rPr>
          <w:t>317</w:t>
        </w:r>
        <w:r w:rsidRPr="002C6F92">
          <w:rPr>
            <w:rPrChange w:id="3577" w:author="hong qin" w:date="2012-01-19T16:49:00Z">
              <w:rPr>
                <w:rFonts w:ascii="Times New Roman" w:hAnsi="Times New Roman"/>
              </w:rPr>
            </w:rPrChange>
          </w:rPr>
          <w:t>(1-2): p. 90-9.</w:t>
        </w:r>
      </w:ins>
    </w:p>
    <w:p w:rsidR="002C6F92" w:rsidRPr="002C6F92" w:rsidRDefault="002C6F92" w:rsidP="002C6F92">
      <w:pPr>
        <w:spacing w:line="240" w:lineRule="auto"/>
        <w:ind w:left="720" w:hanging="720"/>
        <w:jc w:val="both"/>
        <w:rPr>
          <w:ins w:id="3578" w:author="hong qin" w:date="2012-01-19T16:49:00Z"/>
          <w:rPrChange w:id="3579" w:author="hong qin" w:date="2012-01-19T16:49:00Z">
            <w:rPr>
              <w:ins w:id="3580" w:author="hong qin" w:date="2012-01-19T16:49:00Z"/>
              <w:rFonts w:ascii="Times New Roman" w:hAnsi="Times New Roman"/>
            </w:rPr>
          </w:rPrChange>
        </w:rPr>
      </w:pPr>
      <w:ins w:id="3581" w:author="hong qin" w:date="2012-01-19T16:49:00Z">
        <w:r w:rsidRPr="002C6F92">
          <w:rPr>
            <w:rPrChange w:id="3582" w:author="hong qin" w:date="2012-01-19T16:49:00Z">
              <w:rPr>
                <w:rFonts w:ascii="Times New Roman" w:hAnsi="Times New Roman"/>
              </w:rPr>
            </w:rPrChange>
          </w:rPr>
          <w:t>154.</w:t>
        </w:r>
        <w:r w:rsidRPr="002C6F92">
          <w:rPr>
            <w:rPrChange w:id="3583" w:author="hong qin" w:date="2012-01-19T16:49:00Z">
              <w:rPr>
                <w:rFonts w:ascii="Times New Roman" w:hAnsi="Times New Roman"/>
              </w:rPr>
            </w:rPrChange>
          </w:rPr>
          <w:tab/>
        </w:r>
        <w:proofErr w:type="spellStart"/>
        <w:r w:rsidRPr="002C6F92">
          <w:rPr>
            <w:rPrChange w:id="3584" w:author="hong qin" w:date="2012-01-19T16:49:00Z">
              <w:rPr>
                <w:rFonts w:ascii="Times New Roman" w:hAnsi="Times New Roman"/>
              </w:rPr>
            </w:rPrChange>
          </w:rPr>
          <w:t>Zuba-Surma</w:t>
        </w:r>
        <w:proofErr w:type="spellEnd"/>
        <w:r w:rsidRPr="002C6F92">
          <w:rPr>
            <w:rPrChange w:id="3585" w:author="hong qin" w:date="2012-01-19T16:49:00Z">
              <w:rPr>
                <w:rFonts w:ascii="Times New Roman" w:hAnsi="Times New Roman"/>
              </w:rPr>
            </w:rPrChange>
          </w:rPr>
          <w:t xml:space="preserve">, E.K. and M.Z. </w:t>
        </w:r>
        <w:proofErr w:type="spellStart"/>
        <w:r w:rsidRPr="002C6F92">
          <w:rPr>
            <w:rPrChange w:id="3586" w:author="hong qin" w:date="2012-01-19T16:49:00Z">
              <w:rPr>
                <w:rFonts w:ascii="Times New Roman" w:hAnsi="Times New Roman"/>
              </w:rPr>
            </w:rPrChange>
          </w:rPr>
          <w:t>Ratajczak</w:t>
        </w:r>
        <w:proofErr w:type="spellEnd"/>
        <w:r w:rsidRPr="002C6F92">
          <w:rPr>
            <w:rPrChange w:id="3587" w:author="hong qin" w:date="2012-01-19T16:49:00Z">
              <w:rPr>
                <w:rFonts w:ascii="Times New Roman" w:hAnsi="Times New Roman"/>
              </w:rPr>
            </w:rPrChange>
          </w:rPr>
          <w:t xml:space="preserve">, </w:t>
        </w:r>
        <w:r w:rsidRPr="002C6F92">
          <w:rPr>
            <w:i/>
            <w:rPrChange w:id="3588" w:author="hong qin" w:date="2012-01-19T16:49:00Z">
              <w:rPr>
                <w:rFonts w:ascii="Times New Roman" w:hAnsi="Times New Roman"/>
              </w:rPr>
            </w:rPrChange>
          </w:rPr>
          <w:t xml:space="preserve">Analytical capabilities of the </w:t>
        </w:r>
        <w:proofErr w:type="spellStart"/>
        <w:r w:rsidRPr="002C6F92">
          <w:rPr>
            <w:i/>
            <w:rPrChange w:id="3589" w:author="hong qin" w:date="2012-01-19T16:49:00Z">
              <w:rPr>
                <w:rFonts w:ascii="Times New Roman" w:hAnsi="Times New Roman"/>
              </w:rPr>
            </w:rPrChange>
          </w:rPr>
          <w:t>ImageStream</w:t>
        </w:r>
        <w:proofErr w:type="spellEnd"/>
        <w:r w:rsidRPr="002C6F92">
          <w:rPr>
            <w:i/>
            <w:rPrChange w:id="3590" w:author="hong qin" w:date="2012-01-19T16:49:00Z">
              <w:rPr>
                <w:rFonts w:ascii="Times New Roman" w:hAnsi="Times New Roman"/>
              </w:rPr>
            </w:rPrChange>
          </w:rPr>
          <w:t xml:space="preserve"> cytometer.</w:t>
        </w:r>
        <w:r w:rsidRPr="002C6F92">
          <w:rPr>
            <w:rPrChange w:id="3591" w:author="hong qin" w:date="2012-01-19T16:49:00Z">
              <w:rPr>
                <w:rFonts w:ascii="Times New Roman" w:hAnsi="Times New Roman"/>
              </w:rPr>
            </w:rPrChange>
          </w:rPr>
          <w:t xml:space="preserve"> </w:t>
        </w:r>
        <w:proofErr w:type="gramStart"/>
        <w:r w:rsidRPr="002C6F92">
          <w:rPr>
            <w:rPrChange w:id="3592" w:author="hong qin" w:date="2012-01-19T16:49:00Z">
              <w:rPr>
                <w:rFonts w:ascii="Times New Roman" w:hAnsi="Times New Roman"/>
              </w:rPr>
            </w:rPrChange>
          </w:rPr>
          <w:t xml:space="preserve">Methods Cell </w:t>
        </w:r>
        <w:proofErr w:type="spellStart"/>
        <w:r w:rsidRPr="002C6F92">
          <w:rPr>
            <w:rPrChange w:id="3593" w:author="hong qin" w:date="2012-01-19T16:49:00Z">
              <w:rPr>
                <w:rFonts w:ascii="Times New Roman" w:hAnsi="Times New Roman"/>
              </w:rPr>
            </w:rPrChange>
          </w:rPr>
          <w:t>Biol</w:t>
        </w:r>
        <w:proofErr w:type="spellEnd"/>
        <w:r w:rsidRPr="002C6F92">
          <w:rPr>
            <w:rPrChange w:id="3594" w:author="hong qin" w:date="2012-01-19T16:49:00Z">
              <w:rPr>
                <w:rFonts w:ascii="Times New Roman" w:hAnsi="Times New Roman"/>
              </w:rPr>
            </w:rPrChange>
          </w:rPr>
          <w:t>, 2011.</w:t>
        </w:r>
        <w:proofErr w:type="gramEnd"/>
        <w:r w:rsidRPr="002C6F92">
          <w:rPr>
            <w:rPrChange w:id="3595" w:author="hong qin" w:date="2012-01-19T16:49:00Z">
              <w:rPr>
                <w:rFonts w:ascii="Times New Roman" w:hAnsi="Times New Roman"/>
              </w:rPr>
            </w:rPrChange>
          </w:rPr>
          <w:t xml:space="preserve"> </w:t>
        </w:r>
        <w:r w:rsidRPr="002C6F92">
          <w:rPr>
            <w:b/>
            <w:rPrChange w:id="3596" w:author="hong qin" w:date="2012-01-19T16:49:00Z">
              <w:rPr>
                <w:rFonts w:ascii="Times New Roman" w:hAnsi="Times New Roman"/>
              </w:rPr>
            </w:rPrChange>
          </w:rPr>
          <w:t>102</w:t>
        </w:r>
        <w:r w:rsidRPr="002C6F92">
          <w:rPr>
            <w:rPrChange w:id="3597" w:author="hong qin" w:date="2012-01-19T16:49:00Z">
              <w:rPr>
                <w:rFonts w:ascii="Times New Roman" w:hAnsi="Times New Roman"/>
              </w:rPr>
            </w:rPrChange>
          </w:rPr>
          <w:t>: p. 207-30.</w:t>
        </w:r>
      </w:ins>
    </w:p>
    <w:p w:rsidR="002C6F92" w:rsidRPr="002C6F92" w:rsidRDefault="002C6F92" w:rsidP="002C6F92">
      <w:pPr>
        <w:spacing w:line="240" w:lineRule="auto"/>
        <w:ind w:left="720" w:hanging="720"/>
        <w:jc w:val="both"/>
        <w:rPr>
          <w:ins w:id="3598" w:author="hong qin" w:date="2012-01-19T16:49:00Z"/>
          <w:rPrChange w:id="3599" w:author="hong qin" w:date="2012-01-19T16:49:00Z">
            <w:rPr>
              <w:ins w:id="3600" w:author="hong qin" w:date="2012-01-19T16:49:00Z"/>
              <w:rFonts w:ascii="Times New Roman" w:hAnsi="Times New Roman"/>
            </w:rPr>
          </w:rPrChange>
        </w:rPr>
      </w:pPr>
      <w:ins w:id="3601" w:author="hong qin" w:date="2012-01-19T16:49:00Z">
        <w:r w:rsidRPr="002C6F92">
          <w:rPr>
            <w:rPrChange w:id="3602" w:author="hong qin" w:date="2012-01-19T16:49:00Z">
              <w:rPr>
                <w:rFonts w:ascii="Times New Roman" w:hAnsi="Times New Roman"/>
              </w:rPr>
            </w:rPrChange>
          </w:rPr>
          <w:t>155.</w:t>
        </w:r>
        <w:r w:rsidRPr="002C6F92">
          <w:rPr>
            <w:rPrChange w:id="3603" w:author="hong qin" w:date="2012-01-19T16:49:00Z">
              <w:rPr>
                <w:rFonts w:ascii="Times New Roman" w:hAnsi="Times New Roman"/>
              </w:rPr>
            </w:rPrChange>
          </w:rPr>
          <w:tab/>
        </w:r>
        <w:proofErr w:type="spellStart"/>
        <w:r w:rsidRPr="002C6F92">
          <w:rPr>
            <w:rPrChange w:id="3604" w:author="hong qin" w:date="2012-01-19T16:49:00Z">
              <w:rPr>
                <w:rFonts w:ascii="Times New Roman" w:hAnsi="Times New Roman"/>
              </w:rPr>
            </w:rPrChange>
          </w:rPr>
          <w:t>Ploppa</w:t>
        </w:r>
        <w:proofErr w:type="spellEnd"/>
        <w:r w:rsidRPr="002C6F92">
          <w:rPr>
            <w:rPrChange w:id="3605" w:author="hong qin" w:date="2012-01-19T16:49:00Z">
              <w:rPr>
                <w:rFonts w:ascii="Times New Roman" w:hAnsi="Times New Roman"/>
              </w:rPr>
            </w:rPrChange>
          </w:rPr>
          <w:t xml:space="preserve">, A., T.C. George, K.E. </w:t>
        </w:r>
        <w:proofErr w:type="spellStart"/>
        <w:r w:rsidRPr="002C6F92">
          <w:rPr>
            <w:rPrChange w:id="3606" w:author="hong qin" w:date="2012-01-19T16:49:00Z">
              <w:rPr>
                <w:rFonts w:ascii="Times New Roman" w:hAnsi="Times New Roman"/>
              </w:rPr>
            </w:rPrChange>
          </w:rPr>
          <w:t>Unertl</w:t>
        </w:r>
        <w:proofErr w:type="spellEnd"/>
        <w:r w:rsidRPr="002C6F92">
          <w:rPr>
            <w:rPrChange w:id="3607" w:author="hong qin" w:date="2012-01-19T16:49:00Z">
              <w:rPr>
                <w:rFonts w:ascii="Times New Roman" w:hAnsi="Times New Roman"/>
              </w:rPr>
            </w:rPrChange>
          </w:rPr>
          <w:t xml:space="preserve">, B. </w:t>
        </w:r>
        <w:proofErr w:type="spellStart"/>
        <w:r w:rsidRPr="002C6F92">
          <w:rPr>
            <w:rPrChange w:id="3608" w:author="hong qin" w:date="2012-01-19T16:49:00Z">
              <w:rPr>
                <w:rFonts w:ascii="Times New Roman" w:hAnsi="Times New Roman"/>
              </w:rPr>
            </w:rPrChange>
          </w:rPr>
          <w:t>Nohe</w:t>
        </w:r>
        <w:proofErr w:type="spellEnd"/>
        <w:r w:rsidRPr="002C6F92">
          <w:rPr>
            <w:rPrChange w:id="3609" w:author="hong qin" w:date="2012-01-19T16:49:00Z">
              <w:rPr>
                <w:rFonts w:ascii="Times New Roman" w:hAnsi="Times New Roman"/>
              </w:rPr>
            </w:rPrChange>
          </w:rPr>
          <w:t xml:space="preserve">, and M.E. </w:t>
        </w:r>
        <w:proofErr w:type="spellStart"/>
        <w:r w:rsidRPr="002C6F92">
          <w:rPr>
            <w:rPrChange w:id="3610" w:author="hong qin" w:date="2012-01-19T16:49:00Z">
              <w:rPr>
                <w:rFonts w:ascii="Times New Roman" w:hAnsi="Times New Roman"/>
              </w:rPr>
            </w:rPrChange>
          </w:rPr>
          <w:t>Durieux</w:t>
        </w:r>
        <w:proofErr w:type="spellEnd"/>
        <w:r w:rsidRPr="002C6F92">
          <w:rPr>
            <w:rPrChange w:id="3611" w:author="hong qin" w:date="2012-01-19T16:49:00Z">
              <w:rPr>
                <w:rFonts w:ascii="Times New Roman" w:hAnsi="Times New Roman"/>
              </w:rPr>
            </w:rPrChange>
          </w:rPr>
          <w:t xml:space="preserve">, </w:t>
        </w:r>
        <w:proofErr w:type="spellStart"/>
        <w:r w:rsidRPr="002C6F92">
          <w:rPr>
            <w:i/>
            <w:rPrChange w:id="3612" w:author="hong qin" w:date="2012-01-19T16:49:00Z">
              <w:rPr>
                <w:rFonts w:ascii="Times New Roman" w:hAnsi="Times New Roman"/>
              </w:rPr>
            </w:rPrChange>
          </w:rPr>
          <w:t>ImageStream</w:t>
        </w:r>
        <w:proofErr w:type="spellEnd"/>
        <w:r w:rsidRPr="002C6F92">
          <w:rPr>
            <w:i/>
            <w:rPrChange w:id="3613" w:author="hong qin" w:date="2012-01-19T16:49:00Z">
              <w:rPr>
                <w:rFonts w:ascii="Times New Roman" w:hAnsi="Times New Roman"/>
              </w:rPr>
            </w:rPrChange>
          </w:rPr>
          <w:t xml:space="preserve"> </w:t>
        </w:r>
        <w:proofErr w:type="spellStart"/>
        <w:r w:rsidRPr="002C6F92">
          <w:rPr>
            <w:i/>
            <w:rPrChange w:id="3614" w:author="hong qin" w:date="2012-01-19T16:49:00Z">
              <w:rPr>
                <w:rFonts w:ascii="Times New Roman" w:hAnsi="Times New Roman"/>
              </w:rPr>
            </w:rPrChange>
          </w:rPr>
          <w:t>cytometry</w:t>
        </w:r>
        <w:proofErr w:type="spellEnd"/>
        <w:r w:rsidRPr="002C6F92">
          <w:rPr>
            <w:i/>
            <w:rPrChange w:id="3615" w:author="hong qin" w:date="2012-01-19T16:49:00Z">
              <w:rPr>
                <w:rFonts w:ascii="Times New Roman" w:hAnsi="Times New Roman"/>
              </w:rPr>
            </w:rPrChange>
          </w:rPr>
          <w:t xml:space="preserve"> extends the analysis of </w:t>
        </w:r>
        <w:proofErr w:type="spellStart"/>
        <w:r w:rsidRPr="002C6F92">
          <w:rPr>
            <w:i/>
            <w:rPrChange w:id="3616" w:author="hong qin" w:date="2012-01-19T16:49:00Z">
              <w:rPr>
                <w:rFonts w:ascii="Times New Roman" w:hAnsi="Times New Roman"/>
              </w:rPr>
            </w:rPrChange>
          </w:rPr>
          <w:t>phagocytosis</w:t>
        </w:r>
        <w:proofErr w:type="spellEnd"/>
        <w:r w:rsidRPr="002C6F92">
          <w:rPr>
            <w:i/>
            <w:rPrChange w:id="3617" w:author="hong qin" w:date="2012-01-19T16:49:00Z">
              <w:rPr>
                <w:rFonts w:ascii="Times New Roman" w:hAnsi="Times New Roman"/>
              </w:rPr>
            </w:rPrChange>
          </w:rPr>
          <w:t xml:space="preserve"> and oxidative burst.</w:t>
        </w:r>
        <w:r w:rsidRPr="002C6F92">
          <w:rPr>
            <w:rPrChange w:id="3618" w:author="hong qin" w:date="2012-01-19T16:49:00Z">
              <w:rPr>
                <w:rFonts w:ascii="Times New Roman" w:hAnsi="Times New Roman"/>
              </w:rPr>
            </w:rPrChange>
          </w:rPr>
          <w:t xml:space="preserve"> Scand J </w:t>
        </w:r>
        <w:proofErr w:type="spellStart"/>
        <w:r w:rsidRPr="002C6F92">
          <w:rPr>
            <w:rPrChange w:id="3619" w:author="hong qin" w:date="2012-01-19T16:49:00Z">
              <w:rPr>
                <w:rFonts w:ascii="Times New Roman" w:hAnsi="Times New Roman"/>
              </w:rPr>
            </w:rPrChange>
          </w:rPr>
          <w:t>Clin</w:t>
        </w:r>
        <w:proofErr w:type="spellEnd"/>
        <w:r w:rsidRPr="002C6F92">
          <w:rPr>
            <w:rPrChange w:id="3620" w:author="hong qin" w:date="2012-01-19T16:49:00Z">
              <w:rPr>
                <w:rFonts w:ascii="Times New Roman" w:hAnsi="Times New Roman"/>
              </w:rPr>
            </w:rPrChange>
          </w:rPr>
          <w:t xml:space="preserve"> Lab Invest, 2011. </w:t>
        </w:r>
        <w:r w:rsidRPr="002C6F92">
          <w:rPr>
            <w:b/>
            <w:rPrChange w:id="3621" w:author="hong qin" w:date="2012-01-19T16:49:00Z">
              <w:rPr>
                <w:rFonts w:ascii="Times New Roman" w:hAnsi="Times New Roman"/>
              </w:rPr>
            </w:rPrChange>
          </w:rPr>
          <w:t>71</w:t>
        </w:r>
        <w:r w:rsidRPr="002C6F92">
          <w:rPr>
            <w:rPrChange w:id="3622" w:author="hong qin" w:date="2012-01-19T16:49:00Z">
              <w:rPr>
                <w:rFonts w:ascii="Times New Roman" w:hAnsi="Times New Roman"/>
              </w:rPr>
            </w:rPrChange>
          </w:rPr>
          <w:t>(5): p. 362-9.</w:t>
        </w:r>
      </w:ins>
    </w:p>
    <w:p w:rsidR="002C6F92" w:rsidRPr="002C6F92" w:rsidRDefault="002C6F92" w:rsidP="002C6F92">
      <w:pPr>
        <w:spacing w:line="240" w:lineRule="auto"/>
        <w:ind w:left="720" w:hanging="720"/>
        <w:jc w:val="both"/>
        <w:rPr>
          <w:ins w:id="3623" w:author="hong qin" w:date="2012-01-19T16:49:00Z"/>
          <w:rPrChange w:id="3624" w:author="hong qin" w:date="2012-01-19T16:49:00Z">
            <w:rPr>
              <w:ins w:id="3625" w:author="hong qin" w:date="2012-01-19T16:49:00Z"/>
              <w:rFonts w:ascii="Times New Roman" w:hAnsi="Times New Roman"/>
            </w:rPr>
          </w:rPrChange>
        </w:rPr>
      </w:pPr>
      <w:ins w:id="3626" w:author="hong qin" w:date="2012-01-19T16:49:00Z">
        <w:r w:rsidRPr="002C6F92">
          <w:rPr>
            <w:rPrChange w:id="3627" w:author="hong qin" w:date="2012-01-19T16:49:00Z">
              <w:rPr>
                <w:rFonts w:ascii="Times New Roman" w:hAnsi="Times New Roman"/>
              </w:rPr>
            </w:rPrChange>
          </w:rPr>
          <w:t>156.</w:t>
        </w:r>
        <w:r w:rsidRPr="002C6F92">
          <w:rPr>
            <w:rPrChange w:id="3628" w:author="hong qin" w:date="2012-01-19T16:49:00Z">
              <w:rPr>
                <w:rFonts w:ascii="Times New Roman" w:hAnsi="Times New Roman"/>
              </w:rPr>
            </w:rPrChange>
          </w:rPr>
          <w:tab/>
        </w:r>
        <w:proofErr w:type="spellStart"/>
        <w:r w:rsidRPr="002C6F92">
          <w:rPr>
            <w:rPrChange w:id="3629" w:author="hong qin" w:date="2012-01-19T16:49:00Z">
              <w:rPr>
                <w:rFonts w:ascii="Times New Roman" w:hAnsi="Times New Roman"/>
              </w:rPr>
            </w:rPrChange>
          </w:rPr>
          <w:t>Buckman</w:t>
        </w:r>
        <w:proofErr w:type="spellEnd"/>
        <w:r w:rsidRPr="002C6F92">
          <w:rPr>
            <w:rPrChange w:id="3630" w:author="hong qin" w:date="2012-01-19T16:49:00Z">
              <w:rPr>
                <w:rFonts w:ascii="Times New Roman" w:hAnsi="Times New Roman"/>
              </w:rPr>
            </w:rPrChange>
          </w:rPr>
          <w:t xml:space="preserve">, C., T.C. George, S. Friend, M. </w:t>
        </w:r>
        <w:proofErr w:type="spellStart"/>
        <w:r w:rsidRPr="002C6F92">
          <w:rPr>
            <w:rPrChange w:id="3631" w:author="hong qin" w:date="2012-01-19T16:49:00Z">
              <w:rPr>
                <w:rFonts w:ascii="Times New Roman" w:hAnsi="Times New Roman"/>
              </w:rPr>
            </w:rPrChange>
          </w:rPr>
          <w:t>Sutovsky</w:t>
        </w:r>
        <w:proofErr w:type="spellEnd"/>
        <w:r w:rsidRPr="002C6F92">
          <w:rPr>
            <w:rPrChange w:id="3632" w:author="hong qin" w:date="2012-01-19T16:49:00Z">
              <w:rPr>
                <w:rFonts w:ascii="Times New Roman" w:hAnsi="Times New Roman"/>
              </w:rPr>
            </w:rPrChange>
          </w:rPr>
          <w:t>, A. Miranda-</w:t>
        </w:r>
        <w:proofErr w:type="spellStart"/>
        <w:r w:rsidRPr="002C6F92">
          <w:rPr>
            <w:rPrChange w:id="3633" w:author="hong qin" w:date="2012-01-19T16:49:00Z">
              <w:rPr>
                <w:rFonts w:ascii="Times New Roman" w:hAnsi="Times New Roman"/>
              </w:rPr>
            </w:rPrChange>
          </w:rPr>
          <w:t>Vizuete</w:t>
        </w:r>
        <w:proofErr w:type="spellEnd"/>
        <w:r w:rsidRPr="002C6F92">
          <w:rPr>
            <w:rPrChange w:id="3634" w:author="hong qin" w:date="2012-01-19T16:49:00Z">
              <w:rPr>
                <w:rFonts w:ascii="Times New Roman" w:hAnsi="Times New Roman"/>
              </w:rPr>
            </w:rPrChange>
          </w:rPr>
          <w:t xml:space="preserve">, C. </w:t>
        </w:r>
        <w:proofErr w:type="spellStart"/>
        <w:r w:rsidRPr="002C6F92">
          <w:rPr>
            <w:rPrChange w:id="3635" w:author="hong qin" w:date="2012-01-19T16:49:00Z">
              <w:rPr>
                <w:rFonts w:ascii="Times New Roman" w:hAnsi="Times New Roman"/>
              </w:rPr>
            </w:rPrChange>
          </w:rPr>
          <w:t>Ozanon</w:t>
        </w:r>
        <w:proofErr w:type="spellEnd"/>
        <w:r w:rsidRPr="002C6F92">
          <w:rPr>
            <w:rPrChange w:id="3636" w:author="hong qin" w:date="2012-01-19T16:49:00Z">
              <w:rPr>
                <w:rFonts w:ascii="Times New Roman" w:hAnsi="Times New Roman"/>
              </w:rPr>
            </w:rPrChange>
          </w:rPr>
          <w:t xml:space="preserve">, P. Morrissey, and P. </w:t>
        </w:r>
        <w:proofErr w:type="spellStart"/>
        <w:r w:rsidRPr="002C6F92">
          <w:rPr>
            <w:rPrChange w:id="3637" w:author="hong qin" w:date="2012-01-19T16:49:00Z">
              <w:rPr>
                <w:rFonts w:ascii="Times New Roman" w:hAnsi="Times New Roman"/>
              </w:rPr>
            </w:rPrChange>
          </w:rPr>
          <w:t>Sutovsky</w:t>
        </w:r>
        <w:proofErr w:type="spellEnd"/>
        <w:r w:rsidRPr="002C6F92">
          <w:rPr>
            <w:rPrChange w:id="3638" w:author="hong qin" w:date="2012-01-19T16:49:00Z">
              <w:rPr>
                <w:rFonts w:ascii="Times New Roman" w:hAnsi="Times New Roman"/>
              </w:rPr>
            </w:rPrChange>
          </w:rPr>
          <w:t xml:space="preserve">, </w:t>
        </w:r>
        <w:r w:rsidRPr="002C6F92">
          <w:rPr>
            <w:i/>
            <w:rPrChange w:id="3639" w:author="hong qin" w:date="2012-01-19T16:49:00Z">
              <w:rPr>
                <w:rFonts w:ascii="Times New Roman" w:hAnsi="Times New Roman"/>
              </w:rPr>
            </w:rPrChange>
          </w:rPr>
          <w:t xml:space="preserve">High throughput, parallel imaging and biomarker quantification of human spermatozoa by </w:t>
        </w:r>
        <w:proofErr w:type="spellStart"/>
        <w:r w:rsidRPr="002C6F92">
          <w:rPr>
            <w:i/>
            <w:rPrChange w:id="3640" w:author="hong qin" w:date="2012-01-19T16:49:00Z">
              <w:rPr>
                <w:rFonts w:ascii="Times New Roman" w:hAnsi="Times New Roman"/>
              </w:rPr>
            </w:rPrChange>
          </w:rPr>
          <w:t>ImageStream</w:t>
        </w:r>
        <w:proofErr w:type="spellEnd"/>
        <w:r w:rsidRPr="002C6F92">
          <w:rPr>
            <w:i/>
            <w:rPrChange w:id="3641" w:author="hong qin" w:date="2012-01-19T16:49:00Z">
              <w:rPr>
                <w:rFonts w:ascii="Times New Roman" w:hAnsi="Times New Roman"/>
              </w:rPr>
            </w:rPrChange>
          </w:rPr>
          <w:t xml:space="preserve"> flow </w:t>
        </w:r>
        <w:proofErr w:type="spellStart"/>
        <w:r w:rsidRPr="002C6F92">
          <w:rPr>
            <w:i/>
            <w:rPrChange w:id="3642" w:author="hong qin" w:date="2012-01-19T16:49:00Z">
              <w:rPr>
                <w:rFonts w:ascii="Times New Roman" w:hAnsi="Times New Roman"/>
              </w:rPr>
            </w:rPrChange>
          </w:rPr>
          <w:t>cytometry</w:t>
        </w:r>
        <w:proofErr w:type="spellEnd"/>
        <w:r w:rsidRPr="002C6F92">
          <w:rPr>
            <w:i/>
            <w:rPrChange w:id="3643" w:author="hong qin" w:date="2012-01-19T16:49:00Z">
              <w:rPr>
                <w:rFonts w:ascii="Times New Roman" w:hAnsi="Times New Roman"/>
              </w:rPr>
            </w:rPrChange>
          </w:rPr>
          <w:t>.</w:t>
        </w:r>
        <w:r w:rsidRPr="002C6F92">
          <w:rPr>
            <w:rPrChange w:id="3644" w:author="hong qin" w:date="2012-01-19T16:49:00Z">
              <w:rPr>
                <w:rFonts w:ascii="Times New Roman" w:hAnsi="Times New Roman"/>
              </w:rPr>
            </w:rPrChange>
          </w:rPr>
          <w:t xml:space="preserve"> </w:t>
        </w:r>
        <w:proofErr w:type="spellStart"/>
        <w:r w:rsidRPr="002C6F92">
          <w:rPr>
            <w:rPrChange w:id="3645" w:author="hong qin" w:date="2012-01-19T16:49:00Z">
              <w:rPr>
                <w:rFonts w:ascii="Times New Roman" w:hAnsi="Times New Roman"/>
              </w:rPr>
            </w:rPrChange>
          </w:rPr>
          <w:t>Syst</w:t>
        </w:r>
        <w:proofErr w:type="spellEnd"/>
        <w:r w:rsidRPr="002C6F92">
          <w:rPr>
            <w:rPrChange w:id="3646" w:author="hong qin" w:date="2012-01-19T16:49:00Z">
              <w:rPr>
                <w:rFonts w:ascii="Times New Roman" w:hAnsi="Times New Roman"/>
              </w:rPr>
            </w:rPrChange>
          </w:rPr>
          <w:t xml:space="preserve"> </w:t>
        </w:r>
        <w:proofErr w:type="spellStart"/>
        <w:r w:rsidRPr="002C6F92">
          <w:rPr>
            <w:rPrChange w:id="3647" w:author="hong qin" w:date="2012-01-19T16:49:00Z">
              <w:rPr>
                <w:rFonts w:ascii="Times New Roman" w:hAnsi="Times New Roman"/>
              </w:rPr>
            </w:rPrChange>
          </w:rPr>
          <w:t>Biol</w:t>
        </w:r>
        <w:proofErr w:type="spellEnd"/>
        <w:r w:rsidRPr="002C6F92">
          <w:rPr>
            <w:rPrChange w:id="3648" w:author="hong qin" w:date="2012-01-19T16:49:00Z">
              <w:rPr>
                <w:rFonts w:ascii="Times New Roman" w:hAnsi="Times New Roman"/>
              </w:rPr>
            </w:rPrChange>
          </w:rPr>
          <w:t xml:space="preserve"> </w:t>
        </w:r>
        <w:proofErr w:type="spellStart"/>
        <w:r w:rsidRPr="002C6F92">
          <w:rPr>
            <w:rPrChange w:id="3649" w:author="hong qin" w:date="2012-01-19T16:49:00Z">
              <w:rPr>
                <w:rFonts w:ascii="Times New Roman" w:hAnsi="Times New Roman"/>
              </w:rPr>
            </w:rPrChange>
          </w:rPr>
          <w:t>Reprod</w:t>
        </w:r>
        <w:proofErr w:type="spellEnd"/>
        <w:r w:rsidRPr="002C6F92">
          <w:rPr>
            <w:rPrChange w:id="3650" w:author="hong qin" w:date="2012-01-19T16:49:00Z">
              <w:rPr>
                <w:rFonts w:ascii="Times New Roman" w:hAnsi="Times New Roman"/>
              </w:rPr>
            </w:rPrChange>
          </w:rPr>
          <w:t xml:space="preserve"> Med, 2009. </w:t>
        </w:r>
        <w:r w:rsidRPr="002C6F92">
          <w:rPr>
            <w:b/>
            <w:rPrChange w:id="3651" w:author="hong qin" w:date="2012-01-19T16:49:00Z">
              <w:rPr>
                <w:rFonts w:ascii="Times New Roman" w:hAnsi="Times New Roman"/>
              </w:rPr>
            </w:rPrChange>
          </w:rPr>
          <w:t>55</w:t>
        </w:r>
        <w:r w:rsidRPr="002C6F92">
          <w:rPr>
            <w:rPrChange w:id="3652" w:author="hong qin" w:date="2012-01-19T16:49:00Z">
              <w:rPr>
                <w:rFonts w:ascii="Times New Roman" w:hAnsi="Times New Roman"/>
              </w:rPr>
            </w:rPrChange>
          </w:rPr>
          <w:t>(5-6): p. 244-51.</w:t>
        </w:r>
      </w:ins>
    </w:p>
    <w:p w:rsidR="002C6F92" w:rsidRPr="002C6F92" w:rsidRDefault="002C6F92" w:rsidP="002C6F92">
      <w:pPr>
        <w:spacing w:line="240" w:lineRule="auto"/>
        <w:ind w:left="720" w:hanging="720"/>
        <w:jc w:val="both"/>
        <w:rPr>
          <w:ins w:id="3653" w:author="hong qin" w:date="2012-01-19T16:49:00Z"/>
          <w:rPrChange w:id="3654" w:author="hong qin" w:date="2012-01-19T16:49:00Z">
            <w:rPr>
              <w:ins w:id="3655" w:author="hong qin" w:date="2012-01-19T16:49:00Z"/>
              <w:rFonts w:ascii="Times New Roman" w:hAnsi="Times New Roman"/>
            </w:rPr>
          </w:rPrChange>
        </w:rPr>
      </w:pPr>
      <w:ins w:id="3656" w:author="hong qin" w:date="2012-01-19T16:49:00Z">
        <w:r w:rsidRPr="002C6F92">
          <w:rPr>
            <w:rPrChange w:id="3657" w:author="hong qin" w:date="2012-01-19T16:49:00Z">
              <w:rPr>
                <w:rFonts w:ascii="Times New Roman" w:hAnsi="Times New Roman"/>
              </w:rPr>
            </w:rPrChange>
          </w:rPr>
          <w:t>157.</w:t>
        </w:r>
        <w:r w:rsidRPr="002C6F92">
          <w:rPr>
            <w:rPrChange w:id="3658" w:author="hong qin" w:date="2012-01-19T16:49:00Z">
              <w:rPr>
                <w:rFonts w:ascii="Times New Roman" w:hAnsi="Times New Roman"/>
              </w:rPr>
            </w:rPrChange>
          </w:rPr>
          <w:tab/>
        </w:r>
        <w:proofErr w:type="spellStart"/>
        <w:r w:rsidRPr="002C6F92">
          <w:rPr>
            <w:rPrChange w:id="3659" w:author="hong qin" w:date="2012-01-19T16:49:00Z">
              <w:rPr>
                <w:rFonts w:ascii="Times New Roman" w:hAnsi="Times New Roman"/>
              </w:rPr>
            </w:rPrChange>
          </w:rPr>
          <w:t>Ideker</w:t>
        </w:r>
        <w:proofErr w:type="spellEnd"/>
        <w:r w:rsidRPr="002C6F92">
          <w:rPr>
            <w:rPrChange w:id="3660" w:author="hong qin" w:date="2012-01-19T16:49:00Z">
              <w:rPr>
                <w:rFonts w:ascii="Times New Roman" w:hAnsi="Times New Roman"/>
              </w:rPr>
            </w:rPrChange>
          </w:rPr>
          <w:t xml:space="preserve">, T., T. </w:t>
        </w:r>
        <w:proofErr w:type="spellStart"/>
        <w:r w:rsidRPr="002C6F92">
          <w:rPr>
            <w:rPrChange w:id="3661" w:author="hong qin" w:date="2012-01-19T16:49:00Z">
              <w:rPr>
                <w:rFonts w:ascii="Times New Roman" w:hAnsi="Times New Roman"/>
              </w:rPr>
            </w:rPrChange>
          </w:rPr>
          <w:t>Galitski</w:t>
        </w:r>
        <w:proofErr w:type="spellEnd"/>
        <w:r w:rsidRPr="002C6F92">
          <w:rPr>
            <w:rPrChange w:id="3662" w:author="hong qin" w:date="2012-01-19T16:49:00Z">
              <w:rPr>
                <w:rFonts w:ascii="Times New Roman" w:hAnsi="Times New Roman"/>
              </w:rPr>
            </w:rPrChange>
          </w:rPr>
          <w:t xml:space="preserve">, and L. Hood, </w:t>
        </w:r>
        <w:r w:rsidRPr="002C6F92">
          <w:rPr>
            <w:i/>
            <w:rPrChange w:id="3663" w:author="hong qin" w:date="2012-01-19T16:49:00Z">
              <w:rPr>
                <w:rFonts w:ascii="Times New Roman" w:hAnsi="Times New Roman"/>
              </w:rPr>
            </w:rPrChange>
          </w:rPr>
          <w:t>A new approach to decoding life: systems biology.</w:t>
        </w:r>
        <w:r w:rsidRPr="002C6F92">
          <w:rPr>
            <w:rPrChange w:id="3664" w:author="hong qin" w:date="2012-01-19T16:49:00Z">
              <w:rPr>
                <w:rFonts w:ascii="Times New Roman" w:hAnsi="Times New Roman"/>
              </w:rPr>
            </w:rPrChange>
          </w:rPr>
          <w:t xml:space="preserve"> </w:t>
        </w:r>
        <w:proofErr w:type="spellStart"/>
        <w:proofErr w:type="gramStart"/>
        <w:r w:rsidRPr="002C6F92">
          <w:rPr>
            <w:rPrChange w:id="3665" w:author="hong qin" w:date="2012-01-19T16:49:00Z">
              <w:rPr>
                <w:rFonts w:ascii="Times New Roman" w:hAnsi="Times New Roman"/>
              </w:rPr>
            </w:rPrChange>
          </w:rPr>
          <w:t>Annu</w:t>
        </w:r>
        <w:proofErr w:type="spellEnd"/>
        <w:r w:rsidRPr="002C6F92">
          <w:rPr>
            <w:rPrChange w:id="3666" w:author="hong qin" w:date="2012-01-19T16:49:00Z">
              <w:rPr>
                <w:rFonts w:ascii="Times New Roman" w:hAnsi="Times New Roman"/>
              </w:rPr>
            </w:rPrChange>
          </w:rPr>
          <w:t xml:space="preserve"> Rev Genomics Hum Genet, 2001.</w:t>
        </w:r>
        <w:proofErr w:type="gramEnd"/>
        <w:r w:rsidRPr="002C6F92">
          <w:rPr>
            <w:rPrChange w:id="3667" w:author="hong qin" w:date="2012-01-19T16:49:00Z">
              <w:rPr>
                <w:rFonts w:ascii="Times New Roman" w:hAnsi="Times New Roman"/>
              </w:rPr>
            </w:rPrChange>
          </w:rPr>
          <w:t xml:space="preserve"> </w:t>
        </w:r>
        <w:r w:rsidRPr="002C6F92">
          <w:rPr>
            <w:b/>
            <w:rPrChange w:id="3668" w:author="hong qin" w:date="2012-01-19T16:49:00Z">
              <w:rPr>
                <w:rFonts w:ascii="Times New Roman" w:hAnsi="Times New Roman"/>
              </w:rPr>
            </w:rPrChange>
          </w:rPr>
          <w:t>2</w:t>
        </w:r>
        <w:r w:rsidRPr="002C6F92">
          <w:rPr>
            <w:rPrChange w:id="3669" w:author="hong qin" w:date="2012-01-19T16:49:00Z">
              <w:rPr>
                <w:rFonts w:ascii="Times New Roman" w:hAnsi="Times New Roman"/>
              </w:rPr>
            </w:rPrChange>
          </w:rPr>
          <w:t>: p. 343-72.</w:t>
        </w:r>
      </w:ins>
    </w:p>
    <w:p w:rsidR="002C6F92" w:rsidRPr="002C6F92" w:rsidRDefault="002C6F92" w:rsidP="002C6F92">
      <w:pPr>
        <w:spacing w:line="240" w:lineRule="auto"/>
        <w:ind w:left="720" w:hanging="720"/>
        <w:jc w:val="both"/>
        <w:rPr>
          <w:ins w:id="3670" w:author="hong qin" w:date="2012-01-19T16:49:00Z"/>
          <w:rPrChange w:id="3671" w:author="hong qin" w:date="2012-01-19T16:49:00Z">
            <w:rPr>
              <w:ins w:id="3672" w:author="hong qin" w:date="2012-01-19T16:49:00Z"/>
              <w:rFonts w:ascii="Times New Roman" w:hAnsi="Times New Roman"/>
            </w:rPr>
          </w:rPrChange>
        </w:rPr>
      </w:pPr>
      <w:ins w:id="3673" w:author="hong qin" w:date="2012-01-19T16:49:00Z">
        <w:r w:rsidRPr="002C6F92">
          <w:rPr>
            <w:rPrChange w:id="3674" w:author="hong qin" w:date="2012-01-19T16:49:00Z">
              <w:rPr>
                <w:rFonts w:ascii="Times New Roman" w:hAnsi="Times New Roman"/>
              </w:rPr>
            </w:rPrChange>
          </w:rPr>
          <w:t>158.</w:t>
        </w:r>
        <w:r w:rsidRPr="002C6F92">
          <w:rPr>
            <w:rPrChange w:id="3675" w:author="hong qin" w:date="2012-01-19T16:49:00Z">
              <w:rPr>
                <w:rFonts w:ascii="Times New Roman" w:hAnsi="Times New Roman"/>
              </w:rPr>
            </w:rPrChange>
          </w:rPr>
          <w:tab/>
        </w:r>
        <w:proofErr w:type="spellStart"/>
        <w:r w:rsidRPr="002C6F92">
          <w:rPr>
            <w:rPrChange w:id="3676" w:author="hong qin" w:date="2012-01-19T16:49:00Z">
              <w:rPr>
                <w:rFonts w:ascii="Times New Roman" w:hAnsi="Times New Roman"/>
              </w:rPr>
            </w:rPrChange>
          </w:rPr>
          <w:t>Sacher</w:t>
        </w:r>
        <w:proofErr w:type="spellEnd"/>
        <w:r w:rsidRPr="002C6F92">
          <w:rPr>
            <w:rPrChange w:id="3677" w:author="hong qin" w:date="2012-01-19T16:49:00Z">
              <w:rPr>
                <w:rFonts w:ascii="Times New Roman" w:hAnsi="Times New Roman"/>
              </w:rPr>
            </w:rPrChange>
          </w:rPr>
          <w:t xml:space="preserve">, G.A., </w:t>
        </w:r>
        <w:r w:rsidRPr="002C6F92">
          <w:rPr>
            <w:i/>
            <w:rPrChange w:id="3678" w:author="hong qin" w:date="2012-01-19T16:49:00Z">
              <w:rPr>
                <w:rFonts w:ascii="Times New Roman" w:hAnsi="Times New Roman"/>
              </w:rPr>
            </w:rPrChange>
          </w:rPr>
          <w:t>Life table modification and life prolongation.</w:t>
        </w:r>
        <w:r w:rsidRPr="002C6F92">
          <w:rPr>
            <w:rPrChange w:id="3679" w:author="hong qin" w:date="2012-01-19T16:49:00Z">
              <w:rPr>
                <w:rFonts w:ascii="Times New Roman" w:hAnsi="Times New Roman"/>
              </w:rPr>
            </w:rPrChange>
          </w:rPr>
          <w:t xml:space="preserve">, in </w:t>
        </w:r>
        <w:r w:rsidRPr="002C6F92">
          <w:rPr>
            <w:i/>
            <w:rPrChange w:id="3680" w:author="hong qin" w:date="2012-01-19T16:49:00Z">
              <w:rPr>
                <w:rFonts w:ascii="Times New Roman" w:hAnsi="Times New Roman"/>
              </w:rPr>
            </w:rPrChange>
          </w:rPr>
          <w:t>Handbook of the Biology of Aging</w:t>
        </w:r>
        <w:r w:rsidRPr="002C6F92">
          <w:rPr>
            <w:rPrChange w:id="3681" w:author="hong qin" w:date="2012-01-19T16:49:00Z">
              <w:rPr>
                <w:rFonts w:ascii="Times New Roman" w:hAnsi="Times New Roman"/>
              </w:rPr>
            </w:rPrChange>
          </w:rPr>
          <w:t xml:space="preserve">, C.E. Finch and L. </w:t>
        </w:r>
        <w:proofErr w:type="spellStart"/>
        <w:r w:rsidRPr="002C6F92">
          <w:rPr>
            <w:rPrChange w:id="3682" w:author="hong qin" w:date="2012-01-19T16:49:00Z">
              <w:rPr>
                <w:rFonts w:ascii="Times New Roman" w:hAnsi="Times New Roman"/>
              </w:rPr>
            </w:rPrChange>
          </w:rPr>
          <w:t>Hayflick</w:t>
        </w:r>
        <w:proofErr w:type="spellEnd"/>
        <w:r w:rsidRPr="002C6F92">
          <w:rPr>
            <w:rPrChange w:id="3683" w:author="hong qin" w:date="2012-01-19T16:49:00Z">
              <w:rPr>
                <w:rFonts w:ascii="Times New Roman" w:hAnsi="Times New Roman"/>
              </w:rPr>
            </w:rPrChange>
          </w:rPr>
          <w:t xml:space="preserve">, Editors. 1977, Van </w:t>
        </w:r>
        <w:proofErr w:type="spellStart"/>
        <w:r w:rsidRPr="002C6F92">
          <w:rPr>
            <w:rPrChange w:id="3684" w:author="hong qin" w:date="2012-01-19T16:49:00Z">
              <w:rPr>
                <w:rFonts w:ascii="Times New Roman" w:hAnsi="Times New Roman"/>
              </w:rPr>
            </w:rPrChange>
          </w:rPr>
          <w:t>Nostrand</w:t>
        </w:r>
        <w:proofErr w:type="spellEnd"/>
        <w:r w:rsidRPr="002C6F92">
          <w:rPr>
            <w:rPrChange w:id="3685" w:author="hong qin" w:date="2012-01-19T16:49:00Z">
              <w:rPr>
                <w:rFonts w:ascii="Times New Roman" w:hAnsi="Times New Roman"/>
              </w:rPr>
            </w:rPrChange>
          </w:rPr>
          <w:t xml:space="preserve"> Reinhold Company: New York. p. 582-638.</w:t>
        </w:r>
      </w:ins>
    </w:p>
    <w:p w:rsidR="002C6F92" w:rsidRPr="002C6F92" w:rsidRDefault="002C6F92" w:rsidP="002C6F92">
      <w:pPr>
        <w:spacing w:line="240" w:lineRule="auto"/>
        <w:ind w:left="720" w:hanging="720"/>
        <w:jc w:val="both"/>
        <w:rPr>
          <w:ins w:id="3686" w:author="hong qin" w:date="2012-01-19T16:49:00Z"/>
          <w:rPrChange w:id="3687" w:author="hong qin" w:date="2012-01-19T16:49:00Z">
            <w:rPr>
              <w:ins w:id="3688" w:author="hong qin" w:date="2012-01-19T16:49:00Z"/>
              <w:rFonts w:ascii="Times New Roman" w:hAnsi="Times New Roman"/>
            </w:rPr>
          </w:rPrChange>
        </w:rPr>
      </w:pPr>
      <w:ins w:id="3689" w:author="hong qin" w:date="2012-01-19T16:49:00Z">
        <w:r w:rsidRPr="002C6F92">
          <w:rPr>
            <w:rPrChange w:id="3690" w:author="hong qin" w:date="2012-01-19T16:49:00Z">
              <w:rPr>
                <w:rFonts w:ascii="Times New Roman" w:hAnsi="Times New Roman"/>
              </w:rPr>
            </w:rPrChange>
          </w:rPr>
          <w:t>159.</w:t>
        </w:r>
        <w:r w:rsidRPr="002C6F92">
          <w:rPr>
            <w:rPrChange w:id="3691" w:author="hong qin" w:date="2012-01-19T16:49:00Z">
              <w:rPr>
                <w:rFonts w:ascii="Times New Roman" w:hAnsi="Times New Roman"/>
              </w:rPr>
            </w:rPrChange>
          </w:rPr>
          <w:tab/>
        </w:r>
        <w:proofErr w:type="spellStart"/>
        <w:r w:rsidRPr="002C6F92">
          <w:rPr>
            <w:rPrChange w:id="3692" w:author="hong qin" w:date="2012-01-19T16:49:00Z">
              <w:rPr>
                <w:rFonts w:ascii="Times New Roman" w:hAnsi="Times New Roman"/>
              </w:rPr>
            </w:rPrChange>
          </w:rPr>
          <w:t>Pletcher</w:t>
        </w:r>
        <w:proofErr w:type="spellEnd"/>
        <w:r w:rsidRPr="002C6F92">
          <w:rPr>
            <w:rPrChange w:id="3693" w:author="hong qin" w:date="2012-01-19T16:49:00Z">
              <w:rPr>
                <w:rFonts w:ascii="Times New Roman" w:hAnsi="Times New Roman"/>
              </w:rPr>
            </w:rPrChange>
          </w:rPr>
          <w:t xml:space="preserve">, S.D., A.A. </w:t>
        </w:r>
        <w:proofErr w:type="spellStart"/>
        <w:r w:rsidRPr="002C6F92">
          <w:rPr>
            <w:rPrChange w:id="3694" w:author="hong qin" w:date="2012-01-19T16:49:00Z">
              <w:rPr>
                <w:rFonts w:ascii="Times New Roman" w:hAnsi="Times New Roman"/>
              </w:rPr>
            </w:rPrChange>
          </w:rPr>
          <w:t>Khazaeli</w:t>
        </w:r>
        <w:proofErr w:type="spellEnd"/>
        <w:r w:rsidRPr="002C6F92">
          <w:rPr>
            <w:rPrChange w:id="3695" w:author="hong qin" w:date="2012-01-19T16:49:00Z">
              <w:rPr>
                <w:rFonts w:ascii="Times New Roman" w:hAnsi="Times New Roman"/>
              </w:rPr>
            </w:rPrChange>
          </w:rPr>
          <w:t xml:space="preserve">, and J.W. </w:t>
        </w:r>
        <w:proofErr w:type="spellStart"/>
        <w:r w:rsidRPr="002C6F92">
          <w:rPr>
            <w:rPrChange w:id="3696" w:author="hong qin" w:date="2012-01-19T16:49:00Z">
              <w:rPr>
                <w:rFonts w:ascii="Times New Roman" w:hAnsi="Times New Roman"/>
              </w:rPr>
            </w:rPrChange>
          </w:rPr>
          <w:t>Curtsinger</w:t>
        </w:r>
        <w:proofErr w:type="spellEnd"/>
        <w:r w:rsidRPr="002C6F92">
          <w:rPr>
            <w:rPrChange w:id="3697" w:author="hong qin" w:date="2012-01-19T16:49:00Z">
              <w:rPr>
                <w:rFonts w:ascii="Times New Roman" w:hAnsi="Times New Roman"/>
              </w:rPr>
            </w:rPrChange>
          </w:rPr>
          <w:t xml:space="preserve">, </w:t>
        </w:r>
        <w:r w:rsidRPr="002C6F92">
          <w:rPr>
            <w:i/>
            <w:rPrChange w:id="3698" w:author="hong qin" w:date="2012-01-19T16:49:00Z">
              <w:rPr>
                <w:rFonts w:ascii="Times New Roman" w:hAnsi="Times New Roman"/>
              </w:rPr>
            </w:rPrChange>
          </w:rPr>
          <w:t>Why do life spans differ? Partitioning mean longevity differences in terms of age-specific mortality parameters.</w:t>
        </w:r>
        <w:r w:rsidRPr="002C6F92">
          <w:rPr>
            <w:rPrChange w:id="3699" w:author="hong qin" w:date="2012-01-19T16:49:00Z">
              <w:rPr>
                <w:rFonts w:ascii="Times New Roman" w:hAnsi="Times New Roman"/>
              </w:rPr>
            </w:rPrChange>
          </w:rPr>
          <w:t xml:space="preserve"> </w:t>
        </w:r>
        <w:proofErr w:type="gramStart"/>
        <w:r w:rsidRPr="002C6F92">
          <w:rPr>
            <w:rPrChange w:id="3700" w:author="hong qin" w:date="2012-01-19T16:49:00Z">
              <w:rPr>
                <w:rFonts w:ascii="Times New Roman" w:hAnsi="Times New Roman"/>
              </w:rPr>
            </w:rPrChange>
          </w:rPr>
          <w:t xml:space="preserve">J </w:t>
        </w:r>
        <w:proofErr w:type="spellStart"/>
        <w:r w:rsidRPr="002C6F92">
          <w:rPr>
            <w:rPrChange w:id="3701" w:author="hong qin" w:date="2012-01-19T16:49:00Z">
              <w:rPr>
                <w:rFonts w:ascii="Times New Roman" w:hAnsi="Times New Roman"/>
              </w:rPr>
            </w:rPrChange>
          </w:rPr>
          <w:t>Gerontol</w:t>
        </w:r>
        <w:proofErr w:type="spellEnd"/>
        <w:r w:rsidRPr="002C6F92">
          <w:rPr>
            <w:rPrChange w:id="3702" w:author="hong qin" w:date="2012-01-19T16:49:00Z">
              <w:rPr>
                <w:rFonts w:ascii="Times New Roman" w:hAnsi="Times New Roman"/>
              </w:rPr>
            </w:rPrChange>
          </w:rPr>
          <w:t xml:space="preserve"> A </w:t>
        </w:r>
        <w:proofErr w:type="spellStart"/>
        <w:r w:rsidRPr="002C6F92">
          <w:rPr>
            <w:rPrChange w:id="3703" w:author="hong qin" w:date="2012-01-19T16:49:00Z">
              <w:rPr>
                <w:rFonts w:ascii="Times New Roman" w:hAnsi="Times New Roman"/>
              </w:rPr>
            </w:rPrChange>
          </w:rPr>
          <w:t>Biol</w:t>
        </w:r>
        <w:proofErr w:type="spellEnd"/>
        <w:r w:rsidRPr="002C6F92">
          <w:rPr>
            <w:rPrChange w:id="3704" w:author="hong qin" w:date="2012-01-19T16:49:00Z">
              <w:rPr>
                <w:rFonts w:ascii="Times New Roman" w:hAnsi="Times New Roman"/>
              </w:rPr>
            </w:rPrChange>
          </w:rPr>
          <w:t xml:space="preserve"> </w:t>
        </w:r>
        <w:proofErr w:type="spellStart"/>
        <w:r w:rsidRPr="002C6F92">
          <w:rPr>
            <w:rPrChange w:id="3705" w:author="hong qin" w:date="2012-01-19T16:49:00Z">
              <w:rPr>
                <w:rFonts w:ascii="Times New Roman" w:hAnsi="Times New Roman"/>
              </w:rPr>
            </w:rPrChange>
          </w:rPr>
          <w:t>Sci</w:t>
        </w:r>
        <w:proofErr w:type="spellEnd"/>
        <w:r w:rsidRPr="002C6F92">
          <w:rPr>
            <w:rPrChange w:id="3706" w:author="hong qin" w:date="2012-01-19T16:49:00Z">
              <w:rPr>
                <w:rFonts w:ascii="Times New Roman" w:hAnsi="Times New Roman"/>
              </w:rPr>
            </w:rPrChange>
          </w:rPr>
          <w:t xml:space="preserve"> Med </w:t>
        </w:r>
        <w:proofErr w:type="spellStart"/>
        <w:r w:rsidRPr="002C6F92">
          <w:rPr>
            <w:rPrChange w:id="3707" w:author="hong qin" w:date="2012-01-19T16:49:00Z">
              <w:rPr>
                <w:rFonts w:ascii="Times New Roman" w:hAnsi="Times New Roman"/>
              </w:rPr>
            </w:rPrChange>
          </w:rPr>
          <w:t>Sci</w:t>
        </w:r>
        <w:proofErr w:type="spellEnd"/>
        <w:r w:rsidRPr="002C6F92">
          <w:rPr>
            <w:rPrChange w:id="3708" w:author="hong qin" w:date="2012-01-19T16:49:00Z">
              <w:rPr>
                <w:rFonts w:ascii="Times New Roman" w:hAnsi="Times New Roman"/>
              </w:rPr>
            </w:rPrChange>
          </w:rPr>
          <w:t>, 2000.</w:t>
        </w:r>
        <w:proofErr w:type="gramEnd"/>
        <w:r w:rsidRPr="002C6F92">
          <w:rPr>
            <w:rPrChange w:id="3709" w:author="hong qin" w:date="2012-01-19T16:49:00Z">
              <w:rPr>
                <w:rFonts w:ascii="Times New Roman" w:hAnsi="Times New Roman"/>
              </w:rPr>
            </w:rPrChange>
          </w:rPr>
          <w:t xml:space="preserve"> </w:t>
        </w:r>
        <w:r w:rsidRPr="002C6F92">
          <w:rPr>
            <w:b/>
            <w:rPrChange w:id="3710" w:author="hong qin" w:date="2012-01-19T16:49:00Z">
              <w:rPr>
                <w:rFonts w:ascii="Times New Roman" w:hAnsi="Times New Roman"/>
              </w:rPr>
            </w:rPrChange>
          </w:rPr>
          <w:t>55</w:t>
        </w:r>
        <w:r w:rsidRPr="002C6F92">
          <w:rPr>
            <w:rPrChange w:id="3711" w:author="hong qin" w:date="2012-01-19T16:49:00Z">
              <w:rPr>
                <w:rFonts w:ascii="Times New Roman" w:hAnsi="Times New Roman"/>
              </w:rPr>
            </w:rPrChange>
          </w:rPr>
          <w:t>(8): p. B381-9.</w:t>
        </w:r>
      </w:ins>
    </w:p>
    <w:p w:rsidR="002C6F92" w:rsidRPr="002C6F92" w:rsidRDefault="002C6F92" w:rsidP="002C6F92">
      <w:pPr>
        <w:spacing w:line="240" w:lineRule="auto"/>
        <w:ind w:left="720" w:hanging="720"/>
        <w:jc w:val="both"/>
        <w:rPr>
          <w:ins w:id="3712" w:author="hong qin" w:date="2012-01-19T16:49:00Z"/>
          <w:rPrChange w:id="3713" w:author="hong qin" w:date="2012-01-19T16:49:00Z">
            <w:rPr>
              <w:ins w:id="3714" w:author="hong qin" w:date="2012-01-19T16:49:00Z"/>
              <w:rFonts w:ascii="Times New Roman" w:hAnsi="Times New Roman"/>
            </w:rPr>
          </w:rPrChange>
        </w:rPr>
      </w:pPr>
      <w:ins w:id="3715" w:author="hong qin" w:date="2012-01-19T16:49:00Z">
        <w:r w:rsidRPr="002C6F92">
          <w:rPr>
            <w:rPrChange w:id="3716" w:author="hong qin" w:date="2012-01-19T16:49:00Z">
              <w:rPr>
                <w:rFonts w:ascii="Times New Roman" w:hAnsi="Times New Roman"/>
              </w:rPr>
            </w:rPrChange>
          </w:rPr>
          <w:t>160.</w:t>
        </w:r>
        <w:r w:rsidRPr="002C6F92">
          <w:rPr>
            <w:rPrChange w:id="3717" w:author="hong qin" w:date="2012-01-19T16:49:00Z">
              <w:rPr>
                <w:rFonts w:ascii="Times New Roman" w:hAnsi="Times New Roman"/>
              </w:rPr>
            </w:rPrChange>
          </w:rPr>
          <w:tab/>
          <w:t xml:space="preserve">Kirkwood, T.B., </w:t>
        </w:r>
        <w:r w:rsidRPr="002C6F92">
          <w:rPr>
            <w:i/>
            <w:rPrChange w:id="3718" w:author="hong qin" w:date="2012-01-19T16:49:00Z">
              <w:rPr>
                <w:rFonts w:ascii="Times New Roman" w:hAnsi="Times New Roman"/>
              </w:rPr>
            </w:rPrChange>
          </w:rPr>
          <w:t>Evolution of ageing.</w:t>
        </w:r>
        <w:r w:rsidRPr="002C6F92">
          <w:rPr>
            <w:rPrChange w:id="3719" w:author="hong qin" w:date="2012-01-19T16:49:00Z">
              <w:rPr>
                <w:rFonts w:ascii="Times New Roman" w:hAnsi="Times New Roman"/>
              </w:rPr>
            </w:rPrChange>
          </w:rPr>
          <w:t xml:space="preserve"> </w:t>
        </w:r>
        <w:proofErr w:type="spellStart"/>
        <w:proofErr w:type="gramStart"/>
        <w:r w:rsidRPr="002C6F92">
          <w:rPr>
            <w:rPrChange w:id="3720" w:author="hong qin" w:date="2012-01-19T16:49:00Z">
              <w:rPr>
                <w:rFonts w:ascii="Times New Roman" w:hAnsi="Times New Roman"/>
              </w:rPr>
            </w:rPrChange>
          </w:rPr>
          <w:t>Mech</w:t>
        </w:r>
        <w:proofErr w:type="spellEnd"/>
        <w:r w:rsidRPr="002C6F92">
          <w:rPr>
            <w:rPrChange w:id="3721" w:author="hong qin" w:date="2012-01-19T16:49:00Z">
              <w:rPr>
                <w:rFonts w:ascii="Times New Roman" w:hAnsi="Times New Roman"/>
              </w:rPr>
            </w:rPrChange>
          </w:rPr>
          <w:t xml:space="preserve"> Ageing Dev, 2002.</w:t>
        </w:r>
        <w:proofErr w:type="gramEnd"/>
        <w:r w:rsidRPr="002C6F92">
          <w:rPr>
            <w:rPrChange w:id="3722" w:author="hong qin" w:date="2012-01-19T16:49:00Z">
              <w:rPr>
                <w:rFonts w:ascii="Times New Roman" w:hAnsi="Times New Roman"/>
              </w:rPr>
            </w:rPrChange>
          </w:rPr>
          <w:t xml:space="preserve"> </w:t>
        </w:r>
        <w:r w:rsidRPr="002C6F92">
          <w:rPr>
            <w:b/>
            <w:rPrChange w:id="3723" w:author="hong qin" w:date="2012-01-19T16:49:00Z">
              <w:rPr>
                <w:rFonts w:ascii="Times New Roman" w:hAnsi="Times New Roman"/>
              </w:rPr>
            </w:rPrChange>
          </w:rPr>
          <w:t>123</w:t>
        </w:r>
        <w:r w:rsidRPr="002C6F92">
          <w:rPr>
            <w:rPrChange w:id="3724" w:author="hong qin" w:date="2012-01-19T16:49:00Z">
              <w:rPr>
                <w:rFonts w:ascii="Times New Roman" w:hAnsi="Times New Roman"/>
              </w:rPr>
            </w:rPrChange>
          </w:rPr>
          <w:t>(7): p. 737-45.</w:t>
        </w:r>
      </w:ins>
    </w:p>
    <w:p w:rsidR="002C6F92" w:rsidRPr="002C6F92" w:rsidRDefault="002C6F92" w:rsidP="002C6F92">
      <w:pPr>
        <w:spacing w:line="240" w:lineRule="auto"/>
        <w:ind w:left="720" w:hanging="720"/>
        <w:jc w:val="both"/>
        <w:rPr>
          <w:ins w:id="3725" w:author="hong qin" w:date="2012-01-19T16:49:00Z"/>
          <w:rPrChange w:id="3726" w:author="hong qin" w:date="2012-01-19T16:49:00Z">
            <w:rPr>
              <w:ins w:id="3727" w:author="hong qin" w:date="2012-01-19T16:49:00Z"/>
              <w:rFonts w:ascii="Times New Roman" w:hAnsi="Times New Roman"/>
            </w:rPr>
          </w:rPrChange>
        </w:rPr>
      </w:pPr>
      <w:ins w:id="3728" w:author="hong qin" w:date="2012-01-19T16:49:00Z">
        <w:r w:rsidRPr="002C6F92">
          <w:rPr>
            <w:rPrChange w:id="3729" w:author="hong qin" w:date="2012-01-19T16:49:00Z">
              <w:rPr>
                <w:rFonts w:ascii="Times New Roman" w:hAnsi="Times New Roman"/>
              </w:rPr>
            </w:rPrChange>
          </w:rPr>
          <w:t>161.</w:t>
        </w:r>
        <w:r w:rsidRPr="002C6F92">
          <w:rPr>
            <w:rPrChange w:id="3730" w:author="hong qin" w:date="2012-01-19T16:49:00Z">
              <w:rPr>
                <w:rFonts w:ascii="Times New Roman" w:hAnsi="Times New Roman"/>
              </w:rPr>
            </w:rPrChange>
          </w:rPr>
          <w:tab/>
        </w:r>
        <w:proofErr w:type="spellStart"/>
        <w:r w:rsidRPr="002C6F92">
          <w:rPr>
            <w:rPrChange w:id="3731" w:author="hong qin" w:date="2012-01-19T16:49:00Z">
              <w:rPr>
                <w:rFonts w:ascii="Times New Roman" w:hAnsi="Times New Roman"/>
              </w:rPr>
            </w:rPrChange>
          </w:rPr>
          <w:t>Vaupel</w:t>
        </w:r>
        <w:proofErr w:type="spellEnd"/>
        <w:r w:rsidRPr="002C6F92">
          <w:rPr>
            <w:rPrChange w:id="3732" w:author="hong qin" w:date="2012-01-19T16:49:00Z">
              <w:rPr>
                <w:rFonts w:ascii="Times New Roman" w:hAnsi="Times New Roman"/>
              </w:rPr>
            </w:rPrChange>
          </w:rPr>
          <w:t xml:space="preserve">, J.W., J.R. Carey, K. Christensen, T.E. Johnson, A.I. </w:t>
        </w:r>
        <w:proofErr w:type="spellStart"/>
        <w:r w:rsidRPr="002C6F92">
          <w:rPr>
            <w:rPrChange w:id="3733" w:author="hong qin" w:date="2012-01-19T16:49:00Z">
              <w:rPr>
                <w:rFonts w:ascii="Times New Roman" w:hAnsi="Times New Roman"/>
              </w:rPr>
            </w:rPrChange>
          </w:rPr>
          <w:t>Yashin</w:t>
        </w:r>
        <w:proofErr w:type="spellEnd"/>
        <w:r w:rsidRPr="002C6F92">
          <w:rPr>
            <w:rPrChange w:id="3734" w:author="hong qin" w:date="2012-01-19T16:49:00Z">
              <w:rPr>
                <w:rFonts w:ascii="Times New Roman" w:hAnsi="Times New Roman"/>
              </w:rPr>
            </w:rPrChange>
          </w:rPr>
          <w:t xml:space="preserve">, N.V. Holm, I.A. </w:t>
        </w:r>
        <w:proofErr w:type="spellStart"/>
        <w:r w:rsidRPr="002C6F92">
          <w:rPr>
            <w:rPrChange w:id="3735" w:author="hong qin" w:date="2012-01-19T16:49:00Z">
              <w:rPr>
                <w:rFonts w:ascii="Times New Roman" w:hAnsi="Times New Roman"/>
              </w:rPr>
            </w:rPrChange>
          </w:rPr>
          <w:t>Iachine</w:t>
        </w:r>
        <w:proofErr w:type="spellEnd"/>
        <w:r w:rsidRPr="002C6F92">
          <w:rPr>
            <w:rPrChange w:id="3736" w:author="hong qin" w:date="2012-01-19T16:49:00Z">
              <w:rPr>
                <w:rFonts w:ascii="Times New Roman" w:hAnsi="Times New Roman"/>
              </w:rPr>
            </w:rPrChange>
          </w:rPr>
          <w:t xml:space="preserve">, V. </w:t>
        </w:r>
        <w:proofErr w:type="spellStart"/>
        <w:r w:rsidRPr="002C6F92">
          <w:rPr>
            <w:rPrChange w:id="3737" w:author="hong qin" w:date="2012-01-19T16:49:00Z">
              <w:rPr>
                <w:rFonts w:ascii="Times New Roman" w:hAnsi="Times New Roman"/>
              </w:rPr>
            </w:rPrChange>
          </w:rPr>
          <w:t>Kannisto</w:t>
        </w:r>
        <w:proofErr w:type="spellEnd"/>
        <w:r w:rsidRPr="002C6F92">
          <w:rPr>
            <w:rPrChange w:id="3738" w:author="hong qin" w:date="2012-01-19T16:49:00Z">
              <w:rPr>
                <w:rFonts w:ascii="Times New Roman" w:hAnsi="Times New Roman"/>
              </w:rPr>
            </w:rPrChange>
          </w:rPr>
          <w:t xml:space="preserve">, A.A. </w:t>
        </w:r>
        <w:proofErr w:type="spellStart"/>
        <w:r w:rsidRPr="002C6F92">
          <w:rPr>
            <w:rPrChange w:id="3739" w:author="hong qin" w:date="2012-01-19T16:49:00Z">
              <w:rPr>
                <w:rFonts w:ascii="Times New Roman" w:hAnsi="Times New Roman"/>
              </w:rPr>
            </w:rPrChange>
          </w:rPr>
          <w:t>Khazaeli</w:t>
        </w:r>
        <w:proofErr w:type="spellEnd"/>
        <w:r w:rsidRPr="002C6F92">
          <w:rPr>
            <w:rPrChange w:id="3740" w:author="hong qin" w:date="2012-01-19T16:49:00Z">
              <w:rPr>
                <w:rFonts w:ascii="Times New Roman" w:hAnsi="Times New Roman"/>
              </w:rPr>
            </w:rPrChange>
          </w:rPr>
          <w:t xml:space="preserve">, P. </w:t>
        </w:r>
        <w:proofErr w:type="spellStart"/>
        <w:r w:rsidRPr="002C6F92">
          <w:rPr>
            <w:rPrChange w:id="3741" w:author="hong qin" w:date="2012-01-19T16:49:00Z">
              <w:rPr>
                <w:rFonts w:ascii="Times New Roman" w:hAnsi="Times New Roman"/>
              </w:rPr>
            </w:rPrChange>
          </w:rPr>
          <w:t>Liedo</w:t>
        </w:r>
        <w:proofErr w:type="spellEnd"/>
        <w:r w:rsidRPr="002C6F92">
          <w:rPr>
            <w:rPrChange w:id="3742" w:author="hong qin" w:date="2012-01-19T16:49:00Z">
              <w:rPr>
                <w:rFonts w:ascii="Times New Roman" w:hAnsi="Times New Roman"/>
              </w:rPr>
            </w:rPrChange>
          </w:rPr>
          <w:t xml:space="preserve">, V.D. Longo, Y. </w:t>
        </w:r>
        <w:proofErr w:type="spellStart"/>
        <w:r w:rsidRPr="002C6F92">
          <w:rPr>
            <w:rPrChange w:id="3743" w:author="hong qin" w:date="2012-01-19T16:49:00Z">
              <w:rPr>
                <w:rFonts w:ascii="Times New Roman" w:hAnsi="Times New Roman"/>
              </w:rPr>
            </w:rPrChange>
          </w:rPr>
          <w:t>Zeng</w:t>
        </w:r>
        <w:proofErr w:type="spellEnd"/>
        <w:r w:rsidRPr="002C6F92">
          <w:rPr>
            <w:rPrChange w:id="3744" w:author="hong qin" w:date="2012-01-19T16:49:00Z">
              <w:rPr>
                <w:rFonts w:ascii="Times New Roman" w:hAnsi="Times New Roman"/>
              </w:rPr>
            </w:rPrChange>
          </w:rPr>
          <w:t xml:space="preserve">, K.G. Manton, and J.W. </w:t>
        </w:r>
        <w:proofErr w:type="spellStart"/>
        <w:r w:rsidRPr="002C6F92">
          <w:rPr>
            <w:rPrChange w:id="3745" w:author="hong qin" w:date="2012-01-19T16:49:00Z">
              <w:rPr>
                <w:rFonts w:ascii="Times New Roman" w:hAnsi="Times New Roman"/>
              </w:rPr>
            </w:rPrChange>
          </w:rPr>
          <w:t>Curtsinger</w:t>
        </w:r>
        <w:proofErr w:type="spellEnd"/>
        <w:r w:rsidRPr="002C6F92">
          <w:rPr>
            <w:rPrChange w:id="3746" w:author="hong qin" w:date="2012-01-19T16:49:00Z">
              <w:rPr>
                <w:rFonts w:ascii="Times New Roman" w:hAnsi="Times New Roman"/>
              </w:rPr>
            </w:rPrChange>
          </w:rPr>
          <w:t xml:space="preserve">, </w:t>
        </w:r>
        <w:proofErr w:type="spellStart"/>
        <w:r w:rsidRPr="002C6F92">
          <w:rPr>
            <w:i/>
            <w:rPrChange w:id="3747" w:author="hong qin" w:date="2012-01-19T16:49:00Z">
              <w:rPr>
                <w:rFonts w:ascii="Times New Roman" w:hAnsi="Times New Roman"/>
              </w:rPr>
            </w:rPrChange>
          </w:rPr>
          <w:t>Biodemographic</w:t>
        </w:r>
        <w:proofErr w:type="spellEnd"/>
        <w:r w:rsidRPr="002C6F92">
          <w:rPr>
            <w:i/>
            <w:rPrChange w:id="3748" w:author="hong qin" w:date="2012-01-19T16:49:00Z">
              <w:rPr>
                <w:rFonts w:ascii="Times New Roman" w:hAnsi="Times New Roman"/>
              </w:rPr>
            </w:rPrChange>
          </w:rPr>
          <w:t xml:space="preserve"> trajectories of longevity.</w:t>
        </w:r>
        <w:r w:rsidRPr="002C6F92">
          <w:rPr>
            <w:rPrChange w:id="3749" w:author="hong qin" w:date="2012-01-19T16:49:00Z">
              <w:rPr>
                <w:rFonts w:ascii="Times New Roman" w:hAnsi="Times New Roman"/>
              </w:rPr>
            </w:rPrChange>
          </w:rPr>
          <w:t xml:space="preserve"> </w:t>
        </w:r>
        <w:proofErr w:type="gramStart"/>
        <w:r w:rsidRPr="002C6F92">
          <w:rPr>
            <w:rPrChange w:id="3750" w:author="hong qin" w:date="2012-01-19T16:49:00Z">
              <w:rPr>
                <w:rFonts w:ascii="Times New Roman" w:hAnsi="Times New Roman"/>
              </w:rPr>
            </w:rPrChange>
          </w:rPr>
          <w:t>Science, 1998.</w:t>
        </w:r>
        <w:proofErr w:type="gramEnd"/>
        <w:r w:rsidRPr="002C6F92">
          <w:rPr>
            <w:rPrChange w:id="3751" w:author="hong qin" w:date="2012-01-19T16:49:00Z">
              <w:rPr>
                <w:rFonts w:ascii="Times New Roman" w:hAnsi="Times New Roman"/>
              </w:rPr>
            </w:rPrChange>
          </w:rPr>
          <w:t xml:space="preserve"> </w:t>
        </w:r>
        <w:r w:rsidRPr="002C6F92">
          <w:rPr>
            <w:b/>
            <w:rPrChange w:id="3752" w:author="hong qin" w:date="2012-01-19T16:49:00Z">
              <w:rPr>
                <w:rFonts w:ascii="Times New Roman" w:hAnsi="Times New Roman"/>
              </w:rPr>
            </w:rPrChange>
          </w:rPr>
          <w:t>280</w:t>
        </w:r>
        <w:r w:rsidRPr="002C6F92">
          <w:rPr>
            <w:rPrChange w:id="3753" w:author="hong qin" w:date="2012-01-19T16:49:00Z">
              <w:rPr>
                <w:rFonts w:ascii="Times New Roman" w:hAnsi="Times New Roman"/>
              </w:rPr>
            </w:rPrChange>
          </w:rPr>
          <w:t>(5365): p. 855-60.</w:t>
        </w:r>
      </w:ins>
    </w:p>
    <w:p w:rsidR="002C6F92" w:rsidRPr="002C6F92" w:rsidRDefault="002C6F92" w:rsidP="002C6F92">
      <w:pPr>
        <w:spacing w:line="240" w:lineRule="auto"/>
        <w:ind w:left="720" w:hanging="720"/>
        <w:jc w:val="both"/>
        <w:rPr>
          <w:ins w:id="3754" w:author="hong qin" w:date="2012-01-19T16:49:00Z"/>
          <w:rPrChange w:id="3755" w:author="hong qin" w:date="2012-01-19T16:49:00Z">
            <w:rPr>
              <w:ins w:id="3756" w:author="hong qin" w:date="2012-01-19T16:49:00Z"/>
              <w:rFonts w:ascii="Times New Roman" w:hAnsi="Times New Roman"/>
            </w:rPr>
          </w:rPrChange>
        </w:rPr>
      </w:pPr>
      <w:ins w:id="3757" w:author="hong qin" w:date="2012-01-19T16:49:00Z">
        <w:r w:rsidRPr="002C6F92">
          <w:rPr>
            <w:rPrChange w:id="3758" w:author="hong qin" w:date="2012-01-19T16:49:00Z">
              <w:rPr>
                <w:rFonts w:ascii="Times New Roman" w:hAnsi="Times New Roman"/>
              </w:rPr>
            </w:rPrChange>
          </w:rPr>
          <w:t>162.</w:t>
        </w:r>
        <w:r w:rsidRPr="002C6F92">
          <w:rPr>
            <w:rPrChange w:id="3759" w:author="hong qin" w:date="2012-01-19T16:49:00Z">
              <w:rPr>
                <w:rFonts w:ascii="Times New Roman" w:hAnsi="Times New Roman"/>
              </w:rPr>
            </w:rPrChange>
          </w:rPr>
          <w:tab/>
        </w:r>
        <w:proofErr w:type="spellStart"/>
        <w:r w:rsidRPr="002C6F92">
          <w:rPr>
            <w:rPrChange w:id="3760" w:author="hong qin" w:date="2012-01-19T16:49:00Z">
              <w:rPr>
                <w:rFonts w:ascii="Times New Roman" w:hAnsi="Times New Roman"/>
              </w:rPr>
            </w:rPrChange>
          </w:rPr>
          <w:t>Gavrilov</w:t>
        </w:r>
        <w:proofErr w:type="spellEnd"/>
        <w:r w:rsidRPr="002C6F92">
          <w:rPr>
            <w:rPrChange w:id="3761" w:author="hong qin" w:date="2012-01-19T16:49:00Z">
              <w:rPr>
                <w:rFonts w:ascii="Times New Roman" w:hAnsi="Times New Roman"/>
              </w:rPr>
            </w:rPrChange>
          </w:rPr>
          <w:t xml:space="preserve">, L.A. and N.S. </w:t>
        </w:r>
        <w:proofErr w:type="spellStart"/>
        <w:r w:rsidRPr="002C6F92">
          <w:rPr>
            <w:rPrChange w:id="3762" w:author="hong qin" w:date="2012-01-19T16:49:00Z">
              <w:rPr>
                <w:rFonts w:ascii="Times New Roman" w:hAnsi="Times New Roman"/>
              </w:rPr>
            </w:rPrChange>
          </w:rPr>
          <w:t>Gavrilova</w:t>
        </w:r>
        <w:proofErr w:type="spellEnd"/>
        <w:r w:rsidRPr="002C6F92">
          <w:rPr>
            <w:rPrChange w:id="3763" w:author="hong qin" w:date="2012-01-19T16:49:00Z">
              <w:rPr>
                <w:rFonts w:ascii="Times New Roman" w:hAnsi="Times New Roman"/>
              </w:rPr>
            </w:rPrChange>
          </w:rPr>
          <w:t xml:space="preserve">, </w:t>
        </w:r>
        <w:r w:rsidRPr="002C6F92">
          <w:rPr>
            <w:i/>
            <w:rPrChange w:id="3764" w:author="hong qin" w:date="2012-01-19T16:49:00Z">
              <w:rPr>
                <w:rFonts w:ascii="Times New Roman" w:hAnsi="Times New Roman"/>
              </w:rPr>
            </w:rPrChange>
          </w:rPr>
          <w:t>Why we fall apart.</w:t>
        </w:r>
        <w:r w:rsidRPr="002C6F92">
          <w:rPr>
            <w:rPrChange w:id="3765" w:author="hong qin" w:date="2012-01-19T16:49:00Z">
              <w:rPr>
                <w:rFonts w:ascii="Times New Roman" w:hAnsi="Times New Roman"/>
              </w:rPr>
            </w:rPrChange>
          </w:rPr>
          <w:t xml:space="preserve"> IEEE Spectrum, 2004: p. 31-35.</w:t>
        </w:r>
      </w:ins>
    </w:p>
    <w:p w:rsidR="002C6F92" w:rsidRDefault="002C6F92" w:rsidP="002C6F92">
      <w:pPr>
        <w:spacing w:line="240" w:lineRule="auto"/>
        <w:ind w:left="720" w:hanging="720"/>
        <w:jc w:val="both"/>
        <w:rPr>
          <w:ins w:id="3766" w:author="hong qin" w:date="2012-01-19T16:49:00Z"/>
        </w:rPr>
        <w:pPrChange w:id="3767" w:author="hong qin" w:date="2012-01-19T16:49:00Z">
          <w:pPr>
            <w:spacing w:line="240" w:lineRule="auto"/>
            <w:jc w:val="both"/>
          </w:pPr>
        </w:pPrChange>
      </w:pPr>
    </w:p>
    <w:p w:rsidR="0094700F" w:rsidRPr="0094700F" w:rsidDel="002C6F92" w:rsidRDefault="00C234EC" w:rsidP="0094700F">
      <w:pPr>
        <w:spacing w:line="240" w:lineRule="auto"/>
        <w:ind w:left="720" w:hanging="720"/>
        <w:jc w:val="both"/>
        <w:rPr>
          <w:del w:id="3768" w:author="hong qin" w:date="2012-01-19T16:49:00Z"/>
        </w:rPr>
      </w:pPr>
      <w:del w:id="3769" w:author="hong qin" w:date="2012-01-19T16:49:00Z">
        <w:r w:rsidRPr="00C234EC" w:rsidDel="002C6F92">
          <w:delText>1.</w:delText>
        </w:r>
        <w:r w:rsidRPr="00C234EC" w:rsidDel="002C6F92">
          <w:tab/>
          <w:delText xml:space="preserve">Qin, H., H.H. Lu, W.B. Wu, and W.H. Li, </w:delText>
        </w:r>
        <w:r w:rsidRPr="00C234EC" w:rsidDel="002C6F92">
          <w:rPr>
            <w:i/>
          </w:rPr>
          <w:delText>Evolution of the yeast protein interaction network.</w:delText>
        </w:r>
        <w:r w:rsidRPr="00C234EC" w:rsidDel="002C6F92">
          <w:delText xml:space="preserve"> Proc Natl Acad Sci U S A, 2003. </w:delText>
        </w:r>
        <w:r w:rsidRPr="00C234EC" w:rsidDel="002C6F92">
          <w:rPr>
            <w:b/>
          </w:rPr>
          <w:delText>100</w:delText>
        </w:r>
        <w:r w:rsidRPr="00C234EC" w:rsidDel="002C6F92">
          <w:delText>(22): p. 12820-4.</w:delText>
        </w:r>
      </w:del>
    </w:p>
    <w:p w:rsidR="0094700F" w:rsidRPr="0094700F" w:rsidDel="002C6F92" w:rsidRDefault="00C234EC" w:rsidP="0094700F">
      <w:pPr>
        <w:spacing w:line="240" w:lineRule="auto"/>
        <w:ind w:left="720" w:hanging="720"/>
        <w:jc w:val="both"/>
        <w:rPr>
          <w:del w:id="3770" w:author="hong qin" w:date="2012-01-19T16:49:00Z"/>
        </w:rPr>
      </w:pPr>
      <w:del w:id="3771" w:author="hong qin" w:date="2012-01-19T16:49:00Z">
        <w:r w:rsidRPr="00C234EC" w:rsidDel="002C6F92">
          <w:delText>2.</w:delText>
        </w:r>
        <w:r w:rsidRPr="00C234EC" w:rsidDel="002C6F92">
          <w:tab/>
          <w:delText xml:space="preserve">Qin, H., W.B. Wu, J.M. Comeron, M. Kreitman, and W.H. Li, </w:delText>
        </w:r>
        <w:r w:rsidRPr="00C234EC" w:rsidDel="002C6F92">
          <w:rPr>
            <w:i/>
          </w:rPr>
          <w:delText>Intragenic spatial patterns of codon usage bias in prokaryotic and eukaryotic genomes.</w:delText>
        </w:r>
        <w:r w:rsidRPr="00C234EC" w:rsidDel="002C6F92">
          <w:delText xml:space="preserve"> Genetics, 2004. </w:delText>
        </w:r>
        <w:r w:rsidRPr="00C234EC" w:rsidDel="002C6F92">
          <w:rPr>
            <w:b/>
          </w:rPr>
          <w:delText>168</w:delText>
        </w:r>
        <w:r w:rsidRPr="00C234EC" w:rsidDel="002C6F92">
          <w:delText>(4): p. 2245-60.</w:delText>
        </w:r>
      </w:del>
    </w:p>
    <w:p w:rsidR="0094700F" w:rsidRPr="0094700F" w:rsidDel="002C6F92" w:rsidRDefault="00C234EC" w:rsidP="0094700F">
      <w:pPr>
        <w:spacing w:line="240" w:lineRule="auto"/>
        <w:ind w:left="720" w:hanging="720"/>
        <w:jc w:val="both"/>
        <w:rPr>
          <w:del w:id="3772" w:author="hong qin" w:date="2012-01-19T16:49:00Z"/>
        </w:rPr>
      </w:pPr>
      <w:del w:id="3773" w:author="hong qin" w:date="2012-01-19T16:49:00Z">
        <w:r w:rsidRPr="00C234EC" w:rsidDel="002C6F92">
          <w:delText>3.</w:delText>
        </w:r>
        <w:r w:rsidRPr="00C234EC" w:rsidDel="002C6F92">
          <w:tab/>
          <w:delText xml:space="preserve">Qin, H. and M. Lu, </w:delText>
        </w:r>
        <w:r w:rsidRPr="00C234EC" w:rsidDel="002C6F92">
          <w:rPr>
            <w:i/>
          </w:rPr>
          <w:delText>Natural variation in replicative and chronological life spans of Saccharomyces cerevisiae.</w:delText>
        </w:r>
        <w:r w:rsidRPr="00C234EC" w:rsidDel="002C6F92">
          <w:delText xml:space="preserve"> Exp Gerontol, 2006. </w:delText>
        </w:r>
        <w:r w:rsidRPr="00C234EC" w:rsidDel="002C6F92">
          <w:rPr>
            <w:b/>
          </w:rPr>
          <w:delText>41</w:delText>
        </w:r>
        <w:r w:rsidRPr="00C234EC" w:rsidDel="002C6F92">
          <w:delText>(4): p. 448-56.</w:delText>
        </w:r>
      </w:del>
    </w:p>
    <w:p w:rsidR="0094700F" w:rsidRPr="0094700F" w:rsidDel="002C6F92" w:rsidRDefault="00C234EC" w:rsidP="0094700F">
      <w:pPr>
        <w:spacing w:line="240" w:lineRule="auto"/>
        <w:ind w:left="720" w:hanging="720"/>
        <w:jc w:val="both"/>
        <w:rPr>
          <w:del w:id="3774" w:author="hong qin" w:date="2012-01-19T16:49:00Z"/>
        </w:rPr>
      </w:pPr>
      <w:del w:id="3775" w:author="hong qin" w:date="2012-01-19T16:49:00Z">
        <w:r w:rsidRPr="00C234EC" w:rsidDel="002C6F92">
          <w:delText>4.</w:delText>
        </w:r>
        <w:r w:rsidRPr="00C234EC" w:rsidDel="002C6F92">
          <w:tab/>
          <w:delText xml:space="preserve">Gilchrist, M.A., H. Qin, and R. Zaretzki, </w:delText>
        </w:r>
        <w:r w:rsidRPr="00C234EC" w:rsidDel="002C6F92">
          <w:rPr>
            <w:i/>
          </w:rPr>
          <w:delText>Modeling SAGE tag formation and its effects on data interpretation within a Bayesian framework.</w:delText>
        </w:r>
        <w:r w:rsidRPr="00C234EC" w:rsidDel="002C6F92">
          <w:delText xml:space="preserve"> BMC Bioinformatics, 2007. </w:delText>
        </w:r>
        <w:r w:rsidRPr="00C234EC" w:rsidDel="002C6F92">
          <w:rPr>
            <w:b/>
          </w:rPr>
          <w:delText>8</w:delText>
        </w:r>
        <w:r w:rsidRPr="00C234EC" w:rsidDel="002C6F92">
          <w:delText>: p. 403.</w:delText>
        </w:r>
      </w:del>
    </w:p>
    <w:p w:rsidR="0094700F" w:rsidRPr="0094700F" w:rsidDel="002C6F92" w:rsidRDefault="00C234EC" w:rsidP="0094700F">
      <w:pPr>
        <w:spacing w:line="240" w:lineRule="auto"/>
        <w:ind w:left="720" w:hanging="720"/>
        <w:jc w:val="both"/>
        <w:rPr>
          <w:del w:id="3776" w:author="hong qin" w:date="2012-01-19T16:49:00Z"/>
        </w:rPr>
      </w:pPr>
      <w:del w:id="3777" w:author="hong qin" w:date="2012-01-19T16:49:00Z">
        <w:r w:rsidRPr="00C234EC" w:rsidDel="002C6F92">
          <w:delText>5.</w:delText>
        </w:r>
        <w:r w:rsidRPr="00C234EC" w:rsidDel="002C6F92">
          <w:tab/>
          <w:delText xml:space="preserve">Qin, H., M. Lu, and D.S. Goldfarb, </w:delText>
        </w:r>
        <w:r w:rsidRPr="00C234EC" w:rsidDel="002C6F92">
          <w:rPr>
            <w:i/>
          </w:rPr>
          <w:delText>Genomic instability is associated with natural life span variation in Saccharomyces cerevisiae.</w:delText>
        </w:r>
        <w:r w:rsidRPr="00C234EC" w:rsidDel="002C6F92">
          <w:delText xml:space="preserve"> PLoS One, 2008. </w:delText>
        </w:r>
        <w:r w:rsidRPr="00C234EC" w:rsidDel="002C6F92">
          <w:rPr>
            <w:b/>
          </w:rPr>
          <w:delText>3</w:delText>
        </w:r>
        <w:r w:rsidRPr="00C234EC" w:rsidDel="002C6F92">
          <w:delText>(7): p. e2670.</w:delText>
        </w:r>
      </w:del>
    </w:p>
    <w:p w:rsidR="0094700F" w:rsidRPr="0094700F" w:rsidDel="002C6F92" w:rsidRDefault="00C234EC" w:rsidP="0094700F">
      <w:pPr>
        <w:spacing w:line="240" w:lineRule="auto"/>
        <w:ind w:left="720" w:hanging="720"/>
        <w:jc w:val="both"/>
        <w:rPr>
          <w:del w:id="3778" w:author="hong qin" w:date="2012-01-19T16:49:00Z"/>
        </w:rPr>
      </w:pPr>
      <w:del w:id="3779" w:author="hong qin" w:date="2012-01-19T16:49:00Z">
        <w:r w:rsidRPr="00C234EC" w:rsidDel="002C6F92">
          <w:delText>6.</w:delText>
        </w:r>
        <w:r w:rsidRPr="00C234EC" w:rsidDel="002C6F92">
          <w:tab/>
          <w:delText xml:space="preserve">Qin, H. and L. Yang, </w:delText>
        </w:r>
        <w:r w:rsidRPr="00C234EC" w:rsidDel="002C6F92">
          <w:rPr>
            <w:i/>
          </w:rPr>
          <w:delText>Detection of changes in transitive associations by shortest-path analysis of protein interaction networks integrated with gene expression profiles.</w:delText>
        </w:r>
        <w:r w:rsidRPr="00C234EC" w:rsidDel="002C6F92">
          <w:delText xml:space="preserve"> Proceedings of the IEEE International Conference on Biomedical Engineering and Informatics, 2008. </w:delText>
        </w:r>
        <w:r w:rsidRPr="00C234EC" w:rsidDel="002C6F92">
          <w:rPr>
            <w:b/>
          </w:rPr>
          <w:delText>1</w:delText>
        </w:r>
        <w:r w:rsidRPr="00C234EC" w:rsidDel="002C6F92">
          <w:delText>: p. 418-423.</w:delText>
        </w:r>
      </w:del>
    </w:p>
    <w:p w:rsidR="0094700F" w:rsidRPr="0094700F" w:rsidDel="002C6F92" w:rsidRDefault="00C234EC" w:rsidP="0094700F">
      <w:pPr>
        <w:spacing w:line="240" w:lineRule="auto"/>
        <w:ind w:left="720" w:hanging="720"/>
        <w:jc w:val="both"/>
        <w:rPr>
          <w:del w:id="3780" w:author="hong qin" w:date="2012-01-19T16:49:00Z"/>
        </w:rPr>
      </w:pPr>
      <w:del w:id="3781" w:author="hong qin" w:date="2012-01-19T16:49:00Z">
        <w:r w:rsidRPr="00C234EC" w:rsidDel="002C6F92">
          <w:delText>7.</w:delText>
        </w:r>
        <w:r w:rsidRPr="00C234EC" w:rsidDel="002C6F92">
          <w:tab/>
          <w:delText xml:space="preserve">Guo, Z., A.B. Adomas, E.D. Jackson, H. Qin, and J.P. Townsend, </w:delText>
        </w:r>
        <w:r w:rsidRPr="00C234EC" w:rsidDel="002C6F92">
          <w:rPr>
            <w:i/>
          </w:rPr>
          <w:delText>SIR2 and other genes are abundantly expressed in long-lived natural segregants for replicative aging of the budding yeast Saccharomyces cerevisiae.</w:delText>
        </w:r>
        <w:r w:rsidRPr="00C234EC" w:rsidDel="002C6F92">
          <w:delText xml:space="preserve"> FEMS Yeast Res, 2011. </w:delText>
        </w:r>
        <w:r w:rsidRPr="00C234EC" w:rsidDel="002C6F92">
          <w:rPr>
            <w:b/>
          </w:rPr>
          <w:delText>11</w:delText>
        </w:r>
        <w:r w:rsidRPr="00C234EC" w:rsidDel="002C6F92">
          <w:delText>(4): p. 345-55.</w:delText>
        </w:r>
      </w:del>
    </w:p>
    <w:p w:rsidR="0094700F" w:rsidRPr="0094700F" w:rsidDel="002C6F92" w:rsidRDefault="00C234EC" w:rsidP="0094700F">
      <w:pPr>
        <w:spacing w:line="240" w:lineRule="auto"/>
        <w:ind w:left="720" w:hanging="720"/>
        <w:jc w:val="both"/>
        <w:rPr>
          <w:del w:id="3782" w:author="hong qin" w:date="2012-01-19T16:49:00Z"/>
        </w:rPr>
      </w:pPr>
      <w:del w:id="3783" w:author="hong qin" w:date="2012-01-19T16:49:00Z">
        <w:r w:rsidRPr="00C234EC" w:rsidDel="002C6F92">
          <w:delText>8.</w:delText>
        </w:r>
        <w:r w:rsidRPr="00C234EC" w:rsidDel="002C6F92">
          <w:tab/>
          <w:delText xml:space="preserve">Boyd, B., G. Tyrrell, M. Maloney, C. Gyles, J. Brunton, and C. Lingwood, </w:delText>
        </w:r>
        <w:r w:rsidRPr="00C234EC" w:rsidDel="002C6F92">
          <w:rPr>
            <w:i/>
          </w:rPr>
          <w:delText>Alteration of the glycolipid binding specificity of the pig edema toxin from globotetraosyl to globotriaosyl ceramide alters in vivo tissue targetting and results in a verotoxin 1-like disease in pigs.</w:delText>
        </w:r>
        <w:r w:rsidRPr="00C234EC" w:rsidDel="002C6F92">
          <w:delText xml:space="preserve"> J Exp Med, 1993. </w:delText>
        </w:r>
        <w:r w:rsidRPr="00C234EC" w:rsidDel="002C6F92">
          <w:rPr>
            <w:b/>
          </w:rPr>
          <w:delText>177</w:delText>
        </w:r>
        <w:r w:rsidRPr="00C234EC" w:rsidDel="002C6F92">
          <w:delText>(6): p. 1745-53.</w:delText>
        </w:r>
      </w:del>
    </w:p>
    <w:p w:rsidR="0094700F" w:rsidRPr="0094700F" w:rsidDel="002C6F92" w:rsidRDefault="00C234EC" w:rsidP="0094700F">
      <w:pPr>
        <w:spacing w:line="240" w:lineRule="auto"/>
        <w:ind w:left="720" w:hanging="720"/>
        <w:jc w:val="both"/>
        <w:rPr>
          <w:del w:id="3784" w:author="hong qin" w:date="2012-01-19T16:49:00Z"/>
        </w:rPr>
      </w:pPr>
      <w:del w:id="3785" w:author="hong qin" w:date="2012-01-19T16:49:00Z">
        <w:r w:rsidRPr="00C234EC" w:rsidDel="002C6F92">
          <w:delText>9.</w:delText>
        </w:r>
        <w:r w:rsidRPr="00C234EC" w:rsidDel="002C6F92">
          <w:tab/>
          <w:delText xml:space="preserve">Maloney, M.D. and C.A. Lingwood, </w:delText>
        </w:r>
        <w:r w:rsidRPr="00C234EC" w:rsidDel="002C6F92">
          <w:rPr>
            <w:i/>
          </w:rPr>
          <w:delText>CD19 has a potential CD77 (globotriaosyl ceramide)-binding site with sequence similarity to verotoxin B-subunits: implications of molecular mimicry for B cell adhesion and enterohemorrhagic Escherichia coli pathogenesis.</w:delText>
        </w:r>
        <w:r w:rsidRPr="00C234EC" w:rsidDel="002C6F92">
          <w:delText xml:space="preserve"> J Exp Med, 1994. </w:delText>
        </w:r>
        <w:r w:rsidRPr="00C234EC" w:rsidDel="002C6F92">
          <w:rPr>
            <w:b/>
          </w:rPr>
          <w:delText>180</w:delText>
        </w:r>
        <w:r w:rsidRPr="00C234EC" w:rsidDel="002C6F92">
          <w:delText>(1): p. 191-201.</w:delText>
        </w:r>
      </w:del>
    </w:p>
    <w:p w:rsidR="0094700F" w:rsidRPr="0094700F" w:rsidDel="002C6F92" w:rsidRDefault="00C234EC" w:rsidP="0094700F">
      <w:pPr>
        <w:spacing w:line="240" w:lineRule="auto"/>
        <w:ind w:left="720" w:hanging="720"/>
        <w:jc w:val="both"/>
        <w:rPr>
          <w:del w:id="3786" w:author="hong qin" w:date="2012-01-19T16:49:00Z"/>
        </w:rPr>
      </w:pPr>
      <w:del w:id="3787" w:author="hong qin" w:date="2012-01-19T16:49:00Z">
        <w:r w:rsidRPr="00C234EC" w:rsidDel="002C6F92">
          <w:delText>10.</w:delText>
        </w:r>
        <w:r w:rsidRPr="00C234EC" w:rsidDel="002C6F92">
          <w:tab/>
          <w:delText xml:space="preserve">Johnson, S.A. and M.D. Maloney, </w:delText>
        </w:r>
        <w:r w:rsidRPr="00C234EC" w:rsidDel="002C6F92">
          <w:rPr>
            <w:i/>
          </w:rPr>
          <w:delText>The emergence of verotoxin-producing E. coli O157:H7: implications for health and research. .</w:delText>
        </w:r>
        <w:r w:rsidRPr="00C234EC" w:rsidDel="002C6F92">
          <w:delText xml:space="preserve"> Spelman Science and Mathematics Journal, 1997. </w:delText>
        </w:r>
        <w:r w:rsidRPr="00C234EC" w:rsidDel="002C6F92">
          <w:rPr>
            <w:b/>
          </w:rPr>
          <w:delText>1</w:delText>
        </w:r>
        <w:r w:rsidRPr="00C234EC" w:rsidDel="002C6F92">
          <w:delText>: p. 7-10.</w:delText>
        </w:r>
      </w:del>
    </w:p>
    <w:p w:rsidR="0094700F" w:rsidRPr="0094700F" w:rsidDel="002C6F92" w:rsidRDefault="00C234EC" w:rsidP="0094700F">
      <w:pPr>
        <w:spacing w:line="240" w:lineRule="auto"/>
        <w:ind w:left="720" w:hanging="720"/>
        <w:jc w:val="both"/>
        <w:rPr>
          <w:del w:id="3788" w:author="hong qin" w:date="2012-01-19T16:49:00Z"/>
        </w:rPr>
      </w:pPr>
      <w:del w:id="3789" w:author="hong qin" w:date="2012-01-19T16:49:00Z">
        <w:r w:rsidRPr="00C234EC" w:rsidDel="002C6F92">
          <w:delText>11.</w:delText>
        </w:r>
        <w:r w:rsidRPr="00C234EC" w:rsidDel="002C6F92">
          <w:tab/>
          <w:delText xml:space="preserve">Maloney, M.D., B. Binnington-Boyd, and C.A. Lingwood, </w:delText>
        </w:r>
        <w:r w:rsidRPr="00C234EC" w:rsidDel="002C6F92">
          <w:rPr>
            <w:i/>
          </w:rPr>
          <w:delText>Globotriaosyl ceramide modulates interferon-alpha-induced growth inhibition and CD19 expression in Burkitt's lymphoma cells.</w:delText>
        </w:r>
        <w:r w:rsidRPr="00C234EC" w:rsidDel="002C6F92">
          <w:delText xml:space="preserve"> Glycoconj J, 1999. </w:delText>
        </w:r>
        <w:r w:rsidRPr="00C234EC" w:rsidDel="002C6F92">
          <w:rPr>
            <w:b/>
          </w:rPr>
          <w:delText>16</w:delText>
        </w:r>
        <w:r w:rsidRPr="00C234EC" w:rsidDel="002C6F92">
          <w:delText>(12): p. 821-8.</w:delText>
        </w:r>
      </w:del>
    </w:p>
    <w:p w:rsidR="0094700F" w:rsidRPr="0094700F" w:rsidDel="002C6F92" w:rsidRDefault="00C234EC" w:rsidP="0094700F">
      <w:pPr>
        <w:spacing w:line="240" w:lineRule="auto"/>
        <w:ind w:left="720" w:hanging="720"/>
        <w:jc w:val="both"/>
        <w:rPr>
          <w:del w:id="3790" w:author="hong qin" w:date="2012-01-19T16:49:00Z"/>
        </w:rPr>
      </w:pPr>
      <w:del w:id="3791" w:author="hong qin" w:date="2012-01-19T16:49:00Z">
        <w:r w:rsidRPr="00C234EC" w:rsidDel="002C6F92">
          <w:delText>12.</w:delText>
        </w:r>
        <w:r w:rsidRPr="00C234EC" w:rsidDel="002C6F92">
          <w:tab/>
          <w:delText xml:space="preserve">George, T., B. Boyd, M. Price, C. Lingwood, and M. Maloney, </w:delText>
        </w:r>
        <w:r w:rsidRPr="00C234EC" w:rsidDel="002C6F92">
          <w:rPr>
            <w:i/>
          </w:rPr>
          <w:delText>MHC class II proteins contain a potential binding site for the verotoxin receptor glycolipid CD77.</w:delText>
        </w:r>
        <w:r w:rsidRPr="00C234EC" w:rsidDel="002C6F92">
          <w:delText xml:space="preserve"> Cell Mol Biol (Noisy-le-grand), 2001. </w:delText>
        </w:r>
        <w:r w:rsidRPr="00C234EC" w:rsidDel="002C6F92">
          <w:rPr>
            <w:b/>
          </w:rPr>
          <w:delText>47</w:delText>
        </w:r>
        <w:r w:rsidRPr="00C234EC" w:rsidDel="002C6F92">
          <w:delText>(7): p. 1179-85.</w:delText>
        </w:r>
      </w:del>
    </w:p>
    <w:p w:rsidR="0094700F" w:rsidRPr="0094700F" w:rsidDel="002C6F92" w:rsidRDefault="00C234EC" w:rsidP="0094700F">
      <w:pPr>
        <w:spacing w:line="240" w:lineRule="auto"/>
        <w:ind w:left="720" w:hanging="720"/>
        <w:jc w:val="both"/>
        <w:rPr>
          <w:del w:id="3792" w:author="hong qin" w:date="2012-01-19T16:49:00Z"/>
        </w:rPr>
      </w:pPr>
      <w:del w:id="3793" w:author="hong qin" w:date="2012-01-19T16:49:00Z">
        <w:r w:rsidRPr="00C234EC" w:rsidDel="002C6F92">
          <w:delText>13.</w:delText>
        </w:r>
        <w:r w:rsidRPr="00C234EC" w:rsidDel="002C6F92">
          <w:tab/>
          <w:delText xml:space="preserve">Jackson, T., C. Van Exel, K. Reagans, R. Verret, and M. Maloney, </w:delText>
        </w:r>
        <w:r w:rsidRPr="00C234EC" w:rsidDel="002C6F92">
          <w:rPr>
            <w:i/>
          </w:rPr>
          <w:delText>Comparison of adhesion mechanisms and surface protein expression in CD77-positive and CD77-negative Burkitt's lymphoma cells.</w:delText>
        </w:r>
        <w:r w:rsidRPr="00C234EC" w:rsidDel="002C6F92">
          <w:delText xml:space="preserve"> Cell Mol Biol (Noisy-le-grand), 2001. </w:delText>
        </w:r>
        <w:r w:rsidRPr="00C234EC" w:rsidDel="002C6F92">
          <w:rPr>
            <w:b/>
          </w:rPr>
          <w:delText>47</w:delText>
        </w:r>
        <w:r w:rsidRPr="00C234EC" w:rsidDel="002C6F92">
          <w:delText>(7): p. 1195-200.</w:delText>
        </w:r>
      </w:del>
    </w:p>
    <w:p w:rsidR="0094700F" w:rsidRPr="0094700F" w:rsidDel="002C6F92" w:rsidRDefault="00C234EC" w:rsidP="0094700F">
      <w:pPr>
        <w:spacing w:line="240" w:lineRule="auto"/>
        <w:ind w:left="720" w:hanging="720"/>
        <w:jc w:val="both"/>
        <w:rPr>
          <w:del w:id="3794" w:author="hong qin" w:date="2012-01-19T16:49:00Z"/>
        </w:rPr>
      </w:pPr>
      <w:del w:id="3795" w:author="hong qin" w:date="2012-01-19T16:49:00Z">
        <w:r w:rsidRPr="00C234EC" w:rsidDel="002C6F92">
          <w:delText>14.</w:delText>
        </w:r>
        <w:r w:rsidRPr="00C234EC" w:rsidDel="002C6F92">
          <w:tab/>
          <w:delText xml:space="preserve">Rutjes, N.W., B.A. Binnington, C.R. Smith, M.D. Maloney, and C.A. Lingwood, </w:delText>
        </w:r>
        <w:r w:rsidRPr="00C234EC" w:rsidDel="002C6F92">
          <w:rPr>
            <w:i/>
          </w:rPr>
          <w:delText>Differential tissue targeting and pathogenesis of verotoxins 1 and 2 in the mouse animal model.</w:delText>
        </w:r>
        <w:r w:rsidRPr="00C234EC" w:rsidDel="002C6F92">
          <w:delText xml:space="preserve"> Kidney Int, 2002. </w:delText>
        </w:r>
        <w:r w:rsidRPr="00C234EC" w:rsidDel="002C6F92">
          <w:rPr>
            <w:b/>
          </w:rPr>
          <w:delText>62</w:delText>
        </w:r>
        <w:r w:rsidRPr="00C234EC" w:rsidDel="002C6F92">
          <w:delText>(3): p. 832-45.</w:delText>
        </w:r>
      </w:del>
    </w:p>
    <w:p w:rsidR="0094700F" w:rsidRPr="0094700F" w:rsidDel="002C6F92" w:rsidRDefault="00C234EC" w:rsidP="0094700F">
      <w:pPr>
        <w:spacing w:line="240" w:lineRule="auto"/>
        <w:ind w:left="720" w:hanging="720"/>
        <w:jc w:val="both"/>
        <w:rPr>
          <w:del w:id="3796" w:author="hong qin" w:date="2012-01-19T16:49:00Z"/>
        </w:rPr>
      </w:pPr>
      <w:del w:id="3797" w:author="hong qin" w:date="2012-01-19T16:49:00Z">
        <w:r w:rsidRPr="00C234EC" w:rsidDel="002C6F92">
          <w:delText>15.</w:delText>
        </w:r>
        <w:r w:rsidRPr="00C234EC" w:rsidDel="002C6F92">
          <w:tab/>
          <w:delText xml:space="preserve">Maloney, M. and C. Lingwood, </w:delText>
        </w:r>
        <w:r w:rsidRPr="00C234EC" w:rsidDel="002C6F92">
          <w:rPr>
            <w:i/>
          </w:rPr>
          <w:delText>Synergistic effect of verotoxin and interferon-alpha on erythropoiesis.</w:delText>
        </w:r>
        <w:r w:rsidRPr="00C234EC" w:rsidDel="002C6F92">
          <w:delText xml:space="preserve"> Cell Mol Biol (Noisy-le-grand), 2003. </w:delText>
        </w:r>
        <w:r w:rsidRPr="00C234EC" w:rsidDel="002C6F92">
          <w:rPr>
            <w:b/>
          </w:rPr>
          <w:delText>49</w:delText>
        </w:r>
        <w:r w:rsidRPr="00C234EC" w:rsidDel="002C6F92">
          <w:delText>(8): p. 1363-9.</w:delText>
        </w:r>
      </w:del>
    </w:p>
    <w:p w:rsidR="0094700F" w:rsidRPr="0094700F" w:rsidDel="002C6F92" w:rsidRDefault="00C234EC" w:rsidP="0094700F">
      <w:pPr>
        <w:spacing w:line="240" w:lineRule="auto"/>
        <w:ind w:left="720" w:hanging="720"/>
        <w:jc w:val="both"/>
        <w:rPr>
          <w:del w:id="3798" w:author="hong qin" w:date="2012-01-19T16:49:00Z"/>
        </w:rPr>
      </w:pPr>
      <w:del w:id="3799" w:author="hong qin" w:date="2012-01-19T16:49:00Z">
        <w:r w:rsidRPr="00C234EC" w:rsidDel="002C6F92">
          <w:delText>16.</w:delText>
        </w:r>
        <w:r w:rsidRPr="00C234EC" w:rsidDel="002C6F92">
          <w:tab/>
          <w:delText xml:space="preserve">Maloney, M., S. Biship, G. Torrence, and M. DeLeon, </w:delText>
        </w:r>
        <w:r w:rsidRPr="00C234EC" w:rsidDel="002C6F92">
          <w:rPr>
            <w:i/>
          </w:rPr>
          <w:delText>Comparison of total lipd composition in Gb3-positive and Gb3-deficient Burkitt's lymphoma cells. .</w:delText>
        </w:r>
        <w:r w:rsidRPr="00C234EC" w:rsidDel="002C6F92">
          <w:delText xml:space="preserve"> Journal of liquid chromatography and related technologies, 2005. </w:delText>
        </w:r>
        <w:r w:rsidRPr="00C234EC" w:rsidDel="002C6F92">
          <w:rPr>
            <w:b/>
          </w:rPr>
          <w:delText>28</w:delText>
        </w:r>
        <w:r w:rsidRPr="00C234EC" w:rsidDel="002C6F92">
          <w:delText>: p. 2571-2580.</w:delText>
        </w:r>
      </w:del>
    </w:p>
    <w:p w:rsidR="0094700F" w:rsidRPr="0094700F" w:rsidDel="002C6F92" w:rsidRDefault="00C234EC" w:rsidP="0094700F">
      <w:pPr>
        <w:spacing w:line="240" w:lineRule="auto"/>
        <w:ind w:left="720" w:hanging="720"/>
        <w:jc w:val="both"/>
        <w:rPr>
          <w:del w:id="3800" w:author="hong qin" w:date="2012-01-19T16:49:00Z"/>
        </w:rPr>
      </w:pPr>
      <w:del w:id="3801" w:author="hong qin" w:date="2012-01-19T16:49:00Z">
        <w:r w:rsidRPr="00C234EC" w:rsidDel="002C6F92">
          <w:delText>17.</w:delText>
        </w:r>
        <w:r w:rsidRPr="00C234EC" w:rsidDel="002C6F92">
          <w:tab/>
          <w:delText xml:space="preserve">Maloney, M., I. Imumorin, and C. Bauerle, </w:delText>
        </w:r>
        <w:r w:rsidRPr="00C234EC" w:rsidDel="002C6F92">
          <w:rPr>
            <w:i/>
          </w:rPr>
          <w:delText>Teaching Millennial Science Students in the (Bio)Informatics Age.</w:delText>
        </w:r>
        <w:r w:rsidRPr="00C234EC" w:rsidDel="002C6F92">
          <w:delText xml:space="preserve"> Network: A Journal of Faculty Development, 2007.</w:delText>
        </w:r>
      </w:del>
    </w:p>
    <w:p w:rsidR="0094700F" w:rsidRPr="0094700F" w:rsidDel="002C6F92" w:rsidRDefault="00C234EC" w:rsidP="0094700F">
      <w:pPr>
        <w:spacing w:line="240" w:lineRule="auto"/>
        <w:ind w:left="720" w:hanging="720"/>
        <w:jc w:val="both"/>
        <w:rPr>
          <w:del w:id="3802" w:author="hong qin" w:date="2012-01-19T16:49:00Z"/>
        </w:rPr>
      </w:pPr>
      <w:del w:id="3803" w:author="hong qin" w:date="2012-01-19T16:49:00Z">
        <w:r w:rsidRPr="00C234EC" w:rsidDel="002C6F92">
          <w:delText>18.</w:delText>
        </w:r>
        <w:r w:rsidRPr="00C234EC" w:rsidDel="002C6F92">
          <w:tab/>
          <w:delText xml:space="preserve">Maloney, M., J. Parker, M. Leblanc, C.T. Woodard, M. Glackin, and M. Hanrahan, </w:delText>
        </w:r>
        <w:r w:rsidRPr="00C234EC" w:rsidDel="002C6F92">
          <w:rPr>
            <w:i/>
          </w:rPr>
          <w:delText>Bioinformatics and the undergraduate curriculum essay.</w:delText>
        </w:r>
        <w:r w:rsidRPr="00C234EC" w:rsidDel="002C6F92">
          <w:delText xml:space="preserve"> CBE Life Sci Educ, 2010. </w:delText>
        </w:r>
        <w:r w:rsidRPr="00C234EC" w:rsidDel="002C6F92">
          <w:rPr>
            <w:b/>
          </w:rPr>
          <w:delText>9</w:delText>
        </w:r>
        <w:r w:rsidRPr="00C234EC" w:rsidDel="002C6F92">
          <w:delText>(3): p. 172-4.</w:delText>
        </w:r>
      </w:del>
    </w:p>
    <w:p w:rsidR="0094700F" w:rsidRPr="0094700F" w:rsidDel="002C6F92" w:rsidRDefault="00C234EC" w:rsidP="0094700F">
      <w:pPr>
        <w:spacing w:line="240" w:lineRule="auto"/>
        <w:ind w:left="720" w:hanging="720"/>
        <w:jc w:val="both"/>
        <w:rPr>
          <w:del w:id="3804" w:author="hong qin" w:date="2012-01-19T16:49:00Z"/>
        </w:rPr>
      </w:pPr>
      <w:del w:id="3805" w:author="hong qin" w:date="2012-01-19T16:49:00Z">
        <w:r w:rsidRPr="00C234EC" w:rsidDel="002C6F92">
          <w:delText>19.</w:delText>
        </w:r>
        <w:r w:rsidRPr="00C234EC" w:rsidDel="002C6F92">
          <w:tab/>
          <w:delText xml:space="preserve">Charlesworth, B., </w:delText>
        </w:r>
        <w:r w:rsidRPr="00C234EC" w:rsidDel="002C6F92">
          <w:rPr>
            <w:i/>
          </w:rPr>
          <w:delText>Evolution in Age-structured Populations</w:delText>
        </w:r>
        <w:r w:rsidRPr="00C234EC" w:rsidDel="002C6F92">
          <w:delText>. 2nd ed. Cambridge Studies in Mathematical Biology. 1994, Cambridge: Cambridge University Press.</w:delText>
        </w:r>
      </w:del>
    </w:p>
    <w:p w:rsidR="0094700F" w:rsidRPr="0094700F" w:rsidDel="002C6F92" w:rsidRDefault="00C234EC" w:rsidP="0094700F">
      <w:pPr>
        <w:spacing w:line="240" w:lineRule="auto"/>
        <w:ind w:left="720" w:hanging="720"/>
        <w:jc w:val="both"/>
        <w:rPr>
          <w:del w:id="3806" w:author="hong qin" w:date="2012-01-19T16:49:00Z"/>
        </w:rPr>
      </w:pPr>
      <w:del w:id="3807" w:author="hong qin" w:date="2012-01-19T16:49:00Z">
        <w:r w:rsidRPr="00C234EC" w:rsidDel="002C6F92">
          <w:delText>20.</w:delText>
        </w:r>
        <w:r w:rsidRPr="00C234EC" w:rsidDel="002C6F92">
          <w:tab/>
          <w:delText xml:space="preserve">Odom, R.Y., M.Y. Dansby, A.M. Rollins-Hairston, K.M. Jackson, and W.G. Kirlin, </w:delText>
        </w:r>
        <w:r w:rsidRPr="00C234EC" w:rsidDel="002C6F92">
          <w:rPr>
            <w:i/>
          </w:rPr>
          <w:delText>Phytochemical induction of cell cycle arrest by glutathione oxidation and reversal by N-acetylcysteine in human colon carcinoma cells.</w:delText>
        </w:r>
        <w:r w:rsidRPr="00C234EC" w:rsidDel="002C6F92">
          <w:delText xml:space="preserve"> Nutr Cancer, 2009. </w:delText>
        </w:r>
        <w:r w:rsidRPr="00C234EC" w:rsidDel="002C6F92">
          <w:rPr>
            <w:b/>
          </w:rPr>
          <w:delText>61</w:delText>
        </w:r>
        <w:r w:rsidRPr="00C234EC" w:rsidDel="002C6F92">
          <w:delText>(3): p. 332-9.</w:delText>
        </w:r>
      </w:del>
    </w:p>
    <w:p w:rsidR="0094700F" w:rsidRPr="0094700F" w:rsidDel="002C6F92" w:rsidRDefault="00C234EC" w:rsidP="0094700F">
      <w:pPr>
        <w:spacing w:line="240" w:lineRule="auto"/>
        <w:ind w:left="720" w:hanging="720"/>
        <w:jc w:val="both"/>
        <w:rPr>
          <w:del w:id="3808" w:author="hong qin" w:date="2012-01-19T16:49:00Z"/>
        </w:rPr>
      </w:pPr>
      <w:del w:id="3809" w:author="hong qin" w:date="2012-01-19T16:49:00Z">
        <w:r w:rsidRPr="00C234EC" w:rsidDel="002C6F92">
          <w:delText>21.</w:delText>
        </w:r>
        <w:r w:rsidRPr="00C234EC" w:rsidDel="002C6F92">
          <w:tab/>
          <w:delText xml:space="preserve">Frazier, M.C., K.M. Jackson, E. Jankowska-Stephens, M.G. Anderson, and W.B. Harris, </w:delText>
        </w:r>
        <w:r w:rsidRPr="00C234EC" w:rsidDel="002C6F92">
          <w:rPr>
            <w:i/>
          </w:rPr>
          <w:delText>Proteomic analysis of proteins altered by dibenzoylmethane in human prostatic cancer LNCaP cells.</w:delText>
        </w:r>
        <w:r w:rsidRPr="00C234EC" w:rsidDel="002C6F92">
          <w:delText xml:space="preserve"> Proteomics, 2004. </w:delText>
        </w:r>
        <w:r w:rsidRPr="00C234EC" w:rsidDel="002C6F92">
          <w:rPr>
            <w:b/>
          </w:rPr>
          <w:delText>4</w:delText>
        </w:r>
        <w:r w:rsidRPr="00C234EC" w:rsidDel="002C6F92">
          <w:delText>(9): p. 2814-21.</w:delText>
        </w:r>
      </w:del>
    </w:p>
    <w:p w:rsidR="0094700F" w:rsidRPr="0094700F" w:rsidDel="002C6F92" w:rsidRDefault="00C234EC" w:rsidP="0094700F">
      <w:pPr>
        <w:spacing w:line="240" w:lineRule="auto"/>
        <w:ind w:left="720" w:hanging="720"/>
        <w:jc w:val="both"/>
        <w:rPr>
          <w:del w:id="3810" w:author="hong qin" w:date="2012-01-19T16:49:00Z"/>
        </w:rPr>
      </w:pPr>
      <w:del w:id="3811" w:author="hong qin" w:date="2012-01-19T16:49:00Z">
        <w:r w:rsidRPr="00C234EC" w:rsidDel="002C6F92">
          <w:delText>22.</w:delText>
        </w:r>
        <w:r w:rsidRPr="00C234EC" w:rsidDel="002C6F92">
          <w:tab/>
          <w:delText xml:space="preserve">Jackson, K.M., M. DeLeon, C.R. Verret, and W.B. Harris, </w:delText>
        </w:r>
        <w:r w:rsidRPr="00C234EC" w:rsidDel="002C6F92">
          <w:rPr>
            <w:i/>
          </w:rPr>
          <w:delText>Dibenzoylmethane induces cell cycle deregulation in human prostate cancer cells.</w:delText>
        </w:r>
        <w:r w:rsidRPr="00C234EC" w:rsidDel="002C6F92">
          <w:delText xml:space="preserve"> Cancer Lett, 2002. </w:delText>
        </w:r>
        <w:r w:rsidRPr="00C234EC" w:rsidDel="002C6F92">
          <w:rPr>
            <w:b/>
          </w:rPr>
          <w:delText>178</w:delText>
        </w:r>
        <w:r w:rsidRPr="00C234EC" w:rsidDel="002C6F92">
          <w:delText>(2): p. 161-5.</w:delText>
        </w:r>
      </w:del>
    </w:p>
    <w:p w:rsidR="0094700F" w:rsidRPr="0094700F" w:rsidDel="002C6F92" w:rsidRDefault="00C234EC" w:rsidP="0094700F">
      <w:pPr>
        <w:spacing w:line="240" w:lineRule="auto"/>
        <w:ind w:left="720" w:hanging="720"/>
        <w:jc w:val="both"/>
        <w:rPr>
          <w:del w:id="3812" w:author="hong qin" w:date="2012-01-19T16:49:00Z"/>
        </w:rPr>
      </w:pPr>
      <w:del w:id="3813" w:author="hong qin" w:date="2012-01-19T16:49:00Z">
        <w:r w:rsidRPr="00C234EC" w:rsidDel="002C6F92">
          <w:delText>23.</w:delText>
        </w:r>
        <w:r w:rsidRPr="00C234EC" w:rsidDel="002C6F92">
          <w:tab/>
          <w:delText xml:space="preserve">Jackson, K.M., M.C. Frazier, and W.B. Harris, </w:delText>
        </w:r>
        <w:r w:rsidRPr="00C234EC" w:rsidDel="002C6F92">
          <w:rPr>
            <w:i/>
          </w:rPr>
          <w:delText>Suppression of androgen receptor expression by dibenzoylmethane as a therapeutic objective in advanced prostate cancer.</w:delText>
        </w:r>
        <w:r w:rsidRPr="00C234EC" w:rsidDel="002C6F92">
          <w:delText xml:space="preserve"> Anticancer Res, 2007. </w:delText>
        </w:r>
        <w:r w:rsidRPr="00C234EC" w:rsidDel="002C6F92">
          <w:rPr>
            <w:b/>
          </w:rPr>
          <w:delText>27</w:delText>
        </w:r>
        <w:r w:rsidRPr="00C234EC" w:rsidDel="002C6F92">
          <w:delText>(3B): p. 1483-8.</w:delText>
        </w:r>
      </w:del>
    </w:p>
    <w:p w:rsidR="0094700F" w:rsidRPr="0094700F" w:rsidDel="002C6F92" w:rsidRDefault="00C234EC" w:rsidP="0094700F">
      <w:pPr>
        <w:spacing w:line="240" w:lineRule="auto"/>
        <w:ind w:left="720" w:hanging="720"/>
        <w:jc w:val="both"/>
        <w:rPr>
          <w:del w:id="3814" w:author="hong qin" w:date="2012-01-19T16:49:00Z"/>
        </w:rPr>
      </w:pPr>
      <w:del w:id="3815" w:author="hong qin" w:date="2012-01-19T16:49:00Z">
        <w:r w:rsidRPr="00C234EC" w:rsidDel="002C6F92">
          <w:delText>24.</w:delText>
        </w:r>
        <w:r w:rsidRPr="00C234EC" w:rsidDel="002C6F92">
          <w:tab/>
          <w:delText xml:space="preserve">Bender, J. and V. Ibeanusi, </w:delText>
        </w:r>
        <w:r w:rsidRPr="00C234EC" w:rsidDel="002C6F92">
          <w:rPr>
            <w:i/>
          </w:rPr>
          <w:delText>Effects of supplements on the bioaccumulation of lead in Anabaena spp.</w:delText>
        </w:r>
        <w:r w:rsidRPr="00C234EC" w:rsidDel="002C6F92">
          <w:delText xml:space="preserve"> Bull Environ Contam Toxicol, 1987. </w:delText>
        </w:r>
        <w:r w:rsidRPr="00C234EC" w:rsidDel="002C6F92">
          <w:rPr>
            <w:b/>
          </w:rPr>
          <w:delText>39</w:delText>
        </w:r>
        <w:r w:rsidRPr="00C234EC" w:rsidDel="002C6F92">
          <w:delText>(2): p. 209-13.</w:delText>
        </w:r>
      </w:del>
    </w:p>
    <w:p w:rsidR="0094700F" w:rsidRPr="0094700F" w:rsidDel="002C6F92" w:rsidRDefault="00C234EC" w:rsidP="0094700F">
      <w:pPr>
        <w:spacing w:line="240" w:lineRule="auto"/>
        <w:ind w:left="720" w:hanging="720"/>
        <w:jc w:val="both"/>
        <w:rPr>
          <w:del w:id="3816" w:author="hong qin" w:date="2012-01-19T16:49:00Z"/>
        </w:rPr>
      </w:pPr>
      <w:del w:id="3817" w:author="hong qin" w:date="2012-01-19T16:49:00Z">
        <w:r w:rsidRPr="00C234EC" w:rsidDel="002C6F92">
          <w:delText>25.</w:delText>
        </w:r>
        <w:r w:rsidRPr="00C234EC" w:rsidDel="002C6F92">
          <w:tab/>
          <w:delText xml:space="preserve">Ibeanusi, V.M., D. Phinney, and M. Thompson, </w:delText>
        </w:r>
        <w:r w:rsidRPr="00C234EC" w:rsidDel="002C6F92">
          <w:rPr>
            <w:i/>
          </w:rPr>
          <w:delText>Removal and recovery of metals from a coal pile runoff.</w:delText>
        </w:r>
        <w:r w:rsidRPr="00C234EC" w:rsidDel="002C6F92">
          <w:delText xml:space="preserve"> Environ Monit Assess, 2003. </w:delText>
        </w:r>
        <w:r w:rsidRPr="00C234EC" w:rsidDel="002C6F92">
          <w:rPr>
            <w:b/>
          </w:rPr>
          <w:delText>84</w:delText>
        </w:r>
        <w:r w:rsidRPr="00C234EC" w:rsidDel="002C6F92">
          <w:delText>(1-2): p. 35-44.</w:delText>
        </w:r>
      </w:del>
    </w:p>
    <w:p w:rsidR="0094700F" w:rsidRPr="0094700F" w:rsidDel="002C6F92" w:rsidRDefault="00C234EC" w:rsidP="0094700F">
      <w:pPr>
        <w:spacing w:line="240" w:lineRule="auto"/>
        <w:ind w:left="720" w:hanging="720"/>
        <w:jc w:val="both"/>
        <w:rPr>
          <w:del w:id="3818" w:author="hong qin" w:date="2012-01-19T16:49:00Z"/>
        </w:rPr>
      </w:pPr>
      <w:del w:id="3819" w:author="hong qin" w:date="2012-01-19T16:49:00Z">
        <w:r w:rsidRPr="00C234EC" w:rsidDel="002C6F92">
          <w:delText>26.</w:delText>
        </w:r>
        <w:r w:rsidRPr="00C234EC" w:rsidDel="002C6F92">
          <w:tab/>
          <w:delText xml:space="preserve">Ibeanusi, V., Y. Jeilani, S. Houston, D. Doss, and B. Coley, </w:delText>
        </w:r>
        <w:r w:rsidRPr="00C234EC" w:rsidDel="002C6F92">
          <w:rPr>
            <w:i/>
          </w:rPr>
          <w:delText>Sequential anaerobic-aerobic degradation of munitions waste.</w:delText>
        </w:r>
        <w:r w:rsidRPr="00C234EC" w:rsidDel="002C6F92">
          <w:delText xml:space="preserve"> Biotechnol Lett, 2009. </w:delText>
        </w:r>
        <w:r w:rsidRPr="00C234EC" w:rsidDel="002C6F92">
          <w:rPr>
            <w:b/>
          </w:rPr>
          <w:delText>31</w:delText>
        </w:r>
        <w:r w:rsidRPr="00C234EC" w:rsidDel="002C6F92">
          <w:delText>(1): p. 65-9.</w:delText>
        </w:r>
      </w:del>
    </w:p>
    <w:p w:rsidR="0094700F" w:rsidRPr="0094700F" w:rsidDel="002C6F92" w:rsidRDefault="00C234EC" w:rsidP="0094700F">
      <w:pPr>
        <w:spacing w:line="240" w:lineRule="auto"/>
        <w:ind w:left="720" w:hanging="720"/>
        <w:jc w:val="both"/>
        <w:rPr>
          <w:del w:id="3820" w:author="hong qin" w:date="2012-01-19T16:49:00Z"/>
        </w:rPr>
      </w:pPr>
      <w:del w:id="3821" w:author="hong qin" w:date="2012-01-19T16:49:00Z">
        <w:r w:rsidRPr="00C234EC" w:rsidDel="002C6F92">
          <w:delText>27.</w:delText>
        </w:r>
        <w:r w:rsidRPr="00C234EC" w:rsidDel="002C6F92">
          <w:tab/>
          <w:delText xml:space="preserve">Jeilani, Y.A., B.H. Cardelino, and V.M. Ibeanusi, </w:delText>
        </w:r>
        <w:r w:rsidRPr="00C234EC" w:rsidDel="002C6F92">
          <w:rPr>
            <w:i/>
          </w:rPr>
          <w:delText>Positive chemical ionization triple-quadrupole mass spectrometry and ab initio computational studies of the multi-pathway fragmentation of phthalates.</w:delText>
        </w:r>
        <w:r w:rsidRPr="00C234EC" w:rsidDel="002C6F92">
          <w:delText xml:space="preserve"> J Mass Spectrom, 2010. </w:delText>
        </w:r>
        <w:r w:rsidRPr="00C234EC" w:rsidDel="002C6F92">
          <w:rPr>
            <w:b/>
          </w:rPr>
          <w:delText>45</w:delText>
        </w:r>
        <w:r w:rsidRPr="00C234EC" w:rsidDel="002C6F92">
          <w:delText>(6): p. 678-85.</w:delText>
        </w:r>
      </w:del>
    </w:p>
    <w:p w:rsidR="0094700F" w:rsidRPr="0094700F" w:rsidDel="002C6F92" w:rsidRDefault="00C234EC" w:rsidP="0094700F">
      <w:pPr>
        <w:spacing w:line="240" w:lineRule="auto"/>
        <w:ind w:left="720" w:hanging="720"/>
        <w:jc w:val="both"/>
        <w:rPr>
          <w:del w:id="3822" w:author="hong qin" w:date="2012-01-19T16:49:00Z"/>
        </w:rPr>
      </w:pPr>
      <w:del w:id="3823" w:author="hong qin" w:date="2012-01-19T16:49:00Z">
        <w:r w:rsidRPr="00C234EC" w:rsidDel="002C6F92">
          <w:delText>28.</w:delText>
        </w:r>
        <w:r w:rsidRPr="00C234EC" w:rsidDel="002C6F92">
          <w:tab/>
          <w:delText xml:space="preserve">Jeilani, Y.A., B.H. Cardelino, and V.M. Ibeanusi, </w:delText>
        </w:r>
        <w:r w:rsidRPr="00C234EC" w:rsidDel="002C6F92">
          <w:rPr>
            <w:i/>
          </w:rPr>
          <w:delText>Density functional theory and mass spectrometry of phthalate fragmentations mechanisms: modeling hyperconjugated carbocation and radical cation complexes with neutral molecules.</w:delText>
        </w:r>
        <w:r w:rsidRPr="00C234EC" w:rsidDel="002C6F92">
          <w:delText xml:space="preserve"> J Am Soc Mass Spectrom, 2011. </w:delText>
        </w:r>
        <w:r w:rsidRPr="00C234EC" w:rsidDel="002C6F92">
          <w:rPr>
            <w:b/>
          </w:rPr>
          <w:delText>22</w:delText>
        </w:r>
        <w:r w:rsidRPr="00C234EC" w:rsidDel="002C6F92">
          <w:delText>(11): p. 1999-2010.</w:delText>
        </w:r>
      </w:del>
    </w:p>
    <w:p w:rsidR="0094700F" w:rsidRPr="0094700F" w:rsidDel="002C6F92" w:rsidRDefault="00C234EC" w:rsidP="0094700F">
      <w:pPr>
        <w:spacing w:line="240" w:lineRule="auto"/>
        <w:ind w:left="720" w:hanging="720"/>
        <w:jc w:val="both"/>
        <w:rPr>
          <w:del w:id="3824" w:author="hong qin" w:date="2012-01-19T16:49:00Z"/>
        </w:rPr>
      </w:pPr>
      <w:del w:id="3825" w:author="hong qin" w:date="2012-01-19T16:49:00Z">
        <w:r w:rsidRPr="00C234EC" w:rsidDel="002C6F92">
          <w:delText>29.</w:delText>
        </w:r>
        <w:r w:rsidRPr="00C234EC" w:rsidDel="002C6F92">
          <w:tab/>
          <w:delText xml:space="preserve">Jeilani, Y.A., B.H. Cardelino, and V.M. Ibeanusi, </w:delText>
        </w:r>
        <w:r w:rsidRPr="00C234EC" w:rsidDel="002C6F92">
          <w:rPr>
            <w:i/>
          </w:rPr>
          <w:delText>Hydrogen rearrangement and ring cleavage reactions study of progesterone by triple quadrupole mass spectrometry and density functional theory.</w:delText>
        </w:r>
        <w:r w:rsidRPr="00C234EC" w:rsidDel="002C6F92">
          <w:delText xml:space="preserve"> J Mass Spectrom, 2011. </w:delText>
        </w:r>
        <w:r w:rsidRPr="00C234EC" w:rsidDel="002C6F92">
          <w:rPr>
            <w:b/>
          </w:rPr>
          <w:delText>46</w:delText>
        </w:r>
        <w:r w:rsidRPr="00C234EC" w:rsidDel="002C6F92">
          <w:delText>(7): p. 625-34.</w:delText>
        </w:r>
      </w:del>
    </w:p>
    <w:p w:rsidR="0094700F" w:rsidRPr="0094700F" w:rsidDel="002C6F92" w:rsidRDefault="00C234EC" w:rsidP="0094700F">
      <w:pPr>
        <w:spacing w:line="240" w:lineRule="auto"/>
        <w:ind w:left="720" w:hanging="720"/>
        <w:jc w:val="both"/>
        <w:rPr>
          <w:del w:id="3826" w:author="hong qin" w:date="2012-01-19T16:49:00Z"/>
        </w:rPr>
      </w:pPr>
      <w:del w:id="3827" w:author="hong qin" w:date="2012-01-19T16:49:00Z">
        <w:r w:rsidRPr="00C234EC" w:rsidDel="002C6F92">
          <w:delText>30.</w:delText>
        </w:r>
        <w:r w:rsidRPr="00C234EC" w:rsidDel="002C6F92">
          <w:tab/>
          <w:delText xml:space="preserve">Finch, C.E., </w:delText>
        </w:r>
        <w:r w:rsidRPr="00C234EC" w:rsidDel="002C6F92">
          <w:rPr>
            <w:i/>
          </w:rPr>
          <w:delText>Longevity, Senescence, and the Genome</w:delText>
        </w:r>
        <w:r w:rsidRPr="00C234EC" w:rsidDel="002C6F92">
          <w:delText>. 1990, Chicago: The University of Chicago Press.</w:delText>
        </w:r>
      </w:del>
    </w:p>
    <w:p w:rsidR="0094700F" w:rsidRPr="0094700F" w:rsidDel="002C6F92" w:rsidRDefault="00C234EC" w:rsidP="0094700F">
      <w:pPr>
        <w:spacing w:line="240" w:lineRule="auto"/>
        <w:ind w:left="720" w:hanging="720"/>
        <w:jc w:val="both"/>
        <w:rPr>
          <w:del w:id="3828" w:author="hong qin" w:date="2012-01-19T16:49:00Z"/>
        </w:rPr>
      </w:pPr>
      <w:del w:id="3829" w:author="hong qin" w:date="2012-01-19T16:49:00Z">
        <w:r w:rsidRPr="00C234EC" w:rsidDel="002C6F92">
          <w:delText>31.</w:delText>
        </w:r>
        <w:r w:rsidRPr="00C234EC" w:rsidDel="002C6F92">
          <w:tab/>
          <w:delText xml:space="preserve">Harman, D., </w:delText>
        </w:r>
        <w:r w:rsidRPr="00C234EC" w:rsidDel="002C6F92">
          <w:rPr>
            <w:i/>
          </w:rPr>
          <w:delText>Aging: a theory based on free radical and radiation chemistry.</w:delText>
        </w:r>
        <w:r w:rsidRPr="00C234EC" w:rsidDel="002C6F92">
          <w:delText xml:space="preserve"> J Gerontol, 1956. </w:delText>
        </w:r>
        <w:r w:rsidRPr="00C234EC" w:rsidDel="002C6F92">
          <w:rPr>
            <w:b/>
          </w:rPr>
          <w:delText>11</w:delText>
        </w:r>
        <w:r w:rsidRPr="00C234EC" w:rsidDel="002C6F92">
          <w:delText>(3): p. 298-300.</w:delText>
        </w:r>
      </w:del>
    </w:p>
    <w:p w:rsidR="0094700F" w:rsidRPr="0094700F" w:rsidDel="002C6F92" w:rsidRDefault="00C234EC" w:rsidP="0094700F">
      <w:pPr>
        <w:spacing w:line="240" w:lineRule="auto"/>
        <w:ind w:left="720" w:hanging="720"/>
        <w:jc w:val="both"/>
        <w:rPr>
          <w:del w:id="3830" w:author="hong qin" w:date="2012-01-19T16:49:00Z"/>
        </w:rPr>
      </w:pPr>
      <w:del w:id="3831" w:author="hong qin" w:date="2012-01-19T16:49:00Z">
        <w:r w:rsidRPr="00C234EC" w:rsidDel="002C6F92">
          <w:delText>32.</w:delText>
        </w:r>
        <w:r w:rsidRPr="00C234EC" w:rsidDel="002C6F92">
          <w:tab/>
          <w:delText xml:space="preserve">Williams, G.C., </w:delText>
        </w:r>
        <w:r w:rsidRPr="00C234EC" w:rsidDel="002C6F92">
          <w:rPr>
            <w:i/>
          </w:rPr>
          <w:delText>Pleiotropy, natural selection and the evolution of senescence.</w:delText>
        </w:r>
        <w:r w:rsidRPr="00C234EC" w:rsidDel="002C6F92">
          <w:delText xml:space="preserve"> Evolution, 1957. </w:delText>
        </w:r>
        <w:r w:rsidRPr="00C234EC" w:rsidDel="002C6F92">
          <w:rPr>
            <w:b/>
          </w:rPr>
          <w:delText>11</w:delText>
        </w:r>
        <w:r w:rsidRPr="00C234EC" w:rsidDel="002C6F92">
          <w:delText>: p. 398-411.</w:delText>
        </w:r>
      </w:del>
    </w:p>
    <w:p w:rsidR="0094700F" w:rsidRPr="0094700F" w:rsidDel="002C6F92" w:rsidRDefault="00C234EC" w:rsidP="0094700F">
      <w:pPr>
        <w:spacing w:line="240" w:lineRule="auto"/>
        <w:ind w:left="720" w:hanging="720"/>
        <w:jc w:val="both"/>
        <w:rPr>
          <w:del w:id="3832" w:author="hong qin" w:date="2012-01-19T16:49:00Z"/>
        </w:rPr>
      </w:pPr>
      <w:del w:id="3833" w:author="hong qin" w:date="2012-01-19T16:49:00Z">
        <w:r w:rsidRPr="00C234EC" w:rsidDel="002C6F92">
          <w:delText>33.</w:delText>
        </w:r>
        <w:r w:rsidRPr="00C234EC" w:rsidDel="002C6F92">
          <w:tab/>
          <w:delText xml:space="preserve">Stewart, E. and F. Taddei, </w:delText>
        </w:r>
        <w:r w:rsidRPr="00C234EC" w:rsidDel="002C6F92">
          <w:rPr>
            <w:i/>
          </w:rPr>
          <w:delText>Aging in Esherichia coli: signals in the noise.</w:delText>
        </w:r>
        <w:r w:rsidRPr="00C234EC" w:rsidDel="002C6F92">
          <w:delText xml:space="preserve"> Bioessays, 2005. </w:delText>
        </w:r>
        <w:r w:rsidRPr="00C234EC" w:rsidDel="002C6F92">
          <w:rPr>
            <w:b/>
          </w:rPr>
          <w:delText>27</w:delText>
        </w:r>
        <w:r w:rsidRPr="00C234EC" w:rsidDel="002C6F92">
          <w:delText>(9): p. 983.</w:delText>
        </w:r>
      </w:del>
    </w:p>
    <w:p w:rsidR="0094700F" w:rsidRPr="0094700F" w:rsidDel="002C6F92" w:rsidRDefault="00C234EC" w:rsidP="0094700F">
      <w:pPr>
        <w:spacing w:line="240" w:lineRule="auto"/>
        <w:ind w:left="720" w:hanging="720"/>
        <w:jc w:val="both"/>
        <w:rPr>
          <w:del w:id="3834" w:author="hong qin" w:date="2012-01-19T16:49:00Z"/>
        </w:rPr>
      </w:pPr>
      <w:del w:id="3835" w:author="hong qin" w:date="2012-01-19T16:49:00Z">
        <w:r w:rsidRPr="00C234EC" w:rsidDel="002C6F92">
          <w:delText>34.</w:delText>
        </w:r>
        <w:r w:rsidRPr="00C234EC" w:rsidDel="002C6F92">
          <w:tab/>
          <w:delText xml:space="preserve">Stewart, E.J., R. Madden, G. Paul, and F. Taddei, </w:delText>
        </w:r>
        <w:r w:rsidRPr="00C234EC" w:rsidDel="002C6F92">
          <w:rPr>
            <w:i/>
          </w:rPr>
          <w:delText>Aging and death in an organism that reproduces by morphologically symmetric division.</w:delText>
        </w:r>
        <w:r w:rsidRPr="00C234EC" w:rsidDel="002C6F92">
          <w:delText xml:space="preserve"> PLoS Biol, 2005. </w:delText>
        </w:r>
        <w:r w:rsidRPr="00C234EC" w:rsidDel="002C6F92">
          <w:rPr>
            <w:b/>
          </w:rPr>
          <w:delText>3</w:delText>
        </w:r>
        <w:r w:rsidRPr="00C234EC" w:rsidDel="002C6F92">
          <w:delText>(2): p. e45.</w:delText>
        </w:r>
      </w:del>
    </w:p>
    <w:p w:rsidR="0094700F" w:rsidRPr="0094700F" w:rsidDel="002C6F92" w:rsidRDefault="00C234EC" w:rsidP="0094700F">
      <w:pPr>
        <w:spacing w:line="240" w:lineRule="auto"/>
        <w:ind w:left="720" w:hanging="720"/>
        <w:jc w:val="both"/>
        <w:rPr>
          <w:del w:id="3836" w:author="hong qin" w:date="2012-01-19T16:49:00Z"/>
        </w:rPr>
      </w:pPr>
      <w:del w:id="3837" w:author="hong qin" w:date="2012-01-19T16:49:00Z">
        <w:r w:rsidRPr="00C234EC" w:rsidDel="002C6F92">
          <w:delText>35.</w:delText>
        </w:r>
        <w:r w:rsidRPr="00C234EC" w:rsidDel="002C6F92">
          <w:tab/>
          <w:delText xml:space="preserve">Henderson, K.A. and D.E. Gottschling, </w:delText>
        </w:r>
        <w:r w:rsidRPr="00C234EC" w:rsidDel="002C6F92">
          <w:rPr>
            <w:i/>
          </w:rPr>
          <w:delText>A mother's sacrifice: what is she keeping for herself?</w:delText>
        </w:r>
        <w:r w:rsidRPr="00C234EC" w:rsidDel="002C6F92">
          <w:delText xml:space="preserve"> Curr Opin Cell Biol, 2008. </w:delText>
        </w:r>
        <w:r w:rsidRPr="00C234EC" w:rsidDel="002C6F92">
          <w:rPr>
            <w:b/>
          </w:rPr>
          <w:delText>20</w:delText>
        </w:r>
        <w:r w:rsidRPr="00C234EC" w:rsidDel="002C6F92">
          <w:delText>(6): p. 723-8.</w:delText>
        </w:r>
      </w:del>
    </w:p>
    <w:p w:rsidR="0094700F" w:rsidRPr="0094700F" w:rsidDel="002C6F92" w:rsidRDefault="00C234EC" w:rsidP="0094700F">
      <w:pPr>
        <w:spacing w:line="240" w:lineRule="auto"/>
        <w:ind w:left="720" w:hanging="720"/>
        <w:jc w:val="both"/>
        <w:rPr>
          <w:del w:id="3838" w:author="hong qin" w:date="2012-01-19T16:49:00Z"/>
        </w:rPr>
      </w:pPr>
      <w:del w:id="3839" w:author="hong qin" w:date="2012-01-19T16:49:00Z">
        <w:r w:rsidRPr="00C234EC" w:rsidDel="002C6F92">
          <w:delText>36.</w:delText>
        </w:r>
        <w:r w:rsidRPr="00C234EC" w:rsidDel="002C6F92">
          <w:tab/>
          <w:delText xml:space="preserve">Mortimer, R.K. and J.R. Johnston, </w:delText>
        </w:r>
        <w:r w:rsidRPr="00C234EC" w:rsidDel="002C6F92">
          <w:rPr>
            <w:i/>
          </w:rPr>
          <w:delText>Life span of individual yeast cells.</w:delText>
        </w:r>
        <w:r w:rsidRPr="00C234EC" w:rsidDel="002C6F92">
          <w:delText xml:space="preserve"> Nature, 1959. </w:delText>
        </w:r>
        <w:r w:rsidRPr="00C234EC" w:rsidDel="002C6F92">
          <w:rPr>
            <w:b/>
          </w:rPr>
          <w:delText>183</w:delText>
        </w:r>
        <w:r w:rsidRPr="00C234EC" w:rsidDel="002C6F92">
          <w:delText>(4677): p. 1751-2.</w:delText>
        </w:r>
      </w:del>
    </w:p>
    <w:p w:rsidR="0094700F" w:rsidRPr="0094700F" w:rsidDel="002C6F92" w:rsidRDefault="00C234EC" w:rsidP="0094700F">
      <w:pPr>
        <w:spacing w:line="240" w:lineRule="auto"/>
        <w:ind w:left="720" w:hanging="720"/>
        <w:jc w:val="both"/>
        <w:rPr>
          <w:del w:id="3840" w:author="hong qin" w:date="2012-01-19T16:49:00Z"/>
        </w:rPr>
      </w:pPr>
      <w:del w:id="3841" w:author="hong qin" w:date="2012-01-19T16:49:00Z">
        <w:r w:rsidRPr="00C234EC" w:rsidDel="002C6F92">
          <w:delText>37.</w:delText>
        </w:r>
        <w:r w:rsidRPr="00C234EC" w:rsidDel="002C6F92">
          <w:tab/>
          <w:delText xml:space="preserve">Kaeberlein, M., </w:delText>
        </w:r>
        <w:r w:rsidRPr="00C234EC" w:rsidDel="002C6F92">
          <w:rPr>
            <w:i/>
          </w:rPr>
          <w:delText>Lessons on longevity from budding yeast.</w:delText>
        </w:r>
        <w:r w:rsidRPr="00C234EC" w:rsidDel="002C6F92">
          <w:delText xml:space="preserve"> Nature, 2010. </w:delText>
        </w:r>
        <w:r w:rsidRPr="00C234EC" w:rsidDel="002C6F92">
          <w:rPr>
            <w:b/>
          </w:rPr>
          <w:delText>464</w:delText>
        </w:r>
        <w:r w:rsidRPr="00C234EC" w:rsidDel="002C6F92">
          <w:delText>(7288): p. 513-9.</w:delText>
        </w:r>
      </w:del>
    </w:p>
    <w:p w:rsidR="0094700F" w:rsidRPr="0094700F" w:rsidDel="002C6F92" w:rsidRDefault="00C234EC" w:rsidP="0094700F">
      <w:pPr>
        <w:spacing w:line="240" w:lineRule="auto"/>
        <w:ind w:left="720" w:hanging="720"/>
        <w:jc w:val="both"/>
        <w:rPr>
          <w:del w:id="3842" w:author="hong qin" w:date="2012-01-19T16:49:00Z"/>
        </w:rPr>
      </w:pPr>
      <w:del w:id="3843" w:author="hong qin" w:date="2012-01-19T16:49:00Z">
        <w:r w:rsidRPr="00C234EC" w:rsidDel="002C6F92">
          <w:delText>38.</w:delText>
        </w:r>
        <w:r w:rsidRPr="00C234EC" w:rsidDel="002C6F92">
          <w:tab/>
          <w:delText xml:space="preserve">Kaeberlein, M., C.R. Burtner, and B.K. Kennedy, </w:delText>
        </w:r>
        <w:r w:rsidRPr="00C234EC" w:rsidDel="002C6F92">
          <w:rPr>
            <w:i/>
          </w:rPr>
          <w:delText>Recent developments in yeast aging.</w:delText>
        </w:r>
        <w:r w:rsidRPr="00C234EC" w:rsidDel="002C6F92">
          <w:delText xml:space="preserve"> PLoS Genet, 2007. </w:delText>
        </w:r>
        <w:r w:rsidRPr="00C234EC" w:rsidDel="002C6F92">
          <w:rPr>
            <w:b/>
          </w:rPr>
          <w:delText>3</w:delText>
        </w:r>
        <w:r w:rsidRPr="00C234EC" w:rsidDel="002C6F92">
          <w:delText>(5): p. e84.</w:delText>
        </w:r>
      </w:del>
    </w:p>
    <w:p w:rsidR="0094700F" w:rsidRPr="0094700F" w:rsidDel="002C6F92" w:rsidRDefault="00C234EC" w:rsidP="0094700F">
      <w:pPr>
        <w:spacing w:line="240" w:lineRule="auto"/>
        <w:ind w:left="720" w:hanging="720"/>
        <w:jc w:val="both"/>
        <w:rPr>
          <w:del w:id="3844" w:author="hong qin" w:date="2012-01-19T16:49:00Z"/>
        </w:rPr>
      </w:pPr>
      <w:del w:id="3845" w:author="hong qin" w:date="2012-01-19T16:49:00Z">
        <w:r w:rsidRPr="00C234EC" w:rsidDel="002C6F92">
          <w:delText>39.</w:delText>
        </w:r>
        <w:r w:rsidRPr="00C234EC" w:rsidDel="002C6F92">
          <w:tab/>
          <w:delText xml:space="preserve">Kennedy, B.K., K.K. Steffen, and M. Kaeberlein, </w:delText>
        </w:r>
        <w:r w:rsidRPr="00C234EC" w:rsidDel="002C6F92">
          <w:rPr>
            <w:i/>
          </w:rPr>
          <w:delText>Ruminations on dietary restriction and aging.</w:delText>
        </w:r>
        <w:r w:rsidRPr="00C234EC" w:rsidDel="002C6F92">
          <w:delText xml:space="preserve"> Cell Mol Life Sci, 2007. </w:delText>
        </w:r>
        <w:r w:rsidRPr="00C234EC" w:rsidDel="002C6F92">
          <w:rPr>
            <w:b/>
          </w:rPr>
          <w:delText>64</w:delText>
        </w:r>
        <w:r w:rsidRPr="00C234EC" w:rsidDel="002C6F92">
          <w:delText>(11): p. 1323-8.</w:delText>
        </w:r>
      </w:del>
    </w:p>
    <w:p w:rsidR="0094700F" w:rsidRPr="0094700F" w:rsidDel="002C6F92" w:rsidRDefault="00C234EC" w:rsidP="0094700F">
      <w:pPr>
        <w:spacing w:line="240" w:lineRule="auto"/>
        <w:ind w:left="720" w:hanging="720"/>
        <w:jc w:val="both"/>
        <w:rPr>
          <w:del w:id="3846" w:author="hong qin" w:date="2012-01-19T16:49:00Z"/>
        </w:rPr>
      </w:pPr>
      <w:del w:id="3847" w:author="hong qin" w:date="2012-01-19T16:49:00Z">
        <w:r w:rsidRPr="00C234EC" w:rsidDel="002C6F92">
          <w:delText>40.</w:delText>
        </w:r>
        <w:r w:rsidRPr="00C234EC" w:rsidDel="002C6F92">
          <w:tab/>
          <w:delText xml:space="preserve">Finkel, T., M. Serrano, and M.A. Blasco, </w:delText>
        </w:r>
        <w:r w:rsidRPr="00C234EC" w:rsidDel="002C6F92">
          <w:rPr>
            <w:i/>
          </w:rPr>
          <w:delText>The common biology of cancer and ageing.</w:delText>
        </w:r>
        <w:r w:rsidRPr="00C234EC" w:rsidDel="002C6F92">
          <w:delText xml:space="preserve"> Nature, 2007. </w:delText>
        </w:r>
        <w:r w:rsidRPr="00C234EC" w:rsidDel="002C6F92">
          <w:rPr>
            <w:b/>
          </w:rPr>
          <w:delText>448</w:delText>
        </w:r>
        <w:r w:rsidRPr="00C234EC" w:rsidDel="002C6F92">
          <w:delText>(7155): p. 767-74.</w:delText>
        </w:r>
      </w:del>
    </w:p>
    <w:p w:rsidR="0094700F" w:rsidRPr="0094700F" w:rsidDel="002C6F92" w:rsidRDefault="00C234EC" w:rsidP="0094700F">
      <w:pPr>
        <w:spacing w:line="240" w:lineRule="auto"/>
        <w:ind w:left="720" w:hanging="720"/>
        <w:jc w:val="both"/>
        <w:rPr>
          <w:del w:id="3848" w:author="hong qin" w:date="2012-01-19T16:49:00Z"/>
        </w:rPr>
      </w:pPr>
      <w:del w:id="3849" w:author="hong qin" w:date="2012-01-19T16:49:00Z">
        <w:r w:rsidRPr="00C234EC" w:rsidDel="002C6F92">
          <w:delText>41.</w:delText>
        </w:r>
        <w:r w:rsidRPr="00C234EC" w:rsidDel="002C6F92">
          <w:tab/>
          <w:delText xml:space="preserve">Park, P.U., M. McVey, and L. Guarente, </w:delText>
        </w:r>
        <w:r w:rsidRPr="00C234EC" w:rsidDel="002C6F92">
          <w:rPr>
            <w:i/>
          </w:rPr>
          <w:delText>Separation of mother and daughter cells.</w:delText>
        </w:r>
        <w:r w:rsidRPr="00C234EC" w:rsidDel="002C6F92">
          <w:delText xml:space="preserve"> Methods Enzymol, 2002. </w:delText>
        </w:r>
        <w:r w:rsidRPr="00C234EC" w:rsidDel="002C6F92">
          <w:rPr>
            <w:b/>
          </w:rPr>
          <w:delText>351</w:delText>
        </w:r>
        <w:r w:rsidRPr="00C234EC" w:rsidDel="002C6F92">
          <w:delText>: p. 468-77.</w:delText>
        </w:r>
      </w:del>
    </w:p>
    <w:p w:rsidR="0094700F" w:rsidRPr="0094700F" w:rsidDel="002C6F92" w:rsidRDefault="00C234EC" w:rsidP="0094700F">
      <w:pPr>
        <w:spacing w:line="240" w:lineRule="auto"/>
        <w:ind w:left="720" w:hanging="720"/>
        <w:jc w:val="both"/>
        <w:rPr>
          <w:del w:id="3850" w:author="hong qin" w:date="2012-01-19T16:49:00Z"/>
        </w:rPr>
      </w:pPr>
      <w:del w:id="3851" w:author="hong qin" w:date="2012-01-19T16:49:00Z">
        <w:r w:rsidRPr="00C234EC" w:rsidDel="002C6F92">
          <w:delText>42.</w:delText>
        </w:r>
        <w:r w:rsidRPr="00C234EC" w:rsidDel="002C6F92">
          <w:tab/>
          <w:delText xml:space="preserve">Steffen, K.K., B.K. Kennedy, and M. Kaeberlein, </w:delText>
        </w:r>
        <w:r w:rsidRPr="00C234EC" w:rsidDel="002C6F92">
          <w:rPr>
            <w:i/>
          </w:rPr>
          <w:delText>Measuring replicative life span in the budding yeast.</w:delText>
        </w:r>
        <w:r w:rsidRPr="00C234EC" w:rsidDel="002C6F92">
          <w:delText xml:space="preserve"> J Vis Exp, 2009(28).</w:delText>
        </w:r>
      </w:del>
    </w:p>
    <w:p w:rsidR="0094700F" w:rsidRPr="0094700F" w:rsidDel="002C6F92" w:rsidRDefault="00C234EC" w:rsidP="0094700F">
      <w:pPr>
        <w:spacing w:line="240" w:lineRule="auto"/>
        <w:ind w:left="720" w:hanging="720"/>
        <w:jc w:val="both"/>
        <w:rPr>
          <w:del w:id="3852" w:author="hong qin" w:date="2012-01-19T16:49:00Z"/>
        </w:rPr>
      </w:pPr>
      <w:del w:id="3853" w:author="hong qin" w:date="2012-01-19T16:49:00Z">
        <w:r w:rsidRPr="00C234EC" w:rsidDel="002C6F92">
          <w:delText>43.</w:delText>
        </w:r>
        <w:r w:rsidRPr="00C234EC" w:rsidDel="002C6F92">
          <w:tab/>
          <w:delText xml:space="preserve">Fabrizio, P. and V.D. Longo, </w:delText>
        </w:r>
        <w:r w:rsidRPr="00C234EC" w:rsidDel="002C6F92">
          <w:rPr>
            <w:i/>
          </w:rPr>
          <w:delText>The chronological life span of Saccharomyces cerevisiae.</w:delText>
        </w:r>
        <w:r w:rsidRPr="00C234EC" w:rsidDel="002C6F92">
          <w:delText xml:space="preserve"> Aging Cell, 2003. </w:delText>
        </w:r>
        <w:r w:rsidRPr="00C234EC" w:rsidDel="002C6F92">
          <w:rPr>
            <w:b/>
          </w:rPr>
          <w:delText>2</w:delText>
        </w:r>
        <w:r w:rsidRPr="00C234EC" w:rsidDel="002C6F92">
          <w:delText>(2): p. 73-81.</w:delText>
        </w:r>
      </w:del>
    </w:p>
    <w:p w:rsidR="0094700F" w:rsidRPr="0094700F" w:rsidDel="002C6F92" w:rsidRDefault="00C234EC" w:rsidP="0094700F">
      <w:pPr>
        <w:spacing w:line="240" w:lineRule="auto"/>
        <w:ind w:left="720" w:hanging="720"/>
        <w:jc w:val="both"/>
        <w:rPr>
          <w:del w:id="3854" w:author="hong qin" w:date="2012-01-19T16:49:00Z"/>
        </w:rPr>
      </w:pPr>
      <w:del w:id="3855" w:author="hong qin" w:date="2012-01-19T16:49:00Z">
        <w:r w:rsidRPr="00C234EC" w:rsidDel="002C6F92">
          <w:delText>44.</w:delText>
        </w:r>
        <w:r w:rsidRPr="00C234EC" w:rsidDel="002C6F92">
          <w:tab/>
          <w:delText xml:space="preserve">Fabrizio, P. and V.D. Longo, </w:delText>
        </w:r>
        <w:r w:rsidRPr="00C234EC" w:rsidDel="002C6F92">
          <w:rPr>
            <w:i/>
          </w:rPr>
          <w:delText>The chronological life span of Saccharomyces cerevisiae.</w:delText>
        </w:r>
        <w:r w:rsidRPr="00C234EC" w:rsidDel="002C6F92">
          <w:delText xml:space="preserve"> Methods Mol Biol, 2007. </w:delText>
        </w:r>
        <w:r w:rsidRPr="00C234EC" w:rsidDel="002C6F92">
          <w:rPr>
            <w:b/>
          </w:rPr>
          <w:delText>371</w:delText>
        </w:r>
        <w:r w:rsidRPr="00C234EC" w:rsidDel="002C6F92">
          <w:delText>: p. 89-95.</w:delText>
        </w:r>
      </w:del>
    </w:p>
    <w:p w:rsidR="0094700F" w:rsidRPr="0094700F" w:rsidDel="002C6F92" w:rsidRDefault="00C234EC" w:rsidP="0094700F">
      <w:pPr>
        <w:spacing w:line="240" w:lineRule="auto"/>
        <w:ind w:left="720" w:hanging="720"/>
        <w:jc w:val="both"/>
        <w:rPr>
          <w:del w:id="3856" w:author="hong qin" w:date="2012-01-19T16:49:00Z"/>
        </w:rPr>
      </w:pPr>
      <w:del w:id="3857" w:author="hong qin" w:date="2012-01-19T16:49:00Z">
        <w:r w:rsidRPr="00C234EC" w:rsidDel="002C6F92">
          <w:delText>45.</w:delText>
        </w:r>
        <w:r w:rsidRPr="00C234EC" w:rsidDel="002C6F92">
          <w:tab/>
          <w:delText xml:space="preserve">Brace, J.L., D.J. Vanderweele, and C.M. Rudin, </w:delText>
        </w:r>
        <w:r w:rsidRPr="00C234EC" w:rsidDel="002C6F92">
          <w:rPr>
            <w:i/>
          </w:rPr>
          <w:delText>Svf1 inhibits reactive oxygen species generation and promotes survival under conditions of oxidative stress in Saccharomyces cerevisiae.</w:delText>
        </w:r>
        <w:r w:rsidRPr="00C234EC" w:rsidDel="002C6F92">
          <w:delText xml:space="preserve"> Yeast, 2005. </w:delText>
        </w:r>
        <w:r w:rsidRPr="00C234EC" w:rsidDel="002C6F92">
          <w:rPr>
            <w:b/>
          </w:rPr>
          <w:delText>22</w:delText>
        </w:r>
        <w:r w:rsidRPr="00C234EC" w:rsidDel="002C6F92">
          <w:delText>(8): p. 641-52.</w:delText>
        </w:r>
      </w:del>
    </w:p>
    <w:p w:rsidR="0094700F" w:rsidRPr="0094700F" w:rsidDel="002C6F92" w:rsidRDefault="00C234EC" w:rsidP="0094700F">
      <w:pPr>
        <w:spacing w:line="240" w:lineRule="auto"/>
        <w:ind w:left="720" w:hanging="720"/>
        <w:jc w:val="both"/>
        <w:rPr>
          <w:del w:id="3858" w:author="hong qin" w:date="2012-01-19T16:49:00Z"/>
        </w:rPr>
      </w:pPr>
      <w:del w:id="3859" w:author="hong qin" w:date="2012-01-19T16:49:00Z">
        <w:r w:rsidRPr="00C234EC" w:rsidDel="002C6F92">
          <w:delText>46.</w:delText>
        </w:r>
        <w:r w:rsidRPr="00C234EC" w:rsidDel="002C6F92">
          <w:tab/>
          <w:delText xml:space="preserve">Powers, R.W., 3rd, M. Kaeberlein, S.D. Caldwell, B.K. Kennedy, and S. Fields, </w:delText>
        </w:r>
        <w:r w:rsidRPr="00C234EC" w:rsidDel="002C6F92">
          <w:rPr>
            <w:i/>
          </w:rPr>
          <w:delText>Extension of chronological life span in yeast by decreased TOR pathway signaling.</w:delText>
        </w:r>
        <w:r w:rsidRPr="00C234EC" w:rsidDel="002C6F92">
          <w:delText xml:space="preserve"> Genes Dev, 2006. </w:delText>
        </w:r>
        <w:r w:rsidRPr="00C234EC" w:rsidDel="002C6F92">
          <w:rPr>
            <w:b/>
          </w:rPr>
          <w:delText>20</w:delText>
        </w:r>
        <w:r w:rsidRPr="00C234EC" w:rsidDel="002C6F92">
          <w:delText>(2): p. 174-84.</w:delText>
        </w:r>
      </w:del>
    </w:p>
    <w:p w:rsidR="0094700F" w:rsidRPr="0094700F" w:rsidDel="002C6F92" w:rsidRDefault="00C234EC" w:rsidP="0094700F">
      <w:pPr>
        <w:spacing w:line="240" w:lineRule="auto"/>
        <w:ind w:left="720" w:hanging="720"/>
        <w:jc w:val="both"/>
        <w:rPr>
          <w:del w:id="3860" w:author="hong qin" w:date="2012-01-19T16:49:00Z"/>
        </w:rPr>
      </w:pPr>
      <w:del w:id="3861" w:author="hong qin" w:date="2012-01-19T16:49:00Z">
        <w:r w:rsidRPr="00C234EC" w:rsidDel="002C6F92">
          <w:delText>47.</w:delText>
        </w:r>
        <w:r w:rsidRPr="00C234EC" w:rsidDel="002C6F92">
          <w:tab/>
          <w:delText xml:space="preserve">Wahman, D.G., K.A. Wulfeck-Kleier, and J.G. Pressman, </w:delText>
        </w:r>
        <w:r w:rsidRPr="00C234EC" w:rsidDel="002C6F92">
          <w:rPr>
            <w:i/>
          </w:rPr>
          <w:delText>Monochloramine disinfection kinetics of Nitrosomonas europaea by propidium monoazide quantitative PCR and Live/dead BacLight methods.</w:delText>
        </w:r>
        <w:r w:rsidRPr="00C234EC" w:rsidDel="002C6F92">
          <w:delText xml:space="preserve"> Appl Environ Microbiol, 2009. </w:delText>
        </w:r>
        <w:r w:rsidRPr="00C234EC" w:rsidDel="002C6F92">
          <w:rPr>
            <w:b/>
          </w:rPr>
          <w:delText>75</w:delText>
        </w:r>
        <w:r w:rsidRPr="00C234EC" w:rsidDel="002C6F92">
          <w:delText>(17): p. 5555-62.</w:delText>
        </w:r>
      </w:del>
    </w:p>
    <w:p w:rsidR="0094700F" w:rsidRPr="0094700F" w:rsidDel="002C6F92" w:rsidRDefault="00C234EC" w:rsidP="0094700F">
      <w:pPr>
        <w:spacing w:line="240" w:lineRule="auto"/>
        <w:ind w:left="720" w:hanging="720"/>
        <w:jc w:val="both"/>
        <w:rPr>
          <w:del w:id="3862" w:author="hong qin" w:date="2012-01-19T16:49:00Z"/>
        </w:rPr>
      </w:pPr>
      <w:del w:id="3863" w:author="hong qin" w:date="2012-01-19T16:49:00Z">
        <w:r w:rsidRPr="00C234EC" w:rsidDel="002C6F92">
          <w:delText>48.</w:delText>
        </w:r>
        <w:r w:rsidRPr="00C234EC" w:rsidDel="002C6F92">
          <w:tab/>
          <w:delText xml:space="preserve">Berney, M., F. Hammes, F. Bosshard, H.U. Weilenmann, and T. Egli, </w:delText>
        </w:r>
        <w:r w:rsidRPr="00C234EC" w:rsidDel="002C6F92">
          <w:rPr>
            <w:i/>
          </w:rPr>
          <w:delText>Assessment and interpretation of bacterial viability by using the LIVE/DEAD BacLight Kit in combination with flow cytometry.</w:delText>
        </w:r>
        <w:r w:rsidRPr="00C234EC" w:rsidDel="002C6F92">
          <w:delText xml:space="preserve"> Appl Environ Microbiol, 2007. </w:delText>
        </w:r>
        <w:r w:rsidRPr="00C234EC" w:rsidDel="002C6F92">
          <w:rPr>
            <w:b/>
          </w:rPr>
          <w:delText>73</w:delText>
        </w:r>
        <w:r w:rsidRPr="00C234EC" w:rsidDel="002C6F92">
          <w:delText>(10): p. 3283-90.</w:delText>
        </w:r>
      </w:del>
    </w:p>
    <w:p w:rsidR="0094700F" w:rsidRPr="0094700F" w:rsidDel="002C6F92" w:rsidRDefault="00C234EC" w:rsidP="0094700F">
      <w:pPr>
        <w:spacing w:line="240" w:lineRule="auto"/>
        <w:ind w:left="720" w:hanging="720"/>
        <w:jc w:val="both"/>
        <w:rPr>
          <w:del w:id="3864" w:author="hong qin" w:date="2012-01-19T16:49:00Z"/>
        </w:rPr>
      </w:pPr>
      <w:del w:id="3865" w:author="hong qin" w:date="2012-01-19T16:49:00Z">
        <w:r w:rsidRPr="00C234EC" w:rsidDel="002C6F92">
          <w:delText>49.</w:delText>
        </w:r>
        <w:r w:rsidRPr="00C234EC" w:rsidDel="002C6F92">
          <w:tab/>
          <w:delText xml:space="preserve">Leuko, S., A. Legat, S. Fendrihan, and H. Stan-Lotter, </w:delText>
        </w:r>
        <w:r w:rsidRPr="00C234EC" w:rsidDel="002C6F92">
          <w:rPr>
            <w:i/>
          </w:rPr>
          <w:delText>Evaluation of the LIVE/DEAD BacLight kit for detection of extremophilic archaea and visualization of microorganisms in environmental hypersaline samples.</w:delText>
        </w:r>
        <w:r w:rsidRPr="00C234EC" w:rsidDel="002C6F92">
          <w:delText xml:space="preserve"> Appl Environ Microbiol, 2004. </w:delText>
        </w:r>
        <w:r w:rsidRPr="00C234EC" w:rsidDel="002C6F92">
          <w:rPr>
            <w:b/>
          </w:rPr>
          <w:delText>70</w:delText>
        </w:r>
        <w:r w:rsidRPr="00C234EC" w:rsidDel="002C6F92">
          <w:delText>(11): p. 6884-6.</w:delText>
        </w:r>
      </w:del>
    </w:p>
    <w:p w:rsidR="0094700F" w:rsidRPr="0094700F" w:rsidDel="002C6F92" w:rsidRDefault="00C234EC" w:rsidP="0094700F">
      <w:pPr>
        <w:spacing w:line="240" w:lineRule="auto"/>
        <w:ind w:left="720" w:hanging="720"/>
        <w:jc w:val="both"/>
        <w:rPr>
          <w:del w:id="3866" w:author="hong qin" w:date="2012-01-19T16:49:00Z"/>
        </w:rPr>
      </w:pPr>
      <w:del w:id="3867" w:author="hong qin" w:date="2012-01-19T16:49:00Z">
        <w:r w:rsidRPr="00C234EC" w:rsidDel="002C6F92">
          <w:delText>50.</w:delText>
        </w:r>
        <w:r w:rsidRPr="00C234EC" w:rsidDel="002C6F92">
          <w:tab/>
          <w:delText xml:space="preserve">Boulos, L., M. Prevost, B. Barbeau, J. Coallier, and R. Desjardins, </w:delText>
        </w:r>
        <w:r w:rsidRPr="00C234EC" w:rsidDel="002C6F92">
          <w:rPr>
            <w:i/>
          </w:rPr>
          <w:delText>LIVE/DEAD BacLight : application of a new rapid staining method for direct enumeration of viable and total bacteria in drinking water.</w:delText>
        </w:r>
        <w:r w:rsidRPr="00C234EC" w:rsidDel="002C6F92">
          <w:delText xml:space="preserve"> J Microbiol Methods, 1999. </w:delText>
        </w:r>
        <w:r w:rsidRPr="00C234EC" w:rsidDel="002C6F92">
          <w:rPr>
            <w:b/>
          </w:rPr>
          <w:delText>37</w:delText>
        </w:r>
        <w:r w:rsidRPr="00C234EC" w:rsidDel="002C6F92">
          <w:delText>(1): p. 77-86.</w:delText>
        </w:r>
      </w:del>
    </w:p>
    <w:p w:rsidR="0094700F" w:rsidRPr="0094700F" w:rsidDel="002C6F92" w:rsidRDefault="00C234EC" w:rsidP="0094700F">
      <w:pPr>
        <w:spacing w:line="240" w:lineRule="auto"/>
        <w:ind w:left="720" w:hanging="720"/>
        <w:jc w:val="both"/>
        <w:rPr>
          <w:del w:id="3868" w:author="hong qin" w:date="2012-01-19T16:49:00Z"/>
        </w:rPr>
      </w:pPr>
      <w:del w:id="3869" w:author="hong qin" w:date="2012-01-19T16:49:00Z">
        <w:r w:rsidRPr="00C234EC" w:rsidDel="002C6F92">
          <w:delText>51.</w:delText>
        </w:r>
        <w:r w:rsidRPr="00C234EC" w:rsidDel="002C6F92">
          <w:tab/>
          <w:delText xml:space="preserve">Kaeberlein, M., R.W. Powers, 3rd, K.K. Steffen, E.A. Westman, D. Hu, N. Dang, E.O. Kerr, K.T. Kirkland, S. Fields, and B.K. Kennedy, </w:delText>
        </w:r>
        <w:r w:rsidRPr="00C234EC" w:rsidDel="002C6F92">
          <w:rPr>
            <w:i/>
          </w:rPr>
          <w:delText>Regulation of yeast replicative life span by TOR and Sch9 in response to nutrients.</w:delText>
        </w:r>
        <w:r w:rsidRPr="00C234EC" w:rsidDel="002C6F92">
          <w:delText xml:space="preserve"> Science, 2005. </w:delText>
        </w:r>
        <w:r w:rsidRPr="00C234EC" w:rsidDel="002C6F92">
          <w:rPr>
            <w:b/>
          </w:rPr>
          <w:delText>310</w:delText>
        </w:r>
        <w:r w:rsidRPr="00C234EC" w:rsidDel="002C6F92">
          <w:delText>(5751): p. 1193-6.</w:delText>
        </w:r>
      </w:del>
    </w:p>
    <w:p w:rsidR="0094700F" w:rsidRPr="0094700F" w:rsidDel="002C6F92" w:rsidRDefault="00C234EC" w:rsidP="0094700F">
      <w:pPr>
        <w:spacing w:line="240" w:lineRule="auto"/>
        <w:ind w:left="720" w:hanging="720"/>
        <w:jc w:val="both"/>
        <w:rPr>
          <w:del w:id="3870" w:author="hong qin" w:date="2012-01-19T16:49:00Z"/>
        </w:rPr>
      </w:pPr>
      <w:del w:id="3871" w:author="hong qin" w:date="2012-01-19T16:49:00Z">
        <w:r w:rsidRPr="00C234EC" w:rsidDel="002C6F92">
          <w:delText>52.</w:delText>
        </w:r>
        <w:r w:rsidRPr="00C234EC" w:rsidDel="002C6F92">
          <w:tab/>
          <w:delText xml:space="preserve">Braun, R.J. and B. Westermann, </w:delText>
        </w:r>
        <w:r w:rsidRPr="00C234EC" w:rsidDel="002C6F92">
          <w:rPr>
            <w:i/>
          </w:rPr>
          <w:delText>Mitochondrial dynamics in yeast cell death and aging.</w:delText>
        </w:r>
        <w:r w:rsidRPr="00C234EC" w:rsidDel="002C6F92">
          <w:delText xml:space="preserve"> Biochem Soc Trans, 2011. </w:delText>
        </w:r>
        <w:r w:rsidRPr="00C234EC" w:rsidDel="002C6F92">
          <w:rPr>
            <w:b/>
          </w:rPr>
          <w:delText>39</w:delText>
        </w:r>
        <w:r w:rsidRPr="00C234EC" w:rsidDel="002C6F92">
          <w:delText>(5): p. 1520-6.</w:delText>
        </w:r>
      </w:del>
    </w:p>
    <w:p w:rsidR="0094700F" w:rsidRPr="0094700F" w:rsidDel="002C6F92" w:rsidRDefault="00C234EC" w:rsidP="0094700F">
      <w:pPr>
        <w:spacing w:line="240" w:lineRule="auto"/>
        <w:ind w:left="720" w:hanging="720"/>
        <w:jc w:val="both"/>
        <w:rPr>
          <w:del w:id="3872" w:author="hong qin" w:date="2012-01-19T16:49:00Z"/>
        </w:rPr>
      </w:pPr>
      <w:del w:id="3873" w:author="hong qin" w:date="2012-01-19T16:49:00Z">
        <w:r w:rsidRPr="00C234EC" w:rsidDel="002C6F92">
          <w:delText>53.</w:delText>
        </w:r>
        <w:r w:rsidRPr="00C234EC" w:rsidDel="002C6F92">
          <w:tab/>
          <w:delText xml:space="preserve">Schieke, S.M. and T. Finkel, </w:delText>
        </w:r>
        <w:r w:rsidRPr="00C234EC" w:rsidDel="002C6F92">
          <w:rPr>
            <w:i/>
          </w:rPr>
          <w:delText>Mitochondrial signaling, TOR, and life span.</w:delText>
        </w:r>
        <w:r w:rsidRPr="00C234EC" w:rsidDel="002C6F92">
          <w:delText xml:space="preserve"> Biol Chem, 2006. </w:delText>
        </w:r>
        <w:r w:rsidRPr="00C234EC" w:rsidDel="002C6F92">
          <w:rPr>
            <w:b/>
          </w:rPr>
          <w:delText>387</w:delText>
        </w:r>
        <w:r w:rsidRPr="00C234EC" w:rsidDel="002C6F92">
          <w:delText>(10-11): p. 1357-61.</w:delText>
        </w:r>
      </w:del>
    </w:p>
    <w:p w:rsidR="0094700F" w:rsidRPr="0094700F" w:rsidDel="002C6F92" w:rsidRDefault="00C234EC" w:rsidP="0094700F">
      <w:pPr>
        <w:spacing w:line="240" w:lineRule="auto"/>
        <w:ind w:left="720" w:hanging="720"/>
        <w:jc w:val="both"/>
        <w:rPr>
          <w:del w:id="3874" w:author="hong qin" w:date="2012-01-19T16:49:00Z"/>
        </w:rPr>
      </w:pPr>
      <w:del w:id="3875" w:author="hong qin" w:date="2012-01-19T16:49:00Z">
        <w:r w:rsidRPr="00C234EC" w:rsidDel="002C6F92">
          <w:delText>54.</w:delText>
        </w:r>
        <w:r w:rsidRPr="00C234EC" w:rsidDel="002C6F92">
          <w:tab/>
          <w:delText xml:space="preserve">Wei, M., P. Fabrizio, J. Hu, H. Ge, C. Cheng, L. Li, and V.D. Longo, </w:delText>
        </w:r>
        <w:r w:rsidRPr="00C234EC" w:rsidDel="002C6F92">
          <w:rPr>
            <w:i/>
          </w:rPr>
          <w:delText>Life span extension by calorie restriction depends on Rim15 and transcription factors downstream of Ras/PKA, Tor, and Sch9.</w:delText>
        </w:r>
        <w:r w:rsidRPr="00C234EC" w:rsidDel="002C6F92">
          <w:delText xml:space="preserve"> PLoS Genet, 2008. </w:delText>
        </w:r>
        <w:r w:rsidRPr="00C234EC" w:rsidDel="002C6F92">
          <w:rPr>
            <w:b/>
          </w:rPr>
          <w:delText>4</w:delText>
        </w:r>
        <w:r w:rsidRPr="00C234EC" w:rsidDel="002C6F92">
          <w:delText>(1): p. e13.</w:delText>
        </w:r>
      </w:del>
    </w:p>
    <w:p w:rsidR="0094700F" w:rsidRPr="0094700F" w:rsidDel="002C6F92" w:rsidRDefault="00C234EC" w:rsidP="0094700F">
      <w:pPr>
        <w:spacing w:line="240" w:lineRule="auto"/>
        <w:ind w:left="720" w:hanging="720"/>
        <w:jc w:val="both"/>
        <w:rPr>
          <w:del w:id="3876" w:author="hong qin" w:date="2012-01-19T16:49:00Z"/>
        </w:rPr>
      </w:pPr>
      <w:del w:id="3877" w:author="hong qin" w:date="2012-01-19T16:49:00Z">
        <w:r w:rsidRPr="00C234EC" w:rsidDel="002C6F92">
          <w:delText>55.</w:delText>
        </w:r>
        <w:r w:rsidRPr="00C234EC" w:rsidDel="002C6F92">
          <w:tab/>
          <w:delText xml:space="preserve">Ristow, M. and S. Schmeisser, </w:delText>
        </w:r>
        <w:r w:rsidRPr="00C234EC" w:rsidDel="002C6F92">
          <w:rPr>
            <w:i/>
          </w:rPr>
          <w:delText>Extending life span by increasing oxidative stress.</w:delText>
        </w:r>
        <w:r w:rsidRPr="00C234EC" w:rsidDel="002C6F92">
          <w:delText xml:space="preserve"> Free Radic Biol Med, 2011. </w:delText>
        </w:r>
        <w:r w:rsidRPr="00C234EC" w:rsidDel="002C6F92">
          <w:rPr>
            <w:b/>
          </w:rPr>
          <w:delText>51</w:delText>
        </w:r>
        <w:r w:rsidRPr="00C234EC" w:rsidDel="002C6F92">
          <w:delText>(2): p. 327-36.</w:delText>
        </w:r>
      </w:del>
    </w:p>
    <w:p w:rsidR="0094700F" w:rsidRPr="0094700F" w:rsidDel="002C6F92" w:rsidRDefault="00C234EC" w:rsidP="0094700F">
      <w:pPr>
        <w:spacing w:line="240" w:lineRule="auto"/>
        <w:ind w:left="720" w:hanging="720"/>
        <w:jc w:val="both"/>
        <w:rPr>
          <w:del w:id="3878" w:author="hong qin" w:date="2012-01-19T16:49:00Z"/>
        </w:rPr>
      </w:pPr>
      <w:del w:id="3879" w:author="hong qin" w:date="2012-01-19T16:49:00Z">
        <w:r w:rsidRPr="00C234EC" w:rsidDel="002C6F92">
          <w:delText>56.</w:delText>
        </w:r>
        <w:r w:rsidRPr="00C234EC" w:rsidDel="002C6F92">
          <w:tab/>
          <w:delText xml:space="preserve">Weinberger, M., A. Mesquita, T. Caroll, L. Marks, H. Yang, Z. Zhang, P. Ludovico, and W.C. Burhans, </w:delText>
        </w:r>
        <w:r w:rsidRPr="00C234EC" w:rsidDel="002C6F92">
          <w:rPr>
            <w:i/>
          </w:rPr>
          <w:delText>Growth signaling promotes chronological aging in budding yeast by inducing superoxide anions that inhibit quiescence.</w:delText>
        </w:r>
        <w:r w:rsidRPr="00C234EC" w:rsidDel="002C6F92">
          <w:delText xml:space="preserve"> Aging (Albany NY), 2010. </w:delText>
        </w:r>
        <w:r w:rsidRPr="00C234EC" w:rsidDel="002C6F92">
          <w:rPr>
            <w:b/>
          </w:rPr>
          <w:delText>2</w:delText>
        </w:r>
        <w:r w:rsidRPr="00C234EC" w:rsidDel="002C6F92">
          <w:delText>(10): p. 709-26.</w:delText>
        </w:r>
      </w:del>
    </w:p>
    <w:p w:rsidR="0094700F" w:rsidRPr="0094700F" w:rsidDel="002C6F92" w:rsidRDefault="00C234EC" w:rsidP="0094700F">
      <w:pPr>
        <w:spacing w:line="240" w:lineRule="auto"/>
        <w:ind w:left="720" w:hanging="720"/>
        <w:jc w:val="both"/>
        <w:rPr>
          <w:del w:id="3880" w:author="hong qin" w:date="2012-01-19T16:49:00Z"/>
        </w:rPr>
      </w:pPr>
      <w:del w:id="3881" w:author="hong qin" w:date="2012-01-19T16:49:00Z">
        <w:r w:rsidRPr="00C234EC" w:rsidDel="002C6F92">
          <w:delText>57.</w:delText>
        </w:r>
        <w:r w:rsidRPr="00C234EC" w:rsidDel="002C6F92">
          <w:tab/>
          <w:delText xml:space="preserve">Mesquita, A., M. Weinberger, A. Silva, B. Sampaio-Marques, B. Almeida, C. Leao, V. Costa, F. Rodrigues, W.C. Burhans, and P. Ludovico, </w:delText>
        </w:r>
        <w:r w:rsidRPr="00C234EC" w:rsidDel="002C6F92">
          <w:rPr>
            <w:i/>
          </w:rPr>
          <w:delText>Caloric restriction or catalase inactivation extends yeast chronological lifespan by inducing H2O2 and superoxide dismutase activity.</w:delText>
        </w:r>
        <w:r w:rsidRPr="00C234EC" w:rsidDel="002C6F92">
          <w:delText xml:space="preserve"> Proc Natl Acad Sci U S A, 2010. </w:delText>
        </w:r>
        <w:r w:rsidRPr="00C234EC" w:rsidDel="002C6F92">
          <w:rPr>
            <w:b/>
          </w:rPr>
          <w:delText>107</w:delText>
        </w:r>
        <w:r w:rsidRPr="00C234EC" w:rsidDel="002C6F92">
          <w:delText>(34): p. 15123-8.</w:delText>
        </w:r>
      </w:del>
    </w:p>
    <w:p w:rsidR="0094700F" w:rsidRPr="0094700F" w:rsidDel="002C6F92" w:rsidRDefault="00C234EC" w:rsidP="0094700F">
      <w:pPr>
        <w:spacing w:line="240" w:lineRule="auto"/>
        <w:ind w:left="720" w:hanging="720"/>
        <w:jc w:val="both"/>
        <w:rPr>
          <w:del w:id="3882" w:author="hong qin" w:date="2012-01-19T16:49:00Z"/>
        </w:rPr>
      </w:pPr>
      <w:del w:id="3883" w:author="hong qin" w:date="2012-01-19T16:49:00Z">
        <w:r w:rsidRPr="00C234EC" w:rsidDel="002C6F92">
          <w:delText>58.</w:delText>
        </w:r>
        <w:r w:rsidRPr="00C234EC" w:rsidDel="002C6F92">
          <w:tab/>
          <w:delText xml:space="preserve">Molin, M., J. Yang, S. Hanzen, M.B. Toledano, J. Labarre, and T. Nystrom, </w:delText>
        </w:r>
        <w:r w:rsidRPr="00C234EC" w:rsidDel="002C6F92">
          <w:rPr>
            <w:i/>
          </w:rPr>
          <w:delText>Life span extension and H(2)O(2) resistance elicited by caloric restriction require the peroxiredoxin Tsa1 in Saccharomyces cerevisiae.</w:delText>
        </w:r>
        <w:r w:rsidRPr="00C234EC" w:rsidDel="002C6F92">
          <w:delText xml:space="preserve"> Mol Cell, 2011. </w:delText>
        </w:r>
        <w:r w:rsidRPr="00C234EC" w:rsidDel="002C6F92">
          <w:rPr>
            <w:b/>
          </w:rPr>
          <w:delText>43</w:delText>
        </w:r>
        <w:r w:rsidRPr="00C234EC" w:rsidDel="002C6F92">
          <w:delText>(5): p. 823-33.</w:delText>
        </w:r>
      </w:del>
    </w:p>
    <w:p w:rsidR="0094700F" w:rsidRPr="0094700F" w:rsidDel="002C6F92" w:rsidRDefault="00C234EC" w:rsidP="0094700F">
      <w:pPr>
        <w:spacing w:line="240" w:lineRule="auto"/>
        <w:ind w:left="720" w:hanging="720"/>
        <w:jc w:val="both"/>
        <w:rPr>
          <w:del w:id="3884" w:author="hong qin" w:date="2012-01-19T16:49:00Z"/>
        </w:rPr>
      </w:pPr>
      <w:del w:id="3885" w:author="hong qin" w:date="2012-01-19T16:49:00Z">
        <w:r w:rsidRPr="00C234EC" w:rsidDel="002C6F92">
          <w:delText>59.</w:delText>
        </w:r>
        <w:r w:rsidRPr="00C234EC" w:rsidDel="002C6F92">
          <w:tab/>
          <w:delText xml:space="preserve">Medvedik, O., D.W. Lamming, K.D. Kim, and D.A. Sinclair, </w:delText>
        </w:r>
        <w:r w:rsidRPr="00C234EC" w:rsidDel="002C6F92">
          <w:rPr>
            <w:i/>
          </w:rPr>
          <w:delText>MSN2 and MSN4 link calorie restriction and TOR to sirtuin-mediated lifespan extension in Saccharomyces cerevisiae.</w:delText>
        </w:r>
        <w:r w:rsidRPr="00C234EC" w:rsidDel="002C6F92">
          <w:delText xml:space="preserve"> PLoS Biol, 2007. </w:delText>
        </w:r>
        <w:r w:rsidRPr="00C234EC" w:rsidDel="002C6F92">
          <w:rPr>
            <w:b/>
          </w:rPr>
          <w:delText>5</w:delText>
        </w:r>
        <w:r w:rsidRPr="00C234EC" w:rsidDel="002C6F92">
          <w:delText>(10): p. e261.</w:delText>
        </w:r>
      </w:del>
    </w:p>
    <w:p w:rsidR="0094700F" w:rsidRPr="0094700F" w:rsidDel="002C6F92" w:rsidRDefault="00C234EC" w:rsidP="0094700F">
      <w:pPr>
        <w:spacing w:line="240" w:lineRule="auto"/>
        <w:ind w:left="720" w:hanging="720"/>
        <w:jc w:val="both"/>
        <w:rPr>
          <w:del w:id="3886" w:author="hong qin" w:date="2012-01-19T16:49:00Z"/>
        </w:rPr>
      </w:pPr>
      <w:del w:id="3887" w:author="hong qin" w:date="2012-01-19T16:49:00Z">
        <w:r w:rsidRPr="00C234EC" w:rsidDel="002C6F92">
          <w:delText>60.</w:delText>
        </w:r>
        <w:r w:rsidRPr="00C234EC" w:rsidDel="002C6F92">
          <w:tab/>
          <w:delText xml:space="preserve">Pan, Y., E.A. Schroeder, A. Ocampo, A. Barrientos, and G.S. Shadel, </w:delText>
        </w:r>
        <w:r w:rsidRPr="00C234EC" w:rsidDel="002C6F92">
          <w:rPr>
            <w:i/>
          </w:rPr>
          <w:delText>Regulation of yeast chronological life span by TORC1 via adaptive mitochondrial ROS signaling.</w:delText>
        </w:r>
        <w:r w:rsidRPr="00C234EC" w:rsidDel="002C6F92">
          <w:delText xml:space="preserve"> Cell Metab, 2011. </w:delText>
        </w:r>
        <w:r w:rsidRPr="00C234EC" w:rsidDel="002C6F92">
          <w:rPr>
            <w:b/>
          </w:rPr>
          <w:delText>13</w:delText>
        </w:r>
        <w:r w:rsidRPr="00C234EC" w:rsidDel="002C6F92">
          <w:delText>(6): p. 668-78.</w:delText>
        </w:r>
      </w:del>
    </w:p>
    <w:p w:rsidR="0094700F" w:rsidRPr="0094700F" w:rsidDel="002C6F92" w:rsidRDefault="00C234EC" w:rsidP="0094700F">
      <w:pPr>
        <w:spacing w:line="240" w:lineRule="auto"/>
        <w:ind w:left="720" w:hanging="720"/>
        <w:jc w:val="both"/>
        <w:rPr>
          <w:del w:id="3888" w:author="hong qin" w:date="2012-01-19T16:49:00Z"/>
        </w:rPr>
      </w:pPr>
      <w:del w:id="3889" w:author="hong qin" w:date="2012-01-19T16:49:00Z">
        <w:r w:rsidRPr="00C234EC" w:rsidDel="002C6F92">
          <w:delText>61.</w:delText>
        </w:r>
        <w:r w:rsidRPr="00C234EC" w:rsidDel="002C6F92">
          <w:tab/>
          <w:delText xml:space="preserve">Veatch, J.R., M.A. McMurray, Z.W. Nelson, and D.E. Gottschling, </w:delText>
        </w:r>
        <w:r w:rsidRPr="00C234EC" w:rsidDel="002C6F92">
          <w:rPr>
            <w:i/>
          </w:rPr>
          <w:delText>Mitochondrial dysfunction leads to nuclear genome instability via an iron-sulfur cluster defect.</w:delText>
        </w:r>
        <w:r w:rsidRPr="00C234EC" w:rsidDel="002C6F92">
          <w:delText xml:space="preserve"> Cell, 2009. </w:delText>
        </w:r>
        <w:r w:rsidRPr="00C234EC" w:rsidDel="002C6F92">
          <w:rPr>
            <w:b/>
          </w:rPr>
          <w:delText>137</w:delText>
        </w:r>
        <w:r w:rsidRPr="00C234EC" w:rsidDel="002C6F92">
          <w:delText>(7): p. 1247-58.</w:delText>
        </w:r>
      </w:del>
    </w:p>
    <w:p w:rsidR="0094700F" w:rsidRPr="0094700F" w:rsidDel="002C6F92" w:rsidRDefault="00C234EC" w:rsidP="0094700F">
      <w:pPr>
        <w:spacing w:line="240" w:lineRule="auto"/>
        <w:ind w:left="720" w:hanging="720"/>
        <w:jc w:val="both"/>
        <w:rPr>
          <w:del w:id="3890" w:author="hong qin" w:date="2012-01-19T16:49:00Z"/>
        </w:rPr>
      </w:pPr>
      <w:del w:id="3891" w:author="hong qin" w:date="2012-01-19T16:49:00Z">
        <w:r w:rsidRPr="00C234EC" w:rsidDel="002C6F92">
          <w:delText>62.</w:delText>
        </w:r>
        <w:r w:rsidRPr="00C234EC" w:rsidDel="002C6F92">
          <w:tab/>
          <w:delText xml:space="preserve">Zhou, C., B.D. Slaughter, J.R. Unruh, A. Eldakak, B. Rubinstein, and R. Li, </w:delText>
        </w:r>
        <w:r w:rsidRPr="00C234EC" w:rsidDel="002C6F92">
          <w:rPr>
            <w:i/>
          </w:rPr>
          <w:delText>Motility and segregation of hsp104-associated protein aggregates in budding yeast.</w:delText>
        </w:r>
        <w:r w:rsidRPr="00C234EC" w:rsidDel="002C6F92">
          <w:delText xml:space="preserve"> Cell, 2011. </w:delText>
        </w:r>
        <w:r w:rsidRPr="00C234EC" w:rsidDel="002C6F92">
          <w:rPr>
            <w:b/>
          </w:rPr>
          <w:delText>147</w:delText>
        </w:r>
        <w:r w:rsidRPr="00C234EC" w:rsidDel="002C6F92">
          <w:delText>(5): p. 1186-96.</w:delText>
        </w:r>
      </w:del>
    </w:p>
    <w:p w:rsidR="0094700F" w:rsidRPr="0094700F" w:rsidDel="002C6F92" w:rsidRDefault="00C234EC" w:rsidP="0094700F">
      <w:pPr>
        <w:spacing w:line="240" w:lineRule="auto"/>
        <w:ind w:left="720" w:hanging="720"/>
        <w:jc w:val="both"/>
        <w:rPr>
          <w:del w:id="3892" w:author="hong qin" w:date="2012-01-19T16:49:00Z"/>
        </w:rPr>
      </w:pPr>
      <w:del w:id="3893" w:author="hong qin" w:date="2012-01-19T16:49:00Z">
        <w:r w:rsidRPr="00C234EC" w:rsidDel="002C6F92">
          <w:delText>63.</w:delText>
        </w:r>
        <w:r w:rsidRPr="00C234EC" w:rsidDel="002C6F92">
          <w:tab/>
          <w:delText xml:space="preserve">Kennedy, B.K., N.R. Austriaco, Jr., and L. Guarente, </w:delText>
        </w:r>
        <w:r w:rsidRPr="00C234EC" w:rsidDel="002C6F92">
          <w:rPr>
            <w:i/>
          </w:rPr>
          <w:delText>Daughter cells of Saccharomyces cerevisiae from old mothers display a reduced life span.</w:delText>
        </w:r>
        <w:r w:rsidRPr="00C234EC" w:rsidDel="002C6F92">
          <w:delText xml:space="preserve"> J Cell Biol, 1994. </w:delText>
        </w:r>
        <w:r w:rsidRPr="00C234EC" w:rsidDel="002C6F92">
          <w:rPr>
            <w:b/>
          </w:rPr>
          <w:delText>127</w:delText>
        </w:r>
        <w:r w:rsidRPr="00C234EC" w:rsidDel="002C6F92">
          <w:delText>(6 Pt 2): p. 1985-93.</w:delText>
        </w:r>
      </w:del>
    </w:p>
    <w:p w:rsidR="0094700F" w:rsidRPr="0094700F" w:rsidDel="002C6F92" w:rsidRDefault="00C234EC" w:rsidP="0094700F">
      <w:pPr>
        <w:spacing w:line="240" w:lineRule="auto"/>
        <w:ind w:left="720" w:hanging="720"/>
        <w:jc w:val="both"/>
        <w:rPr>
          <w:del w:id="3894" w:author="hong qin" w:date="2012-01-19T16:49:00Z"/>
        </w:rPr>
      </w:pPr>
      <w:del w:id="3895" w:author="hong qin" w:date="2012-01-19T16:49:00Z">
        <w:r w:rsidRPr="00C234EC" w:rsidDel="002C6F92">
          <w:delText>64.</w:delText>
        </w:r>
        <w:r w:rsidRPr="00C234EC" w:rsidDel="002C6F92">
          <w:tab/>
          <w:delText xml:space="preserve">McMurray, M.A. and D.E. Gottschling, </w:delText>
        </w:r>
        <w:r w:rsidRPr="00C234EC" w:rsidDel="002C6F92">
          <w:rPr>
            <w:i/>
          </w:rPr>
          <w:delText>Genetic instability in aging yeast: a metastable hyperrecombinational state.</w:delText>
        </w:r>
        <w:r w:rsidRPr="00C234EC" w:rsidDel="002C6F92">
          <w:delText xml:space="preserve"> Cold Spring Harb Symp Quant Biol, 2004. </w:delText>
        </w:r>
        <w:r w:rsidRPr="00C234EC" w:rsidDel="002C6F92">
          <w:rPr>
            <w:b/>
          </w:rPr>
          <w:delText>69</w:delText>
        </w:r>
        <w:r w:rsidRPr="00C234EC" w:rsidDel="002C6F92">
          <w:delText>: p. 339-47.</w:delText>
        </w:r>
      </w:del>
    </w:p>
    <w:p w:rsidR="0094700F" w:rsidRPr="0094700F" w:rsidDel="002C6F92" w:rsidRDefault="00C234EC" w:rsidP="0094700F">
      <w:pPr>
        <w:spacing w:line="240" w:lineRule="auto"/>
        <w:ind w:left="720" w:hanging="720"/>
        <w:jc w:val="both"/>
        <w:rPr>
          <w:del w:id="3896" w:author="hong qin" w:date="2012-01-19T16:49:00Z"/>
        </w:rPr>
      </w:pPr>
      <w:del w:id="3897" w:author="hong qin" w:date="2012-01-19T16:49:00Z">
        <w:r w:rsidRPr="00C234EC" w:rsidDel="002C6F92">
          <w:delText>65.</w:delText>
        </w:r>
        <w:r w:rsidRPr="00C234EC" w:rsidDel="002C6F92">
          <w:tab/>
          <w:delText xml:space="preserve">McMurray, M.A. and D.E. Gottschling, </w:delText>
        </w:r>
        <w:r w:rsidRPr="00C234EC" w:rsidDel="002C6F92">
          <w:rPr>
            <w:i/>
          </w:rPr>
          <w:delText>An age-induced switch to a hyper-recombinational state.</w:delText>
        </w:r>
        <w:r w:rsidRPr="00C234EC" w:rsidDel="002C6F92">
          <w:delText xml:space="preserve"> Science, 2003. </w:delText>
        </w:r>
        <w:r w:rsidRPr="00C234EC" w:rsidDel="002C6F92">
          <w:rPr>
            <w:b/>
          </w:rPr>
          <w:delText>301</w:delText>
        </w:r>
        <w:r w:rsidRPr="00C234EC" w:rsidDel="002C6F92">
          <w:delText>(5641): p. 1908-11.</w:delText>
        </w:r>
      </w:del>
    </w:p>
    <w:p w:rsidR="0094700F" w:rsidRPr="0094700F" w:rsidDel="002C6F92" w:rsidRDefault="00C234EC" w:rsidP="0094700F">
      <w:pPr>
        <w:spacing w:line="240" w:lineRule="auto"/>
        <w:ind w:left="720" w:hanging="720"/>
        <w:jc w:val="both"/>
        <w:rPr>
          <w:del w:id="3898" w:author="hong qin" w:date="2012-01-19T16:49:00Z"/>
        </w:rPr>
      </w:pPr>
      <w:del w:id="3899" w:author="hong qin" w:date="2012-01-19T16:49:00Z">
        <w:r w:rsidRPr="00C234EC" w:rsidDel="002C6F92">
          <w:delText>66.</w:delText>
        </w:r>
        <w:r w:rsidRPr="00C234EC" w:rsidDel="002C6F92">
          <w:tab/>
          <w:delText xml:space="preserve">Egilmez, N.K., J.B. Chen, and S.M. Jazwinski, </w:delText>
        </w:r>
        <w:r w:rsidRPr="00C234EC" w:rsidDel="002C6F92">
          <w:rPr>
            <w:i/>
          </w:rPr>
          <w:delText>Preparation and partial characterization of old yeast cells.</w:delText>
        </w:r>
        <w:r w:rsidRPr="00C234EC" w:rsidDel="002C6F92">
          <w:delText xml:space="preserve"> J Gerontol, 1990. </w:delText>
        </w:r>
        <w:r w:rsidRPr="00C234EC" w:rsidDel="002C6F92">
          <w:rPr>
            <w:b/>
          </w:rPr>
          <w:delText>45</w:delText>
        </w:r>
        <w:r w:rsidRPr="00C234EC" w:rsidDel="002C6F92">
          <w:delText>(1): p. B9-17.</w:delText>
        </w:r>
      </w:del>
    </w:p>
    <w:p w:rsidR="0094700F" w:rsidRPr="0094700F" w:rsidDel="002C6F92" w:rsidRDefault="00C234EC" w:rsidP="0094700F">
      <w:pPr>
        <w:spacing w:line="240" w:lineRule="auto"/>
        <w:ind w:left="720" w:hanging="720"/>
        <w:jc w:val="both"/>
        <w:rPr>
          <w:del w:id="3900" w:author="hong qin" w:date="2012-01-19T16:49:00Z"/>
        </w:rPr>
      </w:pPr>
      <w:del w:id="3901" w:author="hong qin" w:date="2012-01-19T16:49:00Z">
        <w:r w:rsidRPr="00C234EC" w:rsidDel="002C6F92">
          <w:delText>67.</w:delText>
        </w:r>
        <w:r w:rsidRPr="00C234EC" w:rsidDel="002C6F92">
          <w:tab/>
          <w:delText xml:space="preserve">Hagiwara, T., T. Ushimaru, K. Tainaka, H. Kurachi, and J. Yoshimura, </w:delText>
        </w:r>
        <w:r w:rsidRPr="00C234EC" w:rsidDel="002C6F92">
          <w:rPr>
            <w:i/>
          </w:rPr>
          <w:delText>Apoptosis at inflection point in liquid culture of budding yeasts.</w:delText>
        </w:r>
        <w:r w:rsidRPr="00C234EC" w:rsidDel="002C6F92">
          <w:delText xml:space="preserve"> PLoS One, 2011. </w:delText>
        </w:r>
        <w:r w:rsidRPr="00C234EC" w:rsidDel="002C6F92">
          <w:rPr>
            <w:b/>
          </w:rPr>
          <w:delText>6</w:delText>
        </w:r>
        <w:r w:rsidRPr="00C234EC" w:rsidDel="002C6F92">
          <w:delText>(4): p. e19224.</w:delText>
        </w:r>
      </w:del>
    </w:p>
    <w:p w:rsidR="0094700F" w:rsidRPr="0094700F" w:rsidDel="002C6F92" w:rsidRDefault="00C234EC" w:rsidP="0094700F">
      <w:pPr>
        <w:spacing w:line="240" w:lineRule="auto"/>
        <w:ind w:left="720" w:hanging="720"/>
        <w:jc w:val="both"/>
        <w:rPr>
          <w:del w:id="3902" w:author="hong qin" w:date="2012-01-19T16:49:00Z"/>
        </w:rPr>
      </w:pPr>
      <w:del w:id="3903" w:author="hong qin" w:date="2012-01-19T16:49:00Z">
        <w:r w:rsidRPr="00C234EC" w:rsidDel="002C6F92">
          <w:delText>68.</w:delText>
        </w:r>
        <w:r w:rsidRPr="00C234EC" w:rsidDel="002C6F92">
          <w:tab/>
          <w:delText xml:space="preserve">Chen, C. and R. Contreras, </w:delText>
        </w:r>
        <w:r w:rsidRPr="00C234EC" w:rsidDel="002C6F92">
          <w:rPr>
            <w:i/>
          </w:rPr>
          <w:delText>Identifying genes that extend life span using a high-throughput screening system.</w:delText>
        </w:r>
        <w:r w:rsidRPr="00C234EC" w:rsidDel="002C6F92">
          <w:delText xml:space="preserve"> Methods Mol Biol, 2007. </w:delText>
        </w:r>
        <w:r w:rsidRPr="00C234EC" w:rsidDel="002C6F92">
          <w:rPr>
            <w:b/>
          </w:rPr>
          <w:delText>371</w:delText>
        </w:r>
        <w:r w:rsidRPr="00C234EC" w:rsidDel="002C6F92">
          <w:delText>: p. 237-48.</w:delText>
        </w:r>
      </w:del>
    </w:p>
    <w:p w:rsidR="0094700F" w:rsidRPr="0094700F" w:rsidDel="002C6F92" w:rsidRDefault="00C234EC" w:rsidP="0094700F">
      <w:pPr>
        <w:spacing w:line="240" w:lineRule="auto"/>
        <w:ind w:left="720" w:hanging="720"/>
        <w:jc w:val="both"/>
        <w:rPr>
          <w:del w:id="3904" w:author="hong qin" w:date="2012-01-19T16:49:00Z"/>
        </w:rPr>
      </w:pPr>
      <w:del w:id="3905" w:author="hong qin" w:date="2012-01-19T16:49:00Z">
        <w:r w:rsidRPr="00C234EC" w:rsidDel="002C6F92">
          <w:delText>69.</w:delText>
        </w:r>
        <w:r w:rsidRPr="00C234EC" w:rsidDel="002C6F92">
          <w:tab/>
          <w:delText xml:space="preserve">Chen, C. and R. Contreras, </w:delText>
        </w:r>
        <w:r w:rsidRPr="00C234EC" w:rsidDel="002C6F92">
          <w:rPr>
            <w:i/>
          </w:rPr>
          <w:delText>The bud scar-based screening system for hunting human genes extending life span.</w:delText>
        </w:r>
        <w:r w:rsidRPr="00C234EC" w:rsidDel="002C6F92">
          <w:delText xml:space="preserve"> Ann N Y Acad Sci, 2004. </w:delText>
        </w:r>
        <w:r w:rsidRPr="00C234EC" w:rsidDel="002C6F92">
          <w:rPr>
            <w:b/>
          </w:rPr>
          <w:delText>1019</w:delText>
        </w:r>
        <w:r w:rsidRPr="00C234EC" w:rsidDel="002C6F92">
          <w:delText>: p. 355-9.</w:delText>
        </w:r>
      </w:del>
    </w:p>
    <w:p w:rsidR="0094700F" w:rsidRPr="0094700F" w:rsidDel="002C6F92" w:rsidRDefault="00C234EC" w:rsidP="0094700F">
      <w:pPr>
        <w:spacing w:line="240" w:lineRule="auto"/>
        <w:ind w:left="720" w:hanging="720"/>
        <w:jc w:val="both"/>
        <w:rPr>
          <w:del w:id="3906" w:author="hong qin" w:date="2012-01-19T16:49:00Z"/>
        </w:rPr>
      </w:pPr>
      <w:del w:id="3907" w:author="hong qin" w:date="2012-01-19T16:49:00Z">
        <w:r w:rsidRPr="00C234EC" w:rsidDel="002C6F92">
          <w:delText>70.</w:delText>
        </w:r>
        <w:r w:rsidRPr="00C234EC" w:rsidDel="002C6F92">
          <w:tab/>
          <w:delText xml:space="preserve">Chen, C., S. Dewaele, B. Braeckman, L. Desmyter, J. Verstraelen, G. Borgonie, J. Vanfleteren, and R. Contreras, </w:delText>
        </w:r>
        <w:r w:rsidRPr="00C234EC" w:rsidDel="002C6F92">
          <w:rPr>
            <w:i/>
          </w:rPr>
          <w:delText>A high-throughput screening system for genes extending life-span.</w:delText>
        </w:r>
        <w:r w:rsidRPr="00C234EC" w:rsidDel="002C6F92">
          <w:delText xml:space="preserve"> Exp Gerontol, 2003. </w:delText>
        </w:r>
        <w:r w:rsidRPr="00C234EC" w:rsidDel="002C6F92">
          <w:rPr>
            <w:b/>
          </w:rPr>
          <w:delText>38</w:delText>
        </w:r>
        <w:r w:rsidRPr="00C234EC" w:rsidDel="002C6F92">
          <w:delText>(10): p. 1051-63.</w:delText>
        </w:r>
      </w:del>
    </w:p>
    <w:p w:rsidR="0094700F" w:rsidRPr="0094700F" w:rsidDel="002C6F92" w:rsidRDefault="00C234EC" w:rsidP="0094700F">
      <w:pPr>
        <w:spacing w:line="240" w:lineRule="auto"/>
        <w:ind w:left="720" w:hanging="720"/>
        <w:jc w:val="both"/>
        <w:rPr>
          <w:del w:id="3908" w:author="hong qin" w:date="2012-01-19T16:49:00Z"/>
        </w:rPr>
      </w:pPr>
      <w:del w:id="3909" w:author="hong qin" w:date="2012-01-19T16:49:00Z">
        <w:r w:rsidRPr="00C234EC" w:rsidDel="002C6F92">
          <w:delText>71.</w:delText>
        </w:r>
        <w:r w:rsidRPr="00C234EC" w:rsidDel="002C6F92">
          <w:tab/>
          <w:delText xml:space="preserve">Allen, C., S. Buttner, A.D. Aragon, J.A. Thomas, O. Meirelles, J.E. Jaetao, D. Benn, S.W. Ruby, M. Veenhuis, F. Madeo, and M. Werner-Washburne, </w:delText>
        </w:r>
        <w:r w:rsidRPr="00C234EC" w:rsidDel="002C6F92">
          <w:rPr>
            <w:i/>
          </w:rPr>
          <w:delText>Isolation of quiescent and nonquiescent cells from yeast stationary-phase cultures.</w:delText>
        </w:r>
        <w:r w:rsidRPr="00C234EC" w:rsidDel="002C6F92">
          <w:delText xml:space="preserve"> J Cell Biol, 2006. </w:delText>
        </w:r>
        <w:r w:rsidRPr="00C234EC" w:rsidDel="002C6F92">
          <w:rPr>
            <w:b/>
          </w:rPr>
          <w:delText>174</w:delText>
        </w:r>
        <w:r w:rsidRPr="00C234EC" w:rsidDel="002C6F92">
          <w:delText>(1): p. 89-100.</w:delText>
        </w:r>
      </w:del>
    </w:p>
    <w:p w:rsidR="0094700F" w:rsidRPr="0094700F" w:rsidDel="002C6F92" w:rsidRDefault="00C234EC" w:rsidP="0094700F">
      <w:pPr>
        <w:spacing w:line="240" w:lineRule="auto"/>
        <w:ind w:left="720" w:hanging="720"/>
        <w:jc w:val="both"/>
        <w:rPr>
          <w:del w:id="3910" w:author="hong qin" w:date="2012-01-19T16:49:00Z"/>
        </w:rPr>
      </w:pPr>
      <w:del w:id="3911" w:author="hong qin" w:date="2012-01-19T16:49:00Z">
        <w:r w:rsidRPr="00C234EC" w:rsidDel="002C6F92">
          <w:delText>72.</w:delText>
        </w:r>
        <w:r w:rsidRPr="00C234EC" w:rsidDel="002C6F92">
          <w:tab/>
          <w:delText xml:space="preserve">Klosinska, M.M., C.A. Crutchfield, P.H. Bradley, J.D. Rabinowitz, and J.R. Broach, </w:delText>
        </w:r>
        <w:r w:rsidRPr="00C234EC" w:rsidDel="002C6F92">
          <w:rPr>
            <w:i/>
          </w:rPr>
          <w:delText>Yeast cells can access distinct quiescent states.</w:delText>
        </w:r>
        <w:r w:rsidRPr="00C234EC" w:rsidDel="002C6F92">
          <w:delText xml:space="preserve"> Genes Dev, 2011. </w:delText>
        </w:r>
        <w:r w:rsidRPr="00C234EC" w:rsidDel="002C6F92">
          <w:rPr>
            <w:b/>
          </w:rPr>
          <w:delText>25</w:delText>
        </w:r>
        <w:r w:rsidRPr="00C234EC" w:rsidDel="002C6F92">
          <w:delText>(4): p. 336-49.</w:delText>
        </w:r>
      </w:del>
    </w:p>
    <w:p w:rsidR="0094700F" w:rsidRPr="0094700F" w:rsidDel="002C6F92" w:rsidRDefault="00C234EC" w:rsidP="0094700F">
      <w:pPr>
        <w:spacing w:line="240" w:lineRule="auto"/>
        <w:ind w:left="720" w:hanging="720"/>
        <w:jc w:val="both"/>
        <w:rPr>
          <w:del w:id="3912" w:author="hong qin" w:date="2012-01-19T16:49:00Z"/>
        </w:rPr>
      </w:pPr>
      <w:del w:id="3913" w:author="hong qin" w:date="2012-01-19T16:49:00Z">
        <w:r w:rsidRPr="00C234EC" w:rsidDel="002C6F92">
          <w:delText>73.</w:delText>
        </w:r>
        <w:r w:rsidRPr="00C234EC" w:rsidDel="002C6F92">
          <w:tab/>
          <w:delText xml:space="preserve">Slavov, N., J. Macinskas, A. Caudy, and D. Botstein, </w:delText>
        </w:r>
        <w:r w:rsidRPr="00C234EC" w:rsidDel="002C6F92">
          <w:rPr>
            <w:i/>
          </w:rPr>
          <w:delText>Metabolic cycling without cell division cycling in respiring yeast.</w:delText>
        </w:r>
        <w:r w:rsidRPr="00C234EC" w:rsidDel="002C6F92">
          <w:delText xml:space="preserve"> Proc Natl Acad Sci U S A, 2011. </w:delText>
        </w:r>
        <w:r w:rsidRPr="00C234EC" w:rsidDel="002C6F92">
          <w:rPr>
            <w:b/>
          </w:rPr>
          <w:delText>108</w:delText>
        </w:r>
        <w:r w:rsidRPr="00C234EC" w:rsidDel="002C6F92">
          <w:delText>(47): p. 19090-5.</w:delText>
        </w:r>
      </w:del>
    </w:p>
    <w:p w:rsidR="0094700F" w:rsidRPr="0094700F" w:rsidDel="002C6F92" w:rsidRDefault="00C234EC" w:rsidP="0094700F">
      <w:pPr>
        <w:spacing w:line="240" w:lineRule="auto"/>
        <w:ind w:left="720" w:hanging="720"/>
        <w:jc w:val="both"/>
        <w:rPr>
          <w:del w:id="3914" w:author="hong qin" w:date="2012-01-19T16:49:00Z"/>
        </w:rPr>
      </w:pPr>
      <w:del w:id="3915" w:author="hong qin" w:date="2012-01-19T16:49:00Z">
        <w:r w:rsidRPr="00C234EC" w:rsidDel="002C6F92">
          <w:delText>74.</w:delText>
        </w:r>
        <w:r w:rsidRPr="00C234EC" w:rsidDel="002C6F92">
          <w:tab/>
          <w:delText xml:space="preserve">Slavov, N. and D. Botstein, </w:delText>
        </w:r>
        <w:r w:rsidRPr="00C234EC" w:rsidDel="002C6F92">
          <w:rPr>
            <w:i/>
          </w:rPr>
          <w:delText>Coupling among growth rate response, metabolic cycle, and cell division cycle in yeast.</w:delText>
        </w:r>
        <w:r w:rsidRPr="00C234EC" w:rsidDel="002C6F92">
          <w:delText xml:space="preserve"> Mol Biol Cell, 2011. </w:delText>
        </w:r>
        <w:r w:rsidRPr="00C234EC" w:rsidDel="002C6F92">
          <w:rPr>
            <w:b/>
          </w:rPr>
          <w:delText>22</w:delText>
        </w:r>
        <w:r w:rsidRPr="00C234EC" w:rsidDel="002C6F92">
          <w:delText>(12): p. 1997-2009.</w:delText>
        </w:r>
      </w:del>
    </w:p>
    <w:p w:rsidR="0094700F" w:rsidRPr="0094700F" w:rsidDel="002C6F92" w:rsidRDefault="00C234EC" w:rsidP="0094700F">
      <w:pPr>
        <w:spacing w:line="240" w:lineRule="auto"/>
        <w:ind w:left="720" w:hanging="720"/>
        <w:jc w:val="both"/>
        <w:rPr>
          <w:del w:id="3916" w:author="hong qin" w:date="2012-01-19T16:49:00Z"/>
        </w:rPr>
      </w:pPr>
      <w:del w:id="3917" w:author="hong qin" w:date="2012-01-19T16:49:00Z">
        <w:r w:rsidRPr="00C234EC" w:rsidDel="002C6F92">
          <w:delText>75.</w:delText>
        </w:r>
        <w:r w:rsidRPr="00C234EC" w:rsidDel="002C6F92">
          <w:tab/>
          <w:delText xml:space="preserve">Silverman, S.J., A.A. Petti, N. Slavov, L. Parsons, R. Briehof, S.Y. Thiberge, D. Zenklusen, S.J. Gandhi, D.R. Larson, R.H. Singer, and D. Botstein, </w:delText>
        </w:r>
        <w:r w:rsidRPr="00C234EC" w:rsidDel="002C6F92">
          <w:rPr>
            <w:i/>
          </w:rPr>
          <w:delText>Metabolic cycling in single yeast cells from unsynchronized steady-state populations limited on glucose or phosphate.</w:delText>
        </w:r>
        <w:r w:rsidRPr="00C234EC" w:rsidDel="002C6F92">
          <w:delText xml:space="preserve"> Proc Natl Acad Sci U S A, 2010. </w:delText>
        </w:r>
        <w:r w:rsidRPr="00C234EC" w:rsidDel="002C6F92">
          <w:rPr>
            <w:b/>
          </w:rPr>
          <w:delText>107</w:delText>
        </w:r>
        <w:r w:rsidRPr="00C234EC" w:rsidDel="002C6F92">
          <w:delText>(15): p. 6946-51.</w:delText>
        </w:r>
      </w:del>
    </w:p>
    <w:p w:rsidR="0094700F" w:rsidRPr="0094700F" w:rsidDel="002C6F92" w:rsidRDefault="00C234EC" w:rsidP="0094700F">
      <w:pPr>
        <w:spacing w:line="240" w:lineRule="auto"/>
        <w:ind w:left="720" w:hanging="720"/>
        <w:jc w:val="both"/>
        <w:rPr>
          <w:del w:id="3918" w:author="hong qin" w:date="2012-01-19T16:49:00Z"/>
        </w:rPr>
      </w:pPr>
      <w:del w:id="3919" w:author="hong qin" w:date="2012-01-19T16:49:00Z">
        <w:r w:rsidRPr="00C234EC" w:rsidDel="002C6F92">
          <w:delText>76.</w:delText>
        </w:r>
        <w:r w:rsidRPr="00C234EC" w:rsidDel="002C6F92">
          <w:tab/>
          <w:delText xml:space="preserve">Gompertz, B., </w:delText>
        </w:r>
        <w:r w:rsidRPr="00C234EC" w:rsidDel="002C6F92">
          <w:rPr>
            <w:i/>
          </w:rPr>
          <w:delText>On the Nature of the Function Expressive of the Law of Human Mortality, and on a New Mode of Determining the Value of Life Contingencies.</w:delText>
        </w:r>
        <w:r w:rsidRPr="00C234EC" w:rsidDel="002C6F92">
          <w:delText xml:space="preserve"> Philosophical Transactions of the Royal Society of London, 1825. </w:delText>
        </w:r>
        <w:r w:rsidRPr="00C234EC" w:rsidDel="002C6F92">
          <w:rPr>
            <w:b/>
          </w:rPr>
          <w:delText>115</w:delText>
        </w:r>
        <w:r w:rsidRPr="00C234EC" w:rsidDel="002C6F92">
          <w:delText>: p. 513-585.</w:delText>
        </w:r>
      </w:del>
    </w:p>
    <w:p w:rsidR="0094700F" w:rsidRPr="0094700F" w:rsidDel="002C6F92" w:rsidRDefault="00C234EC" w:rsidP="0094700F">
      <w:pPr>
        <w:spacing w:line="240" w:lineRule="auto"/>
        <w:ind w:left="720" w:hanging="720"/>
        <w:jc w:val="both"/>
        <w:rPr>
          <w:del w:id="3920" w:author="hong qin" w:date="2012-01-19T16:49:00Z"/>
        </w:rPr>
      </w:pPr>
      <w:del w:id="3921" w:author="hong qin" w:date="2012-01-19T16:49:00Z">
        <w:r w:rsidRPr="00C234EC" w:rsidDel="002C6F92">
          <w:delText>77.</w:delText>
        </w:r>
        <w:r w:rsidRPr="00C234EC" w:rsidDel="002C6F92">
          <w:tab/>
          <w:delText xml:space="preserve">Gavrilov, L.A. and N.S. Gavrilova, </w:delText>
        </w:r>
        <w:r w:rsidRPr="00C234EC" w:rsidDel="002C6F92">
          <w:rPr>
            <w:i/>
          </w:rPr>
          <w:delText>Evolutionary theories of aging and longevity.</w:delText>
        </w:r>
        <w:r w:rsidRPr="00C234EC" w:rsidDel="002C6F92">
          <w:delText xml:space="preserve"> ScientificWorldJournal, 2002. </w:delText>
        </w:r>
        <w:r w:rsidRPr="00C234EC" w:rsidDel="002C6F92">
          <w:rPr>
            <w:b/>
          </w:rPr>
          <w:delText>2</w:delText>
        </w:r>
        <w:r w:rsidRPr="00C234EC" w:rsidDel="002C6F92">
          <w:delText>: p. 339-56.</w:delText>
        </w:r>
      </w:del>
    </w:p>
    <w:p w:rsidR="0094700F" w:rsidRPr="0094700F" w:rsidDel="002C6F92" w:rsidRDefault="00C234EC" w:rsidP="0094700F">
      <w:pPr>
        <w:spacing w:line="240" w:lineRule="auto"/>
        <w:ind w:left="720" w:hanging="720"/>
        <w:jc w:val="both"/>
        <w:rPr>
          <w:del w:id="3922" w:author="hong qin" w:date="2012-01-19T16:49:00Z"/>
        </w:rPr>
      </w:pPr>
      <w:del w:id="3923" w:author="hong qin" w:date="2012-01-19T16:49:00Z">
        <w:r w:rsidRPr="00C234EC" w:rsidDel="002C6F92">
          <w:delText>78.</w:delText>
        </w:r>
        <w:r w:rsidRPr="00C234EC" w:rsidDel="002C6F92">
          <w:tab/>
          <w:delText xml:space="preserve">Gavrilov, L.A. and N.S. Gavrilova, </w:delText>
        </w:r>
        <w:r w:rsidRPr="00C234EC" w:rsidDel="002C6F92">
          <w:rPr>
            <w:i/>
          </w:rPr>
          <w:delText>The quest for a general theory of aging and longevity.</w:delText>
        </w:r>
        <w:r w:rsidRPr="00C234EC" w:rsidDel="002C6F92">
          <w:delText xml:space="preserve"> Sci Aging Knowledge Environ, 2003. </w:delText>
        </w:r>
        <w:r w:rsidRPr="00C234EC" w:rsidDel="002C6F92">
          <w:rPr>
            <w:b/>
          </w:rPr>
          <w:delText>2003</w:delText>
        </w:r>
        <w:r w:rsidRPr="00C234EC" w:rsidDel="002C6F92">
          <w:delText>(28): p. RE5.</w:delText>
        </w:r>
      </w:del>
    </w:p>
    <w:p w:rsidR="0094700F" w:rsidRPr="0094700F" w:rsidDel="002C6F92" w:rsidRDefault="00C234EC" w:rsidP="0094700F">
      <w:pPr>
        <w:spacing w:line="240" w:lineRule="auto"/>
        <w:ind w:left="720" w:hanging="720"/>
        <w:jc w:val="both"/>
        <w:rPr>
          <w:del w:id="3924" w:author="hong qin" w:date="2012-01-19T16:49:00Z"/>
        </w:rPr>
      </w:pPr>
      <w:del w:id="3925" w:author="hong qin" w:date="2012-01-19T16:49:00Z">
        <w:r w:rsidRPr="00C234EC" w:rsidDel="002C6F92">
          <w:delText>79.</w:delText>
        </w:r>
        <w:r w:rsidRPr="00C234EC" w:rsidDel="002C6F92">
          <w:tab/>
          <w:delText xml:space="preserve">Strehler, B.L. and A.S. Mildvan, </w:delText>
        </w:r>
        <w:r w:rsidRPr="00C234EC" w:rsidDel="002C6F92">
          <w:rPr>
            <w:i/>
          </w:rPr>
          <w:delText>General theory of mortality and aging.</w:delText>
        </w:r>
        <w:r w:rsidRPr="00C234EC" w:rsidDel="002C6F92">
          <w:delText xml:space="preserve"> Science, 1960. </w:delText>
        </w:r>
        <w:r w:rsidRPr="00C234EC" w:rsidDel="002C6F92">
          <w:rPr>
            <w:b/>
          </w:rPr>
          <w:delText>132</w:delText>
        </w:r>
        <w:r w:rsidRPr="00C234EC" w:rsidDel="002C6F92">
          <w:delText>: p. 14-21.</w:delText>
        </w:r>
      </w:del>
    </w:p>
    <w:p w:rsidR="0094700F" w:rsidRPr="0094700F" w:rsidDel="002C6F92" w:rsidRDefault="00C234EC" w:rsidP="0094700F">
      <w:pPr>
        <w:spacing w:line="240" w:lineRule="auto"/>
        <w:ind w:left="720" w:hanging="720"/>
        <w:jc w:val="both"/>
        <w:rPr>
          <w:del w:id="3926" w:author="hong qin" w:date="2012-01-19T16:49:00Z"/>
        </w:rPr>
      </w:pPr>
      <w:del w:id="3927" w:author="hong qin" w:date="2012-01-19T16:49:00Z">
        <w:r w:rsidRPr="00C234EC" w:rsidDel="002C6F92">
          <w:delText>80.</w:delText>
        </w:r>
        <w:r w:rsidRPr="00C234EC" w:rsidDel="002C6F92">
          <w:tab/>
          <w:delText xml:space="preserve">Fontaine, F., E.J. Stewart, A.B. Lindner, and F. Taddei, </w:delText>
        </w:r>
        <w:r w:rsidRPr="00C234EC" w:rsidDel="002C6F92">
          <w:rPr>
            <w:i/>
          </w:rPr>
          <w:delText>Mutations in two global regulators lower individual mortality in Escherichia coli.</w:delText>
        </w:r>
        <w:r w:rsidRPr="00C234EC" w:rsidDel="002C6F92">
          <w:delText xml:space="preserve"> Mol Microbiol, 2008. </w:delText>
        </w:r>
        <w:r w:rsidRPr="00C234EC" w:rsidDel="002C6F92">
          <w:rPr>
            <w:b/>
          </w:rPr>
          <w:delText>67</w:delText>
        </w:r>
        <w:r w:rsidRPr="00C234EC" w:rsidDel="002C6F92">
          <w:delText>(1): p. 2-14.</w:delText>
        </w:r>
      </w:del>
    </w:p>
    <w:p w:rsidR="0094700F" w:rsidRPr="0094700F" w:rsidDel="002C6F92" w:rsidRDefault="00C234EC" w:rsidP="0094700F">
      <w:pPr>
        <w:spacing w:line="240" w:lineRule="auto"/>
        <w:ind w:left="720" w:hanging="720"/>
        <w:jc w:val="both"/>
        <w:rPr>
          <w:del w:id="3928" w:author="hong qin" w:date="2012-01-19T16:49:00Z"/>
        </w:rPr>
      </w:pPr>
      <w:del w:id="3929" w:author="hong qin" w:date="2012-01-19T16:49:00Z">
        <w:r w:rsidRPr="00C234EC" w:rsidDel="002C6F92">
          <w:delText>81.</w:delText>
        </w:r>
        <w:r w:rsidRPr="00C234EC" w:rsidDel="002C6F92">
          <w:tab/>
          <w:delText xml:space="preserve">Lopez-Amoros, R., J. Comas, and J. Vives-Rego, </w:delText>
        </w:r>
        <w:r w:rsidRPr="00C234EC" w:rsidDel="002C6F92">
          <w:rPr>
            <w:i/>
          </w:rPr>
          <w:delText>Flow cytometric assessment of Escherichia coli and Salmonella typhimurium starvation-survival in seawater using rhodamine 123, propidium iodide, and oxonol.</w:delText>
        </w:r>
        <w:r w:rsidRPr="00C234EC" w:rsidDel="002C6F92">
          <w:delText xml:space="preserve"> Appl Environ Microbiol, 1995. </w:delText>
        </w:r>
        <w:r w:rsidRPr="00C234EC" w:rsidDel="002C6F92">
          <w:rPr>
            <w:b/>
          </w:rPr>
          <w:delText>61</w:delText>
        </w:r>
        <w:r w:rsidRPr="00C234EC" w:rsidDel="002C6F92">
          <w:delText>(7): p. 2521-6.</w:delText>
        </w:r>
      </w:del>
    </w:p>
    <w:p w:rsidR="0094700F" w:rsidRPr="0094700F" w:rsidDel="002C6F92" w:rsidRDefault="00C234EC" w:rsidP="0094700F">
      <w:pPr>
        <w:spacing w:line="240" w:lineRule="auto"/>
        <w:ind w:left="720" w:hanging="720"/>
        <w:jc w:val="both"/>
        <w:rPr>
          <w:del w:id="3930" w:author="hong qin" w:date="2012-01-19T16:49:00Z"/>
        </w:rPr>
      </w:pPr>
      <w:del w:id="3931" w:author="hong qin" w:date="2012-01-19T16:49:00Z">
        <w:r w:rsidRPr="00C234EC" w:rsidDel="002C6F92">
          <w:delText>82.</w:delText>
        </w:r>
        <w:r w:rsidRPr="00C234EC" w:rsidDel="002C6F92">
          <w:tab/>
          <w:delText xml:space="preserve">Yu, S., X.E. Zhang, G. Chen, and W. Liu, </w:delText>
        </w:r>
        <w:r w:rsidRPr="00C234EC" w:rsidDel="002C6F92">
          <w:rPr>
            <w:i/>
          </w:rPr>
          <w:delText>Compromised cellular responses to DNA damage accelerate chronological aging by incurring cell wall fragility in Saccharomyces cerevisiae.</w:delText>
        </w:r>
        <w:r w:rsidRPr="00C234EC" w:rsidDel="002C6F92">
          <w:delText xml:space="preserve"> Mol Biol Rep, 2011.</w:delText>
        </w:r>
      </w:del>
    </w:p>
    <w:p w:rsidR="0094700F" w:rsidRPr="0094700F" w:rsidDel="002C6F92" w:rsidRDefault="00C234EC" w:rsidP="0094700F">
      <w:pPr>
        <w:spacing w:line="240" w:lineRule="auto"/>
        <w:ind w:left="720" w:hanging="720"/>
        <w:jc w:val="both"/>
        <w:rPr>
          <w:del w:id="3932" w:author="hong qin" w:date="2012-01-19T16:49:00Z"/>
        </w:rPr>
      </w:pPr>
      <w:del w:id="3933" w:author="hong qin" w:date="2012-01-19T16:49:00Z">
        <w:r w:rsidRPr="00C234EC" w:rsidDel="002C6F92">
          <w:delText>83.</w:delText>
        </w:r>
        <w:r w:rsidRPr="00C234EC" w:rsidDel="002C6F92">
          <w:tab/>
          <w:delText xml:space="preserve">Lo, K., F. Hahne, R.R. Brinkman, and R. Gottardo, </w:delText>
        </w:r>
        <w:r w:rsidRPr="00C234EC" w:rsidDel="002C6F92">
          <w:rPr>
            <w:i/>
          </w:rPr>
          <w:delText>flowClust: a Bioconductor package for automated gating of flow cytometry data.</w:delText>
        </w:r>
        <w:r w:rsidRPr="00C234EC" w:rsidDel="002C6F92">
          <w:delText xml:space="preserve"> BMC Bioinformatics, 2009. </w:delText>
        </w:r>
        <w:r w:rsidRPr="00C234EC" w:rsidDel="002C6F92">
          <w:rPr>
            <w:b/>
          </w:rPr>
          <w:delText>10</w:delText>
        </w:r>
        <w:r w:rsidRPr="00C234EC" w:rsidDel="002C6F92">
          <w:delText>: p. 145.</w:delText>
        </w:r>
      </w:del>
    </w:p>
    <w:p w:rsidR="0094700F" w:rsidRPr="0094700F" w:rsidDel="002C6F92" w:rsidRDefault="00C234EC" w:rsidP="0094700F">
      <w:pPr>
        <w:spacing w:line="240" w:lineRule="auto"/>
        <w:ind w:left="720" w:hanging="720"/>
        <w:jc w:val="both"/>
        <w:rPr>
          <w:del w:id="3934" w:author="hong qin" w:date="2012-01-19T16:49:00Z"/>
        </w:rPr>
      </w:pPr>
      <w:del w:id="3935" w:author="hong qin" w:date="2012-01-19T16:49:00Z">
        <w:r w:rsidRPr="00C234EC" w:rsidDel="002C6F92">
          <w:delText>84.</w:delText>
        </w:r>
        <w:r w:rsidRPr="00C234EC" w:rsidDel="002C6F92">
          <w:tab/>
          <w:delText xml:space="preserve">Lo, K., R.R. Brinkman, and R. Gottardo, </w:delText>
        </w:r>
        <w:r w:rsidRPr="00C234EC" w:rsidDel="002C6F92">
          <w:rPr>
            <w:i/>
          </w:rPr>
          <w:delText>Automated gating of flow cytometry data via robust model-based clustering.</w:delText>
        </w:r>
        <w:r w:rsidRPr="00C234EC" w:rsidDel="002C6F92">
          <w:delText xml:space="preserve"> Cytometry A, 2008. </w:delText>
        </w:r>
        <w:r w:rsidRPr="00C234EC" w:rsidDel="002C6F92">
          <w:rPr>
            <w:b/>
          </w:rPr>
          <w:delText>73</w:delText>
        </w:r>
        <w:r w:rsidRPr="00C234EC" w:rsidDel="002C6F92">
          <w:delText>(4): p. 321-32.</w:delText>
        </w:r>
      </w:del>
    </w:p>
    <w:p w:rsidR="0094700F" w:rsidRPr="0094700F" w:rsidDel="002C6F92" w:rsidRDefault="00C234EC" w:rsidP="0094700F">
      <w:pPr>
        <w:spacing w:line="240" w:lineRule="auto"/>
        <w:ind w:left="720" w:hanging="720"/>
        <w:jc w:val="both"/>
        <w:rPr>
          <w:del w:id="3936" w:author="hong qin" w:date="2012-01-19T16:49:00Z"/>
        </w:rPr>
      </w:pPr>
      <w:del w:id="3937" w:author="hong qin" w:date="2012-01-19T16:49:00Z">
        <w:r w:rsidRPr="00C234EC" w:rsidDel="002C6F92">
          <w:delText>85.</w:delText>
        </w:r>
        <w:r w:rsidRPr="00C234EC" w:rsidDel="002C6F92">
          <w:tab/>
          <w:delText xml:space="preserve">Filby, A., E. Perucha, H. Summers, P. Rees, P. Chana, S. Heck, G.M. Lord, and D. Davies, </w:delText>
        </w:r>
        <w:r w:rsidRPr="00C234EC" w:rsidDel="002C6F92">
          <w:rPr>
            <w:i/>
          </w:rPr>
          <w:delText>An imaging flow cytometric method for measuring cell division history and molecular symmetry during mitosis.</w:delText>
        </w:r>
        <w:r w:rsidRPr="00C234EC" w:rsidDel="002C6F92">
          <w:delText xml:space="preserve"> Cytometry A, 2011. </w:delText>
        </w:r>
        <w:r w:rsidRPr="00C234EC" w:rsidDel="002C6F92">
          <w:rPr>
            <w:b/>
          </w:rPr>
          <w:delText>79</w:delText>
        </w:r>
        <w:r w:rsidRPr="00C234EC" w:rsidDel="002C6F92">
          <w:delText>(7): p. 496-506.</w:delText>
        </w:r>
      </w:del>
    </w:p>
    <w:p w:rsidR="0094700F" w:rsidRPr="0094700F" w:rsidDel="002C6F92" w:rsidRDefault="00C234EC" w:rsidP="0094700F">
      <w:pPr>
        <w:spacing w:line="240" w:lineRule="auto"/>
        <w:ind w:left="720" w:hanging="720"/>
        <w:jc w:val="both"/>
        <w:rPr>
          <w:del w:id="3938" w:author="hong qin" w:date="2012-01-19T16:49:00Z"/>
        </w:rPr>
      </w:pPr>
      <w:del w:id="3939" w:author="hong qin" w:date="2012-01-19T16:49:00Z">
        <w:r w:rsidRPr="00C234EC" w:rsidDel="002C6F92">
          <w:delText>86.</w:delText>
        </w:r>
        <w:r w:rsidRPr="00C234EC" w:rsidDel="002C6F92">
          <w:tab/>
          <w:delText xml:space="preserve">Calvert, M.E. and J. Lannigan, </w:delText>
        </w:r>
        <w:r w:rsidRPr="00C234EC" w:rsidDel="002C6F92">
          <w:rPr>
            <w:i/>
          </w:rPr>
          <w:delText>Yeast cell cycle analysis: combining DNA staining with cell and nuclear morphology.</w:delText>
        </w:r>
        <w:r w:rsidRPr="00C234EC" w:rsidDel="002C6F92">
          <w:delText xml:space="preserve"> Curr Protoc Cytom, 2010. </w:delText>
        </w:r>
        <w:r w:rsidRPr="00C234EC" w:rsidDel="002C6F92">
          <w:rPr>
            <w:b/>
          </w:rPr>
          <w:delText>Chapter 9</w:delText>
        </w:r>
        <w:r w:rsidRPr="00C234EC" w:rsidDel="002C6F92">
          <w:delText>: p. Unit 9 32 1-16.</w:delText>
        </w:r>
      </w:del>
    </w:p>
    <w:p w:rsidR="0094700F" w:rsidRPr="0094700F" w:rsidDel="002C6F92" w:rsidRDefault="00C234EC" w:rsidP="0094700F">
      <w:pPr>
        <w:spacing w:line="240" w:lineRule="auto"/>
        <w:ind w:left="720" w:hanging="720"/>
        <w:jc w:val="both"/>
        <w:rPr>
          <w:del w:id="3940" w:author="hong qin" w:date="2012-01-19T16:49:00Z"/>
        </w:rPr>
      </w:pPr>
      <w:del w:id="3941" w:author="hong qin" w:date="2012-01-19T16:49:00Z">
        <w:r w:rsidRPr="00C234EC" w:rsidDel="002C6F92">
          <w:delText>87.</w:delText>
        </w:r>
        <w:r w:rsidRPr="00C234EC" w:rsidDel="002C6F92">
          <w:tab/>
          <w:delText xml:space="preserve">Calvert, M.E., J.A. Lannigan, and L.F. Pemberton, </w:delText>
        </w:r>
        <w:r w:rsidRPr="00C234EC" w:rsidDel="002C6F92">
          <w:rPr>
            <w:i/>
          </w:rPr>
          <w:delText>Optimization of yeast cell cycle analysis and morphological characterization by multispectral imaging flow cytometry.</w:delText>
        </w:r>
        <w:r w:rsidRPr="00C234EC" w:rsidDel="002C6F92">
          <w:delText xml:space="preserve"> Cytometry A, 2008. </w:delText>
        </w:r>
        <w:r w:rsidRPr="00C234EC" w:rsidDel="002C6F92">
          <w:rPr>
            <w:b/>
          </w:rPr>
          <w:delText>73</w:delText>
        </w:r>
        <w:r w:rsidRPr="00C234EC" w:rsidDel="002C6F92">
          <w:delText>(9): p. 825-33.</w:delText>
        </w:r>
      </w:del>
    </w:p>
    <w:p w:rsidR="0094700F" w:rsidRPr="0094700F" w:rsidDel="002C6F92" w:rsidRDefault="00C234EC" w:rsidP="0094700F">
      <w:pPr>
        <w:spacing w:line="240" w:lineRule="auto"/>
        <w:ind w:left="720" w:hanging="720"/>
        <w:jc w:val="both"/>
        <w:rPr>
          <w:del w:id="3942" w:author="hong qin" w:date="2012-01-19T16:49:00Z"/>
        </w:rPr>
      </w:pPr>
      <w:del w:id="3943" w:author="hong qin" w:date="2012-01-19T16:49:00Z">
        <w:r w:rsidRPr="00C234EC" w:rsidDel="002C6F92">
          <w:delText>88.</w:delText>
        </w:r>
        <w:r w:rsidRPr="00C234EC" w:rsidDel="002C6F92">
          <w:tab/>
          <w:delText xml:space="preserve">Zuba-Surma, E.K., M. Kucia, A. Abdel-Latif, J.W. Lillard, and M.Z. Ratajczak, </w:delText>
        </w:r>
        <w:r w:rsidRPr="00C234EC" w:rsidDel="002C6F92">
          <w:rPr>
            <w:i/>
          </w:rPr>
          <w:delText>The ImageStream System: a key step to a new era in imaging.</w:delText>
        </w:r>
        <w:r w:rsidRPr="00C234EC" w:rsidDel="002C6F92">
          <w:delText xml:space="preserve"> Folia histochemica et cytobiologica Polish Academy of Sciences Polish Histochemical and Cytochemical Society, 2007. </w:delText>
        </w:r>
        <w:r w:rsidRPr="00C234EC" w:rsidDel="002C6F92">
          <w:rPr>
            <w:b/>
          </w:rPr>
          <w:delText>45</w:delText>
        </w:r>
        <w:r w:rsidRPr="00C234EC" w:rsidDel="002C6F92">
          <w:delText>: p. 279-290.</w:delText>
        </w:r>
      </w:del>
    </w:p>
    <w:p w:rsidR="0094700F" w:rsidRPr="0094700F" w:rsidDel="002C6F92" w:rsidRDefault="00C234EC" w:rsidP="0094700F">
      <w:pPr>
        <w:spacing w:line="240" w:lineRule="auto"/>
        <w:ind w:left="720" w:hanging="720"/>
        <w:jc w:val="both"/>
        <w:rPr>
          <w:del w:id="3944" w:author="hong qin" w:date="2012-01-19T16:49:00Z"/>
        </w:rPr>
      </w:pPr>
      <w:del w:id="3945" w:author="hong qin" w:date="2012-01-19T16:49:00Z">
        <w:r w:rsidRPr="00C234EC" w:rsidDel="002C6F92">
          <w:delText>89.</w:delText>
        </w:r>
        <w:r w:rsidRPr="00C234EC" w:rsidDel="002C6F92">
          <w:tab/>
          <w:delText xml:space="preserve">Calvert, M.E., K.M. Keck, C. Ptak, J. Shabanowitz, D.F. Hunt, and L.F. Pemberton, </w:delText>
        </w:r>
        <w:r w:rsidRPr="00C234EC" w:rsidDel="002C6F92">
          <w:rPr>
            <w:i/>
          </w:rPr>
          <w:delText>Phosphorylation by casein kinase 2 regulates Nap1 localization and function.</w:delText>
        </w:r>
        <w:r w:rsidRPr="00C234EC" w:rsidDel="002C6F92">
          <w:delText xml:space="preserve"> Mol Cell Biol, 2008. </w:delText>
        </w:r>
        <w:r w:rsidRPr="00C234EC" w:rsidDel="002C6F92">
          <w:rPr>
            <w:b/>
          </w:rPr>
          <w:delText>28</w:delText>
        </w:r>
        <w:r w:rsidRPr="00C234EC" w:rsidDel="002C6F92">
          <w:delText>(4): p. 1313-25.</w:delText>
        </w:r>
      </w:del>
    </w:p>
    <w:p w:rsidR="0094700F" w:rsidRPr="0094700F" w:rsidDel="002C6F92" w:rsidRDefault="00C234EC" w:rsidP="0094700F">
      <w:pPr>
        <w:spacing w:line="240" w:lineRule="auto"/>
        <w:ind w:left="720" w:hanging="720"/>
        <w:jc w:val="both"/>
        <w:rPr>
          <w:del w:id="3946" w:author="hong qin" w:date="2012-01-19T16:49:00Z"/>
        </w:rPr>
      </w:pPr>
      <w:del w:id="3947" w:author="hong qin" w:date="2012-01-19T16:49:00Z">
        <w:r w:rsidRPr="00C234EC" w:rsidDel="002C6F92">
          <w:delText>90.</w:delText>
        </w:r>
        <w:r w:rsidRPr="00C234EC" w:rsidDel="002C6F92">
          <w:tab/>
          <w:delText xml:space="preserve">Huh, D. and J. Paulsson, </w:delText>
        </w:r>
        <w:r w:rsidRPr="00C234EC" w:rsidDel="002C6F92">
          <w:rPr>
            <w:i/>
          </w:rPr>
          <w:delText>Non-genetic heterogeneity from stochastic partitioning at cell division.</w:delText>
        </w:r>
        <w:r w:rsidRPr="00C234EC" w:rsidDel="002C6F92">
          <w:delText xml:space="preserve"> Nat Genet, 2010. </w:delText>
        </w:r>
        <w:r w:rsidRPr="00C234EC" w:rsidDel="002C6F92">
          <w:rPr>
            <w:b/>
          </w:rPr>
          <w:delText>43</w:delText>
        </w:r>
        <w:r w:rsidRPr="00C234EC" w:rsidDel="002C6F92">
          <w:delText>(2): p. 95-100.</w:delText>
        </w:r>
      </w:del>
    </w:p>
    <w:p w:rsidR="0094700F" w:rsidRPr="0094700F" w:rsidDel="002C6F92" w:rsidRDefault="00C234EC" w:rsidP="0094700F">
      <w:pPr>
        <w:spacing w:line="240" w:lineRule="auto"/>
        <w:ind w:left="720" w:hanging="720"/>
        <w:jc w:val="both"/>
        <w:rPr>
          <w:del w:id="3948" w:author="hong qin" w:date="2012-01-19T16:49:00Z"/>
        </w:rPr>
      </w:pPr>
      <w:del w:id="3949" w:author="hong qin" w:date="2012-01-19T16:49:00Z">
        <w:r w:rsidRPr="00C234EC" w:rsidDel="002C6F92">
          <w:delText>91.</w:delText>
        </w:r>
        <w:r w:rsidRPr="00C234EC" w:rsidDel="002C6F92">
          <w:tab/>
          <w:delText xml:space="preserve">Becskei, A., B.B. Kaufmann, and A. van Oudenaarden, </w:delText>
        </w:r>
        <w:r w:rsidRPr="00C234EC" w:rsidDel="002C6F92">
          <w:rPr>
            <w:i/>
          </w:rPr>
          <w:delText>Contributions of low molecule number and chromosomal positioning to stochastic gene expression.</w:delText>
        </w:r>
        <w:r w:rsidRPr="00C234EC" w:rsidDel="002C6F92">
          <w:delText xml:space="preserve"> Nat Genet, 2005. </w:delText>
        </w:r>
        <w:r w:rsidRPr="00C234EC" w:rsidDel="002C6F92">
          <w:rPr>
            <w:b/>
          </w:rPr>
          <w:delText>37</w:delText>
        </w:r>
        <w:r w:rsidRPr="00C234EC" w:rsidDel="002C6F92">
          <w:delText>(9): p. 937-44.</w:delText>
        </w:r>
      </w:del>
    </w:p>
    <w:p w:rsidR="0094700F" w:rsidRPr="0094700F" w:rsidDel="002C6F92" w:rsidRDefault="00C234EC" w:rsidP="0094700F">
      <w:pPr>
        <w:spacing w:line="240" w:lineRule="auto"/>
        <w:ind w:left="720" w:hanging="720"/>
        <w:jc w:val="both"/>
        <w:rPr>
          <w:del w:id="3950" w:author="hong qin" w:date="2012-01-19T16:49:00Z"/>
        </w:rPr>
      </w:pPr>
      <w:del w:id="3951" w:author="hong qin" w:date="2012-01-19T16:49:00Z">
        <w:r w:rsidRPr="00C234EC" w:rsidDel="002C6F92">
          <w:delText>92.</w:delText>
        </w:r>
        <w:r w:rsidRPr="00C234EC" w:rsidDel="002C6F92">
          <w:tab/>
          <w:delText xml:space="preserve">Swain, P.S., M.B. Elowitz, and E.D. Siggia, </w:delText>
        </w:r>
        <w:r w:rsidRPr="00C234EC" w:rsidDel="002C6F92">
          <w:rPr>
            <w:i/>
          </w:rPr>
          <w:delText>Intrinsic and extrinsic contributions to stochasticity in gene expression.</w:delText>
        </w:r>
        <w:r w:rsidRPr="00C234EC" w:rsidDel="002C6F92">
          <w:delText xml:space="preserve"> Proc Natl Acad Sci U S A, 2002. </w:delText>
        </w:r>
        <w:r w:rsidRPr="00C234EC" w:rsidDel="002C6F92">
          <w:rPr>
            <w:b/>
          </w:rPr>
          <w:delText>99</w:delText>
        </w:r>
        <w:r w:rsidRPr="00C234EC" w:rsidDel="002C6F92">
          <w:delText>(20): p. 12795-800.</w:delText>
        </w:r>
      </w:del>
    </w:p>
    <w:p w:rsidR="0094700F" w:rsidRPr="0094700F" w:rsidDel="002C6F92" w:rsidRDefault="00C234EC" w:rsidP="0094700F">
      <w:pPr>
        <w:spacing w:line="240" w:lineRule="auto"/>
        <w:ind w:left="720" w:hanging="720"/>
        <w:jc w:val="both"/>
        <w:rPr>
          <w:del w:id="3952" w:author="hong qin" w:date="2012-01-19T16:49:00Z"/>
        </w:rPr>
      </w:pPr>
      <w:del w:id="3953" w:author="hong qin" w:date="2012-01-19T16:49:00Z">
        <w:r w:rsidRPr="00C234EC" w:rsidDel="002C6F92">
          <w:delText>93.</w:delText>
        </w:r>
        <w:r w:rsidRPr="00C234EC" w:rsidDel="002C6F92">
          <w:tab/>
          <w:delText xml:space="preserve">Elowitz, M.B., A.J. Levine, E.D. Siggia, and P.S. Swain, </w:delText>
        </w:r>
        <w:r w:rsidRPr="00C234EC" w:rsidDel="002C6F92">
          <w:rPr>
            <w:i/>
          </w:rPr>
          <w:delText>Stochastic gene expression in a single cell.</w:delText>
        </w:r>
        <w:r w:rsidRPr="00C234EC" w:rsidDel="002C6F92">
          <w:delText xml:space="preserve"> Science, 2002. </w:delText>
        </w:r>
        <w:r w:rsidRPr="00C234EC" w:rsidDel="002C6F92">
          <w:rPr>
            <w:b/>
          </w:rPr>
          <w:delText>297</w:delText>
        </w:r>
        <w:r w:rsidRPr="00C234EC" w:rsidDel="002C6F92">
          <w:delText>(5584): p. 1183-6.</w:delText>
        </w:r>
      </w:del>
    </w:p>
    <w:p w:rsidR="0094700F" w:rsidRPr="0094700F" w:rsidDel="002C6F92" w:rsidRDefault="00C234EC" w:rsidP="0094700F">
      <w:pPr>
        <w:spacing w:line="240" w:lineRule="auto"/>
        <w:ind w:left="720" w:hanging="720"/>
        <w:jc w:val="both"/>
        <w:rPr>
          <w:del w:id="3954" w:author="hong qin" w:date="2012-01-19T16:49:00Z"/>
        </w:rPr>
      </w:pPr>
      <w:del w:id="3955" w:author="hong qin" w:date="2012-01-19T16:49:00Z">
        <w:r w:rsidRPr="00C234EC" w:rsidDel="002C6F92">
          <w:delText>94.</w:delText>
        </w:r>
        <w:r w:rsidRPr="00C234EC" w:rsidDel="002C6F92">
          <w:tab/>
          <w:delText xml:space="preserve">Gavrilov, L.A. and N.S. Gavrilova, </w:delText>
        </w:r>
        <w:r w:rsidRPr="00C234EC" w:rsidDel="002C6F92">
          <w:rPr>
            <w:i/>
          </w:rPr>
          <w:delText>The reliability theory of aging and longevity.</w:delText>
        </w:r>
        <w:r w:rsidRPr="00C234EC" w:rsidDel="002C6F92">
          <w:delText xml:space="preserve"> J Theor Biol, 2001. </w:delText>
        </w:r>
        <w:r w:rsidRPr="00C234EC" w:rsidDel="002C6F92">
          <w:rPr>
            <w:b/>
          </w:rPr>
          <w:delText>213</w:delText>
        </w:r>
        <w:r w:rsidRPr="00C234EC" w:rsidDel="002C6F92">
          <w:delText>(4): p. 527-45.</w:delText>
        </w:r>
      </w:del>
    </w:p>
    <w:p w:rsidR="0094700F" w:rsidRPr="0094700F" w:rsidDel="002C6F92" w:rsidRDefault="00C234EC" w:rsidP="0094700F">
      <w:pPr>
        <w:spacing w:line="240" w:lineRule="auto"/>
        <w:ind w:left="720" w:hanging="720"/>
        <w:jc w:val="both"/>
        <w:rPr>
          <w:del w:id="3956" w:author="hong qin" w:date="2012-01-19T16:49:00Z"/>
        </w:rPr>
      </w:pPr>
      <w:del w:id="3957" w:author="hong qin" w:date="2012-01-19T16:49:00Z">
        <w:r w:rsidRPr="00C234EC" w:rsidDel="002C6F92">
          <w:delText>95.</w:delText>
        </w:r>
        <w:r w:rsidRPr="00C234EC" w:rsidDel="002C6F92">
          <w:tab/>
          <w:delText xml:space="preserve">Shou, W., S. Ram, and J.M. Vilar, </w:delText>
        </w:r>
        <w:r w:rsidRPr="00C234EC" w:rsidDel="002C6F92">
          <w:rPr>
            <w:i/>
          </w:rPr>
          <w:delText>Synthetic cooperation in engineered yeast populations.</w:delText>
        </w:r>
        <w:r w:rsidRPr="00C234EC" w:rsidDel="002C6F92">
          <w:delText xml:space="preserve"> Proc Natl Acad Sci U S A, 2007. </w:delText>
        </w:r>
        <w:r w:rsidRPr="00C234EC" w:rsidDel="002C6F92">
          <w:rPr>
            <w:b/>
          </w:rPr>
          <w:delText>104</w:delText>
        </w:r>
        <w:r w:rsidRPr="00C234EC" w:rsidDel="002C6F92">
          <w:delText>(6): p. 1877-82.</w:delText>
        </w:r>
      </w:del>
    </w:p>
    <w:p w:rsidR="0094700F" w:rsidRPr="0094700F" w:rsidDel="002C6F92" w:rsidRDefault="00C234EC" w:rsidP="0094700F">
      <w:pPr>
        <w:spacing w:line="240" w:lineRule="auto"/>
        <w:ind w:left="720" w:hanging="720"/>
        <w:jc w:val="both"/>
        <w:rPr>
          <w:del w:id="3958" w:author="hong qin" w:date="2012-01-19T16:49:00Z"/>
        </w:rPr>
      </w:pPr>
      <w:del w:id="3959" w:author="hong qin" w:date="2012-01-19T16:49:00Z">
        <w:r w:rsidRPr="00C234EC" w:rsidDel="002C6F92">
          <w:delText>96.</w:delText>
        </w:r>
        <w:r w:rsidRPr="00C234EC" w:rsidDel="002C6F92">
          <w:tab/>
          <w:delText xml:space="preserve">Lloyd, D., </w:delText>
        </w:r>
        <w:r w:rsidRPr="00C234EC" w:rsidDel="002C6F92">
          <w:rPr>
            <w:i/>
          </w:rPr>
          <w:delText>Flow cytometry of yeasts.</w:delText>
        </w:r>
        <w:r w:rsidRPr="00C234EC" w:rsidDel="002C6F92">
          <w:delText xml:space="preserve"> Curr Protoc Cytom, 2001. </w:delText>
        </w:r>
        <w:r w:rsidRPr="00C234EC" w:rsidDel="002C6F92">
          <w:rPr>
            <w:b/>
          </w:rPr>
          <w:delText>Chapter 11</w:delText>
        </w:r>
        <w:r w:rsidRPr="00C234EC" w:rsidDel="002C6F92">
          <w:delText>: p. Unit 11 10.</w:delText>
        </w:r>
      </w:del>
    </w:p>
    <w:p w:rsidR="0094700F" w:rsidRPr="0094700F" w:rsidDel="002C6F92" w:rsidRDefault="00C234EC" w:rsidP="0094700F">
      <w:pPr>
        <w:spacing w:line="240" w:lineRule="auto"/>
        <w:ind w:left="720" w:hanging="720"/>
        <w:jc w:val="both"/>
        <w:rPr>
          <w:del w:id="3960" w:author="hong qin" w:date="2012-01-19T16:49:00Z"/>
        </w:rPr>
      </w:pPr>
      <w:del w:id="3961" w:author="hong qin" w:date="2012-01-19T16:49:00Z">
        <w:r w:rsidRPr="00C234EC" w:rsidDel="002C6F92">
          <w:delText>97.</w:delText>
        </w:r>
        <w:r w:rsidRPr="00C234EC" w:rsidDel="002C6F92">
          <w:tab/>
          <w:delText xml:space="preserve">Cossarizza, A., R. Ferraresi, L. Troiano, E. Roat, L. Gibellini, L. Bertoncelli, M. Nasi, and M. Pinti, </w:delText>
        </w:r>
        <w:r w:rsidRPr="00C234EC" w:rsidDel="002C6F92">
          <w:rPr>
            <w:i/>
          </w:rPr>
          <w:delText>Simultaneous analysis of reactive oxygen species and reduced glutathione content in living cells by polychromatic flow cytometry.</w:delText>
        </w:r>
        <w:r w:rsidRPr="00C234EC" w:rsidDel="002C6F92">
          <w:delText xml:space="preserve"> Nat Protoc, 2009. </w:delText>
        </w:r>
        <w:r w:rsidRPr="00C234EC" w:rsidDel="002C6F92">
          <w:rPr>
            <w:b/>
          </w:rPr>
          <w:delText>4</w:delText>
        </w:r>
        <w:r w:rsidRPr="00C234EC" w:rsidDel="002C6F92">
          <w:delText>(12): p. 1790-7.</w:delText>
        </w:r>
      </w:del>
    </w:p>
    <w:p w:rsidR="0094700F" w:rsidRPr="0094700F" w:rsidDel="002C6F92" w:rsidRDefault="00C234EC" w:rsidP="0094700F">
      <w:pPr>
        <w:spacing w:line="240" w:lineRule="auto"/>
        <w:ind w:left="720" w:hanging="720"/>
        <w:jc w:val="both"/>
        <w:rPr>
          <w:del w:id="3962" w:author="hong qin" w:date="2012-01-19T16:49:00Z"/>
        </w:rPr>
      </w:pPr>
      <w:del w:id="3963" w:author="hong qin" w:date="2012-01-19T16:49:00Z">
        <w:r w:rsidRPr="00C234EC" w:rsidDel="002C6F92">
          <w:delText>98.</w:delText>
        </w:r>
        <w:r w:rsidRPr="00C234EC" w:rsidDel="002C6F92">
          <w:tab/>
          <w:delText xml:space="preserve">Babiskin, A.H. and C.D. Smolke, </w:delText>
        </w:r>
        <w:r w:rsidRPr="00C234EC" w:rsidDel="002C6F92">
          <w:rPr>
            <w:i/>
          </w:rPr>
          <w:delText>Synthetic RNA modules for fine-tuning gene expression levels in yeast by modulating RNase III activity.</w:delText>
        </w:r>
        <w:r w:rsidRPr="00C234EC" w:rsidDel="002C6F92">
          <w:delText xml:space="preserve"> Nucleic Acids Res, 2011. </w:delText>
        </w:r>
        <w:r w:rsidRPr="00C234EC" w:rsidDel="002C6F92">
          <w:rPr>
            <w:b/>
          </w:rPr>
          <w:delText>39</w:delText>
        </w:r>
        <w:r w:rsidRPr="00C234EC" w:rsidDel="002C6F92">
          <w:delText>(19): p. 8651-64.</w:delText>
        </w:r>
      </w:del>
    </w:p>
    <w:p w:rsidR="0094700F" w:rsidRPr="0094700F" w:rsidDel="002C6F92" w:rsidRDefault="00C234EC" w:rsidP="0094700F">
      <w:pPr>
        <w:spacing w:line="240" w:lineRule="auto"/>
        <w:ind w:left="720" w:hanging="720"/>
        <w:jc w:val="both"/>
        <w:rPr>
          <w:del w:id="3964" w:author="hong qin" w:date="2012-01-19T16:49:00Z"/>
        </w:rPr>
      </w:pPr>
      <w:del w:id="3965" w:author="hong qin" w:date="2012-01-19T16:49:00Z">
        <w:r w:rsidRPr="00C234EC" w:rsidDel="002C6F92">
          <w:delText>99.</w:delText>
        </w:r>
        <w:r w:rsidRPr="00C234EC" w:rsidDel="002C6F92">
          <w:tab/>
          <w:delText xml:space="preserve">Kvam, E. and D.S. Goldfarb, </w:delText>
        </w:r>
        <w:r w:rsidRPr="00C234EC" w:rsidDel="002C6F92">
          <w:rPr>
            <w:i/>
          </w:rPr>
          <w:delText>Structure and function of nucleus-vacuole junctions: outer-nuclear-membrane targeting of Nvj1p and a role in tryptophan uptake.</w:delText>
        </w:r>
        <w:r w:rsidRPr="00C234EC" w:rsidDel="002C6F92">
          <w:delText xml:space="preserve"> J Cell Sci, 2006. </w:delText>
        </w:r>
        <w:r w:rsidRPr="00C234EC" w:rsidDel="002C6F92">
          <w:rPr>
            <w:b/>
          </w:rPr>
          <w:delText>119</w:delText>
        </w:r>
        <w:r w:rsidRPr="00C234EC" w:rsidDel="002C6F92">
          <w:delText>(Pt 17): p. 3622-33.</w:delText>
        </w:r>
      </w:del>
    </w:p>
    <w:p w:rsidR="0094700F" w:rsidRPr="0094700F" w:rsidDel="002C6F92" w:rsidRDefault="00C234EC" w:rsidP="0094700F">
      <w:pPr>
        <w:spacing w:line="240" w:lineRule="auto"/>
        <w:ind w:left="720" w:hanging="720"/>
        <w:jc w:val="both"/>
        <w:rPr>
          <w:del w:id="3966" w:author="hong qin" w:date="2012-01-19T16:49:00Z"/>
        </w:rPr>
      </w:pPr>
      <w:del w:id="3967" w:author="hong qin" w:date="2012-01-19T16:49:00Z">
        <w:r w:rsidRPr="00C234EC" w:rsidDel="002C6F92">
          <w:delText>100.</w:delText>
        </w:r>
        <w:r w:rsidRPr="00C234EC" w:rsidDel="002C6F92">
          <w:tab/>
          <w:delText xml:space="preserve">Vida, T.A. and S.D. Emr, </w:delText>
        </w:r>
        <w:r w:rsidRPr="00C234EC" w:rsidDel="002C6F92">
          <w:rPr>
            <w:i/>
          </w:rPr>
          <w:delText>A new vital stain for visualizing vacuolar membrane dynamics and endocytosis in yeast.</w:delText>
        </w:r>
        <w:r w:rsidRPr="00C234EC" w:rsidDel="002C6F92">
          <w:delText xml:space="preserve"> J Cell Biol, 1995. </w:delText>
        </w:r>
        <w:r w:rsidRPr="00C234EC" w:rsidDel="002C6F92">
          <w:rPr>
            <w:b/>
          </w:rPr>
          <w:delText>128</w:delText>
        </w:r>
        <w:r w:rsidRPr="00C234EC" w:rsidDel="002C6F92">
          <w:delText>(5): p. 779-92.</w:delText>
        </w:r>
      </w:del>
    </w:p>
    <w:p w:rsidR="0094700F" w:rsidRPr="0094700F" w:rsidDel="002C6F92" w:rsidRDefault="00C234EC" w:rsidP="0094700F">
      <w:pPr>
        <w:spacing w:line="240" w:lineRule="auto"/>
        <w:ind w:left="720" w:hanging="720"/>
        <w:jc w:val="both"/>
        <w:rPr>
          <w:del w:id="3968" w:author="hong qin" w:date="2012-01-19T16:49:00Z"/>
        </w:rPr>
      </w:pPr>
      <w:del w:id="3969" w:author="hong qin" w:date="2012-01-19T16:49:00Z">
        <w:r w:rsidRPr="00C234EC" w:rsidDel="002C6F92">
          <w:delText>101.</w:delText>
        </w:r>
        <w:r w:rsidRPr="00C234EC" w:rsidDel="002C6F92">
          <w:tab/>
          <w:delText xml:space="preserve">Davey, H.M., D.B. Kell, D.H. Weichart, and A.S. Kaprelyants, </w:delText>
        </w:r>
        <w:r w:rsidRPr="00C234EC" w:rsidDel="002C6F92">
          <w:rPr>
            <w:i/>
          </w:rPr>
          <w:delText>Estimation of microbial viability using flow cytometry.</w:delText>
        </w:r>
        <w:r w:rsidRPr="00C234EC" w:rsidDel="002C6F92">
          <w:delText xml:space="preserve"> Curr Protoc Cytom, 2004. </w:delText>
        </w:r>
        <w:r w:rsidRPr="00C234EC" w:rsidDel="002C6F92">
          <w:rPr>
            <w:b/>
          </w:rPr>
          <w:delText>Chapter 11</w:delText>
        </w:r>
        <w:r w:rsidRPr="00C234EC" w:rsidDel="002C6F92">
          <w:delText>: p. Unit 11 3.</w:delText>
        </w:r>
      </w:del>
    </w:p>
    <w:p w:rsidR="0094700F" w:rsidRPr="0094700F" w:rsidDel="002C6F92" w:rsidRDefault="00C234EC" w:rsidP="0094700F">
      <w:pPr>
        <w:spacing w:line="240" w:lineRule="auto"/>
        <w:ind w:left="720" w:hanging="720"/>
        <w:jc w:val="both"/>
        <w:rPr>
          <w:del w:id="3970" w:author="hong qin" w:date="2012-01-19T16:49:00Z"/>
        </w:rPr>
      </w:pPr>
      <w:del w:id="3971" w:author="hong qin" w:date="2012-01-19T16:49:00Z">
        <w:r w:rsidRPr="00C234EC" w:rsidDel="002C6F92">
          <w:delText>102.</w:delText>
        </w:r>
        <w:r w:rsidRPr="00C234EC" w:rsidDel="002C6F92">
          <w:tab/>
          <w:delText xml:space="preserve">Haase, S.B. and S.I. Reed, </w:delText>
        </w:r>
        <w:r w:rsidRPr="00C234EC" w:rsidDel="002C6F92">
          <w:rPr>
            <w:i/>
          </w:rPr>
          <w:delText>Improved flow cytometric analysis of the budding yeast cell cycle.</w:delText>
        </w:r>
        <w:r w:rsidRPr="00C234EC" w:rsidDel="002C6F92">
          <w:delText xml:space="preserve"> Cell cycle, 2002. </w:delText>
        </w:r>
        <w:r w:rsidRPr="00C234EC" w:rsidDel="002C6F92">
          <w:rPr>
            <w:b/>
          </w:rPr>
          <w:delText>1</w:delText>
        </w:r>
        <w:r w:rsidRPr="00C234EC" w:rsidDel="002C6F92">
          <w:delText>(2): p. 132-136.</w:delText>
        </w:r>
      </w:del>
    </w:p>
    <w:p w:rsidR="0094700F" w:rsidRPr="0094700F" w:rsidDel="002C6F92" w:rsidRDefault="00C234EC" w:rsidP="0094700F">
      <w:pPr>
        <w:spacing w:line="240" w:lineRule="auto"/>
        <w:ind w:left="720" w:hanging="720"/>
        <w:jc w:val="both"/>
        <w:rPr>
          <w:del w:id="3972" w:author="hong qin" w:date="2012-01-19T16:49:00Z"/>
        </w:rPr>
      </w:pPr>
      <w:del w:id="3973" w:author="hong qin" w:date="2012-01-19T16:49:00Z">
        <w:r w:rsidRPr="00C234EC" w:rsidDel="002C6F92">
          <w:delText>103.</w:delText>
        </w:r>
        <w:r w:rsidRPr="00C234EC" w:rsidDel="002C6F92">
          <w:tab/>
          <w:delText xml:space="preserve">Ram, A.F., A. Wolters, R. Ten Hoopen, and F.M. Klis, </w:delText>
        </w:r>
        <w:r w:rsidRPr="00C234EC" w:rsidDel="002C6F92">
          <w:rPr>
            <w:i/>
          </w:rPr>
          <w:delText>A new approach for isolating cell wall mutants in Saccharomyces cerevisiae by screening for hypersensitivity to calcofluor white.</w:delText>
        </w:r>
        <w:r w:rsidRPr="00C234EC" w:rsidDel="002C6F92">
          <w:delText xml:space="preserve"> Yeast, 1994. </w:delText>
        </w:r>
        <w:r w:rsidRPr="00C234EC" w:rsidDel="002C6F92">
          <w:rPr>
            <w:b/>
          </w:rPr>
          <w:delText>10</w:delText>
        </w:r>
        <w:r w:rsidRPr="00C234EC" w:rsidDel="002C6F92">
          <w:delText>(8): p. 1019-30.</w:delText>
        </w:r>
      </w:del>
    </w:p>
    <w:p w:rsidR="0094700F" w:rsidRPr="0094700F" w:rsidDel="002C6F92" w:rsidRDefault="00C234EC" w:rsidP="0094700F">
      <w:pPr>
        <w:spacing w:line="240" w:lineRule="auto"/>
        <w:ind w:left="720" w:hanging="720"/>
        <w:jc w:val="both"/>
        <w:rPr>
          <w:del w:id="3974" w:author="hong qin" w:date="2012-01-19T16:49:00Z"/>
        </w:rPr>
      </w:pPr>
      <w:del w:id="3975" w:author="hong qin" w:date="2012-01-19T16:49:00Z">
        <w:r w:rsidRPr="00C234EC" w:rsidDel="002C6F92">
          <w:delText>104.</w:delText>
        </w:r>
        <w:r w:rsidRPr="00C234EC" w:rsidDel="002C6F92">
          <w:tab/>
          <w:delText xml:space="preserve">Klinger, H., M. Rinnerthaler, Y.T. Lam, P. Laun, G. Heeren, A. Klocker, B. Simon-Nobbe, J.R. Dickinson, I.W. Dawes, and M. Breitenbach, </w:delText>
        </w:r>
        <w:r w:rsidRPr="00C234EC" w:rsidDel="002C6F92">
          <w:rPr>
            <w:i/>
          </w:rPr>
          <w:delText>Quantitation of (a)symmetric inheritance of functional and of oxidatively damaged mitochondrial aconitase in the cell division of old yeast mother cells.</w:delText>
        </w:r>
        <w:r w:rsidRPr="00C234EC" w:rsidDel="002C6F92">
          <w:delText xml:space="preserve"> Exp Gerontol, 2010. </w:delText>
        </w:r>
        <w:r w:rsidRPr="00C234EC" w:rsidDel="002C6F92">
          <w:rPr>
            <w:b/>
          </w:rPr>
          <w:delText>45</w:delText>
        </w:r>
        <w:r w:rsidRPr="00C234EC" w:rsidDel="002C6F92">
          <w:delText>(7-8): p. 533-42.</w:delText>
        </w:r>
      </w:del>
    </w:p>
    <w:p w:rsidR="0094700F" w:rsidRPr="0094700F" w:rsidDel="002C6F92" w:rsidRDefault="00C234EC" w:rsidP="0094700F">
      <w:pPr>
        <w:spacing w:line="240" w:lineRule="auto"/>
        <w:ind w:left="720" w:hanging="720"/>
        <w:jc w:val="both"/>
        <w:rPr>
          <w:del w:id="3976" w:author="hong qin" w:date="2012-01-19T16:49:00Z"/>
        </w:rPr>
      </w:pPr>
      <w:del w:id="3977" w:author="hong qin" w:date="2012-01-19T16:49:00Z">
        <w:r w:rsidRPr="00C234EC" w:rsidDel="002C6F92">
          <w:delText>105.</w:delText>
        </w:r>
        <w:r w:rsidRPr="00C234EC" w:rsidDel="002C6F92">
          <w:tab/>
          <w:delText xml:space="preserve">Lesur, I. and J.L. Campbell, </w:delText>
        </w:r>
        <w:r w:rsidRPr="00C234EC" w:rsidDel="002C6F92">
          <w:rPr>
            <w:i/>
          </w:rPr>
          <w:delText>The transcriptome of prematurely aging yeast cells is similar to that of telomerase-deficient cells.</w:delText>
        </w:r>
        <w:r w:rsidRPr="00C234EC" w:rsidDel="002C6F92">
          <w:delText xml:space="preserve"> Mol Biol Cell, 2004. </w:delText>
        </w:r>
        <w:r w:rsidRPr="00C234EC" w:rsidDel="002C6F92">
          <w:rPr>
            <w:b/>
          </w:rPr>
          <w:delText>15</w:delText>
        </w:r>
        <w:r w:rsidRPr="00C234EC" w:rsidDel="002C6F92">
          <w:delText>(3): p. 1297-312.</w:delText>
        </w:r>
      </w:del>
    </w:p>
    <w:p w:rsidR="0094700F" w:rsidRPr="0094700F" w:rsidDel="002C6F92" w:rsidRDefault="00C234EC" w:rsidP="0094700F">
      <w:pPr>
        <w:spacing w:line="240" w:lineRule="auto"/>
        <w:ind w:left="720" w:hanging="720"/>
        <w:jc w:val="both"/>
        <w:rPr>
          <w:del w:id="3978" w:author="hong qin" w:date="2012-01-19T16:49:00Z"/>
        </w:rPr>
      </w:pPr>
      <w:del w:id="3979" w:author="hong qin" w:date="2012-01-19T16:49:00Z">
        <w:r w:rsidRPr="00C234EC" w:rsidDel="002C6F92">
          <w:delText>106.</w:delText>
        </w:r>
        <w:r w:rsidRPr="00C234EC" w:rsidDel="002C6F92">
          <w:tab/>
          <w:delText xml:space="preserve">Hoch, H.C., C.D. Galvani, D.H. Szarowski, and J.N. Turner, </w:delText>
        </w:r>
        <w:r w:rsidRPr="00C234EC" w:rsidDel="002C6F92">
          <w:rPr>
            <w:i/>
          </w:rPr>
          <w:delText>Two new fluorescent dyes applicable for visualization of fungal cell walls.</w:delText>
        </w:r>
        <w:r w:rsidRPr="00C234EC" w:rsidDel="002C6F92">
          <w:delText xml:space="preserve"> Mycologia, 2005. </w:delText>
        </w:r>
        <w:r w:rsidRPr="00C234EC" w:rsidDel="002C6F92">
          <w:rPr>
            <w:b/>
          </w:rPr>
          <w:delText>97</w:delText>
        </w:r>
        <w:r w:rsidRPr="00C234EC" w:rsidDel="002C6F92">
          <w:delText>(3): p. 580-8.</w:delText>
        </w:r>
      </w:del>
    </w:p>
    <w:p w:rsidR="0094700F" w:rsidRPr="0094700F" w:rsidDel="002C6F92" w:rsidRDefault="00C234EC" w:rsidP="0094700F">
      <w:pPr>
        <w:spacing w:line="240" w:lineRule="auto"/>
        <w:ind w:left="720" w:hanging="720"/>
        <w:jc w:val="both"/>
        <w:rPr>
          <w:del w:id="3980" w:author="hong qin" w:date="2012-01-19T16:49:00Z"/>
        </w:rPr>
      </w:pPr>
      <w:del w:id="3981" w:author="hong qin" w:date="2012-01-19T16:49:00Z">
        <w:r w:rsidRPr="00C234EC" w:rsidDel="002C6F92">
          <w:delText>107.</w:delText>
        </w:r>
        <w:r w:rsidRPr="00C234EC" w:rsidDel="002C6F92">
          <w:tab/>
          <w:delText xml:space="preserve">Rowe, L.A., N. Degtyareva, and P.W. Doetsch, </w:delText>
        </w:r>
        <w:r w:rsidRPr="00C234EC" w:rsidDel="002C6F92">
          <w:rPr>
            <w:i/>
          </w:rPr>
          <w:delText>DNA damage-induced reactive oxygen species (ROS) stress response in Saccharomyces cerevisiae.</w:delText>
        </w:r>
        <w:r w:rsidRPr="00C234EC" w:rsidDel="002C6F92">
          <w:delText xml:space="preserve"> Free Radic Biol Med, 2008. </w:delText>
        </w:r>
        <w:r w:rsidRPr="00C234EC" w:rsidDel="002C6F92">
          <w:rPr>
            <w:b/>
          </w:rPr>
          <w:delText>45</w:delText>
        </w:r>
        <w:r w:rsidRPr="00C234EC" w:rsidDel="002C6F92">
          <w:delText>(8): p. 1167-77.</w:delText>
        </w:r>
      </w:del>
    </w:p>
    <w:p w:rsidR="0094700F" w:rsidRPr="0094700F" w:rsidDel="002C6F92" w:rsidRDefault="00C234EC" w:rsidP="0094700F">
      <w:pPr>
        <w:spacing w:line="240" w:lineRule="auto"/>
        <w:ind w:left="720" w:hanging="720"/>
        <w:jc w:val="both"/>
        <w:rPr>
          <w:del w:id="3982" w:author="hong qin" w:date="2012-01-19T16:49:00Z"/>
        </w:rPr>
      </w:pPr>
      <w:del w:id="3983" w:author="hong qin" w:date="2012-01-19T16:49:00Z">
        <w:r w:rsidRPr="00C234EC" w:rsidDel="002C6F92">
          <w:delText>108.</w:delText>
        </w:r>
        <w:r w:rsidRPr="00C234EC" w:rsidDel="002C6F92">
          <w:tab/>
          <w:delText xml:space="preserve">Myhre, O., J.M. Andersen, H. Aarnes, and F. Fonnum, </w:delText>
        </w:r>
        <w:r w:rsidRPr="00C234EC" w:rsidDel="002C6F92">
          <w:rPr>
            <w:i/>
          </w:rPr>
          <w:delText>Evaluation of the probes 2',7'-dichlorofluorescin diacetate, luminol, and lucigenin as indicators of reactive species formation.</w:delText>
        </w:r>
        <w:r w:rsidRPr="00C234EC" w:rsidDel="002C6F92">
          <w:delText xml:space="preserve"> Biochem Pharmacol, 2003. </w:delText>
        </w:r>
        <w:r w:rsidRPr="00C234EC" w:rsidDel="002C6F92">
          <w:rPr>
            <w:b/>
          </w:rPr>
          <w:delText>65</w:delText>
        </w:r>
        <w:r w:rsidRPr="00C234EC" w:rsidDel="002C6F92">
          <w:delText>(10): p. 1575-82.</w:delText>
        </w:r>
      </w:del>
    </w:p>
    <w:p w:rsidR="0094700F" w:rsidRPr="0094700F" w:rsidDel="002C6F92" w:rsidRDefault="00C234EC" w:rsidP="0094700F">
      <w:pPr>
        <w:spacing w:line="240" w:lineRule="auto"/>
        <w:ind w:left="720" w:hanging="720"/>
        <w:jc w:val="both"/>
        <w:rPr>
          <w:del w:id="3984" w:author="hong qin" w:date="2012-01-19T16:49:00Z"/>
        </w:rPr>
      </w:pPr>
      <w:del w:id="3985" w:author="hong qin" w:date="2012-01-19T16:49:00Z">
        <w:r w:rsidRPr="00C234EC" w:rsidDel="002C6F92">
          <w:delText>109.</w:delText>
        </w:r>
        <w:r w:rsidRPr="00C234EC" w:rsidDel="002C6F92">
          <w:tab/>
          <w:delText xml:space="preserve">Rothe, G. and G. Valet, </w:delText>
        </w:r>
        <w:r w:rsidRPr="00C234EC" w:rsidDel="002C6F92">
          <w:rPr>
            <w:i/>
          </w:rPr>
          <w:delText>Flow cytometric analysis of respiratory burst activity in phagocytes with hydroethidine and 2',7'-dichlorofluorescin.</w:delText>
        </w:r>
        <w:r w:rsidRPr="00C234EC" w:rsidDel="002C6F92">
          <w:delText xml:space="preserve"> J Leukoc Biol, 1990. </w:delText>
        </w:r>
        <w:r w:rsidRPr="00C234EC" w:rsidDel="002C6F92">
          <w:rPr>
            <w:b/>
          </w:rPr>
          <w:delText>47</w:delText>
        </w:r>
        <w:r w:rsidRPr="00C234EC" w:rsidDel="002C6F92">
          <w:delText>(5): p. 440-8.</w:delText>
        </w:r>
      </w:del>
    </w:p>
    <w:p w:rsidR="0094700F" w:rsidRPr="0094700F" w:rsidDel="002C6F92" w:rsidRDefault="00C234EC" w:rsidP="0094700F">
      <w:pPr>
        <w:spacing w:line="240" w:lineRule="auto"/>
        <w:ind w:left="720" w:hanging="720"/>
        <w:jc w:val="both"/>
        <w:rPr>
          <w:del w:id="3986" w:author="hong qin" w:date="2012-01-19T16:49:00Z"/>
        </w:rPr>
      </w:pPr>
      <w:del w:id="3987" w:author="hong qin" w:date="2012-01-19T16:49:00Z">
        <w:r w:rsidRPr="00C234EC" w:rsidDel="002C6F92">
          <w:delText>110.</w:delText>
        </w:r>
        <w:r w:rsidRPr="00C234EC" w:rsidDel="002C6F92">
          <w:tab/>
          <w:delText xml:space="preserve">Carter, W.O., P.K. Narayanan, and J.P. Robinson, </w:delText>
        </w:r>
        <w:r w:rsidRPr="00C234EC" w:rsidDel="002C6F92">
          <w:rPr>
            <w:i/>
          </w:rPr>
          <w:delText>Intracellular hydrogen peroxide and superoxide anion detection in endothelial cells.</w:delText>
        </w:r>
        <w:r w:rsidRPr="00C234EC" w:rsidDel="002C6F92">
          <w:delText xml:space="preserve"> J Leukoc Biol, 1994. </w:delText>
        </w:r>
        <w:r w:rsidRPr="00C234EC" w:rsidDel="002C6F92">
          <w:rPr>
            <w:b/>
          </w:rPr>
          <w:delText>55</w:delText>
        </w:r>
        <w:r w:rsidRPr="00C234EC" w:rsidDel="002C6F92">
          <w:delText>(2): p. 253-8.</w:delText>
        </w:r>
      </w:del>
    </w:p>
    <w:p w:rsidR="0094700F" w:rsidRPr="0094700F" w:rsidDel="002C6F92" w:rsidRDefault="00C234EC" w:rsidP="0094700F">
      <w:pPr>
        <w:spacing w:line="240" w:lineRule="auto"/>
        <w:ind w:left="720" w:hanging="720"/>
        <w:jc w:val="both"/>
        <w:rPr>
          <w:del w:id="3988" w:author="hong qin" w:date="2012-01-19T16:49:00Z"/>
        </w:rPr>
      </w:pPr>
      <w:del w:id="3989" w:author="hong qin" w:date="2012-01-19T16:49:00Z">
        <w:r w:rsidRPr="00C234EC" w:rsidDel="002C6F92">
          <w:delText>111.</w:delText>
        </w:r>
        <w:r w:rsidRPr="00C234EC" w:rsidDel="002C6F92">
          <w:tab/>
          <w:delText xml:space="preserve">Cossarizza, A. and S. Salvioli, </w:delText>
        </w:r>
        <w:r w:rsidRPr="00C234EC" w:rsidDel="002C6F92">
          <w:rPr>
            <w:i/>
          </w:rPr>
          <w:delText>Flow cytometric analysis of mitochondrial membrane potential using JC-1.</w:delText>
        </w:r>
        <w:r w:rsidRPr="00C234EC" w:rsidDel="002C6F92">
          <w:delText xml:space="preserve"> Curr Protoc Cytom, 2001. </w:delText>
        </w:r>
        <w:r w:rsidRPr="00C234EC" w:rsidDel="002C6F92">
          <w:rPr>
            <w:b/>
          </w:rPr>
          <w:delText>Chapter 9</w:delText>
        </w:r>
        <w:r w:rsidRPr="00C234EC" w:rsidDel="002C6F92">
          <w:delText>: p. Unit 9 14.</w:delText>
        </w:r>
      </w:del>
    </w:p>
    <w:p w:rsidR="0094700F" w:rsidRPr="0094700F" w:rsidDel="002C6F92" w:rsidRDefault="00C234EC" w:rsidP="0094700F">
      <w:pPr>
        <w:spacing w:line="240" w:lineRule="auto"/>
        <w:ind w:left="720" w:hanging="720"/>
        <w:jc w:val="both"/>
        <w:rPr>
          <w:del w:id="3990" w:author="hong qin" w:date="2012-01-19T16:49:00Z"/>
        </w:rPr>
      </w:pPr>
      <w:del w:id="3991" w:author="hong qin" w:date="2012-01-19T16:49:00Z">
        <w:r w:rsidRPr="00C234EC" w:rsidDel="002C6F92">
          <w:delText>112.</w:delText>
        </w:r>
        <w:r w:rsidRPr="00C234EC" w:rsidDel="002C6F92">
          <w:tab/>
          <w:delText xml:space="preserve">Poot, M., </w:delText>
        </w:r>
        <w:r w:rsidRPr="00C234EC" w:rsidDel="002C6F92">
          <w:rPr>
            <w:i/>
          </w:rPr>
          <w:delText>Multiparameter analysis of physiological changes in apoptosis.</w:delText>
        </w:r>
        <w:r w:rsidRPr="00C234EC" w:rsidDel="002C6F92">
          <w:delText xml:space="preserve"> Curr Protoc Cytom, 2001. </w:delText>
        </w:r>
        <w:r w:rsidRPr="00C234EC" w:rsidDel="002C6F92">
          <w:rPr>
            <w:b/>
          </w:rPr>
          <w:delText>Chapter 9</w:delText>
        </w:r>
        <w:r w:rsidRPr="00C234EC" w:rsidDel="002C6F92">
          <w:delText>: p. Unit 9 15.</w:delText>
        </w:r>
      </w:del>
    </w:p>
    <w:p w:rsidR="0094700F" w:rsidRPr="0094700F" w:rsidDel="002C6F92" w:rsidRDefault="00C234EC" w:rsidP="0094700F">
      <w:pPr>
        <w:spacing w:line="240" w:lineRule="auto"/>
        <w:ind w:left="720" w:hanging="720"/>
        <w:jc w:val="both"/>
        <w:rPr>
          <w:del w:id="3992" w:author="hong qin" w:date="2012-01-19T16:49:00Z"/>
        </w:rPr>
      </w:pPr>
      <w:del w:id="3993" w:author="hong qin" w:date="2012-01-19T16:49:00Z">
        <w:r w:rsidRPr="00C234EC" w:rsidDel="002C6F92">
          <w:delText>113.</w:delText>
        </w:r>
        <w:r w:rsidRPr="00C234EC" w:rsidDel="002C6F92">
          <w:tab/>
          <w:delText xml:space="preserve">Poot, M., </w:delText>
        </w:r>
        <w:r w:rsidRPr="00C234EC" w:rsidDel="002C6F92">
          <w:rPr>
            <w:i/>
          </w:rPr>
          <w:delText>Analysis of intracellular organelles by flow cytometry or microscopy.</w:delText>
        </w:r>
        <w:r w:rsidRPr="00C234EC" w:rsidDel="002C6F92">
          <w:delText xml:space="preserve"> Curr Protoc Cytom, 2001. </w:delText>
        </w:r>
        <w:r w:rsidRPr="00C234EC" w:rsidDel="002C6F92">
          <w:rPr>
            <w:b/>
          </w:rPr>
          <w:delText>Chapter 9</w:delText>
        </w:r>
        <w:r w:rsidRPr="00C234EC" w:rsidDel="002C6F92">
          <w:delText>: p. Unit 9 4.</w:delText>
        </w:r>
      </w:del>
    </w:p>
    <w:p w:rsidR="0094700F" w:rsidRPr="0094700F" w:rsidDel="002C6F92" w:rsidRDefault="00C234EC" w:rsidP="0094700F">
      <w:pPr>
        <w:spacing w:line="240" w:lineRule="auto"/>
        <w:ind w:left="720" w:hanging="720"/>
        <w:jc w:val="both"/>
        <w:rPr>
          <w:del w:id="3994" w:author="hong qin" w:date="2012-01-19T16:49:00Z"/>
        </w:rPr>
      </w:pPr>
      <w:del w:id="3995" w:author="hong qin" w:date="2012-01-19T16:49:00Z">
        <w:r w:rsidRPr="00C234EC" w:rsidDel="002C6F92">
          <w:delText>114.</w:delText>
        </w:r>
        <w:r w:rsidRPr="00C234EC" w:rsidDel="002C6F92">
          <w:tab/>
          <w:delText xml:space="preserve">Farrelly, E., M.C. Amaral, L. Marshall, and S.G. Huang, </w:delText>
        </w:r>
        <w:r w:rsidRPr="00C234EC" w:rsidDel="002C6F92">
          <w:rPr>
            <w:i/>
          </w:rPr>
          <w:delText>A high-throughput assay for mitochondrial membrane potential in permeabilized yeast cells.</w:delText>
        </w:r>
        <w:r w:rsidRPr="00C234EC" w:rsidDel="002C6F92">
          <w:delText xml:space="preserve"> Anal Biochem, 2001. </w:delText>
        </w:r>
        <w:r w:rsidRPr="00C234EC" w:rsidDel="002C6F92">
          <w:rPr>
            <w:b/>
          </w:rPr>
          <w:delText>293</w:delText>
        </w:r>
        <w:r w:rsidRPr="00C234EC" w:rsidDel="002C6F92">
          <w:delText>(2): p. 269-76.</w:delText>
        </w:r>
      </w:del>
    </w:p>
    <w:p w:rsidR="0094700F" w:rsidRPr="0094700F" w:rsidDel="002C6F92" w:rsidRDefault="00C234EC" w:rsidP="0094700F">
      <w:pPr>
        <w:spacing w:line="240" w:lineRule="auto"/>
        <w:ind w:left="720" w:hanging="720"/>
        <w:jc w:val="both"/>
        <w:rPr>
          <w:del w:id="3996" w:author="hong qin" w:date="2012-01-19T16:49:00Z"/>
        </w:rPr>
      </w:pPr>
      <w:del w:id="3997" w:author="hong qin" w:date="2012-01-19T16:49:00Z">
        <w:r w:rsidRPr="00C234EC" w:rsidDel="002C6F92">
          <w:delText>115.</w:delText>
        </w:r>
        <w:r w:rsidRPr="00C234EC" w:rsidDel="002C6F92">
          <w:tab/>
          <w:delText xml:space="preserve">Shapiro, H.M., </w:delText>
        </w:r>
        <w:r w:rsidRPr="00C234EC" w:rsidDel="002C6F92">
          <w:rPr>
            <w:i/>
          </w:rPr>
          <w:delText>Membrane potential estimation by flow cytometry.</w:delText>
        </w:r>
        <w:r w:rsidRPr="00C234EC" w:rsidDel="002C6F92">
          <w:delText xml:space="preserve"> Methods, 2000. </w:delText>
        </w:r>
        <w:r w:rsidRPr="00C234EC" w:rsidDel="002C6F92">
          <w:rPr>
            <w:b/>
          </w:rPr>
          <w:delText>21</w:delText>
        </w:r>
        <w:r w:rsidRPr="00C234EC" w:rsidDel="002C6F92">
          <w:delText>(3): p. 271-9.</w:delText>
        </w:r>
      </w:del>
    </w:p>
    <w:p w:rsidR="0094700F" w:rsidRPr="0094700F" w:rsidDel="002C6F92" w:rsidRDefault="00C234EC" w:rsidP="0094700F">
      <w:pPr>
        <w:spacing w:line="240" w:lineRule="auto"/>
        <w:ind w:left="720" w:hanging="720"/>
        <w:jc w:val="both"/>
        <w:rPr>
          <w:del w:id="3998" w:author="hong qin" w:date="2012-01-19T16:49:00Z"/>
        </w:rPr>
      </w:pPr>
      <w:del w:id="3999" w:author="hong qin" w:date="2012-01-19T16:49:00Z">
        <w:r w:rsidRPr="00C234EC" w:rsidDel="002C6F92">
          <w:delText>116.</w:delText>
        </w:r>
        <w:r w:rsidRPr="00C234EC" w:rsidDel="002C6F92">
          <w:tab/>
          <w:delText xml:space="preserve">Gourlay, C.W., L.N. Carpp, P. Timpson, S.J. Winder, and K.R. Ayscough, </w:delText>
        </w:r>
        <w:r w:rsidRPr="00C234EC" w:rsidDel="002C6F92">
          <w:rPr>
            <w:i/>
          </w:rPr>
          <w:delText>A role for the actin cytoskeleton in cell death and aging in yeast.</w:delText>
        </w:r>
        <w:r w:rsidRPr="00C234EC" w:rsidDel="002C6F92">
          <w:delText xml:space="preserve"> J Cell Biol, 2004. </w:delText>
        </w:r>
        <w:r w:rsidRPr="00C234EC" w:rsidDel="002C6F92">
          <w:rPr>
            <w:b/>
          </w:rPr>
          <w:delText>164</w:delText>
        </w:r>
        <w:r w:rsidRPr="00C234EC" w:rsidDel="002C6F92">
          <w:delText>(6): p. 803-9.</w:delText>
        </w:r>
      </w:del>
    </w:p>
    <w:p w:rsidR="0094700F" w:rsidRPr="0094700F" w:rsidDel="002C6F92" w:rsidRDefault="00C234EC" w:rsidP="0094700F">
      <w:pPr>
        <w:spacing w:line="240" w:lineRule="auto"/>
        <w:ind w:left="720" w:hanging="720"/>
        <w:jc w:val="both"/>
        <w:rPr>
          <w:del w:id="4000" w:author="hong qin" w:date="2012-01-19T16:49:00Z"/>
        </w:rPr>
      </w:pPr>
      <w:del w:id="4001" w:author="hong qin" w:date="2012-01-19T16:49:00Z">
        <w:r w:rsidRPr="00C234EC" w:rsidDel="002C6F92">
          <w:delText>117.</w:delText>
        </w:r>
        <w:r w:rsidRPr="00C234EC" w:rsidDel="002C6F92">
          <w:tab/>
          <w:delText xml:space="preserve">Kaeberlein, M. and B.K. Kennedy, </w:delText>
        </w:r>
        <w:r w:rsidRPr="00C234EC" w:rsidDel="002C6F92">
          <w:rPr>
            <w:i/>
          </w:rPr>
          <w:delText>Large-scale identification in yeast of conserved ageing genes.</w:delText>
        </w:r>
        <w:r w:rsidRPr="00C234EC" w:rsidDel="002C6F92">
          <w:delText xml:space="preserve"> Mech Ageing Dev, 2005. </w:delText>
        </w:r>
        <w:r w:rsidRPr="00C234EC" w:rsidDel="002C6F92">
          <w:rPr>
            <w:b/>
          </w:rPr>
          <w:delText>126</w:delText>
        </w:r>
        <w:r w:rsidRPr="00C234EC" w:rsidDel="002C6F92">
          <w:delText>(1): p. 17-21.</w:delText>
        </w:r>
      </w:del>
    </w:p>
    <w:p w:rsidR="0094700F" w:rsidRPr="0094700F" w:rsidDel="002C6F92" w:rsidRDefault="00C234EC" w:rsidP="0094700F">
      <w:pPr>
        <w:spacing w:line="240" w:lineRule="auto"/>
        <w:ind w:left="720" w:hanging="720"/>
        <w:jc w:val="both"/>
        <w:rPr>
          <w:del w:id="4002" w:author="hong qin" w:date="2012-01-19T16:49:00Z"/>
        </w:rPr>
      </w:pPr>
      <w:del w:id="4003" w:author="hong qin" w:date="2012-01-19T16:49:00Z">
        <w:r w:rsidRPr="00C234EC" w:rsidDel="002C6F92">
          <w:delText>118.</w:delText>
        </w:r>
        <w:r w:rsidRPr="00C234EC" w:rsidDel="002C6F92">
          <w:tab/>
          <w:delText xml:space="preserve">Managbanag, J.R., T.M. Witten, D. Bonchev, L.A. Fox, M. Tsuchiya, B.K. Kennedy, and M. Kaeberlein, </w:delText>
        </w:r>
        <w:r w:rsidRPr="00C234EC" w:rsidDel="002C6F92">
          <w:rPr>
            <w:i/>
          </w:rPr>
          <w:delText>Shortest-path network analysis is a useful approach toward identifying genetic determinants of longevity.</w:delText>
        </w:r>
        <w:r w:rsidRPr="00C234EC" w:rsidDel="002C6F92">
          <w:delText xml:space="preserve"> PLoS One, 2008. </w:delText>
        </w:r>
        <w:r w:rsidRPr="00C234EC" w:rsidDel="002C6F92">
          <w:rPr>
            <w:b/>
          </w:rPr>
          <w:delText>3</w:delText>
        </w:r>
        <w:r w:rsidRPr="00C234EC" w:rsidDel="002C6F92">
          <w:delText>(11): p. e3802.</w:delText>
        </w:r>
      </w:del>
    </w:p>
    <w:p w:rsidR="0094700F" w:rsidRPr="0094700F" w:rsidDel="002C6F92" w:rsidRDefault="00C234EC" w:rsidP="0094700F">
      <w:pPr>
        <w:spacing w:line="240" w:lineRule="auto"/>
        <w:ind w:left="720" w:hanging="720"/>
        <w:jc w:val="both"/>
        <w:rPr>
          <w:del w:id="4004" w:author="hong qin" w:date="2012-01-19T16:49:00Z"/>
        </w:rPr>
      </w:pPr>
      <w:del w:id="4005" w:author="hong qin" w:date="2012-01-19T16:49:00Z">
        <w:r w:rsidRPr="00C234EC" w:rsidDel="002C6F92">
          <w:delText>119.</w:delText>
        </w:r>
        <w:r w:rsidRPr="00C234EC" w:rsidDel="002C6F92">
          <w:tab/>
          <w:delText xml:space="preserve">Ohya, Y., J. Sese, M. Yukawa, F. Sano, Y. Nakatani, T.L. Saito, A. Saka, T. Fukuda, S. Ishihara, S. Oka, G. Suzuki, M. Watanabe, A. Hirata, M. Ohtani, H. Sawai, N. Fraysse, J.P. Latge, J.M. Francois, M. Aebi, S. Tanaka, S. Muramatsu, H. Araki, K. Sonoike, S. Nogami, and S. Morishita, </w:delText>
        </w:r>
        <w:r w:rsidRPr="00C234EC" w:rsidDel="002C6F92">
          <w:rPr>
            <w:i/>
          </w:rPr>
          <w:delText>High-dimensional and large-scale phenotyping of yeast mutants.</w:delText>
        </w:r>
        <w:r w:rsidRPr="00C234EC" w:rsidDel="002C6F92">
          <w:delText xml:space="preserve"> Proc Natl Acad Sci U S A, 2005. </w:delText>
        </w:r>
        <w:r w:rsidRPr="00C234EC" w:rsidDel="002C6F92">
          <w:rPr>
            <w:b/>
          </w:rPr>
          <w:delText>102</w:delText>
        </w:r>
        <w:r w:rsidRPr="00C234EC" w:rsidDel="002C6F92">
          <w:delText>(52): p. 19015-20.</w:delText>
        </w:r>
      </w:del>
    </w:p>
    <w:p w:rsidR="0094700F" w:rsidRPr="0094700F" w:rsidDel="002C6F92" w:rsidRDefault="00C234EC" w:rsidP="0094700F">
      <w:pPr>
        <w:spacing w:line="240" w:lineRule="auto"/>
        <w:ind w:left="720" w:hanging="720"/>
        <w:jc w:val="both"/>
        <w:rPr>
          <w:del w:id="4006" w:author="hong qin" w:date="2012-01-19T16:49:00Z"/>
        </w:rPr>
      </w:pPr>
      <w:del w:id="4007" w:author="hong qin" w:date="2012-01-19T16:49:00Z">
        <w:r w:rsidRPr="00C234EC" w:rsidDel="002C6F92">
          <w:delText>120.</w:delText>
        </w:r>
        <w:r w:rsidRPr="00C234EC" w:rsidDel="002C6F92">
          <w:tab/>
          <w:delText xml:space="preserve">Breitenbach, M., P. Laun, and M. Gimona, </w:delText>
        </w:r>
        <w:r w:rsidRPr="00C234EC" w:rsidDel="002C6F92">
          <w:rPr>
            <w:i/>
          </w:rPr>
          <w:delText>The actin cytoskeleton, RAS-cAMP signaling and mitochondrial ROS in yeast apoptosis.</w:delText>
        </w:r>
        <w:r w:rsidRPr="00C234EC" w:rsidDel="002C6F92">
          <w:delText xml:space="preserve"> Trends Cell Biol, 2005. </w:delText>
        </w:r>
        <w:r w:rsidRPr="00C234EC" w:rsidDel="002C6F92">
          <w:rPr>
            <w:b/>
          </w:rPr>
          <w:delText>15</w:delText>
        </w:r>
        <w:r w:rsidRPr="00C234EC" w:rsidDel="002C6F92">
          <w:delText>(12): p. 637-9.</w:delText>
        </w:r>
      </w:del>
    </w:p>
    <w:p w:rsidR="0094700F" w:rsidRPr="0094700F" w:rsidDel="002C6F92" w:rsidRDefault="00C234EC" w:rsidP="0094700F">
      <w:pPr>
        <w:spacing w:line="240" w:lineRule="auto"/>
        <w:ind w:left="720" w:hanging="720"/>
        <w:jc w:val="both"/>
        <w:rPr>
          <w:del w:id="4008" w:author="hong qin" w:date="2012-01-19T16:49:00Z"/>
        </w:rPr>
      </w:pPr>
      <w:del w:id="4009" w:author="hong qin" w:date="2012-01-19T16:49:00Z">
        <w:r w:rsidRPr="00C234EC" w:rsidDel="002C6F92">
          <w:delText>121.</w:delText>
        </w:r>
        <w:r w:rsidRPr="00C234EC" w:rsidDel="002C6F92">
          <w:tab/>
          <w:delText xml:space="preserve">Muller, I., </w:delText>
        </w:r>
        <w:r w:rsidRPr="00C234EC" w:rsidDel="002C6F92">
          <w:rPr>
            <w:i/>
          </w:rPr>
          <w:delText>Experiments on ageing in single cells of Saccharomyces cerevisiae.</w:delText>
        </w:r>
        <w:r w:rsidRPr="00C234EC" w:rsidDel="002C6F92">
          <w:delText xml:space="preserve"> Arch Mikrobiol, 1971. </w:delText>
        </w:r>
        <w:r w:rsidRPr="00C234EC" w:rsidDel="002C6F92">
          <w:rPr>
            <w:b/>
          </w:rPr>
          <w:delText>77</w:delText>
        </w:r>
        <w:r w:rsidRPr="00C234EC" w:rsidDel="002C6F92">
          <w:delText>(1): p. 20-5.</w:delText>
        </w:r>
      </w:del>
    </w:p>
    <w:p w:rsidR="0094700F" w:rsidRPr="0094700F" w:rsidDel="002C6F92" w:rsidRDefault="00C234EC" w:rsidP="0094700F">
      <w:pPr>
        <w:spacing w:line="240" w:lineRule="auto"/>
        <w:ind w:left="720" w:hanging="720"/>
        <w:jc w:val="both"/>
        <w:rPr>
          <w:del w:id="4010" w:author="hong qin" w:date="2012-01-19T16:49:00Z"/>
        </w:rPr>
      </w:pPr>
      <w:del w:id="4011" w:author="hong qin" w:date="2012-01-19T16:49:00Z">
        <w:r w:rsidRPr="00C234EC" w:rsidDel="002C6F92">
          <w:delText>122.</w:delText>
        </w:r>
        <w:r w:rsidRPr="00C234EC" w:rsidDel="002C6F92">
          <w:tab/>
          <w:delText xml:space="preserve">Hartwell, L.H., </w:delText>
        </w:r>
        <w:r w:rsidRPr="00C234EC" w:rsidDel="002C6F92">
          <w:rPr>
            <w:i/>
          </w:rPr>
          <w:delText>Saccharomyces cerevisiae cell cycle.</w:delText>
        </w:r>
        <w:r w:rsidRPr="00C234EC" w:rsidDel="002C6F92">
          <w:delText xml:space="preserve"> Bacteriol Rev, 1974. </w:delText>
        </w:r>
        <w:r w:rsidRPr="00C234EC" w:rsidDel="002C6F92">
          <w:rPr>
            <w:b/>
          </w:rPr>
          <w:delText>38</w:delText>
        </w:r>
        <w:r w:rsidRPr="00C234EC" w:rsidDel="002C6F92">
          <w:delText>(2): p. 164-98.</w:delText>
        </w:r>
      </w:del>
    </w:p>
    <w:p w:rsidR="0094700F" w:rsidRPr="0094700F" w:rsidDel="002C6F92" w:rsidRDefault="00C234EC" w:rsidP="0094700F">
      <w:pPr>
        <w:spacing w:line="240" w:lineRule="auto"/>
        <w:ind w:left="720" w:hanging="720"/>
        <w:jc w:val="both"/>
        <w:rPr>
          <w:del w:id="4012" w:author="hong qin" w:date="2012-01-19T16:49:00Z"/>
        </w:rPr>
      </w:pPr>
      <w:del w:id="4013" w:author="hong qin" w:date="2012-01-19T16:49:00Z">
        <w:r w:rsidRPr="00C234EC" w:rsidDel="002C6F92">
          <w:delText>123.</w:delText>
        </w:r>
        <w:r w:rsidRPr="00C234EC" w:rsidDel="002C6F92">
          <w:tab/>
          <w:delText xml:space="preserve">Madeo, F., E. Herker, C. Maldener, S. Wissing, S. Lachelt, M. Herlan, M. Fehr, K. Lauber, S.J. Sigrist, S. Wesselborg, and K.U. Frohlich, </w:delText>
        </w:r>
        <w:r w:rsidRPr="00C234EC" w:rsidDel="002C6F92">
          <w:rPr>
            <w:i/>
          </w:rPr>
          <w:delText>A caspase-related protease regulates apoptosis in yeast.</w:delText>
        </w:r>
        <w:r w:rsidRPr="00C234EC" w:rsidDel="002C6F92">
          <w:delText xml:space="preserve"> Mol Cell, 2002. </w:delText>
        </w:r>
        <w:r w:rsidRPr="00C234EC" w:rsidDel="002C6F92">
          <w:rPr>
            <w:b/>
          </w:rPr>
          <w:delText>9</w:delText>
        </w:r>
        <w:r w:rsidRPr="00C234EC" w:rsidDel="002C6F92">
          <w:delText>(4): p. 911-7.</w:delText>
        </w:r>
      </w:del>
    </w:p>
    <w:p w:rsidR="0094700F" w:rsidRPr="0094700F" w:rsidDel="002C6F92" w:rsidRDefault="00C234EC" w:rsidP="0094700F">
      <w:pPr>
        <w:spacing w:line="240" w:lineRule="auto"/>
        <w:ind w:left="720" w:hanging="720"/>
        <w:jc w:val="both"/>
        <w:rPr>
          <w:del w:id="4014" w:author="hong qin" w:date="2012-01-19T16:49:00Z"/>
        </w:rPr>
      </w:pPr>
      <w:del w:id="4015" w:author="hong qin" w:date="2012-01-19T16:49:00Z">
        <w:r w:rsidRPr="00C234EC" w:rsidDel="002C6F92">
          <w:delText>124.</w:delText>
        </w:r>
        <w:r w:rsidRPr="00C234EC" w:rsidDel="002C6F92">
          <w:tab/>
          <w:delText xml:space="preserve">Lillie, S.H. and J.R. Pringle, </w:delText>
        </w:r>
        <w:r w:rsidRPr="00C234EC" w:rsidDel="002C6F92">
          <w:rPr>
            <w:i/>
          </w:rPr>
          <w:delText>Reserve carbohydrate metabolism in Saccharomyces cerevisiae: responses to nutrient limitation.</w:delText>
        </w:r>
        <w:r w:rsidRPr="00C234EC" w:rsidDel="002C6F92">
          <w:delText xml:space="preserve"> J Bacteriol, 1980. </w:delText>
        </w:r>
        <w:r w:rsidRPr="00C234EC" w:rsidDel="002C6F92">
          <w:rPr>
            <w:b/>
          </w:rPr>
          <w:delText>143</w:delText>
        </w:r>
        <w:r w:rsidRPr="00C234EC" w:rsidDel="002C6F92">
          <w:delText>(3): p. 1384-94.</w:delText>
        </w:r>
      </w:del>
    </w:p>
    <w:p w:rsidR="0094700F" w:rsidRPr="0094700F" w:rsidDel="002C6F92" w:rsidRDefault="00C234EC" w:rsidP="0094700F">
      <w:pPr>
        <w:spacing w:line="240" w:lineRule="auto"/>
        <w:ind w:left="720" w:hanging="720"/>
        <w:jc w:val="both"/>
        <w:rPr>
          <w:del w:id="4016" w:author="hong qin" w:date="2012-01-19T16:49:00Z"/>
        </w:rPr>
      </w:pPr>
      <w:del w:id="4017" w:author="hong qin" w:date="2012-01-19T16:49:00Z">
        <w:r w:rsidRPr="00C234EC" w:rsidDel="002C6F92">
          <w:delText>125.</w:delText>
        </w:r>
        <w:r w:rsidRPr="00C234EC" w:rsidDel="002C6F92">
          <w:tab/>
          <w:delText xml:space="preserve">Maguire, O., C. Collins, K. O'Loughlin, J. Miecznikowski, and H. Minderman, </w:delText>
        </w:r>
        <w:r w:rsidRPr="00C234EC" w:rsidDel="002C6F92">
          <w:rPr>
            <w:i/>
          </w:rPr>
          <w:delText>Quantifying nuclear p65 as a parameter for NF-kappaB activation: Correlation between ImageStream cytometry, microscopy, and Western blot.</w:delText>
        </w:r>
        <w:r w:rsidRPr="00C234EC" w:rsidDel="002C6F92">
          <w:delText xml:space="preserve"> Cytometry A, 2011. </w:delText>
        </w:r>
        <w:r w:rsidRPr="00C234EC" w:rsidDel="002C6F92">
          <w:rPr>
            <w:b/>
          </w:rPr>
          <w:delText>79</w:delText>
        </w:r>
        <w:r w:rsidRPr="00C234EC" w:rsidDel="002C6F92">
          <w:delText>(6): p. 461-9.</w:delText>
        </w:r>
      </w:del>
    </w:p>
    <w:p w:rsidR="0094700F" w:rsidRPr="0094700F" w:rsidDel="002C6F92" w:rsidRDefault="00C234EC" w:rsidP="0094700F">
      <w:pPr>
        <w:spacing w:line="240" w:lineRule="auto"/>
        <w:ind w:left="720" w:hanging="720"/>
        <w:jc w:val="both"/>
        <w:rPr>
          <w:del w:id="4018" w:author="hong qin" w:date="2012-01-19T16:49:00Z"/>
        </w:rPr>
      </w:pPr>
      <w:del w:id="4019" w:author="hong qin" w:date="2012-01-19T16:49:00Z">
        <w:r w:rsidRPr="00C234EC" w:rsidDel="002C6F92">
          <w:delText>126.</w:delText>
        </w:r>
        <w:r w:rsidRPr="00C234EC" w:rsidDel="002C6F92">
          <w:tab/>
          <w:delText xml:space="preserve">Pau, G., F. Fuchs, O. Sklyar, M. Boutros, and W. Huber, </w:delText>
        </w:r>
        <w:r w:rsidRPr="00C234EC" w:rsidDel="002C6F92">
          <w:rPr>
            <w:i/>
          </w:rPr>
          <w:delText>EBImage--an R package for image processing with applications to cellular phenotypes.</w:delText>
        </w:r>
        <w:r w:rsidRPr="00C234EC" w:rsidDel="002C6F92">
          <w:delText xml:space="preserve"> Bioinformatics, 2010. </w:delText>
        </w:r>
        <w:r w:rsidRPr="00C234EC" w:rsidDel="002C6F92">
          <w:rPr>
            <w:b/>
          </w:rPr>
          <w:delText>26</w:delText>
        </w:r>
        <w:r w:rsidRPr="00C234EC" w:rsidDel="002C6F92">
          <w:delText>(7): p. 979-81.</w:delText>
        </w:r>
      </w:del>
    </w:p>
    <w:p w:rsidR="0094700F" w:rsidRPr="0094700F" w:rsidDel="002C6F92" w:rsidRDefault="00C234EC" w:rsidP="0094700F">
      <w:pPr>
        <w:spacing w:line="240" w:lineRule="auto"/>
        <w:ind w:left="720" w:hanging="720"/>
        <w:jc w:val="both"/>
        <w:rPr>
          <w:del w:id="4020" w:author="hong qin" w:date="2012-01-19T16:49:00Z"/>
        </w:rPr>
      </w:pPr>
      <w:del w:id="4021" w:author="hong qin" w:date="2012-01-19T16:49:00Z">
        <w:r w:rsidRPr="00C234EC" w:rsidDel="002C6F92">
          <w:delText>127.</w:delText>
        </w:r>
        <w:r w:rsidRPr="00C234EC" w:rsidDel="002C6F92">
          <w:tab/>
          <w:delText xml:space="preserve">Laun, P., L. Ramachandran, S. Jarolim, E. Herker, P. Liang, J. Wang, M. Weinberger, D.T. Burhans, B. Suter, F. Madeo, W.C. Burhans, and M. Breitenbach, </w:delText>
        </w:r>
        <w:r w:rsidRPr="00C234EC" w:rsidDel="002C6F92">
          <w:rPr>
            <w:i/>
          </w:rPr>
          <w:delText>A comparison of the aging and apoptotic transcriptome of Saccharomyces cerevisiae.</w:delText>
        </w:r>
        <w:r w:rsidRPr="00C234EC" w:rsidDel="002C6F92">
          <w:delText xml:space="preserve"> FEMS Yeast Res, 2005. </w:delText>
        </w:r>
        <w:r w:rsidRPr="00C234EC" w:rsidDel="002C6F92">
          <w:rPr>
            <w:b/>
          </w:rPr>
          <w:delText>5</w:delText>
        </w:r>
        <w:r w:rsidRPr="00C234EC" w:rsidDel="002C6F92">
          <w:delText>(12): p. 1261-72.</w:delText>
        </w:r>
      </w:del>
    </w:p>
    <w:p w:rsidR="0094700F" w:rsidRPr="0094700F" w:rsidDel="002C6F92" w:rsidRDefault="00C234EC" w:rsidP="0094700F">
      <w:pPr>
        <w:spacing w:line="240" w:lineRule="auto"/>
        <w:ind w:left="720" w:hanging="720"/>
        <w:jc w:val="both"/>
        <w:rPr>
          <w:del w:id="4022" w:author="hong qin" w:date="2012-01-19T16:49:00Z"/>
        </w:rPr>
      </w:pPr>
      <w:del w:id="4023" w:author="hong qin" w:date="2012-01-19T16:49:00Z">
        <w:r w:rsidRPr="00C234EC" w:rsidDel="002C6F92">
          <w:delText>128.</w:delText>
        </w:r>
        <w:r w:rsidRPr="00C234EC" w:rsidDel="002C6F92">
          <w:tab/>
          <w:delText xml:space="preserve">Mason, D.A., N. Shulga, S. Undavai, E. Ferrando-May, M.F. Rexach, and D.S. Goldfarb, </w:delText>
        </w:r>
        <w:r w:rsidRPr="00C234EC" w:rsidDel="002C6F92">
          <w:rPr>
            <w:i/>
          </w:rPr>
          <w:delText>Increased nuclear envelope permeability and Pep4p-dependent degradation of nucleoporins during hydrogen peroxide-induced cell death.</w:delText>
        </w:r>
        <w:r w:rsidRPr="00C234EC" w:rsidDel="002C6F92">
          <w:delText xml:space="preserve"> FEMS Yeast Res, 2005. </w:delText>
        </w:r>
        <w:r w:rsidRPr="00C234EC" w:rsidDel="002C6F92">
          <w:rPr>
            <w:b/>
          </w:rPr>
          <w:delText>5</w:delText>
        </w:r>
        <w:r w:rsidRPr="00C234EC" w:rsidDel="002C6F92">
          <w:delText>(12): p. 1237-51.</w:delText>
        </w:r>
      </w:del>
    </w:p>
    <w:p w:rsidR="0094700F" w:rsidRPr="0094700F" w:rsidDel="002C6F92" w:rsidRDefault="00C234EC" w:rsidP="0094700F">
      <w:pPr>
        <w:spacing w:line="240" w:lineRule="auto"/>
        <w:ind w:left="720" w:hanging="720"/>
        <w:jc w:val="both"/>
        <w:rPr>
          <w:del w:id="4024" w:author="hong qin" w:date="2012-01-19T16:49:00Z"/>
        </w:rPr>
      </w:pPr>
      <w:del w:id="4025" w:author="hong qin" w:date="2012-01-19T16:49:00Z">
        <w:r w:rsidRPr="00C234EC" w:rsidDel="002C6F92">
          <w:delText>129.</w:delText>
        </w:r>
        <w:r w:rsidRPr="00C234EC" w:rsidDel="002C6F92">
          <w:tab/>
          <w:delText xml:space="preserve">Poot, M., L.L. Gibson, and V.L. Singer, </w:delText>
        </w:r>
        <w:r w:rsidRPr="00C234EC" w:rsidDel="002C6F92">
          <w:rPr>
            <w:i/>
          </w:rPr>
          <w:delText>Detection of apoptosis in live cells by MitoTracker red CMXRos and SYTO dye flow cytometry.</w:delText>
        </w:r>
        <w:r w:rsidRPr="00C234EC" w:rsidDel="002C6F92">
          <w:delText xml:space="preserve"> Cytometry, 1997. </w:delText>
        </w:r>
        <w:r w:rsidRPr="00C234EC" w:rsidDel="002C6F92">
          <w:rPr>
            <w:b/>
          </w:rPr>
          <w:delText>27</w:delText>
        </w:r>
        <w:r w:rsidRPr="00C234EC" w:rsidDel="002C6F92">
          <w:delText>(4): p. 358-64.</w:delText>
        </w:r>
      </w:del>
    </w:p>
    <w:p w:rsidR="0094700F" w:rsidRPr="0094700F" w:rsidDel="002C6F92" w:rsidRDefault="00C234EC" w:rsidP="0094700F">
      <w:pPr>
        <w:spacing w:line="240" w:lineRule="auto"/>
        <w:ind w:left="720" w:hanging="720"/>
        <w:jc w:val="both"/>
        <w:rPr>
          <w:del w:id="4026" w:author="hong qin" w:date="2012-01-19T16:49:00Z"/>
        </w:rPr>
      </w:pPr>
      <w:del w:id="4027" w:author="hong qin" w:date="2012-01-19T16:49:00Z">
        <w:r w:rsidRPr="00C234EC" w:rsidDel="002C6F92">
          <w:delText>130.</w:delText>
        </w:r>
        <w:r w:rsidRPr="00C234EC" w:rsidDel="002C6F92">
          <w:tab/>
          <w:delText xml:space="preserve">Luther, E. and L.A. Kamentsky, </w:delText>
        </w:r>
        <w:r w:rsidRPr="00C234EC" w:rsidDel="002C6F92">
          <w:rPr>
            <w:i/>
          </w:rPr>
          <w:delText>Resolution of mitotic cells using laser scanning cytometry.</w:delText>
        </w:r>
        <w:r w:rsidRPr="00C234EC" w:rsidDel="002C6F92">
          <w:delText xml:space="preserve"> Cytometry, 1996. </w:delText>
        </w:r>
        <w:r w:rsidRPr="00C234EC" w:rsidDel="002C6F92">
          <w:rPr>
            <w:b/>
          </w:rPr>
          <w:delText>23</w:delText>
        </w:r>
        <w:r w:rsidRPr="00C234EC" w:rsidDel="002C6F92">
          <w:delText>(4): p. 272-8.</w:delText>
        </w:r>
      </w:del>
    </w:p>
    <w:p w:rsidR="0094700F" w:rsidRPr="0094700F" w:rsidDel="002C6F92" w:rsidRDefault="00C234EC" w:rsidP="0094700F">
      <w:pPr>
        <w:spacing w:line="240" w:lineRule="auto"/>
        <w:ind w:left="720" w:hanging="720"/>
        <w:jc w:val="both"/>
        <w:rPr>
          <w:del w:id="4028" w:author="hong qin" w:date="2012-01-19T16:49:00Z"/>
        </w:rPr>
      </w:pPr>
      <w:del w:id="4029" w:author="hong qin" w:date="2012-01-19T16:49:00Z">
        <w:r w:rsidRPr="00C234EC" w:rsidDel="002C6F92">
          <w:delText>131.</w:delText>
        </w:r>
        <w:r w:rsidRPr="00C234EC" w:rsidDel="002C6F92">
          <w:tab/>
          <w:delText xml:space="preserve">Qin, H., </w:delText>
        </w:r>
        <w:r w:rsidRPr="00C234EC" w:rsidDel="002C6F92">
          <w:rPr>
            <w:i/>
          </w:rPr>
          <w:delText>Teaching computational thinking through bioinformatics to biology students.</w:delText>
        </w:r>
        <w:r w:rsidRPr="00C234EC" w:rsidDel="002C6F92">
          <w:delText xml:space="preserve"> Proceedings of the 40th ACM technical symposium on computer science education, 2009: p. 188-191.</w:delText>
        </w:r>
      </w:del>
    </w:p>
    <w:p w:rsidR="0094700F" w:rsidRPr="0094700F" w:rsidDel="002C6F92" w:rsidRDefault="00C234EC" w:rsidP="0094700F">
      <w:pPr>
        <w:spacing w:line="240" w:lineRule="auto"/>
        <w:ind w:left="720" w:hanging="720"/>
        <w:jc w:val="both"/>
        <w:rPr>
          <w:del w:id="4030" w:author="hong qin" w:date="2012-01-19T16:49:00Z"/>
        </w:rPr>
      </w:pPr>
      <w:del w:id="4031" w:author="hong qin" w:date="2012-01-19T16:49:00Z">
        <w:r w:rsidRPr="00C234EC" w:rsidDel="002C6F92">
          <w:delText>132.</w:delText>
        </w:r>
        <w:r w:rsidRPr="00C234EC" w:rsidDel="002C6F92">
          <w:tab/>
          <w:delText xml:space="preserve">Lingwood, C.A., B. Binnington, A. Manis, and D.R. Branch, </w:delText>
        </w:r>
        <w:r w:rsidRPr="00C234EC" w:rsidDel="002C6F92">
          <w:rPr>
            <w:i/>
          </w:rPr>
          <w:delText>Globotriaosyl ceramide receptor function - where membrane structure and pathology intersect.</w:delText>
        </w:r>
        <w:r w:rsidRPr="00C234EC" w:rsidDel="002C6F92">
          <w:delText xml:space="preserve"> FEBS Lett, 2010. </w:delText>
        </w:r>
        <w:r w:rsidRPr="00C234EC" w:rsidDel="002C6F92">
          <w:rPr>
            <w:b/>
          </w:rPr>
          <w:delText>584</w:delText>
        </w:r>
        <w:r w:rsidRPr="00C234EC" w:rsidDel="002C6F92">
          <w:delText>(9): p. 1879-86.</w:delText>
        </w:r>
      </w:del>
    </w:p>
    <w:p w:rsidR="0094700F" w:rsidRPr="0094700F" w:rsidDel="002C6F92" w:rsidRDefault="00C234EC" w:rsidP="0094700F">
      <w:pPr>
        <w:spacing w:line="240" w:lineRule="auto"/>
        <w:ind w:left="720" w:hanging="720"/>
        <w:jc w:val="both"/>
        <w:rPr>
          <w:del w:id="4032" w:author="hong qin" w:date="2012-01-19T16:49:00Z"/>
        </w:rPr>
      </w:pPr>
      <w:del w:id="4033" w:author="hong qin" w:date="2012-01-19T16:49:00Z">
        <w:r w:rsidRPr="00C234EC" w:rsidDel="002C6F92">
          <w:delText>133.</w:delText>
        </w:r>
        <w:r w:rsidRPr="00C234EC" w:rsidDel="002C6F92">
          <w:tab/>
          <w:delText xml:space="preserve">Devenica, D., V. Cikes Culic, A. Vuica, and A. Markotic, </w:delText>
        </w:r>
        <w:r w:rsidRPr="00C234EC" w:rsidDel="002C6F92">
          <w:rPr>
            <w:i/>
          </w:rPr>
          <w:delText>Biochemical, pathological and oncological relevance of Gb3Cer receptor.</w:delText>
        </w:r>
        <w:r w:rsidRPr="00C234EC" w:rsidDel="002C6F92">
          <w:delText xml:space="preserve"> Med Oncol, 2011. </w:delText>
        </w:r>
        <w:r w:rsidRPr="00C234EC" w:rsidDel="002C6F92">
          <w:rPr>
            <w:b/>
          </w:rPr>
          <w:delText>28 Suppl 1</w:delText>
        </w:r>
        <w:r w:rsidRPr="00C234EC" w:rsidDel="002C6F92">
          <w:delText>: p. 675-84.</w:delText>
        </w:r>
      </w:del>
    </w:p>
    <w:p w:rsidR="0094700F" w:rsidRPr="0094700F" w:rsidDel="002C6F92" w:rsidRDefault="00C234EC" w:rsidP="0094700F">
      <w:pPr>
        <w:spacing w:line="240" w:lineRule="auto"/>
        <w:ind w:left="720" w:hanging="720"/>
        <w:jc w:val="both"/>
        <w:rPr>
          <w:del w:id="4034" w:author="hong qin" w:date="2012-01-19T16:49:00Z"/>
        </w:rPr>
      </w:pPr>
      <w:del w:id="4035" w:author="hong qin" w:date="2012-01-19T16:49:00Z">
        <w:r w:rsidRPr="00C234EC" w:rsidDel="002C6F92">
          <w:delText>134.</w:delText>
        </w:r>
        <w:r w:rsidRPr="00C234EC" w:rsidDel="002C6F92">
          <w:tab/>
          <w:delText xml:space="preserve">Engedal, N., T. Skotland, M.L. Torgersen, and K. Sandvig, </w:delText>
        </w:r>
        <w:r w:rsidRPr="00C234EC" w:rsidDel="002C6F92">
          <w:rPr>
            <w:i/>
          </w:rPr>
          <w:delText>Shiga toxin and its use in targeted cancer therapy and imaging.</w:delText>
        </w:r>
        <w:r w:rsidRPr="00C234EC" w:rsidDel="002C6F92">
          <w:delText xml:space="preserve"> Microb Biotechnol, 2011. </w:delText>
        </w:r>
        <w:r w:rsidRPr="00C234EC" w:rsidDel="002C6F92">
          <w:rPr>
            <w:b/>
          </w:rPr>
          <w:delText>4</w:delText>
        </w:r>
        <w:r w:rsidRPr="00C234EC" w:rsidDel="002C6F92">
          <w:delText>(1): p. 32-46.</w:delText>
        </w:r>
      </w:del>
    </w:p>
    <w:p w:rsidR="0094700F" w:rsidRPr="0094700F" w:rsidDel="002C6F92" w:rsidRDefault="00C234EC" w:rsidP="0094700F">
      <w:pPr>
        <w:spacing w:line="240" w:lineRule="auto"/>
        <w:ind w:left="720" w:hanging="720"/>
        <w:jc w:val="both"/>
        <w:rPr>
          <w:del w:id="4036" w:author="hong qin" w:date="2012-01-19T16:49:00Z"/>
        </w:rPr>
      </w:pPr>
      <w:del w:id="4037" w:author="hong qin" w:date="2012-01-19T16:49:00Z">
        <w:r w:rsidRPr="00C234EC" w:rsidDel="002C6F92">
          <w:delText>135.</w:delText>
        </w:r>
        <w:r w:rsidRPr="00C234EC" w:rsidDel="002C6F92">
          <w:tab/>
          <w:delText xml:space="preserve">Okuda, T., N. Tokuda, S. Numata, M. Ito, M. Ohta, K. Kawamura, J. Wiels, T. Urano, O. Tajima, and K. Furukawa, </w:delText>
        </w:r>
        <w:r w:rsidRPr="00C234EC" w:rsidDel="002C6F92">
          <w:rPr>
            <w:i/>
          </w:rPr>
          <w:delText>Targeted disruption of Gb3/CD77 synthase gene resulted in the complete deletion of globo-series glycosphingolipids and loss of sensitivity to verotoxins.</w:delText>
        </w:r>
        <w:r w:rsidRPr="00C234EC" w:rsidDel="002C6F92">
          <w:delText xml:space="preserve"> J Biol Chem, 2006. </w:delText>
        </w:r>
        <w:r w:rsidRPr="00C234EC" w:rsidDel="002C6F92">
          <w:rPr>
            <w:b/>
          </w:rPr>
          <w:delText>281</w:delText>
        </w:r>
        <w:r w:rsidRPr="00C234EC" w:rsidDel="002C6F92">
          <w:delText>(15): p. 10230-5.</w:delText>
        </w:r>
      </w:del>
    </w:p>
    <w:p w:rsidR="0094700F" w:rsidRPr="0094700F" w:rsidDel="002C6F92" w:rsidRDefault="00C234EC" w:rsidP="0094700F">
      <w:pPr>
        <w:spacing w:line="240" w:lineRule="auto"/>
        <w:ind w:left="720" w:hanging="720"/>
        <w:jc w:val="both"/>
        <w:rPr>
          <w:del w:id="4038" w:author="hong qin" w:date="2012-01-19T16:49:00Z"/>
        </w:rPr>
      </w:pPr>
      <w:del w:id="4039" w:author="hong qin" w:date="2012-01-19T16:49:00Z">
        <w:r w:rsidRPr="00C234EC" w:rsidDel="002C6F92">
          <w:delText>136.</w:delText>
        </w:r>
        <w:r w:rsidRPr="00C234EC" w:rsidDel="002C6F92">
          <w:tab/>
          <w:delText xml:space="preserve">Lingwood, C.A., </w:delText>
        </w:r>
        <w:r w:rsidRPr="00C234EC" w:rsidDel="002C6F92">
          <w:rPr>
            <w:i/>
          </w:rPr>
          <w:delText>Role of verotoxin receptors in pathogenesis.</w:delText>
        </w:r>
        <w:r w:rsidRPr="00C234EC" w:rsidDel="002C6F92">
          <w:delText xml:space="preserve"> Trends Microbiol, 1996. </w:delText>
        </w:r>
        <w:r w:rsidRPr="00C234EC" w:rsidDel="002C6F92">
          <w:rPr>
            <w:b/>
          </w:rPr>
          <w:delText>4</w:delText>
        </w:r>
        <w:r w:rsidRPr="00C234EC" w:rsidDel="002C6F92">
          <w:delText>(4): p. 147-53.</w:delText>
        </w:r>
      </w:del>
    </w:p>
    <w:p w:rsidR="0094700F" w:rsidRPr="0094700F" w:rsidDel="002C6F92" w:rsidRDefault="00C234EC" w:rsidP="0094700F">
      <w:pPr>
        <w:spacing w:line="240" w:lineRule="auto"/>
        <w:ind w:left="720" w:hanging="720"/>
        <w:jc w:val="both"/>
        <w:rPr>
          <w:del w:id="4040" w:author="hong qin" w:date="2012-01-19T16:49:00Z"/>
        </w:rPr>
      </w:pPr>
      <w:del w:id="4041" w:author="hong qin" w:date="2012-01-19T16:49:00Z">
        <w:r w:rsidRPr="00C234EC" w:rsidDel="002C6F92">
          <w:delText>137.</w:delText>
        </w:r>
        <w:r w:rsidRPr="00C234EC" w:rsidDel="002C6F92">
          <w:tab/>
          <w:delText xml:space="preserve">Henery, S., T. George, B. Hall, D. Basiji, W. Ortyn, and P. Morrissey, </w:delText>
        </w:r>
        <w:r w:rsidRPr="00C234EC" w:rsidDel="002C6F92">
          <w:rPr>
            <w:i/>
          </w:rPr>
          <w:delText>Quantitative image based apoptotic index measurement using multispectral imaging flow cytometry: a comparison with standard photometric methods.</w:delText>
        </w:r>
        <w:r w:rsidRPr="00C234EC" w:rsidDel="002C6F92">
          <w:delText xml:space="preserve"> Apoptosis, 2008. </w:delText>
        </w:r>
        <w:r w:rsidRPr="00C234EC" w:rsidDel="002C6F92">
          <w:rPr>
            <w:b/>
          </w:rPr>
          <w:delText>13</w:delText>
        </w:r>
        <w:r w:rsidRPr="00C234EC" w:rsidDel="002C6F92">
          <w:delText>(8): p. 1054-63.</w:delText>
        </w:r>
      </w:del>
    </w:p>
    <w:p w:rsidR="0094700F" w:rsidRPr="0094700F" w:rsidDel="002C6F92" w:rsidRDefault="00C234EC" w:rsidP="0094700F">
      <w:pPr>
        <w:spacing w:line="240" w:lineRule="auto"/>
        <w:ind w:left="720" w:hanging="720"/>
        <w:jc w:val="both"/>
        <w:rPr>
          <w:del w:id="4042" w:author="hong qin" w:date="2012-01-19T16:49:00Z"/>
        </w:rPr>
      </w:pPr>
      <w:del w:id="4043" w:author="hong qin" w:date="2012-01-19T16:49:00Z">
        <w:r w:rsidRPr="00C234EC" w:rsidDel="002C6F92">
          <w:delText>138.</w:delText>
        </w:r>
        <w:r w:rsidRPr="00C234EC" w:rsidDel="002C6F92">
          <w:tab/>
          <w:delText xml:space="preserve">George, T.C., D.A. Basiji, B.E. Hall, D.H. Lynch, W.E. Ortyn, D.J. Perry, M.J. Seo, C.A. Zimmerman, and P.J. Morrissey, </w:delText>
        </w:r>
        <w:r w:rsidRPr="00C234EC" w:rsidDel="002C6F92">
          <w:rPr>
            <w:i/>
          </w:rPr>
          <w:delText>Distinguishing modes of cell death using the ImageStream multispectral imaging flow cytometer.</w:delText>
        </w:r>
        <w:r w:rsidRPr="00C234EC" w:rsidDel="002C6F92">
          <w:delText xml:space="preserve"> Cytometry A, 2004. </w:delText>
        </w:r>
        <w:r w:rsidRPr="00C234EC" w:rsidDel="002C6F92">
          <w:rPr>
            <w:b/>
          </w:rPr>
          <w:delText>59</w:delText>
        </w:r>
        <w:r w:rsidRPr="00C234EC" w:rsidDel="002C6F92">
          <w:delText>(2): p. 237-45.</w:delText>
        </w:r>
      </w:del>
    </w:p>
    <w:p w:rsidR="0094700F" w:rsidRPr="0094700F" w:rsidDel="002C6F92" w:rsidRDefault="00C234EC" w:rsidP="0094700F">
      <w:pPr>
        <w:spacing w:line="240" w:lineRule="auto"/>
        <w:ind w:left="720" w:hanging="720"/>
        <w:jc w:val="both"/>
        <w:rPr>
          <w:del w:id="4044" w:author="hong qin" w:date="2012-01-19T16:49:00Z"/>
        </w:rPr>
      </w:pPr>
      <w:del w:id="4045" w:author="hong qin" w:date="2012-01-19T16:49:00Z">
        <w:r w:rsidRPr="00C234EC" w:rsidDel="002C6F92">
          <w:delText>139.</w:delText>
        </w:r>
        <w:r w:rsidRPr="00C234EC" w:rsidDel="002C6F92">
          <w:tab/>
          <w:delText xml:space="preserve">Rego, E.M., L.G. Tone, A.B. Garcia, and R.P. Falcao, </w:delText>
        </w:r>
        <w:r w:rsidRPr="00C234EC" w:rsidDel="002C6F92">
          <w:rPr>
            <w:i/>
          </w:rPr>
          <w:delText>CD10 and CD19 fluorescence intensity of B-cell precursors in normal and leukemic bone marrow. Clinical characterization of CD10(+strong) and CD10(+weak) common acute lymphoblastic leukemia.</w:delText>
        </w:r>
        <w:r w:rsidRPr="00C234EC" w:rsidDel="002C6F92">
          <w:delText xml:space="preserve"> Leuk Res, 1999. </w:delText>
        </w:r>
        <w:r w:rsidRPr="00C234EC" w:rsidDel="002C6F92">
          <w:rPr>
            <w:b/>
          </w:rPr>
          <w:delText>23</w:delText>
        </w:r>
        <w:r w:rsidRPr="00C234EC" w:rsidDel="002C6F92">
          <w:delText>(5): p. 441-50.</w:delText>
        </w:r>
      </w:del>
    </w:p>
    <w:p w:rsidR="0094700F" w:rsidRPr="0094700F" w:rsidDel="002C6F92" w:rsidRDefault="00C234EC" w:rsidP="0094700F">
      <w:pPr>
        <w:spacing w:line="240" w:lineRule="auto"/>
        <w:ind w:left="720" w:hanging="720"/>
        <w:jc w:val="both"/>
        <w:rPr>
          <w:del w:id="4046" w:author="hong qin" w:date="2012-01-19T16:49:00Z"/>
        </w:rPr>
      </w:pPr>
      <w:del w:id="4047" w:author="hong qin" w:date="2012-01-19T16:49:00Z">
        <w:r w:rsidRPr="00C234EC" w:rsidDel="002C6F92">
          <w:delText>140.</w:delText>
        </w:r>
        <w:r w:rsidRPr="00C234EC" w:rsidDel="002C6F92">
          <w:tab/>
          <w:delText xml:space="preserve">Khor, T.O., S. Yu, A. Barve, X. Hao, J.L. Hong, W. Lin, B. Foster, M.T. Huang, H.L. Newmark, and A.N. Kong, </w:delText>
        </w:r>
        <w:r w:rsidRPr="00C234EC" w:rsidDel="002C6F92">
          <w:rPr>
            <w:i/>
          </w:rPr>
          <w:delText>Dietary feeding of dibenzoylmethane inhibits prostate cancer in transgenic adenocarcinoma of the mouse prostate model.</w:delText>
        </w:r>
        <w:r w:rsidRPr="00C234EC" w:rsidDel="002C6F92">
          <w:delText xml:space="preserve"> Cancer Res, 2009. </w:delText>
        </w:r>
        <w:r w:rsidRPr="00C234EC" w:rsidDel="002C6F92">
          <w:rPr>
            <w:b/>
          </w:rPr>
          <w:delText>69</w:delText>
        </w:r>
        <w:r w:rsidRPr="00C234EC" w:rsidDel="002C6F92">
          <w:delText>(17): p. 7096-102.</w:delText>
        </w:r>
      </w:del>
    </w:p>
    <w:p w:rsidR="0094700F" w:rsidRPr="0094700F" w:rsidDel="002C6F92" w:rsidRDefault="00C234EC" w:rsidP="0094700F">
      <w:pPr>
        <w:spacing w:line="240" w:lineRule="auto"/>
        <w:ind w:left="720" w:hanging="720"/>
        <w:jc w:val="both"/>
        <w:rPr>
          <w:del w:id="4048" w:author="hong qin" w:date="2012-01-19T16:49:00Z"/>
        </w:rPr>
      </w:pPr>
      <w:del w:id="4049" w:author="hong qin" w:date="2012-01-19T16:49:00Z">
        <w:r w:rsidRPr="00C234EC" w:rsidDel="002C6F92">
          <w:delText>141.</w:delText>
        </w:r>
        <w:r w:rsidRPr="00C234EC" w:rsidDel="002C6F92">
          <w:tab/>
          <w:delText xml:space="preserve">Engelberg-Kulka, H., S. Amitai, I. Kolodkin-Gal, and R. Hazan, </w:delText>
        </w:r>
        <w:r w:rsidRPr="00C234EC" w:rsidDel="002C6F92">
          <w:rPr>
            <w:i/>
          </w:rPr>
          <w:delText>Bacterial programmed cell death and multicellular behavior in bacteria.</w:delText>
        </w:r>
        <w:r w:rsidRPr="00C234EC" w:rsidDel="002C6F92">
          <w:delText xml:space="preserve"> PLoS Genet, 2006. </w:delText>
        </w:r>
        <w:r w:rsidRPr="00C234EC" w:rsidDel="002C6F92">
          <w:rPr>
            <w:b/>
          </w:rPr>
          <w:delText>2</w:delText>
        </w:r>
        <w:r w:rsidRPr="00C234EC" w:rsidDel="002C6F92">
          <w:delText>(10): p. e135.</w:delText>
        </w:r>
      </w:del>
    </w:p>
    <w:p w:rsidR="0094700F" w:rsidRPr="0094700F" w:rsidDel="002C6F92" w:rsidRDefault="00C234EC" w:rsidP="0094700F">
      <w:pPr>
        <w:spacing w:line="240" w:lineRule="auto"/>
        <w:ind w:left="720" w:hanging="720"/>
        <w:jc w:val="both"/>
        <w:rPr>
          <w:del w:id="4050" w:author="hong qin" w:date="2012-01-19T16:49:00Z"/>
        </w:rPr>
      </w:pPr>
      <w:del w:id="4051" w:author="hong qin" w:date="2012-01-19T16:49:00Z">
        <w:r w:rsidRPr="00C234EC" w:rsidDel="002C6F92">
          <w:delText>142.</w:delText>
        </w:r>
        <w:r w:rsidRPr="00C234EC" w:rsidDel="002C6F92">
          <w:tab/>
          <w:delText xml:space="preserve">Kolodkin-Gal, I. and H. Engelberg-Kulka, </w:delText>
        </w:r>
        <w:r w:rsidRPr="00C234EC" w:rsidDel="002C6F92">
          <w:rPr>
            <w:i/>
          </w:rPr>
          <w:delText>Induction of Escherichia coli chromosomal mazEF by stressful conditions causes an irreversible loss of viability.</w:delText>
        </w:r>
        <w:r w:rsidRPr="00C234EC" w:rsidDel="002C6F92">
          <w:delText xml:space="preserve"> J Bacteriol, 2006. </w:delText>
        </w:r>
        <w:r w:rsidRPr="00C234EC" w:rsidDel="002C6F92">
          <w:rPr>
            <w:b/>
          </w:rPr>
          <w:delText>188</w:delText>
        </w:r>
        <w:r w:rsidRPr="00C234EC" w:rsidDel="002C6F92">
          <w:delText>(9): p. 3420-3.</w:delText>
        </w:r>
      </w:del>
    </w:p>
    <w:p w:rsidR="0094700F" w:rsidRPr="0094700F" w:rsidDel="002C6F92" w:rsidRDefault="00C234EC" w:rsidP="0094700F">
      <w:pPr>
        <w:spacing w:line="240" w:lineRule="auto"/>
        <w:ind w:left="720" w:hanging="720"/>
        <w:jc w:val="both"/>
        <w:rPr>
          <w:del w:id="4052" w:author="hong qin" w:date="2012-01-19T16:49:00Z"/>
        </w:rPr>
      </w:pPr>
      <w:del w:id="4053" w:author="hong qin" w:date="2012-01-19T16:49:00Z">
        <w:r w:rsidRPr="00C234EC" w:rsidDel="002C6F92">
          <w:delText>143.</w:delText>
        </w:r>
        <w:r w:rsidRPr="00C234EC" w:rsidDel="002C6F92">
          <w:tab/>
          <w:delText xml:space="preserve">Hakansson, A.P., H. Roche-Hakansson, A.K. Mossberg, and C. Svanborg, </w:delText>
        </w:r>
        <w:r w:rsidRPr="00C234EC" w:rsidDel="002C6F92">
          <w:rPr>
            <w:i/>
          </w:rPr>
          <w:delText>Apoptosis-like death in bacteria induced by HAMLET, a human milk lipid-protein complex.</w:delText>
        </w:r>
        <w:r w:rsidRPr="00C234EC" w:rsidDel="002C6F92">
          <w:delText xml:space="preserve"> PLoS One, 2011. </w:delText>
        </w:r>
        <w:r w:rsidRPr="00C234EC" w:rsidDel="002C6F92">
          <w:rPr>
            <w:b/>
          </w:rPr>
          <w:delText>6</w:delText>
        </w:r>
        <w:r w:rsidRPr="00C234EC" w:rsidDel="002C6F92">
          <w:delText>(3): p. e17717.</w:delText>
        </w:r>
      </w:del>
    </w:p>
    <w:p w:rsidR="0094700F" w:rsidRPr="0094700F" w:rsidDel="002C6F92" w:rsidRDefault="00C234EC" w:rsidP="0094700F">
      <w:pPr>
        <w:spacing w:line="240" w:lineRule="auto"/>
        <w:ind w:left="720" w:hanging="720"/>
        <w:jc w:val="both"/>
        <w:rPr>
          <w:del w:id="4054" w:author="hong qin" w:date="2012-01-19T16:49:00Z"/>
        </w:rPr>
      </w:pPr>
      <w:del w:id="4055" w:author="hong qin" w:date="2012-01-19T16:49:00Z">
        <w:r w:rsidRPr="00C234EC" w:rsidDel="002C6F92">
          <w:delText>144.</w:delText>
        </w:r>
        <w:r w:rsidRPr="00C234EC" w:rsidDel="002C6F92">
          <w:tab/>
          <w:delText xml:space="preserve">Hantke, K., </w:delText>
        </w:r>
        <w:r w:rsidRPr="00C234EC" w:rsidDel="002C6F92">
          <w:rPr>
            <w:i/>
          </w:rPr>
          <w:delText>Iron and metal regulation in bacteria.</w:delText>
        </w:r>
        <w:r w:rsidRPr="00C234EC" w:rsidDel="002C6F92">
          <w:delText xml:space="preserve"> Curr Opin Microbiol, 2001. </w:delText>
        </w:r>
        <w:r w:rsidRPr="00C234EC" w:rsidDel="002C6F92">
          <w:rPr>
            <w:b/>
          </w:rPr>
          <w:delText>4</w:delText>
        </w:r>
        <w:r w:rsidRPr="00C234EC" w:rsidDel="002C6F92">
          <w:delText>(2): p. 172-7.</w:delText>
        </w:r>
      </w:del>
    </w:p>
    <w:p w:rsidR="0094700F" w:rsidRPr="0094700F" w:rsidDel="002C6F92" w:rsidRDefault="00C234EC" w:rsidP="0094700F">
      <w:pPr>
        <w:spacing w:line="240" w:lineRule="auto"/>
        <w:ind w:left="720" w:hanging="720"/>
        <w:jc w:val="both"/>
        <w:rPr>
          <w:del w:id="4056" w:author="hong qin" w:date="2012-01-19T16:49:00Z"/>
        </w:rPr>
      </w:pPr>
      <w:del w:id="4057" w:author="hong qin" w:date="2012-01-19T16:49:00Z">
        <w:r w:rsidRPr="00C234EC" w:rsidDel="002C6F92">
          <w:delText>145.</w:delText>
        </w:r>
        <w:r w:rsidRPr="00C234EC" w:rsidDel="002C6F92">
          <w:tab/>
          <w:delText xml:space="preserve">AMNIS, </w:delText>
        </w:r>
        <w:r w:rsidRPr="00C234EC" w:rsidDel="002C6F92">
          <w:rPr>
            <w:i/>
          </w:rPr>
          <w:delText>Identification and measurement of bacterial size using the ImageStream</w:delText>
        </w:r>
        <w:r w:rsidRPr="00C234EC" w:rsidDel="002C6F92">
          <w:delText>. 2011.</w:delText>
        </w:r>
      </w:del>
    </w:p>
    <w:p w:rsidR="0094700F" w:rsidRPr="0094700F" w:rsidDel="002C6F92" w:rsidRDefault="00C234EC" w:rsidP="0094700F">
      <w:pPr>
        <w:spacing w:line="240" w:lineRule="auto"/>
        <w:ind w:left="720" w:hanging="720"/>
        <w:jc w:val="both"/>
        <w:rPr>
          <w:del w:id="4058" w:author="hong qin" w:date="2012-01-19T16:49:00Z"/>
        </w:rPr>
      </w:pPr>
      <w:del w:id="4059" w:author="hong qin" w:date="2012-01-19T16:49:00Z">
        <w:r w:rsidRPr="00C234EC" w:rsidDel="002C6F92">
          <w:delText>146.</w:delText>
        </w:r>
        <w:r w:rsidRPr="00C234EC" w:rsidDel="002C6F92">
          <w:tab/>
          <w:delText xml:space="preserve">Joux, F. and P. Lebaron, </w:delText>
        </w:r>
        <w:r w:rsidRPr="00C234EC" w:rsidDel="002C6F92">
          <w:rPr>
            <w:i/>
          </w:rPr>
          <w:delText>Use of fluorescent probes to assess physiological functions of bacteria at single-cell level.</w:delText>
        </w:r>
        <w:r w:rsidRPr="00C234EC" w:rsidDel="002C6F92">
          <w:delText xml:space="preserve"> Microbes Infect, 2000. </w:delText>
        </w:r>
        <w:r w:rsidRPr="00C234EC" w:rsidDel="002C6F92">
          <w:rPr>
            <w:b/>
          </w:rPr>
          <w:delText>2</w:delText>
        </w:r>
        <w:r w:rsidRPr="00C234EC" w:rsidDel="002C6F92">
          <w:delText>(12): p. 1523-35.</w:delText>
        </w:r>
      </w:del>
    </w:p>
    <w:p w:rsidR="0094700F" w:rsidRPr="0094700F" w:rsidDel="002C6F92" w:rsidRDefault="00C234EC" w:rsidP="0094700F">
      <w:pPr>
        <w:spacing w:line="240" w:lineRule="auto"/>
        <w:ind w:left="720" w:hanging="720"/>
        <w:jc w:val="both"/>
        <w:rPr>
          <w:del w:id="4060" w:author="hong qin" w:date="2012-01-19T16:49:00Z"/>
        </w:rPr>
      </w:pPr>
      <w:del w:id="4061" w:author="hong qin" w:date="2012-01-19T16:49:00Z">
        <w:r w:rsidRPr="00C234EC" w:rsidDel="002C6F92">
          <w:delText>147.</w:delText>
        </w:r>
        <w:r w:rsidRPr="00C234EC" w:rsidDel="002C6F92">
          <w:tab/>
          <w:delText xml:space="preserve">Holm, C. and L. Jespersen, </w:delText>
        </w:r>
        <w:r w:rsidRPr="00C234EC" w:rsidDel="002C6F92">
          <w:rPr>
            <w:i/>
          </w:rPr>
          <w:delText>A flow-cytometric gram-staining technique for milk-associated bacteria.</w:delText>
        </w:r>
        <w:r w:rsidRPr="00C234EC" w:rsidDel="002C6F92">
          <w:delText xml:space="preserve"> Appl Environ Microbiol, 2003. </w:delText>
        </w:r>
        <w:r w:rsidRPr="00C234EC" w:rsidDel="002C6F92">
          <w:rPr>
            <w:b/>
          </w:rPr>
          <w:delText>69</w:delText>
        </w:r>
        <w:r w:rsidRPr="00C234EC" w:rsidDel="002C6F92">
          <w:delText>(5): p. 2857-63.</w:delText>
        </w:r>
      </w:del>
    </w:p>
    <w:p w:rsidR="0094700F" w:rsidRPr="0094700F" w:rsidDel="002C6F92" w:rsidRDefault="00C234EC" w:rsidP="0094700F">
      <w:pPr>
        <w:spacing w:line="240" w:lineRule="auto"/>
        <w:ind w:left="720" w:hanging="720"/>
        <w:jc w:val="both"/>
        <w:rPr>
          <w:del w:id="4062" w:author="hong qin" w:date="2012-01-19T16:49:00Z"/>
        </w:rPr>
      </w:pPr>
      <w:del w:id="4063" w:author="hong qin" w:date="2012-01-19T16:49:00Z">
        <w:r w:rsidRPr="00C234EC" w:rsidDel="002C6F92">
          <w:delText>148.</w:delText>
        </w:r>
        <w:r w:rsidRPr="00C234EC" w:rsidDel="002C6F92">
          <w:tab/>
          <w:delText xml:space="preserve">Valls, M. and V. de Lorenzo, </w:delText>
        </w:r>
        <w:r w:rsidRPr="00C234EC" w:rsidDel="002C6F92">
          <w:rPr>
            <w:i/>
          </w:rPr>
          <w:delText>Exploiting the genetic and biochemical capacities of bacteria for the remediation of heavy metal pollution.</w:delText>
        </w:r>
        <w:r w:rsidRPr="00C234EC" w:rsidDel="002C6F92">
          <w:delText xml:space="preserve"> FEMS Microbiol Rev, 2002. </w:delText>
        </w:r>
        <w:r w:rsidRPr="00C234EC" w:rsidDel="002C6F92">
          <w:rPr>
            <w:b/>
          </w:rPr>
          <w:delText>26</w:delText>
        </w:r>
        <w:r w:rsidRPr="00C234EC" w:rsidDel="002C6F92">
          <w:delText>(4): p. 327-38.</w:delText>
        </w:r>
      </w:del>
    </w:p>
    <w:p w:rsidR="0094700F" w:rsidRPr="0094700F" w:rsidDel="002C6F92" w:rsidRDefault="00C234EC" w:rsidP="0094700F">
      <w:pPr>
        <w:spacing w:line="240" w:lineRule="auto"/>
        <w:ind w:left="720" w:hanging="720"/>
        <w:jc w:val="both"/>
        <w:rPr>
          <w:del w:id="4064" w:author="hong qin" w:date="2012-01-19T16:49:00Z"/>
        </w:rPr>
      </w:pPr>
      <w:del w:id="4065" w:author="hong qin" w:date="2012-01-19T16:49:00Z">
        <w:r w:rsidRPr="00C234EC" w:rsidDel="002C6F92">
          <w:delText>149.</w:delText>
        </w:r>
        <w:r w:rsidRPr="00C234EC" w:rsidDel="002C6F92">
          <w:tab/>
          <w:delText xml:space="preserve">Lisle, J.T., P.S. Stewart, and G.A. McFeters, </w:delText>
        </w:r>
        <w:r w:rsidRPr="00C234EC" w:rsidDel="002C6F92">
          <w:rPr>
            <w:i/>
          </w:rPr>
          <w:delText>Fluorescent probes applied to physiological characterization of bacterial biofilms.</w:delText>
        </w:r>
        <w:r w:rsidRPr="00C234EC" w:rsidDel="002C6F92">
          <w:delText xml:space="preserve"> Methods Enzymol, 1999. </w:delText>
        </w:r>
        <w:r w:rsidRPr="00C234EC" w:rsidDel="002C6F92">
          <w:rPr>
            <w:b/>
          </w:rPr>
          <w:delText>310</w:delText>
        </w:r>
        <w:r w:rsidRPr="00C234EC" w:rsidDel="002C6F92">
          <w:delText>: p. 166-78.</w:delText>
        </w:r>
      </w:del>
    </w:p>
    <w:p w:rsidR="0094700F" w:rsidRPr="0094700F" w:rsidDel="002C6F92" w:rsidRDefault="00C234EC" w:rsidP="0094700F">
      <w:pPr>
        <w:spacing w:line="240" w:lineRule="auto"/>
        <w:ind w:left="720" w:hanging="720"/>
        <w:jc w:val="both"/>
        <w:rPr>
          <w:del w:id="4066" w:author="hong qin" w:date="2012-01-19T16:49:00Z"/>
        </w:rPr>
      </w:pPr>
      <w:del w:id="4067" w:author="hong qin" w:date="2012-01-19T16:49:00Z">
        <w:r w:rsidRPr="00C234EC" w:rsidDel="002C6F92">
          <w:delText>150.</w:delText>
        </w:r>
        <w:r w:rsidRPr="00C234EC" w:rsidDel="002C6F92">
          <w:tab/>
          <w:delText xml:space="preserve">Ouk, C., C. Jayat-Vignoles, M. Donnard, and J. Feuillard, </w:delText>
        </w:r>
        <w:r w:rsidRPr="00C234EC" w:rsidDel="002C6F92">
          <w:rPr>
            <w:i/>
          </w:rPr>
          <w:delText>Both CD62 and CD162 antibodies prevent formation of CD36-dependent platelets, rosettes, and artefactual pseudoexpression of platelet markers on white blood cells: a study with ImageStream(R).</w:delText>
        </w:r>
        <w:r w:rsidRPr="00C234EC" w:rsidDel="002C6F92">
          <w:delText xml:space="preserve"> Cytometry A, 2011. </w:delText>
        </w:r>
        <w:r w:rsidRPr="00C234EC" w:rsidDel="002C6F92">
          <w:rPr>
            <w:b/>
          </w:rPr>
          <w:delText>79</w:delText>
        </w:r>
        <w:r w:rsidRPr="00C234EC" w:rsidDel="002C6F92">
          <w:delText>(6): p. 477-84.</w:delText>
        </w:r>
      </w:del>
    </w:p>
    <w:p w:rsidR="0094700F" w:rsidRPr="0094700F" w:rsidDel="002C6F92" w:rsidRDefault="00C234EC" w:rsidP="0094700F">
      <w:pPr>
        <w:spacing w:line="240" w:lineRule="auto"/>
        <w:ind w:left="720" w:hanging="720"/>
        <w:jc w:val="both"/>
        <w:rPr>
          <w:del w:id="4068" w:author="hong qin" w:date="2012-01-19T16:49:00Z"/>
        </w:rPr>
      </w:pPr>
      <w:del w:id="4069" w:author="hong qin" w:date="2012-01-19T16:49:00Z">
        <w:r w:rsidRPr="00C234EC" w:rsidDel="002C6F92">
          <w:delText>151.</w:delText>
        </w:r>
        <w:r w:rsidRPr="00C234EC" w:rsidDel="002C6F92">
          <w:tab/>
          <w:delText xml:space="preserve">Zuba-Surma, E.K., M. Kucia, W. Wu, I. Klich, J.W. Lillard, Jr., J. Ratajczak, and M.Z. Ratajczak, </w:delText>
        </w:r>
        <w:r w:rsidRPr="00C234EC" w:rsidDel="002C6F92">
          <w:rPr>
            <w:i/>
          </w:rPr>
          <w:delText>Very small embryonic-like stem cells are present in adult murine organs: ImageStream-based morphological analysis and distribution studies.</w:delText>
        </w:r>
        <w:r w:rsidRPr="00C234EC" w:rsidDel="002C6F92">
          <w:delText xml:space="preserve"> Cytometry A, 2008. </w:delText>
        </w:r>
        <w:r w:rsidRPr="00C234EC" w:rsidDel="002C6F92">
          <w:rPr>
            <w:b/>
          </w:rPr>
          <w:delText>73A</w:delText>
        </w:r>
        <w:r w:rsidRPr="00C234EC" w:rsidDel="002C6F92">
          <w:delText>(12): p. 1116-27.</w:delText>
        </w:r>
      </w:del>
    </w:p>
    <w:p w:rsidR="0094700F" w:rsidRPr="0094700F" w:rsidDel="002C6F92" w:rsidRDefault="00C234EC" w:rsidP="0094700F">
      <w:pPr>
        <w:spacing w:line="240" w:lineRule="auto"/>
        <w:ind w:left="720" w:hanging="720"/>
        <w:jc w:val="both"/>
        <w:rPr>
          <w:del w:id="4070" w:author="hong qin" w:date="2012-01-19T16:49:00Z"/>
        </w:rPr>
      </w:pPr>
      <w:del w:id="4071" w:author="hong qin" w:date="2012-01-19T16:49:00Z">
        <w:r w:rsidRPr="00C234EC" w:rsidDel="002C6F92">
          <w:delText>152.</w:delText>
        </w:r>
        <w:r w:rsidRPr="00C234EC" w:rsidDel="002C6F92">
          <w:tab/>
          <w:delText xml:space="preserve">Zuba-Surma, E.K., M. Kucia, A. Abdel-Latif, B. Dawn, B. Hall, R. Singh, J.W. Lillard, Jr., and M.Z. Ratajczak, </w:delText>
        </w:r>
        <w:r w:rsidRPr="00C234EC" w:rsidDel="002C6F92">
          <w:rPr>
            <w:i/>
          </w:rPr>
          <w:delText>Morphological characterization of very small embryonic-like stem cells (VSELs) by ImageStream system analysis.</w:delText>
        </w:r>
        <w:r w:rsidRPr="00C234EC" w:rsidDel="002C6F92">
          <w:delText xml:space="preserve"> J Cell Mol Med, 2008. </w:delText>
        </w:r>
        <w:r w:rsidRPr="00C234EC" w:rsidDel="002C6F92">
          <w:rPr>
            <w:b/>
          </w:rPr>
          <w:delText>12</w:delText>
        </w:r>
        <w:r w:rsidRPr="00C234EC" w:rsidDel="002C6F92">
          <w:delText>(1): p. 292-303.</w:delText>
        </w:r>
      </w:del>
    </w:p>
    <w:p w:rsidR="0094700F" w:rsidRPr="0094700F" w:rsidDel="002C6F92" w:rsidRDefault="00C234EC" w:rsidP="0094700F">
      <w:pPr>
        <w:spacing w:line="240" w:lineRule="auto"/>
        <w:ind w:left="720" w:hanging="720"/>
        <w:jc w:val="both"/>
        <w:rPr>
          <w:del w:id="4072" w:author="hong qin" w:date="2012-01-19T16:49:00Z"/>
        </w:rPr>
      </w:pPr>
      <w:del w:id="4073" w:author="hong qin" w:date="2012-01-19T16:49:00Z">
        <w:r w:rsidRPr="00C234EC" w:rsidDel="002C6F92">
          <w:delText>153.</w:delText>
        </w:r>
        <w:r w:rsidRPr="00C234EC" w:rsidDel="002C6F92">
          <w:tab/>
          <w:delText xml:space="preserve">Beum, P.V., M.A. Lindorfer, B.E. Hall, T.C. George, K. Frost, P.J. Morrissey, and R.P. Taylor, </w:delText>
        </w:r>
        <w:r w:rsidRPr="00C234EC" w:rsidDel="002C6F92">
          <w:rPr>
            <w:i/>
          </w:rPr>
          <w:delText>Quantitative analysis of protein co-localization on B cells opsonized with rituximab and complement using the ImageStream multispectral imaging flow cytometer.</w:delText>
        </w:r>
        <w:r w:rsidRPr="00C234EC" w:rsidDel="002C6F92">
          <w:delText xml:space="preserve"> J Immunol Methods, 2006. </w:delText>
        </w:r>
        <w:r w:rsidRPr="00C234EC" w:rsidDel="002C6F92">
          <w:rPr>
            <w:b/>
          </w:rPr>
          <w:delText>317</w:delText>
        </w:r>
        <w:r w:rsidRPr="00C234EC" w:rsidDel="002C6F92">
          <w:delText>(1-2): p. 90-9.</w:delText>
        </w:r>
      </w:del>
    </w:p>
    <w:p w:rsidR="0094700F" w:rsidRPr="0094700F" w:rsidDel="002C6F92" w:rsidRDefault="00C234EC" w:rsidP="0094700F">
      <w:pPr>
        <w:spacing w:line="240" w:lineRule="auto"/>
        <w:ind w:left="720" w:hanging="720"/>
        <w:jc w:val="both"/>
        <w:rPr>
          <w:del w:id="4074" w:author="hong qin" w:date="2012-01-19T16:49:00Z"/>
        </w:rPr>
      </w:pPr>
      <w:del w:id="4075" w:author="hong qin" w:date="2012-01-19T16:49:00Z">
        <w:r w:rsidRPr="00C234EC" w:rsidDel="002C6F92">
          <w:delText>154.</w:delText>
        </w:r>
        <w:r w:rsidRPr="00C234EC" w:rsidDel="002C6F92">
          <w:tab/>
          <w:delText xml:space="preserve">Zuba-Surma, E.K. and M.Z. Ratajczak, </w:delText>
        </w:r>
        <w:r w:rsidRPr="00C234EC" w:rsidDel="002C6F92">
          <w:rPr>
            <w:i/>
          </w:rPr>
          <w:delText>Analytical capabilities of the ImageStream cytometer.</w:delText>
        </w:r>
        <w:r w:rsidRPr="00C234EC" w:rsidDel="002C6F92">
          <w:delText xml:space="preserve"> Methods Cell Biol, 2011. </w:delText>
        </w:r>
        <w:r w:rsidRPr="00C234EC" w:rsidDel="002C6F92">
          <w:rPr>
            <w:b/>
          </w:rPr>
          <w:delText>102</w:delText>
        </w:r>
        <w:r w:rsidRPr="00C234EC" w:rsidDel="002C6F92">
          <w:delText>: p. 207-30.</w:delText>
        </w:r>
      </w:del>
    </w:p>
    <w:p w:rsidR="0094700F" w:rsidRPr="0094700F" w:rsidDel="002C6F92" w:rsidRDefault="00C234EC" w:rsidP="0094700F">
      <w:pPr>
        <w:spacing w:line="240" w:lineRule="auto"/>
        <w:ind w:left="720" w:hanging="720"/>
        <w:jc w:val="both"/>
        <w:rPr>
          <w:del w:id="4076" w:author="hong qin" w:date="2012-01-19T16:49:00Z"/>
        </w:rPr>
      </w:pPr>
      <w:del w:id="4077" w:author="hong qin" w:date="2012-01-19T16:49:00Z">
        <w:r w:rsidRPr="00C234EC" w:rsidDel="002C6F92">
          <w:delText>155.</w:delText>
        </w:r>
        <w:r w:rsidRPr="00C234EC" w:rsidDel="002C6F92">
          <w:tab/>
          <w:delText xml:space="preserve">Ploppa, A., T.C. George, K.E. Unertl, B. Nohe, and M.E. Durieux, </w:delText>
        </w:r>
        <w:r w:rsidRPr="00C234EC" w:rsidDel="002C6F92">
          <w:rPr>
            <w:i/>
          </w:rPr>
          <w:delText>ImageStream cytometry extends the analysis of phagocytosis and oxidative burst.</w:delText>
        </w:r>
        <w:r w:rsidRPr="00C234EC" w:rsidDel="002C6F92">
          <w:delText xml:space="preserve"> Scand J Clin Lab Invest, 2011. </w:delText>
        </w:r>
        <w:r w:rsidRPr="00C234EC" w:rsidDel="002C6F92">
          <w:rPr>
            <w:b/>
          </w:rPr>
          <w:delText>71</w:delText>
        </w:r>
        <w:r w:rsidRPr="00C234EC" w:rsidDel="002C6F92">
          <w:delText>(5): p. 362-9.</w:delText>
        </w:r>
      </w:del>
    </w:p>
    <w:p w:rsidR="0094700F" w:rsidRPr="0094700F" w:rsidDel="002C6F92" w:rsidRDefault="00C234EC" w:rsidP="0094700F">
      <w:pPr>
        <w:spacing w:line="240" w:lineRule="auto"/>
        <w:ind w:left="720" w:hanging="720"/>
        <w:jc w:val="both"/>
        <w:rPr>
          <w:del w:id="4078" w:author="hong qin" w:date="2012-01-19T16:49:00Z"/>
        </w:rPr>
      </w:pPr>
      <w:del w:id="4079" w:author="hong qin" w:date="2012-01-19T16:49:00Z">
        <w:r w:rsidRPr="00C234EC" w:rsidDel="002C6F92">
          <w:delText>156.</w:delText>
        </w:r>
        <w:r w:rsidRPr="00C234EC" w:rsidDel="002C6F92">
          <w:tab/>
          <w:delText xml:space="preserve">Buckman, C., T.C. George, S. Friend, M. Sutovsky, A. Miranda-Vizuete, C. Ozanon, P. Morrissey, and P. Sutovsky, </w:delText>
        </w:r>
        <w:r w:rsidRPr="00C234EC" w:rsidDel="002C6F92">
          <w:rPr>
            <w:i/>
          </w:rPr>
          <w:delText>High throughput, parallel imaging and biomarker quantification of human spermatozoa by ImageStream flow cytometry.</w:delText>
        </w:r>
        <w:r w:rsidRPr="00C234EC" w:rsidDel="002C6F92">
          <w:delText xml:space="preserve"> Syst Biol Reprod Med, 2009. </w:delText>
        </w:r>
        <w:r w:rsidRPr="00C234EC" w:rsidDel="002C6F92">
          <w:rPr>
            <w:b/>
          </w:rPr>
          <w:delText>55</w:delText>
        </w:r>
        <w:r w:rsidRPr="00C234EC" w:rsidDel="002C6F92">
          <w:delText>(5-6): p. 244-51.</w:delText>
        </w:r>
      </w:del>
    </w:p>
    <w:p w:rsidR="0094700F" w:rsidRPr="0094700F" w:rsidDel="002C6F92" w:rsidRDefault="00C234EC" w:rsidP="0094700F">
      <w:pPr>
        <w:spacing w:line="240" w:lineRule="auto"/>
        <w:ind w:left="720" w:hanging="720"/>
        <w:jc w:val="both"/>
        <w:rPr>
          <w:del w:id="4080" w:author="hong qin" w:date="2012-01-19T16:49:00Z"/>
        </w:rPr>
      </w:pPr>
      <w:del w:id="4081" w:author="hong qin" w:date="2012-01-19T16:49:00Z">
        <w:r w:rsidRPr="00C234EC" w:rsidDel="002C6F92">
          <w:delText>157.</w:delText>
        </w:r>
        <w:r w:rsidRPr="00C234EC" w:rsidDel="002C6F92">
          <w:tab/>
          <w:delText xml:space="preserve">Ideker, T., T. Galitski, and L. Hood, </w:delText>
        </w:r>
        <w:r w:rsidRPr="00C234EC" w:rsidDel="002C6F92">
          <w:rPr>
            <w:i/>
          </w:rPr>
          <w:delText>A new approach to decoding life: systems biology.</w:delText>
        </w:r>
        <w:r w:rsidRPr="00C234EC" w:rsidDel="002C6F92">
          <w:delText xml:space="preserve"> Annu Rev Genomics Hum Genet, 2001. </w:delText>
        </w:r>
        <w:r w:rsidRPr="00C234EC" w:rsidDel="002C6F92">
          <w:rPr>
            <w:b/>
          </w:rPr>
          <w:delText>2</w:delText>
        </w:r>
        <w:r w:rsidRPr="00C234EC" w:rsidDel="002C6F92">
          <w:delText>: p. 343-72.</w:delText>
        </w:r>
      </w:del>
    </w:p>
    <w:p w:rsidR="0094700F" w:rsidRPr="0094700F" w:rsidDel="002C6F92" w:rsidRDefault="00C234EC" w:rsidP="0094700F">
      <w:pPr>
        <w:spacing w:line="240" w:lineRule="auto"/>
        <w:ind w:left="720" w:hanging="720"/>
        <w:jc w:val="both"/>
        <w:rPr>
          <w:del w:id="4082" w:author="hong qin" w:date="2012-01-19T16:49:00Z"/>
        </w:rPr>
      </w:pPr>
      <w:del w:id="4083" w:author="hong qin" w:date="2012-01-19T16:49:00Z">
        <w:r w:rsidRPr="00C234EC" w:rsidDel="002C6F92">
          <w:delText>158.</w:delText>
        </w:r>
        <w:r w:rsidRPr="00C234EC" w:rsidDel="002C6F92">
          <w:tab/>
          <w:delText xml:space="preserve">Sacher, G.A., </w:delText>
        </w:r>
        <w:r w:rsidRPr="00C234EC" w:rsidDel="002C6F92">
          <w:rPr>
            <w:i/>
          </w:rPr>
          <w:delText>Life table modification and life prolongation.</w:delText>
        </w:r>
        <w:r w:rsidRPr="00C234EC" w:rsidDel="002C6F92">
          <w:delText xml:space="preserve">, in </w:delText>
        </w:r>
        <w:r w:rsidRPr="00C234EC" w:rsidDel="002C6F92">
          <w:rPr>
            <w:i/>
          </w:rPr>
          <w:delText>Handbook of the Biology of Aging</w:delText>
        </w:r>
        <w:r w:rsidRPr="00C234EC" w:rsidDel="002C6F92">
          <w:delText>, C.E. Finch and L. Hayflick, Editors. 1977, Van Nostrand Reinhold Company: New York. p. 582-638.</w:delText>
        </w:r>
      </w:del>
    </w:p>
    <w:p w:rsidR="0094700F" w:rsidRPr="0094700F" w:rsidDel="002C6F92" w:rsidRDefault="00C234EC" w:rsidP="0094700F">
      <w:pPr>
        <w:spacing w:line="240" w:lineRule="auto"/>
        <w:ind w:left="720" w:hanging="720"/>
        <w:jc w:val="both"/>
        <w:rPr>
          <w:del w:id="4084" w:author="hong qin" w:date="2012-01-19T16:49:00Z"/>
        </w:rPr>
      </w:pPr>
      <w:del w:id="4085" w:author="hong qin" w:date="2012-01-19T16:49:00Z">
        <w:r w:rsidRPr="00C234EC" w:rsidDel="002C6F92">
          <w:delText>159.</w:delText>
        </w:r>
        <w:r w:rsidRPr="00C234EC" w:rsidDel="002C6F92">
          <w:tab/>
          <w:delText xml:space="preserve">Pletcher, S.D., A.A. Khazaeli, and J.W. Curtsinger, </w:delText>
        </w:r>
        <w:r w:rsidRPr="00C234EC" w:rsidDel="002C6F92">
          <w:rPr>
            <w:i/>
          </w:rPr>
          <w:delText>Why do life spans differ? Partitioning mean longevity differences in terms of age-specific mortality parameters.</w:delText>
        </w:r>
        <w:r w:rsidRPr="00C234EC" w:rsidDel="002C6F92">
          <w:delText xml:space="preserve"> J Gerontol A Biol Sci Med Sci, 2000. </w:delText>
        </w:r>
        <w:r w:rsidRPr="00C234EC" w:rsidDel="002C6F92">
          <w:rPr>
            <w:b/>
          </w:rPr>
          <w:delText>55</w:delText>
        </w:r>
        <w:r w:rsidRPr="00C234EC" w:rsidDel="002C6F92">
          <w:delText>(8): p. B381-9.</w:delText>
        </w:r>
      </w:del>
    </w:p>
    <w:p w:rsidR="0094700F" w:rsidRPr="0094700F" w:rsidDel="002C6F92" w:rsidRDefault="00C234EC" w:rsidP="0094700F">
      <w:pPr>
        <w:spacing w:line="240" w:lineRule="auto"/>
        <w:ind w:left="720" w:hanging="720"/>
        <w:jc w:val="both"/>
        <w:rPr>
          <w:del w:id="4086" w:author="hong qin" w:date="2012-01-19T16:49:00Z"/>
        </w:rPr>
      </w:pPr>
      <w:del w:id="4087" w:author="hong qin" w:date="2012-01-19T16:49:00Z">
        <w:r w:rsidRPr="00C234EC" w:rsidDel="002C6F92">
          <w:delText>160.</w:delText>
        </w:r>
        <w:r w:rsidRPr="00C234EC" w:rsidDel="002C6F92">
          <w:tab/>
          <w:delText xml:space="preserve">Kirkwood, T.B., </w:delText>
        </w:r>
        <w:r w:rsidRPr="00C234EC" w:rsidDel="002C6F92">
          <w:rPr>
            <w:i/>
          </w:rPr>
          <w:delText>Evolution of ageing.</w:delText>
        </w:r>
        <w:r w:rsidRPr="00C234EC" w:rsidDel="002C6F92">
          <w:delText xml:space="preserve"> Mech Ageing Dev, 2002. </w:delText>
        </w:r>
        <w:r w:rsidRPr="00C234EC" w:rsidDel="002C6F92">
          <w:rPr>
            <w:b/>
          </w:rPr>
          <w:delText>123</w:delText>
        </w:r>
        <w:r w:rsidRPr="00C234EC" w:rsidDel="002C6F92">
          <w:delText>(7): p. 737-45.</w:delText>
        </w:r>
      </w:del>
    </w:p>
    <w:p w:rsidR="0094700F" w:rsidRPr="0094700F" w:rsidDel="002C6F92" w:rsidRDefault="00C234EC" w:rsidP="0094700F">
      <w:pPr>
        <w:spacing w:line="240" w:lineRule="auto"/>
        <w:ind w:left="720" w:hanging="720"/>
        <w:jc w:val="both"/>
        <w:rPr>
          <w:del w:id="4088" w:author="hong qin" w:date="2012-01-19T16:49:00Z"/>
        </w:rPr>
      </w:pPr>
      <w:del w:id="4089" w:author="hong qin" w:date="2012-01-19T16:49:00Z">
        <w:r w:rsidRPr="00C234EC" w:rsidDel="002C6F92">
          <w:delText>161.</w:delText>
        </w:r>
        <w:r w:rsidRPr="00C234EC" w:rsidDel="002C6F92">
          <w:tab/>
          <w:delText xml:space="preserve">Vaupel, J.W., J.R. Carey, K. Christensen, T.E. Johnson, A.I. Yashin, N.V. Holm, I.A. Iachine, V. Kannisto, A.A. Khazaeli, P. Liedo, V.D. Longo, Y. Zeng, K.G. Manton, and J.W. Curtsinger, </w:delText>
        </w:r>
        <w:r w:rsidRPr="00C234EC" w:rsidDel="002C6F92">
          <w:rPr>
            <w:i/>
          </w:rPr>
          <w:delText>Biodemographic trajectories of longevity.</w:delText>
        </w:r>
        <w:r w:rsidRPr="00C234EC" w:rsidDel="002C6F92">
          <w:delText xml:space="preserve"> Science, 1998. </w:delText>
        </w:r>
        <w:r w:rsidRPr="00C234EC" w:rsidDel="002C6F92">
          <w:rPr>
            <w:b/>
          </w:rPr>
          <w:delText>280</w:delText>
        </w:r>
        <w:r w:rsidRPr="00C234EC" w:rsidDel="002C6F92">
          <w:delText>(5365): p. 855-60.</w:delText>
        </w:r>
      </w:del>
    </w:p>
    <w:p w:rsidR="0094700F" w:rsidRPr="0094700F" w:rsidDel="002C6F92" w:rsidRDefault="00C234EC" w:rsidP="0094700F">
      <w:pPr>
        <w:spacing w:line="240" w:lineRule="auto"/>
        <w:ind w:left="720" w:hanging="720"/>
        <w:jc w:val="both"/>
        <w:rPr>
          <w:del w:id="4090" w:author="hong qin" w:date="2012-01-19T16:49:00Z"/>
        </w:rPr>
      </w:pPr>
      <w:del w:id="4091" w:author="hong qin" w:date="2012-01-19T16:49:00Z">
        <w:r w:rsidRPr="00C234EC" w:rsidDel="002C6F92">
          <w:delText>162.</w:delText>
        </w:r>
        <w:r w:rsidRPr="00C234EC" w:rsidDel="002C6F92">
          <w:tab/>
          <w:delText xml:space="preserve">Gavrilov, L.A. and N.S. Gavrilova, </w:delText>
        </w:r>
        <w:r w:rsidRPr="00C234EC" w:rsidDel="002C6F92">
          <w:rPr>
            <w:i/>
          </w:rPr>
          <w:delText>Why we fall apart.</w:delText>
        </w:r>
        <w:r w:rsidRPr="00C234EC" w:rsidDel="002C6F92">
          <w:delText xml:space="preserve"> IEEE Spectrum, 2004: p. 31-35.</w:delText>
        </w:r>
      </w:del>
    </w:p>
    <w:p w:rsidR="0094700F" w:rsidDel="002C6F92" w:rsidRDefault="0094700F" w:rsidP="0094700F">
      <w:pPr>
        <w:spacing w:line="240" w:lineRule="auto"/>
        <w:ind w:left="720" w:hanging="720"/>
        <w:jc w:val="both"/>
        <w:rPr>
          <w:del w:id="4092" w:author="hong qin" w:date="2012-01-19T16:49:00Z"/>
        </w:rPr>
      </w:pPr>
    </w:p>
    <w:p w:rsidR="00E949FD" w:rsidRDefault="003D6BA7">
      <w:pPr>
        <w:spacing w:line="240" w:lineRule="auto"/>
        <w:jc w:val="both"/>
        <w:rPr>
          <w:rFonts w:ascii="Times New Roman" w:hAnsi="Times New Roman"/>
          <w:sz w:val="20"/>
        </w:rPr>
      </w:pPr>
      <w:r>
        <w:rPr>
          <w:rFonts w:ascii="Times New Roman" w:hAnsi="Times New Roman"/>
        </w:rPr>
        <w:fldChar w:fldCharType="end"/>
      </w:r>
    </w:p>
    <w:sectPr w:rsidR="00E949FD" w:rsidSect="007A2F4B">
      <w:pgSz w:w="12240" w:h="15840"/>
      <w:pgMar w:top="1440" w:right="1440" w:bottom="1440" w:left="1440"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3" w:author="Hong Qin" w:date="2012-01-17T21:58:00Z" w:initials="hq">
    <w:p w:rsidR="00363C0D" w:rsidRDefault="00363C0D">
      <w:pPr>
        <w:pStyle w:val="CommentText"/>
      </w:pPr>
      <w:r>
        <w:rPr>
          <w:rStyle w:val="CommentReference"/>
        </w:rPr>
        <w:annotationRef/>
      </w:r>
      <w:r>
        <w:t>These are Qin's guesstimates!!!!!</w:t>
      </w:r>
    </w:p>
  </w:comment>
  <w:comment w:id="14" w:author="hqin" w:date="2012-01-17T21:58:00Z" w:initials="h">
    <w:p w:rsidR="00363C0D" w:rsidRDefault="00363C0D">
      <w:pPr>
        <w:pStyle w:val="CommentText"/>
      </w:pPr>
      <w:r>
        <w:rPr>
          <w:rStyle w:val="CommentReference"/>
        </w:rPr>
        <w:annotationRef/>
      </w:r>
      <w:r>
        <w:t>CR effect by GWA (</w:t>
      </w:r>
      <w:proofErr w:type="spellStart"/>
      <w:r>
        <w:t>Goldberge</w:t>
      </w:r>
      <w:proofErr w:type="spellEnd"/>
      <w:r>
        <w:t xml:space="preserve"> 2009)</w:t>
      </w:r>
    </w:p>
  </w:comment>
  <w:comment w:id="110" w:author="Hong Qin" w:date="2012-01-19T16:49:00Z" w:initials="hq">
    <w:p w:rsidR="00363C0D" w:rsidRDefault="00363C0D" w:rsidP="00015E3B">
      <w:pPr>
        <w:spacing w:line="240" w:lineRule="auto"/>
        <w:ind w:firstLine="720"/>
        <w:rPr>
          <w:rFonts w:ascii="Times New Roman" w:hAnsi="Times New Roman"/>
        </w:rPr>
      </w:pPr>
      <w:r>
        <w:rPr>
          <w:rStyle w:val="CommentReference"/>
        </w:rPr>
        <w:annotationRef/>
      </w:r>
      <w:r>
        <w:rPr>
          <w:rFonts w:ascii="Times New Roman" w:hAnsi="Times New Roman"/>
        </w:rPr>
        <w:t xml:space="preserve">It is known that the S288c laboratory strain has accumulated many mutations, and it also likely that age-structure is influenced by genotypic variations. Age-structure will certainly affect the measures of RLS.  To mitigate this age-structure problem for RLS measures, most researchers first choose smaller cells (likely all young cells), let these cells divide once or twice on plates, and then choose the fresh daughters for RLS measures.  However, this method is basically based on intuition, because age-structures in most yeast strains and mutants are poorly understood.  In yeast population is a poorly understood topic. In a perfectly exponentially growing cell population, 50% of the population is virgin daughter cells, 25% has the age of one, 12.5% has the age of two, and so on. Hence, a yeast cell population is an age-structured population </w:t>
      </w:r>
      <w:r w:rsidR="003D6BA7">
        <w:rPr>
          <w:rFonts w:ascii="Times New Roman" w:hAnsi="Times New Roman"/>
        </w:rPr>
        <w:fldChar w:fldCharType="begin"/>
      </w:r>
      <w:r w:rsidR="002C6F92">
        <w:rPr>
          <w:rFonts w:ascii="Times New Roman" w:hAnsi="Times New Roman"/>
        </w:rPr>
        <w:instrText xml:space="preserve"> ADDIN EN.CITE &lt;EndNote&gt;&lt;Cite&gt;&lt;Author&gt;Charlesworth&lt;/Author&gt;&lt;Year&gt;1994&lt;/Year&gt;&lt;RecNum&gt;259&lt;/RecNum&gt;&lt;record&gt;&lt;rec-number&gt;259&lt;/rec-number&gt;&lt;foreign-keys&gt;&lt;key app="EN" db-id="seezaperx2r9rmet92m5az2vezeppvta9ads"&gt;259&lt;/key&gt;&lt;/foreign-keys&gt;&lt;ref-type name="Book"&gt;6&lt;/ref-type&gt;&lt;contributors&gt;&lt;authors&gt;&lt;author&gt;Charlesworth, Brian&lt;/author&gt;&lt;/authors&gt;&lt;/contributors&gt;&lt;titles&gt;&lt;title&gt;Evolution in Age-structured Populations&lt;/title&gt;&lt;secondary-title&gt;Cambridge Studies in Mathematical Biology&lt;/secondary-title&gt;&lt;/titles&gt;&lt;edition&gt;2nd&lt;/edition&gt;&lt;dates&gt;&lt;year&gt;1994&lt;/year&gt;&lt;/dates&gt;&lt;pub-location&gt;Cambridge&lt;/pub-location&gt;&lt;publisher&gt;Cambridge University Press&lt;/publisher&gt;&lt;urls&gt;&lt;/urls&gt;&lt;/record&gt;&lt;/Cite&gt;&lt;/EndNote&gt;</w:instrText>
      </w:r>
      <w:r w:rsidR="003D6BA7">
        <w:rPr>
          <w:rFonts w:ascii="Times New Roman" w:hAnsi="Times New Roman"/>
        </w:rPr>
        <w:fldChar w:fldCharType="separate"/>
      </w:r>
      <w:r>
        <w:rPr>
          <w:rFonts w:ascii="Times New Roman" w:hAnsi="Times New Roman"/>
        </w:rPr>
        <w:t>[19]</w:t>
      </w:r>
      <w:r w:rsidR="003D6BA7">
        <w:rPr>
          <w:rFonts w:ascii="Times New Roman" w:hAnsi="Times New Roman"/>
        </w:rPr>
        <w:fldChar w:fldCharType="end"/>
      </w:r>
      <w:r>
        <w:rPr>
          <w:rFonts w:ascii="Times New Roman" w:hAnsi="Times New Roman"/>
        </w:rPr>
        <w:t xml:space="preserve">. </w:t>
      </w:r>
    </w:p>
    <w:p w:rsidR="00363C0D" w:rsidRDefault="00363C0D">
      <w:pPr>
        <w:pStyle w:val="CommentText"/>
      </w:pPr>
    </w:p>
  </w:comment>
  <w:comment w:id="118" w:author="Hong Qin" w:date="2012-01-17T21:58:00Z" w:initials="hq">
    <w:p w:rsidR="00363C0D" w:rsidRDefault="00363C0D" w:rsidP="003177F5">
      <w:pPr>
        <w:spacing w:line="240" w:lineRule="auto"/>
        <w:ind w:firstLine="720"/>
        <w:rPr>
          <w:rFonts w:ascii="Times New Roman" w:hAnsi="Times New Roman"/>
        </w:rPr>
      </w:pPr>
      <w:r>
        <w:rPr>
          <w:rStyle w:val="CommentReference"/>
        </w:rPr>
        <w:annotationRef/>
      </w:r>
      <w:r>
        <w:rPr>
          <w:rFonts w:ascii="Times New Roman" w:hAnsi="Times New Roman"/>
        </w:rPr>
        <w:t xml:space="preserve">It can also be seen that some dead mother cells die in the budding phases and others die in the </w:t>
      </w:r>
      <w:proofErr w:type="spellStart"/>
      <w:r>
        <w:rPr>
          <w:rFonts w:ascii="Times New Roman" w:hAnsi="Times New Roman"/>
        </w:rPr>
        <w:t>unbudded</w:t>
      </w:r>
      <w:proofErr w:type="spellEnd"/>
      <w:r>
        <w:rPr>
          <w:rFonts w:ascii="Times New Roman" w:hAnsi="Times New Roman"/>
        </w:rPr>
        <w:t xml:space="preserve"> phase. Most dead mother cells will </w:t>
      </w:r>
      <w:proofErr w:type="spellStart"/>
      <w:r>
        <w:rPr>
          <w:rFonts w:ascii="Times New Roman" w:hAnsi="Times New Roman"/>
        </w:rPr>
        <w:t>lyse</w:t>
      </w:r>
      <w:proofErr w:type="spellEnd"/>
      <w:r>
        <w:rPr>
          <w:rFonts w:ascii="Times New Roman" w:hAnsi="Times New Roman"/>
        </w:rPr>
        <w:t xml:space="preserve">, but some still remain intact. In contrast, cell morphological change during chronological aging is understudied, and is a focus of this proposed study. </w:t>
      </w:r>
    </w:p>
    <w:p w:rsidR="00363C0D" w:rsidRDefault="00363C0D" w:rsidP="003177F5">
      <w:pPr>
        <w:spacing w:line="240" w:lineRule="auto"/>
        <w:ind w:firstLine="720"/>
        <w:rPr>
          <w:rFonts w:ascii="Times New Roman" w:hAnsi="Times New Roman"/>
        </w:rPr>
      </w:pPr>
      <w:r>
        <w:rPr>
          <w:rFonts w:ascii="Times New Roman" w:hAnsi="Times New Roman"/>
        </w:rPr>
        <w:t xml:space="preserve">Genomic instability increases during both replicative aging and chronological aging. (ROS and nucleus?) . The Qin lab previously demonstrated a strong link between tolerance to genomic instability and natural lifespan variation.  This link can be studied in greater details with the requested ImageStreamX. </w:t>
      </w:r>
    </w:p>
    <w:tbl>
      <w:tblPr>
        <w:tblW w:w="0" w:type="auto"/>
        <w:tblBorders>
          <w:top w:val="single" w:sz="4" w:space="0" w:color="auto"/>
          <w:left w:val="single" w:sz="4" w:space="0" w:color="auto"/>
          <w:bottom w:val="single" w:sz="4" w:space="0" w:color="auto"/>
          <w:right w:val="single" w:sz="4" w:space="0" w:color="auto"/>
        </w:tblBorders>
        <w:tblLayout w:type="fixed"/>
        <w:tblLook w:val="00BF"/>
      </w:tblPr>
      <w:tblGrid>
        <w:gridCol w:w="5148"/>
      </w:tblGrid>
      <w:tr w:rsidR="00363C0D">
        <w:trPr>
          <w:trHeight w:val="277"/>
        </w:trPr>
        <w:tc>
          <w:tcPr>
            <w:tcW w:w="5148" w:type="dxa"/>
          </w:tcPr>
          <w:p w:rsidR="00363C0D" w:rsidRDefault="00363C0D" w:rsidP="002C0D12">
            <w:pPr>
              <w:spacing w:line="240" w:lineRule="auto"/>
              <w:rPr>
                <w:rFonts w:ascii="Times New Roman" w:hAnsi="Times New Roman"/>
              </w:rPr>
            </w:pPr>
          </w:p>
        </w:tc>
      </w:tr>
      <w:tr w:rsidR="00363C0D">
        <w:trPr>
          <w:trHeight w:val="286"/>
        </w:trPr>
        <w:tc>
          <w:tcPr>
            <w:tcW w:w="5148" w:type="dxa"/>
          </w:tcPr>
          <w:p w:rsidR="00363C0D" w:rsidRDefault="00363C0D" w:rsidP="002C0D12">
            <w:pPr>
              <w:spacing w:line="240" w:lineRule="auto"/>
              <w:rPr>
                <w:rFonts w:ascii="Times New Roman" w:hAnsi="Times New Roman"/>
                <w:sz w:val="20"/>
              </w:rPr>
            </w:pPr>
            <w:r>
              <w:rPr>
                <w:rFonts w:ascii="Times New Roman" w:hAnsi="Times New Roman"/>
                <w:sz w:val="20"/>
              </w:rPr>
              <w:t xml:space="preserve">Figure 1. </w:t>
            </w:r>
            <w:proofErr w:type="spellStart"/>
            <w:r>
              <w:rPr>
                <w:rFonts w:ascii="Times New Roman" w:hAnsi="Times New Roman"/>
                <w:sz w:val="20"/>
              </w:rPr>
              <w:t>Propidium</w:t>
            </w:r>
            <w:proofErr w:type="spellEnd"/>
            <w:r>
              <w:rPr>
                <w:rFonts w:ascii="Times New Roman" w:hAnsi="Times New Roman"/>
                <w:sz w:val="20"/>
              </w:rPr>
              <w:t xml:space="preserve"> iodide (</w:t>
            </w:r>
            <w:proofErr w:type="spellStart"/>
            <w:r>
              <w:rPr>
                <w:rFonts w:ascii="Times New Roman" w:hAnsi="Times New Roman"/>
                <w:sz w:val="20"/>
              </w:rPr>
              <w:t>PrI</w:t>
            </w:r>
            <w:proofErr w:type="spellEnd"/>
            <w:r>
              <w:rPr>
                <w:rFonts w:ascii="Times New Roman" w:hAnsi="Times New Roman"/>
                <w:sz w:val="20"/>
              </w:rPr>
              <w:t xml:space="preserve">) staining can be used to measure the chronological lifespan in </w:t>
            </w:r>
            <w:r>
              <w:rPr>
                <w:rFonts w:ascii="Times New Roman" w:hAnsi="Times New Roman"/>
                <w:i/>
                <w:sz w:val="20"/>
              </w:rPr>
              <w:t xml:space="preserve">S. </w:t>
            </w:r>
            <w:proofErr w:type="spellStart"/>
            <w:r>
              <w:rPr>
                <w:rFonts w:ascii="Times New Roman" w:hAnsi="Times New Roman"/>
                <w:i/>
                <w:sz w:val="20"/>
              </w:rPr>
              <w:t>cerevisiae</w:t>
            </w:r>
            <w:proofErr w:type="spellEnd"/>
            <w:r>
              <w:rPr>
                <w:rFonts w:ascii="Times New Roman" w:hAnsi="Times New Roman"/>
                <w:sz w:val="20"/>
              </w:rPr>
              <w:t xml:space="preserve">. </w:t>
            </w:r>
            <w:proofErr w:type="spellStart"/>
            <w:r>
              <w:rPr>
                <w:rFonts w:ascii="Times New Roman" w:hAnsi="Times New Roman"/>
                <w:sz w:val="20"/>
              </w:rPr>
              <w:t>PrI</w:t>
            </w:r>
            <w:proofErr w:type="spellEnd"/>
            <w:r>
              <w:rPr>
                <w:rFonts w:ascii="Times New Roman" w:hAnsi="Times New Roman"/>
                <w:sz w:val="20"/>
              </w:rPr>
              <w:t xml:space="preserve">-negative cells are considered as viable cells. Small inserts are histograms of log-transformed </w:t>
            </w:r>
            <w:proofErr w:type="spellStart"/>
            <w:r>
              <w:rPr>
                <w:rFonts w:ascii="Times New Roman" w:hAnsi="Times New Roman"/>
                <w:sz w:val="20"/>
              </w:rPr>
              <w:t>PrI</w:t>
            </w:r>
            <w:proofErr w:type="spellEnd"/>
            <w:r>
              <w:rPr>
                <w:rFonts w:ascii="Times New Roman" w:hAnsi="Times New Roman"/>
                <w:sz w:val="20"/>
              </w:rPr>
              <w:t xml:space="preserve"> signals. When cells become older, more cell become </w:t>
            </w:r>
            <w:proofErr w:type="spellStart"/>
            <w:r>
              <w:rPr>
                <w:rFonts w:ascii="Times New Roman" w:hAnsi="Times New Roman"/>
                <w:sz w:val="20"/>
              </w:rPr>
              <w:t>PrI</w:t>
            </w:r>
            <w:proofErr w:type="spellEnd"/>
            <w:r>
              <w:rPr>
                <w:rFonts w:ascii="Times New Roman" w:hAnsi="Times New Roman"/>
                <w:sz w:val="20"/>
              </w:rPr>
              <w:t xml:space="preserve">-positive. This experiment was done using a BD </w:t>
            </w:r>
            <w:proofErr w:type="spellStart"/>
            <w:r>
              <w:rPr>
                <w:rFonts w:ascii="Times New Roman" w:hAnsi="Times New Roman"/>
                <w:sz w:val="20"/>
              </w:rPr>
              <w:t>FACSCanto</w:t>
            </w:r>
            <w:proofErr w:type="spellEnd"/>
            <w:r>
              <w:rPr>
                <w:rFonts w:ascii="Times New Roman" w:hAnsi="Times New Roman"/>
                <w:sz w:val="20"/>
              </w:rPr>
              <w:t xml:space="preserve"> II at the FHCRC. Red fluorescent beads were added as internal standards. </w:t>
            </w:r>
          </w:p>
        </w:tc>
      </w:tr>
    </w:tbl>
    <w:p w:rsidR="00363C0D" w:rsidRDefault="00363C0D">
      <w:pPr>
        <w:pStyle w:val="CommentText"/>
      </w:pPr>
    </w:p>
  </w:comment>
  <w:comment w:id="136" w:author="hqin" w:date="2012-01-17T21:58:00Z" w:initials="h">
    <w:p w:rsidR="00363C0D" w:rsidRDefault="00363C0D">
      <w:pPr>
        <w:pStyle w:val="CommentText"/>
      </w:pPr>
      <w:r>
        <w:rPr>
          <w:rStyle w:val="CommentReference"/>
        </w:rPr>
        <w:annotationRef/>
      </w:r>
      <w:proofErr w:type="spellStart"/>
      <w:proofErr w:type="gramStart"/>
      <w:r>
        <w:t>discussin</w:t>
      </w:r>
      <w:proofErr w:type="spellEnd"/>
      <w:proofErr w:type="gramEnd"/>
      <w:r>
        <w:t xml:space="preserve"> prior NSF support</w:t>
      </w:r>
    </w:p>
  </w:comment>
  <w:comment w:id="137" w:author="Hong Qin" w:date="2012-01-17T21:58:00Z" w:initials="HQ">
    <w:p w:rsidR="00363C0D" w:rsidRDefault="00363C0D">
      <w:pPr>
        <w:spacing w:line="240" w:lineRule="auto"/>
        <w:ind w:firstLine="720"/>
        <w:rPr>
          <w:rFonts w:ascii="Times New Roman" w:hAnsi="Times New Roman"/>
        </w:rPr>
      </w:pPr>
      <w:r>
        <w:rPr>
          <w:rStyle w:val="CommentReference"/>
        </w:rPr>
        <w:annotationRef/>
      </w:r>
      <w:r>
        <w:rPr>
          <w:rFonts w:ascii="Times New Roman" w:hAnsi="Times New Roman"/>
        </w:rPr>
        <w:t>Optional: H2O2 on genomic instability</w:t>
      </w:r>
      <w:proofErr w:type="gramStart"/>
      <w:r>
        <w:rPr>
          <w:rFonts w:ascii="Times New Roman" w:hAnsi="Times New Roman"/>
        </w:rPr>
        <w:t xml:space="preserve">,  </w:t>
      </w:r>
      <w:proofErr w:type="spellStart"/>
      <w:r>
        <w:rPr>
          <w:rFonts w:ascii="Times New Roman" w:hAnsi="Times New Roman"/>
        </w:rPr>
        <w:t>RLS</w:t>
      </w:r>
      <w:proofErr w:type="gramEnd"/>
      <w:r>
        <w:rPr>
          <w:rFonts w:ascii="Times New Roman" w:hAnsi="Times New Roman"/>
        </w:rPr>
        <w:t>~Tg</w:t>
      </w:r>
      <w:proofErr w:type="spellEnd"/>
      <w:r>
        <w:rPr>
          <w:rFonts w:ascii="Times New Roman" w:hAnsi="Times New Roman"/>
        </w:rPr>
        <w:t>/</w:t>
      </w:r>
      <w:proofErr w:type="spellStart"/>
      <w:r>
        <w:rPr>
          <w:rFonts w:ascii="Times New Roman" w:hAnsi="Times New Roman"/>
        </w:rPr>
        <w:t>Tc</w:t>
      </w:r>
      <w:proofErr w:type="spellEnd"/>
      <w:r>
        <w:rPr>
          <w:rFonts w:ascii="Times New Roman" w:hAnsi="Times New Roman"/>
        </w:rPr>
        <w:t>, natural variation, GWAS screen, Network model, to prior NSF support</w:t>
      </w:r>
    </w:p>
    <w:p w:rsidR="00363C0D" w:rsidRDefault="00363C0D">
      <w:pPr>
        <w:pStyle w:val="CommentText"/>
      </w:pPr>
    </w:p>
  </w:comment>
  <w:comment w:id="138" w:author="Hong Qin" w:date="2012-01-17T21:58:00Z" w:initials="hq">
    <w:p w:rsidR="00363C0D" w:rsidRDefault="00363C0D">
      <w:pPr>
        <w:pStyle w:val="CommentText"/>
      </w:pPr>
      <w:r>
        <w:rPr>
          <w:rStyle w:val="CommentReference"/>
        </w:rPr>
        <w:annotationRef/>
      </w:r>
      <w:proofErr w:type="gramStart"/>
      <w:r>
        <w:t>emphasize</w:t>
      </w:r>
      <w:proofErr w:type="gramEnd"/>
      <w:r>
        <w:t xml:space="preserve"> natural variations</w:t>
      </w:r>
    </w:p>
  </w:comment>
  <w:comment w:id="144" w:author="hqin" w:date="2012-01-17T21:58:00Z" w:initials="h">
    <w:p w:rsidR="00363C0D" w:rsidRDefault="00363C0D">
      <w:pPr>
        <w:pStyle w:val="CommentText"/>
      </w:pPr>
      <w:r>
        <w:rPr>
          <w:rStyle w:val="CommentReference"/>
        </w:rPr>
        <w:annotationRef/>
      </w:r>
      <w:r w:rsidRPr="00C14FAD">
        <w:rPr>
          <w:rFonts w:ascii="Times New Roman" w:hAnsi="Times New Roman"/>
        </w:rPr>
        <w:t>(2ug/ml?? DOUBLE check this)</w:t>
      </w:r>
    </w:p>
  </w:comment>
  <w:comment w:id="139" w:author="Hong Qin" w:date="2012-01-17T21:58:00Z" w:initials="HQ">
    <w:p w:rsidR="00363C0D" w:rsidRDefault="00363C0D">
      <w:pPr>
        <w:spacing w:line="240" w:lineRule="auto"/>
        <w:ind w:firstLine="720"/>
        <w:rPr>
          <w:rFonts w:ascii="Times New Roman" w:hAnsi="Times New Roman"/>
        </w:rPr>
      </w:pPr>
      <w:r>
        <w:rPr>
          <w:rStyle w:val="CommentReference"/>
        </w:rPr>
        <w:annotationRef/>
      </w:r>
      <w:proofErr w:type="spellStart"/>
      <w:r>
        <w:rPr>
          <w:rFonts w:ascii="Times New Roman" w:hAnsi="Times New Roman"/>
        </w:rPr>
        <w:t>Propidium</w:t>
      </w:r>
      <w:proofErr w:type="spellEnd"/>
      <w:r>
        <w:rPr>
          <w:rFonts w:ascii="Times New Roman" w:hAnsi="Times New Roman"/>
        </w:rPr>
        <w:t xml:space="preserve"> Iodine </w:t>
      </w:r>
      <w:proofErr w:type="spellStart"/>
      <w:r>
        <w:rPr>
          <w:rFonts w:ascii="Times New Roman" w:hAnsi="Times New Roman"/>
        </w:rPr>
        <w:t>statin</w:t>
      </w:r>
      <w:proofErr w:type="spellEnd"/>
      <w:r>
        <w:rPr>
          <w:rFonts w:ascii="Times New Roman" w:hAnsi="Times New Roman"/>
        </w:rPr>
        <w:t xml:space="preserve">, live dead assay. Strain A3, </w:t>
      </w:r>
      <w:proofErr w:type="spellStart"/>
      <w:r>
        <w:rPr>
          <w:rFonts w:ascii="Times New Roman" w:hAnsi="Times New Roman"/>
        </w:rPr>
        <w:t>radicicol</w:t>
      </w:r>
      <w:proofErr w:type="spellEnd"/>
      <w:r>
        <w:rPr>
          <w:rFonts w:ascii="Times New Roman" w:hAnsi="Times New Roman"/>
        </w:rPr>
        <w:t xml:space="preserve"> plot from FHCRC. </w:t>
      </w:r>
    </w:p>
    <w:p w:rsidR="00363C0D" w:rsidRDefault="00363C0D">
      <w:pPr>
        <w:pStyle w:val="CommentText"/>
        <w:rPr>
          <w:rFonts w:ascii="Times New Roman" w:hAnsi="Times New Roman"/>
        </w:rPr>
      </w:pPr>
      <w:r>
        <w:rPr>
          <w:rFonts w:ascii="Times New Roman" w:hAnsi="Times New Roman"/>
        </w:rPr>
        <w:t xml:space="preserve">I did two experiments on A3 at FHCRC. 071410 (missing </w:t>
      </w:r>
      <w:proofErr w:type="spellStart"/>
      <w:r>
        <w:rPr>
          <w:rFonts w:ascii="Times New Roman" w:hAnsi="Times New Roman"/>
        </w:rPr>
        <w:t>EtOH</w:t>
      </w:r>
      <w:proofErr w:type="spellEnd"/>
      <w:r>
        <w:rPr>
          <w:rFonts w:ascii="Times New Roman" w:hAnsi="Times New Roman"/>
        </w:rPr>
        <w:t xml:space="preserve"> control) and 072810.  (</w:t>
      </w:r>
      <w:proofErr w:type="gramStart"/>
      <w:r>
        <w:rPr>
          <w:rFonts w:ascii="Times New Roman" w:hAnsi="Times New Roman"/>
        </w:rPr>
        <w:t>see</w:t>
      </w:r>
      <w:proofErr w:type="gramEnd"/>
      <w:r>
        <w:rPr>
          <w:rFonts w:ascii="Times New Roman" w:hAnsi="Times New Roman"/>
        </w:rPr>
        <w:t xml:space="preserve"> 071410.A3.radicicol.CLS and 072810A3.EtOH.radicicol.cls, /Users/hongqin/lab/Rutherford.lab/archives/071410.A3.radicicol.CLS)</w:t>
      </w:r>
    </w:p>
    <w:p w:rsidR="00363C0D" w:rsidRDefault="00363C0D">
      <w:pPr>
        <w:pStyle w:val="CommentText"/>
        <w:rPr>
          <w:rFonts w:ascii="Times New Roman" w:hAnsi="Times New Roman"/>
        </w:rPr>
      </w:pPr>
    </w:p>
    <w:p w:rsidR="00363C0D" w:rsidRDefault="00363C0D">
      <w:pPr>
        <w:spacing w:line="240" w:lineRule="auto"/>
        <w:ind w:firstLine="720"/>
        <w:rPr>
          <w:rFonts w:ascii="Times New Roman" w:hAnsi="Times New Roman"/>
        </w:rPr>
      </w:pPr>
      <w:r>
        <w:rPr>
          <w:rFonts w:ascii="Times New Roman" w:hAnsi="Times New Roman"/>
        </w:rPr>
        <w:t xml:space="preserve">I need to generate a survival figure, with several insert of </w:t>
      </w:r>
      <w:proofErr w:type="spellStart"/>
      <w:r>
        <w:rPr>
          <w:rFonts w:ascii="Times New Roman" w:hAnsi="Times New Roman"/>
        </w:rPr>
        <w:t>PrI</w:t>
      </w:r>
      <w:proofErr w:type="spellEnd"/>
      <w:r>
        <w:rPr>
          <w:rFonts w:ascii="Times New Roman" w:hAnsi="Times New Roman"/>
        </w:rPr>
        <w:t xml:space="preserve"> histograms, using the 071410 data (0.summaryK2.csv), because the 072810 data is not finished. The Princeton data is not useful because peaks float. </w:t>
      </w:r>
    </w:p>
    <w:p w:rsidR="00363C0D" w:rsidRDefault="00363C0D">
      <w:pPr>
        <w:pStyle w:val="CommentText"/>
      </w:pPr>
    </w:p>
  </w:comment>
  <w:comment w:id="176" w:author="hqin" w:date="2012-01-17T21:58:00Z" w:initials="h">
    <w:p w:rsidR="00363C0D" w:rsidRDefault="00363C0D" w:rsidP="003B79AC">
      <w:pPr>
        <w:spacing w:line="240" w:lineRule="auto"/>
        <w:ind w:firstLine="720"/>
        <w:rPr>
          <w:rFonts w:ascii="Times New Roman" w:hAnsi="Times New Roman"/>
        </w:rPr>
      </w:pPr>
      <w:r>
        <w:rPr>
          <w:rStyle w:val="CommentReference"/>
        </w:rPr>
        <w:annotationRef/>
      </w:r>
      <w:proofErr w:type="spellStart"/>
      <w:r>
        <w:rPr>
          <w:rFonts w:ascii="Times New Roman" w:hAnsi="Times New Roman"/>
        </w:rPr>
        <w:t>Propidium</w:t>
      </w:r>
      <w:proofErr w:type="spellEnd"/>
      <w:r>
        <w:rPr>
          <w:rFonts w:ascii="Times New Roman" w:hAnsi="Times New Roman"/>
        </w:rPr>
        <w:t xml:space="preserve"> </w:t>
      </w:r>
      <w:proofErr w:type="spellStart"/>
      <w:r>
        <w:rPr>
          <w:rFonts w:ascii="Times New Roman" w:hAnsi="Times New Roman"/>
        </w:rPr>
        <w:t>idodide</w:t>
      </w:r>
      <w:proofErr w:type="spellEnd"/>
      <w:r>
        <w:rPr>
          <w:rFonts w:ascii="Times New Roman" w:hAnsi="Times New Roman"/>
        </w:rPr>
        <w:t xml:space="preserve"> –negative cells may be viable cells with intact membranes or dead cells that have lost most DNA content. </w:t>
      </w:r>
    </w:p>
    <w:p w:rsidR="00363C0D" w:rsidRDefault="00363C0D" w:rsidP="003B79AC">
      <w:pPr>
        <w:spacing w:line="240" w:lineRule="auto"/>
        <w:ind w:firstLine="720"/>
        <w:rPr>
          <w:rFonts w:ascii="Times New Roman" w:hAnsi="Times New Roman"/>
        </w:rPr>
      </w:pPr>
      <w:r>
        <w:rPr>
          <w:rFonts w:ascii="Times New Roman" w:hAnsi="Times New Roman"/>
        </w:rPr>
        <w:t xml:space="preserve">The </w:t>
      </w:r>
      <w:proofErr w:type="spellStart"/>
      <w:r>
        <w:rPr>
          <w:rFonts w:ascii="Times New Roman" w:hAnsi="Times New Roman"/>
        </w:rPr>
        <w:t>heterogenous</w:t>
      </w:r>
      <w:proofErr w:type="spellEnd"/>
      <w:r>
        <w:rPr>
          <w:rFonts w:ascii="Times New Roman" w:hAnsi="Times New Roman"/>
        </w:rPr>
        <w:t xml:space="preserve"> background staining in different yeast strains, and non-staining subpopulations can also be better addressed by quantitative image analysis. The </w:t>
      </w:r>
      <w:proofErr w:type="spellStart"/>
      <w:r>
        <w:rPr>
          <w:rFonts w:ascii="Times New Roman" w:hAnsi="Times New Roman"/>
        </w:rPr>
        <w:t>PrI</w:t>
      </w:r>
      <w:proofErr w:type="spellEnd"/>
      <w:r>
        <w:rPr>
          <w:rFonts w:ascii="Times New Roman" w:hAnsi="Times New Roman"/>
        </w:rPr>
        <w:t xml:space="preserve"> staining can be complicated by mitochondria DNA and RNA. The </w:t>
      </w:r>
      <w:proofErr w:type="spellStart"/>
      <w:r>
        <w:rPr>
          <w:rFonts w:ascii="Times New Roman" w:hAnsi="Times New Roman"/>
        </w:rPr>
        <w:t>PrI</w:t>
      </w:r>
      <w:proofErr w:type="spellEnd"/>
      <w:r>
        <w:rPr>
          <w:rFonts w:ascii="Times New Roman" w:hAnsi="Times New Roman"/>
        </w:rPr>
        <w:t xml:space="preserve">-negative cells may be due to either lost DNA contents in apoptotic cells or highly compact cellular structure in G0-phased cells. Apoptotic cells are morphological are more rough than the smoothed G0-phased cells, and could be distinguished by quantitative image comparison. </w:t>
      </w:r>
    </w:p>
    <w:p w:rsidR="00363C0D" w:rsidRDefault="00363C0D">
      <w:pPr>
        <w:pStyle w:val="CommentText"/>
      </w:pPr>
    </w:p>
  </w:comment>
  <w:comment w:id="180" w:author="Hong Qin" w:date="2012-01-17T21:58:00Z" w:initials="HQ">
    <w:p w:rsidR="00363C0D" w:rsidRDefault="00363C0D" w:rsidP="00353D2A">
      <w:pPr>
        <w:spacing w:line="240" w:lineRule="auto"/>
        <w:ind w:firstLine="720"/>
        <w:rPr>
          <w:rFonts w:ascii="Times New Roman" w:hAnsi="Times New Roman"/>
        </w:rPr>
      </w:pPr>
      <w:r>
        <w:rPr>
          <w:rStyle w:val="CommentReference"/>
        </w:rPr>
        <w:annotationRef/>
      </w:r>
      <w:r>
        <w:rPr>
          <w:rFonts w:ascii="Times New Roman" w:hAnsi="Times New Roman"/>
        </w:rPr>
        <w:t xml:space="preserve">GFP stochastic noises, science paper? </w:t>
      </w:r>
    </w:p>
  </w:comment>
  <w:comment w:id="193" w:author="hqin" w:date="2012-01-17T21:58:00Z" w:initials="h">
    <w:p w:rsidR="00363C0D" w:rsidRDefault="00363C0D" w:rsidP="00A23974">
      <w:pPr>
        <w:pStyle w:val="CommentText"/>
      </w:pPr>
      <w:r>
        <w:rPr>
          <w:rStyle w:val="CommentReference"/>
        </w:rPr>
        <w:annotationRef/>
      </w:r>
      <w:proofErr w:type="gramStart"/>
      <w:r>
        <w:t>add</w:t>
      </w:r>
      <w:proofErr w:type="gramEnd"/>
      <w:r>
        <w:t xml:space="preserve"> color code</w:t>
      </w:r>
    </w:p>
  </w:comment>
  <w:comment w:id="194" w:author="hqin" w:date="2012-01-17T21:58:00Z" w:initials="h">
    <w:p w:rsidR="00363C0D" w:rsidRDefault="00363C0D" w:rsidP="00A23974">
      <w:pPr>
        <w:pStyle w:val="CommentText"/>
      </w:pPr>
      <w:r>
        <w:rPr>
          <w:rStyle w:val="CommentReference"/>
        </w:rPr>
        <w:annotationRef/>
      </w:r>
      <w:proofErr w:type="spellStart"/>
      <w:proofErr w:type="gramStart"/>
      <w:r>
        <w:t>nile</w:t>
      </w:r>
      <w:proofErr w:type="spellEnd"/>
      <w:proofErr w:type="gramEnd"/>
      <w:r>
        <w:t xml:space="preserve"> red for APC transporters</w:t>
      </w:r>
    </w:p>
  </w:comment>
  <w:comment w:id="204" w:author="Hong Qin" w:date="2012-01-19T16:49:00Z" w:initials="HQ">
    <w:p w:rsidR="00363C0D" w:rsidRDefault="00363C0D" w:rsidP="00A23974">
      <w:pPr>
        <w:ind w:firstLine="720"/>
        <w:rPr>
          <w:sz w:val="20"/>
        </w:rPr>
      </w:pPr>
      <w:r>
        <w:rPr>
          <w:rStyle w:val="CommentReference"/>
        </w:rPr>
        <w:annotationRef/>
      </w:r>
      <w:proofErr w:type="spellStart"/>
      <w:r>
        <w:rPr>
          <w:sz w:val="20"/>
        </w:rPr>
        <w:t>Methylene</w:t>
      </w:r>
      <w:proofErr w:type="spellEnd"/>
      <w:r>
        <w:rPr>
          <w:sz w:val="20"/>
        </w:rPr>
        <w:t xml:space="preserve"> blue staining was used for viability measure in </w:t>
      </w:r>
      <w:proofErr w:type="spellStart"/>
      <w:r>
        <w:rPr>
          <w:sz w:val="20"/>
        </w:rPr>
        <w:t>heamocytometer</w:t>
      </w:r>
      <w:proofErr w:type="spellEnd"/>
      <w:r>
        <w:rPr>
          <w:sz w:val="20"/>
        </w:rPr>
        <w:t xml:space="preserve"> and </w:t>
      </w:r>
      <w:proofErr w:type="spellStart"/>
      <w:r>
        <w:rPr>
          <w:sz w:val="20"/>
        </w:rPr>
        <w:t>PrI</w:t>
      </w:r>
      <w:proofErr w:type="spellEnd"/>
      <w:r>
        <w:rPr>
          <w:sz w:val="20"/>
        </w:rPr>
        <w:t xml:space="preserve"> was used flow </w:t>
      </w:r>
      <w:proofErr w:type="spellStart"/>
      <w:r>
        <w:rPr>
          <w:sz w:val="20"/>
        </w:rPr>
        <w:t>cytometry</w:t>
      </w:r>
      <w:proofErr w:type="spellEnd"/>
      <w:r>
        <w:rPr>
          <w:sz w:val="20"/>
        </w:rPr>
        <w:t xml:space="preserve"> measure of membrane permeability </w:t>
      </w:r>
      <w:r w:rsidR="003D6BA7">
        <w:rPr>
          <w:sz w:val="20"/>
        </w:rPr>
        <w:fldChar w:fldCharType="begin"/>
      </w:r>
      <w:r w:rsidR="002C6F92">
        <w:rPr>
          <w:sz w:val="20"/>
        </w:rPr>
        <w:instrText xml:space="preserve"> ADDIN EN.CITE &lt;EndNote&gt;&lt;Cite&gt;&lt;Author&gt;Brace&lt;/Author&gt;&lt;Year&gt;2005&lt;/Year&gt;&lt;RecNum&gt;1253&lt;/RecNum&gt;&lt;record&gt;&lt;rec-number&gt;1253&lt;/rec-number&gt;&lt;foreign-keys&gt;&lt;key app="EN" db-id="seezaperx2r9rmet92m5az2vezeppvta9ads"&gt;1253&lt;/key&gt;&lt;/foreign-keys&gt;&lt;ref-type name="Journal Article"&gt;17&lt;/ref-type&gt;&lt;contributors&gt;&lt;authors&gt;&lt;author&gt;Brace, J. L.&lt;/author&gt;&lt;author&gt;Vanderweele, D. J.&lt;/author&gt;&lt;author&gt;Rudin, C. M.&lt;/author&gt;&lt;/authors&gt;&lt;/contributors&gt;&lt;auth-address&gt;The Committee on Cancer Biology, University of Chicago, Chicago, IL 60637, USA.&lt;/auth-address&gt;&lt;titles&gt;&lt;title&gt;Svf1 inhibits reactive oxygen species generation and promotes survival under conditions of oxidative stress in Saccharomyces cerevisiae&lt;/title&gt;&lt;secondary-title&gt;Yeast&lt;/secondary-title&gt;&lt;/titles&gt;&lt;periodical&gt;&lt;full-title&gt;Yeast&lt;/full-title&gt;&lt;/periodical&gt;&lt;pages&gt;641-52&lt;/pages&gt;&lt;volume&gt;22&lt;/volume&gt;&lt;number&gt;8&lt;/number&gt;&lt;edition&gt;2005/07/22&lt;/edition&gt;&lt;keywords&gt;&lt;keyword&gt;Animals&lt;/keyword&gt;&lt;keyword&gt;Apoptosis&lt;/keyword&gt;&lt;keyword&gt;Cell Line&lt;/keyword&gt;&lt;keyword&gt;Cold Temperature&lt;/keyword&gt;&lt;keyword&gt;Heat-Shock Response&lt;/keyword&gt;&lt;keyword&gt;Humans&lt;/keyword&gt;&lt;keyword&gt;Mice&lt;/keyword&gt;&lt;keyword&gt;Oxidative Stress/*physiology&lt;/keyword&gt;&lt;keyword&gt;Reactive Oxygen Species/*antagonists &amp;amp; inhibitors/metabolism&lt;/keyword&gt;&lt;keyword&gt;Saccharomyces cerevisiae/drug effects/genetics/growth &amp;amp;&lt;/keyword&gt;&lt;keyword&gt;development/*physiology&lt;/keyword&gt;&lt;keyword&gt;Saccharomyces cerevisiae Proteins/*genetics/*physiology&lt;/keyword&gt;&lt;/keywords&gt;&lt;dates&gt;&lt;year&gt;2005&lt;/year&gt;&lt;pub-dates&gt;&lt;date&gt;Jun&lt;/date&gt;&lt;/pub-dates&gt;&lt;/dates&gt;&lt;isbn&gt;0749-503X (Print)&amp;#xD;0749-503X (Linking)&lt;/isbn&gt;&lt;accession-num&gt;16034825&lt;/accession-num&gt;&lt;urls&gt;&lt;related-urls&gt;&lt;url&gt;http://www.ncbi.nlm.nih.gov/entrez/query.fcgi?cmd=Retrieve&amp;amp;db=PubMed&amp;amp;dopt=Citation&amp;amp;list_uids=16034825&lt;/url&gt;&lt;/related-urls&gt;&lt;/urls&gt;&lt;electronic-resource-num&gt;10.1002/yea.1235&lt;/electronic-resource-num&gt;&lt;language&gt;eng&lt;/language&gt;&lt;/record&gt;&lt;/Cite&gt;&lt;/EndNote&gt;</w:instrText>
      </w:r>
      <w:r w:rsidR="003D6BA7">
        <w:rPr>
          <w:sz w:val="20"/>
        </w:rPr>
        <w:fldChar w:fldCharType="separate"/>
      </w:r>
      <w:r w:rsidR="002C6F92">
        <w:rPr>
          <w:sz w:val="20"/>
        </w:rPr>
        <w:t>[46]</w:t>
      </w:r>
      <w:r w:rsidR="003D6BA7">
        <w:rPr>
          <w:sz w:val="20"/>
        </w:rPr>
        <w:fldChar w:fldCharType="end"/>
      </w:r>
      <w:r>
        <w:rPr>
          <w:sz w:val="20"/>
        </w:rPr>
        <w:t xml:space="preserve">. For image flow cytometer, this is still doable? </w:t>
      </w:r>
    </w:p>
    <w:p w:rsidR="00363C0D" w:rsidRDefault="00363C0D" w:rsidP="00A23974">
      <w:pPr>
        <w:pStyle w:val="CommentText"/>
      </w:pPr>
    </w:p>
  </w:comment>
  <w:comment w:id="233" w:author="Hong Qin" w:date="2012-01-17T21:58:00Z" w:initials="HQ">
    <w:p w:rsidR="00363C0D" w:rsidRDefault="00363C0D" w:rsidP="00A23974">
      <w:pPr>
        <w:rPr>
          <w:sz w:val="20"/>
        </w:rPr>
      </w:pPr>
      <w:r>
        <w:rPr>
          <w:rStyle w:val="CommentReference"/>
        </w:rPr>
        <w:annotationRef/>
      </w:r>
      <w:r>
        <w:rPr>
          <w:sz w:val="20"/>
        </w:rPr>
        <w:t xml:space="preserve">Molecular probes claims that SYTOX </w:t>
      </w:r>
      <w:proofErr w:type="spellStart"/>
      <w:r>
        <w:rPr>
          <w:sz w:val="20"/>
        </w:rPr>
        <w:t>AADvanced</w:t>
      </w:r>
      <w:proofErr w:type="spellEnd"/>
      <w:r>
        <w:rPr>
          <w:sz w:val="20"/>
        </w:rPr>
        <w:t xml:space="preserve"> Dead cell stain is designed for flow cytometer analysis because it work in similar principle of </w:t>
      </w:r>
      <w:proofErr w:type="spellStart"/>
      <w:r>
        <w:rPr>
          <w:sz w:val="20"/>
        </w:rPr>
        <w:t>PrI</w:t>
      </w:r>
      <w:proofErr w:type="spellEnd"/>
      <w:r>
        <w:rPr>
          <w:sz w:val="20"/>
        </w:rPr>
        <w:t xml:space="preserve"> and require minimal compensation in other channels. </w:t>
      </w:r>
    </w:p>
    <w:p w:rsidR="00363C0D" w:rsidRDefault="00363C0D" w:rsidP="00A23974">
      <w:pPr>
        <w:pStyle w:val="CommentText"/>
      </w:pPr>
    </w:p>
  </w:comment>
  <w:comment w:id="238" w:author="Hong Qin" w:date="2012-01-17T21:58:00Z" w:initials="HQ">
    <w:p w:rsidR="00363C0D" w:rsidRDefault="00363C0D" w:rsidP="00A23974">
      <w:pPr>
        <w:pStyle w:val="CommentText"/>
      </w:pPr>
      <w:r>
        <w:rPr>
          <w:rStyle w:val="CommentReference"/>
        </w:rPr>
        <w:annotationRef/>
      </w:r>
      <w:r>
        <w:t>FUN2 is a short-wavelength derivative</w:t>
      </w:r>
    </w:p>
  </w:comment>
  <w:comment w:id="263" w:author="Hong Qin" w:date="2012-01-17T21:58:00Z" w:initials="HQ">
    <w:p w:rsidR="00363C0D" w:rsidRPr="001734C1" w:rsidRDefault="00363C0D" w:rsidP="00A23974">
      <w:pPr>
        <w:autoSpaceDE w:val="0"/>
        <w:autoSpaceDN w:val="0"/>
        <w:adjustRightInd w:val="0"/>
        <w:spacing w:line="240" w:lineRule="auto"/>
        <w:rPr>
          <w:rFonts w:ascii="Times New Roman" w:eastAsia="Times New Roman" w:hAnsi="Times New Roman"/>
          <w:color w:val="auto"/>
          <w:sz w:val="20"/>
        </w:rPr>
      </w:pPr>
      <w:r>
        <w:rPr>
          <w:rStyle w:val="CommentReference"/>
        </w:rPr>
        <w:annotationRef/>
      </w:r>
      <w:r>
        <w:rPr>
          <w:rFonts w:ascii="Times New Roman" w:eastAsia="Times New Roman" w:hAnsi="Times New Roman"/>
          <w:color w:val="auto"/>
          <w:sz w:val="20"/>
        </w:rPr>
        <w:t>(This is rare and need short-</w:t>
      </w:r>
      <w:proofErr w:type="spellStart"/>
      <w:r>
        <w:rPr>
          <w:rFonts w:ascii="Times New Roman" w:eastAsia="Times New Roman" w:hAnsi="Times New Roman"/>
          <w:color w:val="auto"/>
          <w:sz w:val="20"/>
        </w:rPr>
        <w:t>wavelengthed</w:t>
      </w:r>
      <w:proofErr w:type="spellEnd"/>
      <w:r>
        <w:rPr>
          <w:rFonts w:ascii="Times New Roman" w:eastAsia="Times New Roman" w:hAnsi="Times New Roman"/>
          <w:color w:val="auto"/>
          <w:sz w:val="20"/>
        </w:rPr>
        <w:t xml:space="preserve"> laser). This fade quickly. </w:t>
      </w:r>
      <w:proofErr w:type="spellStart"/>
      <w:r>
        <w:rPr>
          <w:rFonts w:ascii="Times New Roman" w:eastAsia="Times New Roman" w:hAnsi="Times New Roman"/>
          <w:color w:val="auto"/>
          <w:sz w:val="20"/>
        </w:rPr>
        <w:t>Aminis</w:t>
      </w:r>
      <w:proofErr w:type="spellEnd"/>
      <w:r>
        <w:rPr>
          <w:rFonts w:ascii="Times New Roman" w:eastAsia="Times New Roman" w:hAnsi="Times New Roman"/>
          <w:color w:val="auto"/>
          <w:sz w:val="20"/>
        </w:rPr>
        <w:t xml:space="preserve"> provide violet 405nm excitation laser. </w:t>
      </w:r>
    </w:p>
  </w:comment>
  <w:comment w:id="264" w:author="Hong Qin" w:date="2012-01-17T21:58:00Z" w:initials="HQ">
    <w:p w:rsidR="00363C0D" w:rsidRDefault="00363C0D" w:rsidP="00A23974">
      <w:pPr>
        <w:pStyle w:val="CommentText"/>
      </w:pPr>
      <w:r>
        <w:rPr>
          <w:rStyle w:val="CommentReference"/>
        </w:rPr>
        <w:annotationRef/>
      </w:r>
      <w:r>
        <w:t>Are there flow cytometer usages for these dyes? But image flow cytometer is different</w:t>
      </w:r>
    </w:p>
  </w:comment>
  <w:comment w:id="313" w:author="Hong Qin" w:date="2012-01-17T21:58:00Z" w:initials="HQ">
    <w:p w:rsidR="00363C0D" w:rsidRDefault="00363C0D" w:rsidP="00A23974">
      <w:pPr>
        <w:pStyle w:val="CommentText"/>
      </w:pPr>
      <w:r>
        <w:rPr>
          <w:rStyle w:val="CommentReference"/>
        </w:rPr>
        <w:annotationRef/>
      </w:r>
      <w:r>
        <w:t xml:space="preserve">Not </w:t>
      </w:r>
      <w:proofErr w:type="spellStart"/>
      <w:r>
        <w:t>multiplexbile</w:t>
      </w:r>
      <w:proofErr w:type="spellEnd"/>
      <w:r>
        <w:t xml:space="preserve"> on </w:t>
      </w:r>
      <w:proofErr w:type="spellStart"/>
      <w:r>
        <w:t>Invitrogen</w:t>
      </w:r>
      <w:proofErr w:type="spellEnd"/>
      <w:r>
        <w:t xml:space="preserve"> website??</w:t>
      </w:r>
    </w:p>
    <w:p w:rsidR="00363C0D" w:rsidRDefault="00363C0D" w:rsidP="00A23974">
      <w:pPr>
        <w:pStyle w:val="CommentText"/>
      </w:pPr>
      <w:proofErr w:type="gramStart"/>
      <w:r>
        <w:t>he</w:t>
      </w:r>
      <w:proofErr w:type="gramEnd"/>
      <w:r>
        <w:t xml:space="preserve"> superoxide indicator </w:t>
      </w:r>
      <w:proofErr w:type="spellStart"/>
      <w:r>
        <w:rPr>
          <w:b/>
        </w:rPr>
        <w:t>dihydroethdium</w:t>
      </w:r>
      <w:proofErr w:type="spellEnd"/>
      <w:r>
        <w:t xml:space="preserve">, also called </w:t>
      </w:r>
      <w:proofErr w:type="spellStart"/>
      <w:r>
        <w:t>hydroethidine</w:t>
      </w:r>
      <w:proofErr w:type="spellEnd"/>
      <w:r>
        <w:t xml:space="preserve">, exhibits blue-fluorescence in the </w:t>
      </w:r>
      <w:proofErr w:type="spellStart"/>
      <w:r>
        <w:t>cytosol</w:t>
      </w:r>
      <w:proofErr w:type="spellEnd"/>
      <w:r>
        <w:t xml:space="preserve"> until oxidized, where it intercalates within the cell’s DNA, staining its nucleus a bright fluorescent red. </w:t>
      </w:r>
    </w:p>
  </w:comment>
  <w:comment w:id="316" w:author="hqin" w:date="2012-01-17T21:58:00Z" w:initials="h">
    <w:p w:rsidR="00363C0D" w:rsidRDefault="00363C0D" w:rsidP="00A23974">
      <w:pPr>
        <w:pStyle w:val="CommentText"/>
      </w:pPr>
      <w:r>
        <w:rPr>
          <w:rStyle w:val="CommentReference"/>
        </w:rPr>
        <w:annotationRef/>
      </w:r>
      <w:r>
        <w:rPr>
          <w:rFonts w:ascii="Times New Roman" w:eastAsia="Times New Roman" w:hAnsi="Times New Roman"/>
          <w:sz w:val="16"/>
        </w:rPr>
        <w:t>(Blue in reduced form) (</w:t>
      </w:r>
      <w:proofErr w:type="gramStart"/>
      <w:r>
        <w:rPr>
          <w:rFonts w:ascii="Times New Roman" w:eastAsia="Times New Roman" w:hAnsi="Times New Roman"/>
          <w:sz w:val="16"/>
        </w:rPr>
        <w:t>two</w:t>
      </w:r>
      <w:proofErr w:type="gramEnd"/>
      <w:r>
        <w:rPr>
          <w:rFonts w:ascii="Times New Roman" w:eastAsia="Times New Roman" w:hAnsi="Times New Roman"/>
          <w:sz w:val="16"/>
        </w:rPr>
        <w:t xml:space="preserve"> colors, so not suitable for other </w:t>
      </w:r>
      <w:proofErr w:type="spellStart"/>
      <w:r>
        <w:rPr>
          <w:rFonts w:ascii="Times New Roman" w:eastAsia="Times New Roman" w:hAnsi="Times New Roman"/>
          <w:sz w:val="16"/>
        </w:rPr>
        <w:t>fluorophores</w:t>
      </w:r>
      <w:proofErr w:type="spellEnd"/>
      <w:r>
        <w:rPr>
          <w:rFonts w:ascii="Times New Roman" w:eastAsia="Times New Roman" w:hAnsi="Times New Roman"/>
          <w:sz w:val="16"/>
        </w:rPr>
        <w:t>)</w:t>
      </w:r>
    </w:p>
  </w:comment>
  <w:comment w:id="334" w:author="Hong Qin" w:date="2012-01-17T21:58:00Z" w:initials="HQ">
    <w:p w:rsidR="00363C0D" w:rsidRDefault="00363C0D" w:rsidP="00A23974">
      <w:pPr>
        <w:pStyle w:val="CommentText"/>
      </w:pPr>
      <w:r>
        <w:rPr>
          <w:rStyle w:val="CommentReference"/>
        </w:rPr>
        <w:annotationRef/>
      </w:r>
      <w:r>
        <w:rPr>
          <w:rFonts w:ascii="Times New Roman" w:eastAsia="Times New Roman" w:hAnsi="Times New Roman"/>
        </w:rPr>
        <w:t xml:space="preserve">(NAO; Molecular Probes), which binds </w:t>
      </w:r>
      <w:proofErr w:type="spellStart"/>
      <w:r>
        <w:rPr>
          <w:rFonts w:ascii="Times New Roman" w:eastAsia="Times New Roman" w:hAnsi="Times New Roman"/>
        </w:rPr>
        <w:t>cardiolipin</w:t>
      </w:r>
      <w:proofErr w:type="spellEnd"/>
      <w:r>
        <w:rPr>
          <w:rFonts w:ascii="Times New Roman" w:eastAsia="Times New Roman" w:hAnsi="Times New Roman"/>
        </w:rPr>
        <w:t xml:space="preserve"> regardless of mitochondrial energy state (</w:t>
      </w:r>
      <w:proofErr w:type="spellStart"/>
      <w:proofErr w:type="gramStart"/>
      <w:r>
        <w:rPr>
          <w:rFonts w:ascii="Times New Roman" w:eastAsia="Times New Roman" w:hAnsi="Times New Roman"/>
        </w:rPr>
        <w:t>λex</w:t>
      </w:r>
      <w:proofErr w:type="spellEnd"/>
      <w:r>
        <w:rPr>
          <w:rFonts w:ascii="Times New Roman" w:eastAsia="Times New Roman" w:hAnsi="Times New Roman"/>
        </w:rPr>
        <w:t xml:space="preserve">  490</w:t>
      </w:r>
      <w:proofErr w:type="gramEnd"/>
      <w:r>
        <w:rPr>
          <w:rFonts w:ascii="Times New Roman" w:eastAsia="Times New Roman" w:hAnsi="Times New Roman"/>
        </w:rPr>
        <w:t xml:space="preserve"> nm, </w:t>
      </w:r>
      <w:proofErr w:type="spellStart"/>
      <w:r>
        <w:rPr>
          <w:rFonts w:ascii="Times New Roman" w:eastAsia="Times New Roman" w:hAnsi="Times New Roman"/>
        </w:rPr>
        <w:t>λem</w:t>
      </w:r>
      <w:proofErr w:type="spellEnd"/>
      <w:r>
        <w:rPr>
          <w:rFonts w:ascii="Times New Roman" w:eastAsia="Times New Roman" w:hAnsi="Times New Roman"/>
        </w:rPr>
        <w:t xml:space="preserve">  518 nm);</w:t>
      </w:r>
    </w:p>
  </w:comment>
  <w:comment w:id="345" w:author="hqin" w:date="2012-01-17T21:58:00Z" w:initials="h">
    <w:p w:rsidR="00363C0D" w:rsidRDefault="00363C0D" w:rsidP="00A23974">
      <w:pPr>
        <w:pStyle w:val="CommentText"/>
      </w:pPr>
      <w:r>
        <w:rPr>
          <w:rStyle w:val="CommentReference"/>
        </w:rPr>
        <w:annotationRef/>
      </w:r>
      <w:r>
        <w:rPr>
          <w:rFonts w:ascii="Times New Roman" w:eastAsia="Times New Roman" w:hAnsi="Times New Roman"/>
          <w:b/>
          <w:sz w:val="16"/>
        </w:rPr>
        <w:t>3, 3’-Dipropylthiadicarbocyanine iodide</w:t>
      </w:r>
    </w:p>
  </w:comment>
  <w:comment w:id="383" w:author="instructor" w:date="2012-01-19T14:23:00Z" w:initials="i">
    <w:p w:rsidR="00B0295A" w:rsidRDefault="00B0295A">
      <w:pPr>
        <w:pStyle w:val="CommentText"/>
      </w:pPr>
      <w:r>
        <w:rPr>
          <w:rStyle w:val="CommentReference"/>
        </w:rPr>
        <w:annotationRef/>
      </w:r>
    </w:p>
  </w:comment>
  <w:comment w:id="429" w:author="Hong Qin" w:date="2012-01-17T21:58:00Z" w:initials="HQ">
    <w:p w:rsidR="00363C0D" w:rsidRDefault="00363C0D" w:rsidP="00D02ADD">
      <w:pPr>
        <w:pStyle w:val="CommentText"/>
      </w:pPr>
      <w:r>
        <w:rPr>
          <w:rStyle w:val="CommentReference"/>
        </w:rPr>
        <w:annotationRef/>
      </w:r>
      <w:r>
        <w:t>Used in flow cytometer?</w:t>
      </w:r>
    </w:p>
  </w:comment>
  <w:comment w:id="504" w:author="Hong Qin" w:date="2012-01-17T21:58:00Z" w:initials="hq">
    <w:p w:rsidR="00363C0D" w:rsidRDefault="00363C0D">
      <w:pPr>
        <w:pStyle w:val="CommentText"/>
      </w:pPr>
      <w:r>
        <w:rPr>
          <w:rStyle w:val="CommentReference"/>
        </w:rPr>
        <w:annotationRef/>
      </w:r>
      <w:proofErr w:type="gramStart"/>
      <w:r>
        <w:t>need</w:t>
      </w:r>
      <w:proofErr w:type="gramEnd"/>
      <w:r>
        <w:t xml:space="preserve"> citations</w:t>
      </w:r>
    </w:p>
  </w:comment>
  <w:comment w:id="505" w:author="Hong Qin" w:date="2012-01-17T21:58:00Z" w:initials="HQ">
    <w:p w:rsidR="00363C0D" w:rsidRDefault="00363C0D">
      <w:pPr>
        <w:pStyle w:val="CommentText"/>
      </w:pPr>
      <w:r>
        <w:rPr>
          <w:rStyle w:val="CommentReference"/>
        </w:rPr>
        <w:annotationRef/>
      </w:r>
      <w:proofErr w:type="gramStart"/>
      <w:r>
        <w:t>move</w:t>
      </w:r>
      <w:proofErr w:type="gramEnd"/>
      <w:r>
        <w:t xml:space="preserve"> to management plan? </w:t>
      </w:r>
    </w:p>
  </w:comment>
  <w:comment w:id="506" w:author="Hong Qin" w:date="2012-01-17T21:58:00Z" w:initials="hq">
    <w:p w:rsidR="00363C0D" w:rsidRDefault="00363C0D">
      <w:pPr>
        <w:pStyle w:val="CommentText"/>
      </w:pPr>
      <w:r>
        <w:rPr>
          <w:rStyle w:val="CommentReference"/>
        </w:rPr>
        <w:annotationRef/>
      </w:r>
      <w:proofErr w:type="gramStart"/>
      <w:r>
        <w:t>need</w:t>
      </w:r>
      <w:proofErr w:type="gramEnd"/>
      <w:r>
        <w:t xml:space="preserve"> these citations</w:t>
      </w:r>
    </w:p>
  </w:comment>
  <w:comment w:id="507" w:author="hqin" w:date="2012-01-19T16:49:00Z" w:initials="h">
    <w:p w:rsidR="00363C0D" w:rsidRDefault="00363C0D" w:rsidP="00F331CE">
      <w:pPr>
        <w:pStyle w:val="Default"/>
        <w:rPr>
          <w:sz w:val="22"/>
        </w:rPr>
      </w:pPr>
      <w:r>
        <w:rPr>
          <w:rStyle w:val="CommentReference"/>
        </w:rPr>
        <w:annotationRef/>
      </w:r>
      <w:r>
        <w:rPr>
          <w:sz w:val="22"/>
        </w:rPr>
        <w:t xml:space="preserve">Live/dead </w:t>
      </w:r>
      <w:proofErr w:type="spellStart"/>
      <w:r>
        <w:rPr>
          <w:sz w:val="22"/>
        </w:rPr>
        <w:t>Baclight</w:t>
      </w:r>
      <w:proofErr w:type="spellEnd"/>
      <w:r>
        <w:rPr>
          <w:sz w:val="22"/>
        </w:rPr>
        <w:t xml:space="preserve"> viability assay, to measure concentration of metal ions. </w:t>
      </w:r>
      <w:r w:rsidR="003D6BA7">
        <w:rPr>
          <w:sz w:val="22"/>
        </w:rPr>
        <w:fldChar w:fldCharType="begin">
          <w:fldData xml:space="preserve">PEVuZE5vdGU+PENpdGU+PEF1dGhvcj5XYWhtYW48L0F1dGhvcj48WWVhcj4yMDA5PC9ZZWFyPjxS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</w:fldData>
        </w:fldChar>
      </w:r>
      <w:r w:rsidR="002C6F92">
        <w:rPr>
          <w:sz w:val="22"/>
        </w:rPr>
        <w:instrText xml:space="preserve"> ADDIN EN.CITE </w:instrText>
      </w:r>
      <w:r w:rsidR="002C6F92">
        <w:rPr>
          <w:sz w:val="22"/>
        </w:rPr>
        <w:fldChar w:fldCharType="begin">
          <w:fldData xml:space="preserve">PEVuZE5vdGU+PENpdGU+PEF1dGhvcj5XYWhtYW48L0F1dGhvcj48WWVhcj4yMDA5PC9ZZWFyPjxS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</w:fldData>
        </w:fldChar>
      </w:r>
      <w:r w:rsidR="002C6F92">
        <w:rPr>
          <w:sz w:val="22"/>
        </w:rPr>
        <w:instrText xml:space="preserve"> ADDIN EN.CITE.DATA </w:instrText>
      </w:r>
      <w:r w:rsidR="002C6F92">
        <w:rPr>
          <w:sz w:val="22"/>
        </w:rPr>
      </w:r>
      <w:r w:rsidR="002C6F92">
        <w:rPr>
          <w:sz w:val="22"/>
        </w:rPr>
        <w:fldChar w:fldCharType="end"/>
      </w:r>
      <w:r w:rsidR="003D6BA7">
        <w:rPr>
          <w:sz w:val="22"/>
        </w:rPr>
        <w:fldChar w:fldCharType="separate"/>
      </w:r>
      <w:r w:rsidR="002C6F92">
        <w:rPr>
          <w:sz w:val="22"/>
        </w:rPr>
        <w:t>[48-51]</w:t>
      </w:r>
      <w:r w:rsidR="003D6BA7">
        <w:rPr>
          <w:sz w:val="22"/>
        </w:rPr>
        <w:fldChar w:fldCharType="end"/>
      </w:r>
    </w:p>
    <w:p w:rsidR="00363C0D" w:rsidRDefault="00363C0D">
      <w:pPr>
        <w:pStyle w:val="CommentText"/>
      </w:pPr>
    </w:p>
  </w:comment>
  <w:comment w:id="530" w:author="hqin" w:date="2012-01-17T21:58:00Z" w:initials="h">
    <w:p w:rsidR="00363C0D" w:rsidRDefault="00363C0D">
      <w:pPr>
        <w:autoSpaceDE w:val="0"/>
        <w:autoSpaceDN w:val="0"/>
        <w:adjustRightInd w:val="0"/>
        <w:spacing w:line="240" w:lineRule="auto"/>
        <w:rPr>
          <w:rFonts w:eastAsia="Times New Roman"/>
          <w:color w:val="auto"/>
          <w:sz w:val="15"/>
        </w:rPr>
      </w:pPr>
      <w:r>
        <w:rPr>
          <w:rStyle w:val="CommentReference"/>
        </w:rPr>
        <w:annotationRef/>
      </w:r>
      <w:r>
        <w:rPr>
          <w:rFonts w:eastAsia="Times New Roman"/>
          <w:color w:val="auto"/>
          <w:sz w:val="15"/>
        </w:rPr>
        <w:t>An acquisition proposal should include a technical description of the requested instrumentation, including manufacturer and model</w:t>
      </w:r>
    </w:p>
    <w:p w:rsidR="00363C0D" w:rsidRDefault="00363C0D">
      <w:pPr>
        <w:autoSpaceDE w:val="0"/>
        <w:autoSpaceDN w:val="0"/>
        <w:adjustRightInd w:val="0"/>
        <w:spacing w:line="240" w:lineRule="auto"/>
        <w:rPr>
          <w:rFonts w:eastAsia="Times New Roman"/>
          <w:color w:val="auto"/>
          <w:sz w:val="15"/>
        </w:rPr>
      </w:pPr>
      <w:proofErr w:type="gramStart"/>
      <w:r>
        <w:rPr>
          <w:rFonts w:eastAsia="Times New Roman"/>
          <w:color w:val="auto"/>
          <w:sz w:val="15"/>
        </w:rPr>
        <w:t>number</w:t>
      </w:r>
      <w:proofErr w:type="gramEnd"/>
      <w:r>
        <w:rPr>
          <w:rFonts w:eastAsia="Times New Roman"/>
          <w:color w:val="auto"/>
          <w:sz w:val="15"/>
        </w:rPr>
        <w:t xml:space="preserve"> where appropriate. This section should clearly explain why the requested equipment is needed. The existence and</w:t>
      </w:r>
    </w:p>
    <w:p w:rsidR="00363C0D" w:rsidRDefault="00363C0D">
      <w:pPr>
        <w:autoSpaceDE w:val="0"/>
        <w:autoSpaceDN w:val="0"/>
        <w:adjustRightInd w:val="0"/>
        <w:spacing w:line="240" w:lineRule="auto"/>
        <w:rPr>
          <w:rFonts w:eastAsia="Times New Roman"/>
          <w:color w:val="auto"/>
          <w:sz w:val="15"/>
        </w:rPr>
      </w:pPr>
      <w:proofErr w:type="gramStart"/>
      <w:r>
        <w:rPr>
          <w:rFonts w:eastAsia="Times New Roman"/>
          <w:color w:val="auto"/>
          <w:sz w:val="15"/>
        </w:rPr>
        <w:t>availability</w:t>
      </w:r>
      <w:proofErr w:type="gramEnd"/>
      <w:r>
        <w:rPr>
          <w:rFonts w:eastAsia="Times New Roman"/>
          <w:color w:val="auto"/>
          <w:sz w:val="15"/>
        </w:rPr>
        <w:t xml:space="preserve"> of comparable instrumentation (at organizations in close geographical proximity, or otherwise accessible through</w:t>
      </w:r>
    </w:p>
    <w:p w:rsidR="00363C0D" w:rsidRDefault="00363C0D">
      <w:pPr>
        <w:autoSpaceDE w:val="0"/>
        <w:autoSpaceDN w:val="0"/>
        <w:adjustRightInd w:val="0"/>
        <w:spacing w:line="240" w:lineRule="auto"/>
        <w:rPr>
          <w:rFonts w:eastAsia="Times New Roman"/>
          <w:color w:val="auto"/>
          <w:sz w:val="15"/>
        </w:rPr>
      </w:pPr>
      <w:proofErr w:type="gramStart"/>
      <w:r>
        <w:rPr>
          <w:rFonts w:eastAsia="Times New Roman"/>
          <w:color w:val="auto"/>
          <w:sz w:val="15"/>
        </w:rPr>
        <w:t>collaborations</w:t>
      </w:r>
      <w:proofErr w:type="gramEnd"/>
      <w:r>
        <w:rPr>
          <w:rFonts w:eastAsia="Times New Roman"/>
          <w:color w:val="auto"/>
          <w:sz w:val="15"/>
        </w:rPr>
        <w:t xml:space="preserve"> or </w:t>
      </w:r>
      <w:proofErr w:type="spellStart"/>
      <w:r>
        <w:rPr>
          <w:rFonts w:eastAsia="Times New Roman"/>
          <w:color w:val="auto"/>
          <w:sz w:val="15"/>
        </w:rPr>
        <w:t>cyberinfrastructure</w:t>
      </w:r>
      <w:proofErr w:type="spellEnd"/>
      <w:r>
        <w:rPr>
          <w:rFonts w:eastAsia="Times New Roman"/>
          <w:color w:val="auto"/>
          <w:sz w:val="15"/>
        </w:rPr>
        <w:t>) should be outlined in the Facilities, Equipment &amp; Other Resources - see Section 8 below.</w:t>
      </w:r>
    </w:p>
    <w:p w:rsidR="00363C0D" w:rsidRDefault="00363C0D">
      <w:pPr>
        <w:autoSpaceDE w:val="0"/>
        <w:autoSpaceDN w:val="0"/>
        <w:adjustRightInd w:val="0"/>
        <w:spacing w:line="240" w:lineRule="auto"/>
        <w:rPr>
          <w:rFonts w:eastAsia="Times New Roman"/>
          <w:color w:val="auto"/>
          <w:sz w:val="15"/>
        </w:rPr>
      </w:pPr>
    </w:p>
    <w:p w:rsidR="00363C0D" w:rsidRDefault="00363C0D">
      <w:pPr>
        <w:autoSpaceDE w:val="0"/>
        <w:autoSpaceDN w:val="0"/>
        <w:adjustRightInd w:val="0"/>
        <w:spacing w:line="240" w:lineRule="auto"/>
        <w:rPr>
          <w:rFonts w:eastAsia="Times New Roman"/>
          <w:color w:val="auto"/>
          <w:sz w:val="15"/>
        </w:rPr>
      </w:pPr>
      <w:r>
        <w:rPr>
          <w:rFonts w:eastAsia="Times New Roman"/>
          <w:color w:val="auto"/>
          <w:sz w:val="15"/>
        </w:rPr>
        <w:t>Proposals involving large collaborations should describe the importance and priority of the requested instrument in the overall efforts</w:t>
      </w:r>
    </w:p>
    <w:p w:rsidR="00363C0D" w:rsidRDefault="00363C0D">
      <w:pPr>
        <w:pStyle w:val="CommentText"/>
      </w:pPr>
      <w:proofErr w:type="gramStart"/>
      <w:r>
        <w:rPr>
          <w:rFonts w:eastAsia="Times New Roman"/>
          <w:sz w:val="15"/>
        </w:rPr>
        <w:t>being</w:t>
      </w:r>
      <w:proofErr w:type="gramEnd"/>
      <w:r>
        <w:rPr>
          <w:rFonts w:eastAsia="Times New Roman"/>
          <w:sz w:val="15"/>
        </w:rPr>
        <w:t xml:space="preserve"> undertaken by the collaboration. A supplemental document (see Section V.A.9.g) confirming the priority is encouraged.</w:t>
      </w:r>
    </w:p>
  </w:comment>
  <w:comment w:id="531" w:author="Hong Qin" w:date="2012-01-17T21:58:00Z" w:initials="hq">
    <w:p w:rsidR="00363C0D" w:rsidRDefault="00363C0D">
      <w:pPr>
        <w:pStyle w:val="CommentText"/>
      </w:pPr>
      <w:r>
        <w:rPr>
          <w:rStyle w:val="CommentReference"/>
        </w:rPr>
        <w:annotationRef/>
      </w:r>
      <w:r>
        <w:t>2 pages</w:t>
      </w:r>
    </w:p>
  </w:comment>
  <w:comment w:id="532" w:author="Hong Qin" w:date="2012-01-17T21:58:00Z" w:initials="HQ">
    <w:p w:rsidR="00363C0D" w:rsidRDefault="00363C0D" w:rsidP="006B2B2A">
      <w:pPr>
        <w:pStyle w:val="Heading4"/>
        <w:spacing w:before="0" w:after="0"/>
        <w:rPr>
          <w:rFonts w:ascii="Times New Roman" w:eastAsia="Times New Roman" w:hAnsi="Times New Roman"/>
          <w:sz w:val="22"/>
        </w:rPr>
      </w:pPr>
      <w:r>
        <w:rPr>
          <w:rStyle w:val="CommentReference"/>
        </w:rPr>
        <w:annotationRef/>
      </w:r>
      <w:r>
        <w:rPr>
          <w:rFonts w:ascii="Times New Roman" w:eastAsia="Times New Roman" w:hAnsi="Times New Roman"/>
          <w:sz w:val="22"/>
        </w:rPr>
        <w:t>Table 3</w:t>
      </w:r>
    </w:p>
    <w:p w:rsidR="00363C0D" w:rsidRDefault="00363C0D" w:rsidP="006B2B2A">
      <w:pPr>
        <w:spacing w:line="240" w:lineRule="auto"/>
        <w:rPr>
          <w:rFonts w:ascii="Times New Roman" w:eastAsia="Times New Roman" w:hAnsi="Times New Roman"/>
        </w:rPr>
      </w:pPr>
      <w:r>
        <w:rPr>
          <w:rFonts w:ascii="Times New Roman" w:eastAsia="Times New Roman" w:hAnsi="Times New Roman"/>
        </w:rPr>
        <w:t xml:space="preserve">Comparison of IFC, CFC, and fluorescent microscopy, </w:t>
      </w:r>
    </w:p>
    <w:p w:rsidR="00363C0D" w:rsidRDefault="00363C0D" w:rsidP="006B2B2A">
      <w:pPr>
        <w:spacing w:line="240" w:lineRule="auto"/>
        <w:rPr>
          <w:rFonts w:ascii="Times New Roman" w:eastAsia="Times New Roman" w:hAnsi="Times New Roman"/>
        </w:rPr>
      </w:pPr>
      <w:r>
        <w:rPr>
          <w:rFonts w:ascii="Times New Roman" w:eastAsia="Times New Roman" w:hAnsi="Times New Roman"/>
        </w:rPr>
        <w:t>Advantages</w:t>
      </w:r>
    </w:p>
    <w:p w:rsidR="00363C0D" w:rsidRDefault="00363C0D" w:rsidP="006B2B2A">
      <w:pPr>
        <w:pStyle w:val="Heading3"/>
        <w:spacing w:before="0" w:after="0"/>
        <w:rPr>
          <w:rFonts w:ascii="Times New Roman" w:hAnsi="Times New Roman"/>
          <w:b w:val="0"/>
          <w:sz w:val="22"/>
        </w:rPr>
      </w:pPr>
      <w:r>
        <w:rPr>
          <w:rFonts w:ascii="Times New Roman" w:hAnsi="Times New Roman"/>
          <w:b w:val="0"/>
          <w:sz w:val="22"/>
        </w:rPr>
        <w:t xml:space="preserve">Instrumental features: statistical image; cell population dynamics; </w:t>
      </w:r>
    </w:p>
    <w:p w:rsidR="00363C0D" w:rsidRDefault="00363C0D" w:rsidP="006B2B2A">
      <w:pPr>
        <w:pStyle w:val="Heading3"/>
        <w:spacing w:before="0" w:after="0"/>
        <w:rPr>
          <w:rFonts w:ascii="Times New Roman" w:hAnsi="Times New Roman"/>
          <w:b w:val="0"/>
          <w:sz w:val="22"/>
        </w:rPr>
      </w:pPr>
      <w:r>
        <w:rPr>
          <w:rFonts w:ascii="Times New Roman" w:hAnsi="Times New Roman"/>
          <w:b w:val="0"/>
          <w:sz w:val="22"/>
        </w:rPr>
        <w:t xml:space="preserve">Why use: </w:t>
      </w:r>
    </w:p>
    <w:p w:rsidR="00363C0D" w:rsidRDefault="00363C0D" w:rsidP="006B2B2A">
      <w:pPr>
        <w:pStyle w:val="Heading3"/>
        <w:spacing w:before="0" w:after="0"/>
        <w:rPr>
          <w:rFonts w:ascii="Times New Roman" w:eastAsia="Times New Roman" w:hAnsi="Times New Roman"/>
          <w:b w:val="0"/>
          <w:sz w:val="22"/>
        </w:rPr>
      </w:pPr>
    </w:p>
    <w:p w:rsidR="00363C0D" w:rsidRDefault="00363C0D">
      <w:pPr>
        <w:pStyle w:val="CommentText"/>
      </w:pPr>
    </w:p>
  </w:comment>
  <w:comment w:id="567" w:author="hqin" w:date="2012-01-17T21:58:00Z" w:initials="h">
    <w:p w:rsidR="00363C0D" w:rsidRDefault="00363C0D">
      <w:pPr>
        <w:pStyle w:val="Heading3"/>
        <w:spacing w:before="0" w:after="0"/>
        <w:rPr>
          <w:rFonts w:ascii="Times New Roman" w:eastAsia="Times New Roman" w:hAnsi="Times New Roman"/>
          <w:b w:val="0"/>
          <w:sz w:val="22"/>
        </w:rPr>
      </w:pPr>
      <w:r>
        <w:rPr>
          <w:rStyle w:val="CommentReference"/>
        </w:rPr>
        <w:annotationRef/>
      </w:r>
      <w:r>
        <w:rPr>
          <w:rFonts w:ascii="Times New Roman" w:eastAsia="Times New Roman" w:hAnsi="Times New Roman"/>
          <w:b w:val="0"/>
          <w:sz w:val="22"/>
        </w:rPr>
        <w:t xml:space="preserve">Research </w:t>
      </w:r>
      <w:proofErr w:type="gramStart"/>
      <w:r>
        <w:rPr>
          <w:rFonts w:ascii="Times New Roman" w:eastAsia="Times New Roman" w:hAnsi="Times New Roman"/>
          <w:b w:val="0"/>
          <w:sz w:val="22"/>
        </w:rPr>
        <w:t>Needs</w:t>
      </w:r>
      <w:proofErr w:type="gramEnd"/>
      <w:r>
        <w:rPr>
          <w:rFonts w:ascii="Times New Roman" w:eastAsia="Times New Roman" w:hAnsi="Times New Roman"/>
          <w:b w:val="0"/>
          <w:sz w:val="22"/>
        </w:rPr>
        <w:t xml:space="preserve"> (scientific, new science)</w:t>
      </w:r>
    </w:p>
    <w:p w:rsidR="00363C0D" w:rsidRDefault="00363C0D">
      <w:pPr>
        <w:pStyle w:val="CommentText"/>
      </w:pPr>
    </w:p>
  </w:comment>
  <w:comment w:id="571" w:author="hqin" w:date="2012-01-17T21:58:00Z" w:initials="h">
    <w:p w:rsidR="00363C0D" w:rsidRDefault="00363C0D">
      <w:pPr>
        <w:pStyle w:val="CommentText"/>
      </w:pPr>
      <w:r>
        <w:rPr>
          <w:rStyle w:val="CommentReference"/>
        </w:rPr>
        <w:annotationRef/>
      </w:r>
      <w:proofErr w:type="gramStart"/>
      <w:r>
        <w:t>add</w:t>
      </w:r>
      <w:proofErr w:type="gramEnd"/>
      <w:r>
        <w:t xml:space="preserve"> to project summary</w:t>
      </w:r>
    </w:p>
  </w:comment>
  <w:comment w:id="582" w:author="instructor" w:date="2012-01-19T15:29:00Z" w:initials="i">
    <w:p w:rsidR="00231748" w:rsidRDefault="00231748">
      <w:pPr>
        <w:pStyle w:val="CommentText"/>
      </w:pPr>
      <w:r>
        <w:rPr>
          <w:rStyle w:val="CommentReference"/>
        </w:rPr>
        <w:annotationRef/>
      </w:r>
      <w:r w:rsidR="005D085B">
        <w:t>??????????</w:t>
      </w:r>
    </w:p>
  </w:comment>
  <w:comment w:id="583" w:author="hqin" w:date="2012-01-17T21:58:00Z" w:initials="h">
    <w:p w:rsidR="00363C0D" w:rsidRDefault="00363C0D">
      <w:pPr>
        <w:pStyle w:val="CommentText"/>
      </w:pPr>
      <w:r>
        <w:rPr>
          <w:rStyle w:val="CommentReference"/>
        </w:rPr>
        <w:annotationRef/>
      </w:r>
      <w:proofErr w:type="gramStart"/>
      <w:r>
        <w:t>need</w:t>
      </w:r>
      <w:proofErr w:type="gramEnd"/>
      <w:r>
        <w:t xml:space="preserve"> Shah, and Watkins support letters</w:t>
      </w:r>
    </w:p>
  </w:comment>
  <w:comment w:id="584" w:author="Hong Qin" w:date="2012-01-17T21:58:00Z" w:initials="hq">
    <w:p w:rsidR="00363C0D" w:rsidRDefault="00363C0D">
      <w:pPr>
        <w:pStyle w:val="CommentText"/>
      </w:pPr>
      <w:r>
        <w:rPr>
          <w:rStyle w:val="CommentReference"/>
        </w:rPr>
        <w:annotationRef/>
      </w:r>
      <w:r>
        <w:t>2 pages</w:t>
      </w:r>
    </w:p>
  </w:comment>
  <w:comment w:id="585" w:author="hqin" w:date="2012-01-17T21:58:00Z" w:initials="h">
    <w:p w:rsidR="00363C0D" w:rsidRDefault="00363C0D" w:rsidP="000A0620">
      <w:pPr>
        <w:rPr>
          <w:rFonts w:ascii="Times New Roman" w:hAnsi="Times New Roman"/>
        </w:rPr>
      </w:pPr>
      <w:r>
        <w:rPr>
          <w:rStyle w:val="CommentReference"/>
        </w:rPr>
        <w:annotationRef/>
      </w:r>
      <w:r>
        <w:rPr>
          <w:rFonts w:ascii="Times New Roman" w:hAnsi="Times New Roman"/>
        </w:rPr>
        <w:t xml:space="preserve">Shared use: involving other campuses, </w:t>
      </w:r>
    </w:p>
    <w:p w:rsidR="00363C0D" w:rsidRDefault="00363C0D" w:rsidP="000A0620">
      <w:pPr>
        <w:rPr>
          <w:rFonts w:ascii="Times New Roman" w:hAnsi="Times New Roman"/>
        </w:rPr>
      </w:pPr>
      <w:r>
        <w:rPr>
          <w:rFonts w:ascii="Times New Roman" w:hAnsi="Times New Roman"/>
        </w:rPr>
        <w:t xml:space="preserve">Budget should be exactly what you need. </w:t>
      </w:r>
    </w:p>
    <w:p w:rsidR="00363C0D" w:rsidRDefault="00363C0D" w:rsidP="000A0620">
      <w:pPr>
        <w:rPr>
          <w:rFonts w:ascii="Times New Roman" w:hAnsi="Times New Roman"/>
        </w:rPr>
      </w:pPr>
      <w:r>
        <w:rPr>
          <w:rFonts w:ascii="Times New Roman" w:hAnsi="Times New Roman"/>
        </w:rPr>
        <w:t>Minimal requirement of the instrument.</w:t>
      </w:r>
    </w:p>
    <w:p w:rsidR="00363C0D" w:rsidRDefault="00363C0D" w:rsidP="000A0620">
      <w:pPr>
        <w:rPr>
          <w:rFonts w:ascii="Times New Roman" w:hAnsi="Times New Roman"/>
        </w:rPr>
      </w:pPr>
      <w:r>
        <w:rPr>
          <w:rFonts w:ascii="Times New Roman" w:hAnsi="Times New Roman"/>
        </w:rPr>
        <w:t xml:space="preserve">Research and instrumental training should be emphasized. (Technician will be required to provided training and supervised students usages.) </w:t>
      </w:r>
    </w:p>
    <w:p w:rsidR="00363C0D" w:rsidRDefault="00363C0D" w:rsidP="000A0620">
      <w:pPr>
        <w:rPr>
          <w:rFonts w:ascii="Times New Roman" w:hAnsi="Times New Roman"/>
        </w:rPr>
      </w:pPr>
      <w:r>
        <w:rPr>
          <w:rFonts w:ascii="Times New Roman" w:hAnsi="Times New Roman"/>
        </w:rPr>
        <w:t>Merits should be built.</w:t>
      </w:r>
    </w:p>
    <w:p w:rsidR="00363C0D" w:rsidRDefault="00363C0D" w:rsidP="000A0620">
      <w:pPr>
        <w:rPr>
          <w:rFonts w:ascii="Times New Roman" w:hAnsi="Times New Roman"/>
        </w:rPr>
      </w:pPr>
      <w:r>
        <w:rPr>
          <w:rFonts w:ascii="Times New Roman" w:hAnsi="Times New Roman"/>
        </w:rPr>
        <w:t xml:space="preserve">Interdisciplinary natures should be demonstrated. </w:t>
      </w:r>
    </w:p>
    <w:p w:rsidR="00363C0D" w:rsidRDefault="00363C0D" w:rsidP="000A0620">
      <w:pPr>
        <w:rPr>
          <w:rFonts w:ascii="Times New Roman" w:hAnsi="Times New Roman"/>
        </w:rPr>
      </w:pPr>
      <w:r>
        <w:rPr>
          <w:rFonts w:ascii="Times New Roman" w:hAnsi="Times New Roman"/>
        </w:rPr>
        <w:t xml:space="preserve">Has to be unique. (Needs are not enough). </w:t>
      </w:r>
    </w:p>
    <w:p w:rsidR="00363C0D" w:rsidRDefault="00363C0D" w:rsidP="000A0620">
      <w:pPr>
        <w:rPr>
          <w:rFonts w:ascii="Times New Roman" w:hAnsi="Times New Roman"/>
        </w:rPr>
      </w:pPr>
      <w:r>
        <w:rPr>
          <w:rFonts w:ascii="Times New Roman" w:hAnsi="Times New Roman"/>
        </w:rPr>
        <w:t xml:space="preserve">Integration of research and education. </w:t>
      </w:r>
    </w:p>
    <w:p w:rsidR="00363C0D" w:rsidRDefault="00363C0D" w:rsidP="000A0620">
      <w:pPr>
        <w:rPr>
          <w:rFonts w:ascii="Times New Roman" w:hAnsi="Times New Roman"/>
        </w:rPr>
      </w:pPr>
      <w:r>
        <w:rPr>
          <w:rFonts w:ascii="Times New Roman" w:hAnsi="Times New Roman"/>
        </w:rPr>
        <w:t xml:space="preserve">Q: Will reviewers views this as negative? (Answer: thinking as a reviewer, looking at 30 proposals, looking for flaws and things that make proposals stand out). </w:t>
      </w:r>
    </w:p>
    <w:p w:rsidR="00363C0D" w:rsidRDefault="00363C0D" w:rsidP="000A0620">
      <w:pPr>
        <w:rPr>
          <w:rFonts w:ascii="Times New Roman" w:hAnsi="Times New Roman"/>
        </w:rPr>
      </w:pPr>
    </w:p>
    <w:p w:rsidR="00363C0D" w:rsidRDefault="00363C0D" w:rsidP="000A0620">
      <w:pPr>
        <w:rPr>
          <w:rFonts w:ascii="Times New Roman" w:hAnsi="Times New Roman"/>
        </w:rPr>
      </w:pPr>
      <w:r>
        <w:rPr>
          <w:rFonts w:ascii="Times New Roman" w:hAnsi="Times New Roman"/>
        </w:rPr>
        <w:t xml:space="preserve">* Think how to make a proposal compelling. </w:t>
      </w:r>
    </w:p>
    <w:p w:rsidR="00363C0D" w:rsidRDefault="00363C0D" w:rsidP="000A0620">
      <w:pPr>
        <w:rPr>
          <w:rFonts w:ascii="Times New Roman" w:hAnsi="Times New Roman"/>
        </w:rPr>
      </w:pPr>
      <w:r>
        <w:rPr>
          <w:rFonts w:ascii="Times New Roman" w:hAnsi="Times New Roman"/>
        </w:rPr>
        <w:t xml:space="preserve">My proposal will advance our knowledge on cell population dynamics, statistical image, provide </w:t>
      </w:r>
      <w:proofErr w:type="spellStart"/>
      <w:r>
        <w:rPr>
          <w:rFonts w:ascii="Times New Roman" w:hAnsi="Times New Roman"/>
        </w:rPr>
        <w:t>owernship</w:t>
      </w:r>
      <w:proofErr w:type="spellEnd"/>
      <w:r>
        <w:rPr>
          <w:rFonts w:ascii="Times New Roman" w:hAnsi="Times New Roman"/>
        </w:rPr>
        <w:t xml:space="preserve"> of minority students to unique data. </w:t>
      </w:r>
    </w:p>
    <w:p w:rsidR="00363C0D" w:rsidRDefault="00363C0D" w:rsidP="000A0620">
      <w:pPr>
        <w:rPr>
          <w:rFonts w:ascii="Times New Roman" w:hAnsi="Times New Roman"/>
        </w:rPr>
      </w:pPr>
    </w:p>
    <w:p w:rsidR="00363C0D" w:rsidRDefault="00363C0D">
      <w:pPr>
        <w:pStyle w:val="CommentText"/>
      </w:pPr>
    </w:p>
  </w:comment>
  <w:comment w:id="586" w:author="hqin" w:date="2012-01-17T21:58:00Z" w:initials="h">
    <w:p w:rsidR="00363C0D" w:rsidRDefault="00363C0D" w:rsidP="009A04C5">
      <w:pPr>
        <w:rPr>
          <w:rFonts w:ascii="Times New Roman" w:hAnsi="Times New Roman"/>
        </w:rPr>
      </w:pPr>
      <w:r>
        <w:rPr>
          <w:rStyle w:val="CommentReference"/>
        </w:rPr>
        <w:annotationRef/>
      </w:r>
      <w:r w:rsidRPr="002760C4">
        <w:rPr>
          <w:rFonts w:ascii="Times New Roman" w:hAnsi="Times New Roman"/>
        </w:rPr>
        <w:t>Data server is included in the quote</w:t>
      </w:r>
    </w:p>
    <w:p w:rsidR="00363C0D" w:rsidRDefault="00363C0D" w:rsidP="009A04C5">
      <w:pPr>
        <w:rPr>
          <w:rFonts w:ascii="Times New Roman" w:hAnsi="Times New Roman"/>
        </w:rPr>
      </w:pPr>
      <w:r>
        <w:rPr>
          <w:rFonts w:ascii="Times New Roman" w:hAnsi="Times New Roman"/>
        </w:rPr>
        <w:t xml:space="preserve">Sophisticated machine operated by undergraduates can raise eyebrows. Qualifications. </w:t>
      </w:r>
    </w:p>
    <w:p w:rsidR="00363C0D" w:rsidRDefault="00363C0D" w:rsidP="009A04C5">
      <w:pPr>
        <w:rPr>
          <w:rFonts w:ascii="Times New Roman" w:hAnsi="Times New Roman"/>
        </w:rPr>
      </w:pPr>
      <w:r>
        <w:rPr>
          <w:rFonts w:ascii="Times New Roman" w:hAnsi="Times New Roman"/>
        </w:rPr>
        <w:t>Computational analysis</w:t>
      </w:r>
    </w:p>
    <w:p w:rsidR="00363C0D" w:rsidRDefault="00363C0D" w:rsidP="009A04C5">
      <w:pPr>
        <w:rPr>
          <w:rFonts w:ascii="Times New Roman" w:hAnsi="Times New Roman"/>
        </w:rPr>
      </w:pPr>
      <w:r>
        <w:rPr>
          <w:rFonts w:ascii="Times New Roman" w:hAnsi="Times New Roman"/>
        </w:rPr>
        <w:t xml:space="preserve">Who has access to the instrument on regular basis, students, faculty, </w:t>
      </w:r>
    </w:p>
    <w:p w:rsidR="00363C0D" w:rsidRDefault="00363C0D">
      <w:pPr>
        <w:pStyle w:val="Comment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0192" w:rsidRDefault="00640192">
      <w:pPr>
        <w:spacing w:line="240" w:lineRule="auto"/>
      </w:pPr>
      <w:r>
        <w:separator/>
      </w:r>
    </w:p>
  </w:endnote>
  <w:endnote w:type="continuationSeparator" w:id="0">
    <w:p w:rsidR="00640192" w:rsidRDefault="0064019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ucida Grande">
    <w:altName w:val="LuzSans-Book"/>
    <w:charset w:val="00"/>
    <w:family w:val="auto"/>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宋体">
    <w:panose1 w:val="02010600030101010101"/>
    <w:charset w:val="50"/>
    <w:family w:val="auto"/>
    <w:pitch w:val="variable"/>
    <w:sig w:usb0="00000001" w:usb1="00000000" w:usb2="0100040E"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0192" w:rsidRDefault="00640192">
      <w:pPr>
        <w:spacing w:line="240" w:lineRule="auto"/>
      </w:pPr>
      <w:r>
        <w:separator/>
      </w:r>
    </w:p>
  </w:footnote>
  <w:footnote w:type="continuationSeparator" w:id="0">
    <w:p w:rsidR="00640192" w:rsidRDefault="0064019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3C0D" w:rsidRPr="00E5467D" w:rsidRDefault="00363C0D">
    <w:pPr>
      <w:pStyle w:val="Header"/>
      <w:rPr>
        <w:i/>
        <w:sz w:val="18"/>
        <w:szCs w:val="18"/>
      </w:rPr>
    </w:pPr>
    <w:r w:rsidRPr="000E74E7">
      <w:rPr>
        <w:i/>
        <w:color w:val="auto"/>
        <w:sz w:val="18"/>
        <w:szCs w:val="18"/>
      </w:rPr>
      <w:t xml:space="preserve">Qin, MRI, Image Flow Cytometer, Project Description, </w:t>
    </w:r>
    <w:r w:rsidRPr="000E74E7">
      <w:rPr>
        <w:i/>
        <w:sz w:val="18"/>
        <w:szCs w:val="18"/>
      </w:rPr>
      <w:t xml:space="preserve">Page </w:t>
    </w:r>
    <w:r w:rsidR="003D6BA7" w:rsidRPr="000E74E7">
      <w:rPr>
        <w:i/>
        <w:sz w:val="18"/>
        <w:szCs w:val="18"/>
      </w:rPr>
      <w:fldChar w:fldCharType="begin"/>
    </w:r>
    <w:r w:rsidRPr="000E74E7">
      <w:rPr>
        <w:i/>
        <w:sz w:val="18"/>
        <w:szCs w:val="18"/>
      </w:rPr>
      <w:instrText xml:space="preserve"> PAGE </w:instrText>
    </w:r>
    <w:r w:rsidR="003D6BA7" w:rsidRPr="000E74E7">
      <w:rPr>
        <w:i/>
        <w:sz w:val="18"/>
        <w:szCs w:val="18"/>
      </w:rPr>
      <w:fldChar w:fldCharType="separate"/>
    </w:r>
    <w:r w:rsidR="00772DD0">
      <w:rPr>
        <w:i/>
        <w:noProof/>
        <w:sz w:val="18"/>
        <w:szCs w:val="18"/>
      </w:rPr>
      <w:t>11</w:t>
    </w:r>
    <w:r w:rsidR="003D6BA7" w:rsidRPr="000E74E7">
      <w:rPr>
        <w:i/>
        <w:sz w:val="18"/>
        <w:szCs w:val="18"/>
      </w:rPr>
      <w:fldChar w:fldCharType="end"/>
    </w:r>
    <w:r w:rsidRPr="000E74E7">
      <w:rPr>
        <w:i/>
        <w:sz w:val="18"/>
        <w:szCs w:val="18"/>
      </w:rPr>
      <w:t xml:space="preserve"> of </w:t>
    </w:r>
    <w:r w:rsidR="003D6BA7" w:rsidRPr="000E74E7">
      <w:rPr>
        <w:i/>
        <w:sz w:val="18"/>
        <w:szCs w:val="18"/>
      </w:rPr>
      <w:fldChar w:fldCharType="begin"/>
    </w:r>
    <w:r w:rsidRPr="000E74E7">
      <w:rPr>
        <w:i/>
        <w:sz w:val="18"/>
        <w:szCs w:val="18"/>
      </w:rPr>
      <w:instrText xml:space="preserve"> NUMPAGES  </w:instrText>
    </w:r>
    <w:r w:rsidR="003D6BA7" w:rsidRPr="000E74E7">
      <w:rPr>
        <w:i/>
        <w:sz w:val="18"/>
        <w:szCs w:val="18"/>
      </w:rPr>
      <w:fldChar w:fldCharType="separate"/>
    </w:r>
    <w:r w:rsidR="00772DD0">
      <w:rPr>
        <w:i/>
        <w:noProof/>
        <w:sz w:val="18"/>
        <w:szCs w:val="18"/>
      </w:rPr>
      <w:t>24</w:t>
    </w:r>
    <w:r w:rsidR="003D6BA7" w:rsidRPr="000E74E7">
      <w:rPr>
        <w:i/>
        <w:sz w:val="18"/>
        <w:szCs w:val="18"/>
      </w:rPr>
      <w:fldChar w:fldCharType="end"/>
    </w:r>
  </w:p>
  <w:p w:rsidR="00363C0D" w:rsidRDefault="00363C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46FBA"/>
    <w:multiLevelType w:val="hybridMultilevel"/>
    <w:tmpl w:val="DFC4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6E3BA4"/>
    <w:multiLevelType w:val="hybridMultilevel"/>
    <w:tmpl w:val="CED8DD88"/>
    <w:lvl w:ilvl="0" w:tplc="6A188EF8">
      <w:numFmt w:val="bullet"/>
      <w:lvlText w:val=""/>
      <w:lvlJc w:val="left"/>
      <w:pPr>
        <w:ind w:left="1060" w:hanging="700"/>
      </w:pPr>
      <w:rPr>
        <w:rFonts w:ascii="Wingdings" w:eastAsia="Arial" w:hAnsi="Wingdings" w:cs="Arial" w:hint="default"/>
      </w:rPr>
    </w:lvl>
    <w:lvl w:ilvl="1" w:tplc="3698D494" w:tentative="1">
      <w:start w:val="1"/>
      <w:numFmt w:val="bullet"/>
      <w:lvlText w:val="o"/>
      <w:lvlJc w:val="left"/>
      <w:pPr>
        <w:ind w:left="1440" w:hanging="360"/>
      </w:pPr>
      <w:rPr>
        <w:rFonts w:ascii="Courier New" w:hAnsi="Courier New" w:hint="default"/>
      </w:rPr>
    </w:lvl>
    <w:lvl w:ilvl="2" w:tplc="B0645EC8" w:tentative="1">
      <w:start w:val="1"/>
      <w:numFmt w:val="bullet"/>
      <w:lvlText w:val=""/>
      <w:lvlJc w:val="left"/>
      <w:pPr>
        <w:ind w:left="2160" w:hanging="360"/>
      </w:pPr>
      <w:rPr>
        <w:rFonts w:ascii="Wingdings" w:hAnsi="Wingdings" w:hint="default"/>
      </w:rPr>
    </w:lvl>
    <w:lvl w:ilvl="3" w:tplc="821254DC" w:tentative="1">
      <w:start w:val="1"/>
      <w:numFmt w:val="bullet"/>
      <w:lvlText w:val=""/>
      <w:lvlJc w:val="left"/>
      <w:pPr>
        <w:ind w:left="2880" w:hanging="360"/>
      </w:pPr>
      <w:rPr>
        <w:rFonts w:ascii="Symbol" w:hAnsi="Symbol" w:hint="default"/>
      </w:rPr>
    </w:lvl>
    <w:lvl w:ilvl="4" w:tplc="0EDED9BA" w:tentative="1">
      <w:start w:val="1"/>
      <w:numFmt w:val="bullet"/>
      <w:lvlText w:val="o"/>
      <w:lvlJc w:val="left"/>
      <w:pPr>
        <w:ind w:left="3600" w:hanging="360"/>
      </w:pPr>
      <w:rPr>
        <w:rFonts w:ascii="Courier New" w:hAnsi="Courier New" w:hint="default"/>
      </w:rPr>
    </w:lvl>
    <w:lvl w:ilvl="5" w:tplc="5D329B20" w:tentative="1">
      <w:start w:val="1"/>
      <w:numFmt w:val="bullet"/>
      <w:lvlText w:val=""/>
      <w:lvlJc w:val="left"/>
      <w:pPr>
        <w:ind w:left="4320" w:hanging="360"/>
      </w:pPr>
      <w:rPr>
        <w:rFonts w:ascii="Wingdings" w:hAnsi="Wingdings" w:hint="default"/>
      </w:rPr>
    </w:lvl>
    <w:lvl w:ilvl="6" w:tplc="C9A0B2F6" w:tentative="1">
      <w:start w:val="1"/>
      <w:numFmt w:val="bullet"/>
      <w:lvlText w:val=""/>
      <w:lvlJc w:val="left"/>
      <w:pPr>
        <w:ind w:left="5040" w:hanging="360"/>
      </w:pPr>
      <w:rPr>
        <w:rFonts w:ascii="Symbol" w:hAnsi="Symbol" w:hint="default"/>
      </w:rPr>
    </w:lvl>
    <w:lvl w:ilvl="7" w:tplc="144C168E" w:tentative="1">
      <w:start w:val="1"/>
      <w:numFmt w:val="bullet"/>
      <w:lvlText w:val="o"/>
      <w:lvlJc w:val="left"/>
      <w:pPr>
        <w:ind w:left="5760" w:hanging="360"/>
      </w:pPr>
      <w:rPr>
        <w:rFonts w:ascii="Courier New" w:hAnsi="Courier New" w:hint="default"/>
      </w:rPr>
    </w:lvl>
    <w:lvl w:ilvl="8" w:tplc="A1D297CA" w:tentative="1">
      <w:start w:val="1"/>
      <w:numFmt w:val="bullet"/>
      <w:lvlText w:val=""/>
      <w:lvlJc w:val="left"/>
      <w:pPr>
        <w:ind w:left="6480" w:hanging="360"/>
      </w:pPr>
      <w:rPr>
        <w:rFonts w:ascii="Wingdings" w:hAnsi="Wingdings" w:hint="default"/>
      </w:rPr>
    </w:lvl>
  </w:abstractNum>
  <w:abstractNum w:abstractNumId="2">
    <w:nsid w:val="45C42649"/>
    <w:multiLevelType w:val="hybridMultilevel"/>
    <w:tmpl w:val="33E42198"/>
    <w:lvl w:ilvl="0" w:tplc="62722FAE">
      <w:start w:val="1"/>
      <w:numFmt w:val="decimal"/>
      <w:lvlText w:val="%1."/>
      <w:lvlJc w:val="left"/>
      <w:pPr>
        <w:ind w:left="720" w:hanging="360"/>
      </w:pPr>
      <w:rPr>
        <w:rFonts w:hint="default"/>
      </w:rPr>
    </w:lvl>
    <w:lvl w:ilvl="1" w:tplc="ADFE77BC" w:tentative="1">
      <w:start w:val="1"/>
      <w:numFmt w:val="lowerLetter"/>
      <w:lvlText w:val="%2."/>
      <w:lvlJc w:val="left"/>
      <w:pPr>
        <w:ind w:left="1440" w:hanging="360"/>
      </w:pPr>
    </w:lvl>
    <w:lvl w:ilvl="2" w:tplc="FAEA8C56" w:tentative="1">
      <w:start w:val="1"/>
      <w:numFmt w:val="lowerRoman"/>
      <w:lvlText w:val="%3."/>
      <w:lvlJc w:val="right"/>
      <w:pPr>
        <w:ind w:left="2160" w:hanging="180"/>
      </w:pPr>
    </w:lvl>
    <w:lvl w:ilvl="3" w:tplc="67048F06" w:tentative="1">
      <w:start w:val="1"/>
      <w:numFmt w:val="decimal"/>
      <w:lvlText w:val="%4."/>
      <w:lvlJc w:val="left"/>
      <w:pPr>
        <w:ind w:left="2880" w:hanging="360"/>
      </w:pPr>
    </w:lvl>
    <w:lvl w:ilvl="4" w:tplc="47586BC8" w:tentative="1">
      <w:start w:val="1"/>
      <w:numFmt w:val="lowerLetter"/>
      <w:lvlText w:val="%5."/>
      <w:lvlJc w:val="left"/>
      <w:pPr>
        <w:ind w:left="3600" w:hanging="360"/>
      </w:pPr>
    </w:lvl>
    <w:lvl w:ilvl="5" w:tplc="37EEFCE0" w:tentative="1">
      <w:start w:val="1"/>
      <w:numFmt w:val="lowerRoman"/>
      <w:lvlText w:val="%6."/>
      <w:lvlJc w:val="right"/>
      <w:pPr>
        <w:ind w:left="4320" w:hanging="180"/>
      </w:pPr>
    </w:lvl>
    <w:lvl w:ilvl="6" w:tplc="D52C9C7E" w:tentative="1">
      <w:start w:val="1"/>
      <w:numFmt w:val="decimal"/>
      <w:lvlText w:val="%7."/>
      <w:lvlJc w:val="left"/>
      <w:pPr>
        <w:ind w:left="5040" w:hanging="360"/>
      </w:pPr>
    </w:lvl>
    <w:lvl w:ilvl="7" w:tplc="2F90F868" w:tentative="1">
      <w:start w:val="1"/>
      <w:numFmt w:val="lowerLetter"/>
      <w:lvlText w:val="%8."/>
      <w:lvlJc w:val="left"/>
      <w:pPr>
        <w:ind w:left="5760" w:hanging="360"/>
      </w:pPr>
    </w:lvl>
    <w:lvl w:ilvl="8" w:tplc="57D01E82" w:tentative="1">
      <w:start w:val="1"/>
      <w:numFmt w:val="lowerRoman"/>
      <w:lvlText w:val="%9."/>
      <w:lvlJc w:val="right"/>
      <w:pPr>
        <w:ind w:left="6480" w:hanging="180"/>
      </w:pPr>
    </w:lvl>
  </w:abstractNum>
  <w:abstractNum w:abstractNumId="3">
    <w:nsid w:val="6C216F78"/>
    <w:multiLevelType w:val="hybridMultilevel"/>
    <w:tmpl w:val="43385206"/>
    <w:lvl w:ilvl="0" w:tplc="A03A81F4">
      <w:start w:val="1"/>
      <w:numFmt w:val="upperLetter"/>
      <w:lvlText w:val="%1."/>
      <w:lvlJc w:val="left"/>
      <w:pPr>
        <w:ind w:left="720" w:hanging="360"/>
      </w:pPr>
      <w:rPr>
        <w:rFonts w:hint="default"/>
      </w:rPr>
    </w:lvl>
    <w:lvl w:ilvl="1" w:tplc="F436430E" w:tentative="1">
      <w:start w:val="1"/>
      <w:numFmt w:val="lowerLetter"/>
      <w:lvlText w:val="%2."/>
      <w:lvlJc w:val="left"/>
      <w:pPr>
        <w:ind w:left="1440" w:hanging="360"/>
      </w:pPr>
    </w:lvl>
    <w:lvl w:ilvl="2" w:tplc="D88AA0C0" w:tentative="1">
      <w:start w:val="1"/>
      <w:numFmt w:val="lowerRoman"/>
      <w:lvlText w:val="%3."/>
      <w:lvlJc w:val="right"/>
      <w:pPr>
        <w:ind w:left="2160" w:hanging="180"/>
      </w:pPr>
    </w:lvl>
    <w:lvl w:ilvl="3" w:tplc="7E2CF796" w:tentative="1">
      <w:start w:val="1"/>
      <w:numFmt w:val="decimal"/>
      <w:lvlText w:val="%4."/>
      <w:lvlJc w:val="left"/>
      <w:pPr>
        <w:ind w:left="2880" w:hanging="360"/>
      </w:pPr>
    </w:lvl>
    <w:lvl w:ilvl="4" w:tplc="EFCE33AE" w:tentative="1">
      <w:start w:val="1"/>
      <w:numFmt w:val="lowerLetter"/>
      <w:lvlText w:val="%5."/>
      <w:lvlJc w:val="left"/>
      <w:pPr>
        <w:ind w:left="3600" w:hanging="360"/>
      </w:pPr>
    </w:lvl>
    <w:lvl w:ilvl="5" w:tplc="01740720" w:tentative="1">
      <w:start w:val="1"/>
      <w:numFmt w:val="lowerRoman"/>
      <w:lvlText w:val="%6."/>
      <w:lvlJc w:val="right"/>
      <w:pPr>
        <w:ind w:left="4320" w:hanging="180"/>
      </w:pPr>
    </w:lvl>
    <w:lvl w:ilvl="6" w:tplc="AF3E7FA4" w:tentative="1">
      <w:start w:val="1"/>
      <w:numFmt w:val="decimal"/>
      <w:lvlText w:val="%7."/>
      <w:lvlJc w:val="left"/>
      <w:pPr>
        <w:ind w:left="5040" w:hanging="360"/>
      </w:pPr>
    </w:lvl>
    <w:lvl w:ilvl="7" w:tplc="4EEAEDA0" w:tentative="1">
      <w:start w:val="1"/>
      <w:numFmt w:val="lowerLetter"/>
      <w:lvlText w:val="%8."/>
      <w:lvlJc w:val="left"/>
      <w:pPr>
        <w:ind w:left="5760" w:hanging="360"/>
      </w:pPr>
    </w:lvl>
    <w:lvl w:ilvl="8" w:tplc="C6C4C122"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701"/>
  <w:trackRevisions/>
  <w:doNotTrackMoves/>
  <w:defaultTabStop w:val="720"/>
  <w:drawingGridHorizontalSpacing w:val="110"/>
  <w:displayHorizontalDrawingGridEvery w:val="2"/>
  <w:noPunctuationKerning/>
  <w:characterSpacingControl w:val="doNotCompress"/>
  <w:hdrShapeDefaults>
    <o:shapedefaults v:ext="edit" spidmax="26626">
      <o:colormenu v:ext="edit" fillcolor="none"/>
    </o:shapedefaults>
  </w:hdrShapeDefaults>
  <w:footnotePr>
    <w:footnote w:id="-1"/>
    <w:footnote w:id="0"/>
  </w:footnotePr>
  <w:endnotePr>
    <w:endnote w:id="-1"/>
    <w:endnote w:id="0"/>
  </w:endnotePr>
  <w:compat/>
  <w:docVars>
    <w:docVar w:name="EN.InstantFormat" w:val="&lt;ENInstantFormat&gt;&lt;Enabled&gt;0&lt;/Enabled&gt;&lt;ScanUnformatted&gt;1&lt;/ScanUnformatted&gt;&lt;ScanChanges&gt;1&lt;/ScanChanges&gt;&lt;/ENInstantFormat&gt;"/>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RI-image-flowcytometry-v4.enl&lt;/item&gt;&lt;/Libraries&gt;&lt;/ENLibraries&gt;"/>
  </w:docVars>
  <w:rsids>
    <w:rsidRoot w:val="005A6229"/>
    <w:rsid w:val="00004796"/>
    <w:rsid w:val="00005377"/>
    <w:rsid w:val="0000542E"/>
    <w:rsid w:val="00006668"/>
    <w:rsid w:val="00006686"/>
    <w:rsid w:val="00010EFC"/>
    <w:rsid w:val="00015E3B"/>
    <w:rsid w:val="0001616D"/>
    <w:rsid w:val="00020078"/>
    <w:rsid w:val="000215B0"/>
    <w:rsid w:val="0002215E"/>
    <w:rsid w:val="00030411"/>
    <w:rsid w:val="00030ADA"/>
    <w:rsid w:val="00033ED4"/>
    <w:rsid w:val="00034C2B"/>
    <w:rsid w:val="00035183"/>
    <w:rsid w:val="000412DB"/>
    <w:rsid w:val="00042F21"/>
    <w:rsid w:val="0004361E"/>
    <w:rsid w:val="00043FF5"/>
    <w:rsid w:val="00045083"/>
    <w:rsid w:val="0004751B"/>
    <w:rsid w:val="00051DF3"/>
    <w:rsid w:val="00052FE7"/>
    <w:rsid w:val="00053364"/>
    <w:rsid w:val="00053847"/>
    <w:rsid w:val="0005735B"/>
    <w:rsid w:val="0006052E"/>
    <w:rsid w:val="000615A9"/>
    <w:rsid w:val="00063278"/>
    <w:rsid w:val="00064375"/>
    <w:rsid w:val="00064A10"/>
    <w:rsid w:val="00065CD3"/>
    <w:rsid w:val="0006642C"/>
    <w:rsid w:val="00066C86"/>
    <w:rsid w:val="0006756B"/>
    <w:rsid w:val="000678A6"/>
    <w:rsid w:val="00070CE6"/>
    <w:rsid w:val="00071E28"/>
    <w:rsid w:val="00072B70"/>
    <w:rsid w:val="00073678"/>
    <w:rsid w:val="0007496B"/>
    <w:rsid w:val="00075D75"/>
    <w:rsid w:val="00076C4E"/>
    <w:rsid w:val="00076F35"/>
    <w:rsid w:val="00081874"/>
    <w:rsid w:val="00082E83"/>
    <w:rsid w:val="00084081"/>
    <w:rsid w:val="000840AC"/>
    <w:rsid w:val="00084806"/>
    <w:rsid w:val="00086FDB"/>
    <w:rsid w:val="00091F15"/>
    <w:rsid w:val="0009468C"/>
    <w:rsid w:val="0009684B"/>
    <w:rsid w:val="00096DE4"/>
    <w:rsid w:val="000A0620"/>
    <w:rsid w:val="000A0687"/>
    <w:rsid w:val="000A19E4"/>
    <w:rsid w:val="000A2AD3"/>
    <w:rsid w:val="000A61A3"/>
    <w:rsid w:val="000A695E"/>
    <w:rsid w:val="000A7445"/>
    <w:rsid w:val="000A781B"/>
    <w:rsid w:val="000A7913"/>
    <w:rsid w:val="000B00E2"/>
    <w:rsid w:val="000B12CA"/>
    <w:rsid w:val="000B39B3"/>
    <w:rsid w:val="000B3C1B"/>
    <w:rsid w:val="000B6613"/>
    <w:rsid w:val="000C09CB"/>
    <w:rsid w:val="000C1BBF"/>
    <w:rsid w:val="000C22FD"/>
    <w:rsid w:val="000C346D"/>
    <w:rsid w:val="000D4D95"/>
    <w:rsid w:val="000D4D97"/>
    <w:rsid w:val="000D67C5"/>
    <w:rsid w:val="000D7DEA"/>
    <w:rsid w:val="000E1FA7"/>
    <w:rsid w:val="000E30A0"/>
    <w:rsid w:val="000E313B"/>
    <w:rsid w:val="000E53E9"/>
    <w:rsid w:val="000E5D3B"/>
    <w:rsid w:val="000E603F"/>
    <w:rsid w:val="000E74E7"/>
    <w:rsid w:val="000E74FF"/>
    <w:rsid w:val="000F045A"/>
    <w:rsid w:val="000F0640"/>
    <w:rsid w:val="000F1953"/>
    <w:rsid w:val="000F3EBF"/>
    <w:rsid w:val="000F4932"/>
    <w:rsid w:val="000F4D49"/>
    <w:rsid w:val="000F626D"/>
    <w:rsid w:val="00101D8E"/>
    <w:rsid w:val="00102B61"/>
    <w:rsid w:val="00103FDA"/>
    <w:rsid w:val="001041A0"/>
    <w:rsid w:val="0010703D"/>
    <w:rsid w:val="00107B5A"/>
    <w:rsid w:val="00110B55"/>
    <w:rsid w:val="00111451"/>
    <w:rsid w:val="001127D6"/>
    <w:rsid w:val="00113BAE"/>
    <w:rsid w:val="00114E87"/>
    <w:rsid w:val="00116E56"/>
    <w:rsid w:val="0011746D"/>
    <w:rsid w:val="001203C6"/>
    <w:rsid w:val="00122441"/>
    <w:rsid w:val="00123095"/>
    <w:rsid w:val="00125739"/>
    <w:rsid w:val="00131637"/>
    <w:rsid w:val="00132810"/>
    <w:rsid w:val="00136D99"/>
    <w:rsid w:val="00141DB0"/>
    <w:rsid w:val="00141F55"/>
    <w:rsid w:val="00142D24"/>
    <w:rsid w:val="0014530A"/>
    <w:rsid w:val="0014779C"/>
    <w:rsid w:val="001477C1"/>
    <w:rsid w:val="0015202E"/>
    <w:rsid w:val="00152245"/>
    <w:rsid w:val="00152A7D"/>
    <w:rsid w:val="001604FE"/>
    <w:rsid w:val="0016070A"/>
    <w:rsid w:val="00162B11"/>
    <w:rsid w:val="001635D8"/>
    <w:rsid w:val="00164AB8"/>
    <w:rsid w:val="001663CE"/>
    <w:rsid w:val="00166EA5"/>
    <w:rsid w:val="001734C1"/>
    <w:rsid w:val="001738AE"/>
    <w:rsid w:val="00175758"/>
    <w:rsid w:val="00175CD1"/>
    <w:rsid w:val="001804A8"/>
    <w:rsid w:val="00182239"/>
    <w:rsid w:val="001829DB"/>
    <w:rsid w:val="00182A53"/>
    <w:rsid w:val="00182C5A"/>
    <w:rsid w:val="00182C6B"/>
    <w:rsid w:val="00185169"/>
    <w:rsid w:val="00186321"/>
    <w:rsid w:val="0018756B"/>
    <w:rsid w:val="00187A17"/>
    <w:rsid w:val="00190337"/>
    <w:rsid w:val="00190372"/>
    <w:rsid w:val="001906F7"/>
    <w:rsid w:val="00191F81"/>
    <w:rsid w:val="00192F7C"/>
    <w:rsid w:val="001947BD"/>
    <w:rsid w:val="001970DB"/>
    <w:rsid w:val="001A402A"/>
    <w:rsid w:val="001A4B23"/>
    <w:rsid w:val="001B0EE8"/>
    <w:rsid w:val="001B158B"/>
    <w:rsid w:val="001B4563"/>
    <w:rsid w:val="001B5EE9"/>
    <w:rsid w:val="001C211D"/>
    <w:rsid w:val="001C6B8C"/>
    <w:rsid w:val="001D03CD"/>
    <w:rsid w:val="001D1886"/>
    <w:rsid w:val="001D338B"/>
    <w:rsid w:val="001D35C8"/>
    <w:rsid w:val="001D38A3"/>
    <w:rsid w:val="001D43E9"/>
    <w:rsid w:val="001D6E73"/>
    <w:rsid w:val="001D7D37"/>
    <w:rsid w:val="001E39BF"/>
    <w:rsid w:val="001E5121"/>
    <w:rsid w:val="001E76C9"/>
    <w:rsid w:val="001E7781"/>
    <w:rsid w:val="001F27AF"/>
    <w:rsid w:val="001F32E4"/>
    <w:rsid w:val="001F3C58"/>
    <w:rsid w:val="001F5447"/>
    <w:rsid w:val="001F7C73"/>
    <w:rsid w:val="002017B7"/>
    <w:rsid w:val="00202960"/>
    <w:rsid w:val="00203358"/>
    <w:rsid w:val="002061C0"/>
    <w:rsid w:val="0021480B"/>
    <w:rsid w:val="00214F7F"/>
    <w:rsid w:val="002161DF"/>
    <w:rsid w:val="0022193E"/>
    <w:rsid w:val="00221C4E"/>
    <w:rsid w:val="0022298C"/>
    <w:rsid w:val="00222CB5"/>
    <w:rsid w:val="00223064"/>
    <w:rsid w:val="002233A1"/>
    <w:rsid w:val="002242EE"/>
    <w:rsid w:val="00225847"/>
    <w:rsid w:val="00226745"/>
    <w:rsid w:val="00230070"/>
    <w:rsid w:val="00230CBD"/>
    <w:rsid w:val="00231748"/>
    <w:rsid w:val="00232A55"/>
    <w:rsid w:val="00233F5D"/>
    <w:rsid w:val="002351D4"/>
    <w:rsid w:val="00236434"/>
    <w:rsid w:val="002371E9"/>
    <w:rsid w:val="00237AA8"/>
    <w:rsid w:val="00241B89"/>
    <w:rsid w:val="00242C7C"/>
    <w:rsid w:val="002434DC"/>
    <w:rsid w:val="00245299"/>
    <w:rsid w:val="0024653E"/>
    <w:rsid w:val="0024658E"/>
    <w:rsid w:val="0024769C"/>
    <w:rsid w:val="00247736"/>
    <w:rsid w:val="00250D55"/>
    <w:rsid w:val="00251C2B"/>
    <w:rsid w:val="00252782"/>
    <w:rsid w:val="00252FD0"/>
    <w:rsid w:val="002557CA"/>
    <w:rsid w:val="00255A7E"/>
    <w:rsid w:val="002564EF"/>
    <w:rsid w:val="00260C35"/>
    <w:rsid w:val="00263174"/>
    <w:rsid w:val="00264F2C"/>
    <w:rsid w:val="00265B28"/>
    <w:rsid w:val="00266B09"/>
    <w:rsid w:val="00270921"/>
    <w:rsid w:val="00270C96"/>
    <w:rsid w:val="00270D55"/>
    <w:rsid w:val="0027227D"/>
    <w:rsid w:val="002746AE"/>
    <w:rsid w:val="002746BE"/>
    <w:rsid w:val="00274837"/>
    <w:rsid w:val="002759C1"/>
    <w:rsid w:val="002760C4"/>
    <w:rsid w:val="0028062B"/>
    <w:rsid w:val="002818BA"/>
    <w:rsid w:val="002843D6"/>
    <w:rsid w:val="002859E2"/>
    <w:rsid w:val="00286055"/>
    <w:rsid w:val="002879DD"/>
    <w:rsid w:val="00287E3F"/>
    <w:rsid w:val="00291BA6"/>
    <w:rsid w:val="00293D0D"/>
    <w:rsid w:val="0029414C"/>
    <w:rsid w:val="00297524"/>
    <w:rsid w:val="002979C8"/>
    <w:rsid w:val="002A111E"/>
    <w:rsid w:val="002A3267"/>
    <w:rsid w:val="002A3AB4"/>
    <w:rsid w:val="002A4C4B"/>
    <w:rsid w:val="002A541A"/>
    <w:rsid w:val="002A6ECF"/>
    <w:rsid w:val="002A778E"/>
    <w:rsid w:val="002B0B0C"/>
    <w:rsid w:val="002B0F13"/>
    <w:rsid w:val="002B22D3"/>
    <w:rsid w:val="002B2691"/>
    <w:rsid w:val="002B59AB"/>
    <w:rsid w:val="002B5D8F"/>
    <w:rsid w:val="002B5EBB"/>
    <w:rsid w:val="002B6CAA"/>
    <w:rsid w:val="002C0D12"/>
    <w:rsid w:val="002C0DFE"/>
    <w:rsid w:val="002C0E64"/>
    <w:rsid w:val="002C3BA2"/>
    <w:rsid w:val="002C6AB2"/>
    <w:rsid w:val="002C6F92"/>
    <w:rsid w:val="002C71EF"/>
    <w:rsid w:val="002D42A5"/>
    <w:rsid w:val="002D5C64"/>
    <w:rsid w:val="002D6C0F"/>
    <w:rsid w:val="002D75A5"/>
    <w:rsid w:val="002E0EB8"/>
    <w:rsid w:val="002E19A3"/>
    <w:rsid w:val="002E271D"/>
    <w:rsid w:val="002E3AFB"/>
    <w:rsid w:val="002E3BF6"/>
    <w:rsid w:val="002E43CB"/>
    <w:rsid w:val="002E631F"/>
    <w:rsid w:val="002E6FE7"/>
    <w:rsid w:val="002F12E7"/>
    <w:rsid w:val="002F4FF0"/>
    <w:rsid w:val="002F5C20"/>
    <w:rsid w:val="002F7342"/>
    <w:rsid w:val="002F7466"/>
    <w:rsid w:val="0030324F"/>
    <w:rsid w:val="00303A4D"/>
    <w:rsid w:val="00310B43"/>
    <w:rsid w:val="0031213A"/>
    <w:rsid w:val="003122A6"/>
    <w:rsid w:val="00313C73"/>
    <w:rsid w:val="00313E1F"/>
    <w:rsid w:val="00316062"/>
    <w:rsid w:val="003169DF"/>
    <w:rsid w:val="00317589"/>
    <w:rsid w:val="003176EC"/>
    <w:rsid w:val="003177F5"/>
    <w:rsid w:val="0032074C"/>
    <w:rsid w:val="00321A66"/>
    <w:rsid w:val="00322270"/>
    <w:rsid w:val="00322A7B"/>
    <w:rsid w:val="00322AD8"/>
    <w:rsid w:val="003238D3"/>
    <w:rsid w:val="00323E5E"/>
    <w:rsid w:val="003260B0"/>
    <w:rsid w:val="003275E6"/>
    <w:rsid w:val="00333475"/>
    <w:rsid w:val="0033690A"/>
    <w:rsid w:val="00337170"/>
    <w:rsid w:val="00337C90"/>
    <w:rsid w:val="00337DFB"/>
    <w:rsid w:val="0034000E"/>
    <w:rsid w:val="0034093B"/>
    <w:rsid w:val="00341D82"/>
    <w:rsid w:val="00342F50"/>
    <w:rsid w:val="0034524E"/>
    <w:rsid w:val="00345F2D"/>
    <w:rsid w:val="00350FC5"/>
    <w:rsid w:val="0035184B"/>
    <w:rsid w:val="00352677"/>
    <w:rsid w:val="00353D2A"/>
    <w:rsid w:val="00356819"/>
    <w:rsid w:val="0036242A"/>
    <w:rsid w:val="00363C0D"/>
    <w:rsid w:val="00364023"/>
    <w:rsid w:val="00365B77"/>
    <w:rsid w:val="00370113"/>
    <w:rsid w:val="00371FCC"/>
    <w:rsid w:val="00373154"/>
    <w:rsid w:val="003762BD"/>
    <w:rsid w:val="003777D1"/>
    <w:rsid w:val="00377B33"/>
    <w:rsid w:val="00377BD9"/>
    <w:rsid w:val="00381C25"/>
    <w:rsid w:val="00381F4A"/>
    <w:rsid w:val="00382192"/>
    <w:rsid w:val="003825D5"/>
    <w:rsid w:val="003842CA"/>
    <w:rsid w:val="003853A3"/>
    <w:rsid w:val="00385A3A"/>
    <w:rsid w:val="00395D1D"/>
    <w:rsid w:val="003A0001"/>
    <w:rsid w:val="003A27AD"/>
    <w:rsid w:val="003A4B0C"/>
    <w:rsid w:val="003A5577"/>
    <w:rsid w:val="003A5D00"/>
    <w:rsid w:val="003A68BD"/>
    <w:rsid w:val="003A73AD"/>
    <w:rsid w:val="003A7C0E"/>
    <w:rsid w:val="003B1ACE"/>
    <w:rsid w:val="003B1AD2"/>
    <w:rsid w:val="003B4564"/>
    <w:rsid w:val="003B4DCB"/>
    <w:rsid w:val="003B602B"/>
    <w:rsid w:val="003B6A30"/>
    <w:rsid w:val="003B79AC"/>
    <w:rsid w:val="003C1DAA"/>
    <w:rsid w:val="003C2A84"/>
    <w:rsid w:val="003C2DB4"/>
    <w:rsid w:val="003C3127"/>
    <w:rsid w:val="003C359E"/>
    <w:rsid w:val="003C4CFB"/>
    <w:rsid w:val="003C4EDF"/>
    <w:rsid w:val="003C521A"/>
    <w:rsid w:val="003C52A2"/>
    <w:rsid w:val="003D62DD"/>
    <w:rsid w:val="003D693E"/>
    <w:rsid w:val="003D6BA7"/>
    <w:rsid w:val="003D7818"/>
    <w:rsid w:val="003D7BB4"/>
    <w:rsid w:val="003E03DC"/>
    <w:rsid w:val="003E0AEC"/>
    <w:rsid w:val="003E1786"/>
    <w:rsid w:val="003E227E"/>
    <w:rsid w:val="003E274A"/>
    <w:rsid w:val="003E382D"/>
    <w:rsid w:val="003E6AC1"/>
    <w:rsid w:val="003F0476"/>
    <w:rsid w:val="003F3FB6"/>
    <w:rsid w:val="003F56AD"/>
    <w:rsid w:val="003F7D2B"/>
    <w:rsid w:val="004001B7"/>
    <w:rsid w:val="00400ADD"/>
    <w:rsid w:val="00403243"/>
    <w:rsid w:val="00403354"/>
    <w:rsid w:val="00404ECF"/>
    <w:rsid w:val="004052C6"/>
    <w:rsid w:val="00405C2F"/>
    <w:rsid w:val="004068F2"/>
    <w:rsid w:val="00407D78"/>
    <w:rsid w:val="00410DC1"/>
    <w:rsid w:val="00412297"/>
    <w:rsid w:val="00414B15"/>
    <w:rsid w:val="004156DD"/>
    <w:rsid w:val="00420973"/>
    <w:rsid w:val="00420BFE"/>
    <w:rsid w:val="00421762"/>
    <w:rsid w:val="00423222"/>
    <w:rsid w:val="004234E3"/>
    <w:rsid w:val="0042474F"/>
    <w:rsid w:val="004251AE"/>
    <w:rsid w:val="004252B1"/>
    <w:rsid w:val="00425E64"/>
    <w:rsid w:val="00427CCB"/>
    <w:rsid w:val="00437B4E"/>
    <w:rsid w:val="004411C7"/>
    <w:rsid w:val="0044135D"/>
    <w:rsid w:val="0044278C"/>
    <w:rsid w:val="00443DAC"/>
    <w:rsid w:val="00444A3F"/>
    <w:rsid w:val="00445E59"/>
    <w:rsid w:val="00447A43"/>
    <w:rsid w:val="00447D4B"/>
    <w:rsid w:val="00451086"/>
    <w:rsid w:val="004534D0"/>
    <w:rsid w:val="004547CB"/>
    <w:rsid w:val="00455FAF"/>
    <w:rsid w:val="004624CE"/>
    <w:rsid w:val="00462D73"/>
    <w:rsid w:val="00463EE5"/>
    <w:rsid w:val="004669EA"/>
    <w:rsid w:val="004679BC"/>
    <w:rsid w:val="00472944"/>
    <w:rsid w:val="00473C43"/>
    <w:rsid w:val="004742F3"/>
    <w:rsid w:val="00475719"/>
    <w:rsid w:val="00476795"/>
    <w:rsid w:val="00476B4D"/>
    <w:rsid w:val="0048194E"/>
    <w:rsid w:val="0048485F"/>
    <w:rsid w:val="00484F0E"/>
    <w:rsid w:val="0048596D"/>
    <w:rsid w:val="00485F73"/>
    <w:rsid w:val="00486C77"/>
    <w:rsid w:val="0048796D"/>
    <w:rsid w:val="00487DC2"/>
    <w:rsid w:val="00491780"/>
    <w:rsid w:val="00491842"/>
    <w:rsid w:val="004929CA"/>
    <w:rsid w:val="00494529"/>
    <w:rsid w:val="00495283"/>
    <w:rsid w:val="004953B1"/>
    <w:rsid w:val="004A1956"/>
    <w:rsid w:val="004A27E1"/>
    <w:rsid w:val="004A474B"/>
    <w:rsid w:val="004A492F"/>
    <w:rsid w:val="004A770D"/>
    <w:rsid w:val="004B17A6"/>
    <w:rsid w:val="004B2821"/>
    <w:rsid w:val="004B2AE4"/>
    <w:rsid w:val="004B4200"/>
    <w:rsid w:val="004B4C16"/>
    <w:rsid w:val="004B57DB"/>
    <w:rsid w:val="004B5DE4"/>
    <w:rsid w:val="004C0E0B"/>
    <w:rsid w:val="004C13E9"/>
    <w:rsid w:val="004C1FC7"/>
    <w:rsid w:val="004C2F66"/>
    <w:rsid w:val="004C3185"/>
    <w:rsid w:val="004C3D0C"/>
    <w:rsid w:val="004C4967"/>
    <w:rsid w:val="004D200E"/>
    <w:rsid w:val="004D6628"/>
    <w:rsid w:val="004D7165"/>
    <w:rsid w:val="004E258D"/>
    <w:rsid w:val="004E4F95"/>
    <w:rsid w:val="004E5C00"/>
    <w:rsid w:val="004E7043"/>
    <w:rsid w:val="004F1E67"/>
    <w:rsid w:val="004F375E"/>
    <w:rsid w:val="004F5419"/>
    <w:rsid w:val="004F69C6"/>
    <w:rsid w:val="005010C1"/>
    <w:rsid w:val="00501935"/>
    <w:rsid w:val="00504600"/>
    <w:rsid w:val="005052AA"/>
    <w:rsid w:val="0050547C"/>
    <w:rsid w:val="00506E95"/>
    <w:rsid w:val="00507CB9"/>
    <w:rsid w:val="00510795"/>
    <w:rsid w:val="00512257"/>
    <w:rsid w:val="00514866"/>
    <w:rsid w:val="00514ABE"/>
    <w:rsid w:val="00515929"/>
    <w:rsid w:val="005164E8"/>
    <w:rsid w:val="005171A7"/>
    <w:rsid w:val="005175FC"/>
    <w:rsid w:val="00523DDA"/>
    <w:rsid w:val="00523E68"/>
    <w:rsid w:val="005244D9"/>
    <w:rsid w:val="00524F1E"/>
    <w:rsid w:val="00525758"/>
    <w:rsid w:val="0052600D"/>
    <w:rsid w:val="00531376"/>
    <w:rsid w:val="00531A99"/>
    <w:rsid w:val="00534640"/>
    <w:rsid w:val="00534F62"/>
    <w:rsid w:val="00535EA1"/>
    <w:rsid w:val="00536AE0"/>
    <w:rsid w:val="00536C9D"/>
    <w:rsid w:val="005374B9"/>
    <w:rsid w:val="00537859"/>
    <w:rsid w:val="00540361"/>
    <w:rsid w:val="00540E8D"/>
    <w:rsid w:val="00541309"/>
    <w:rsid w:val="00541F08"/>
    <w:rsid w:val="00542419"/>
    <w:rsid w:val="00542CAD"/>
    <w:rsid w:val="00547BE1"/>
    <w:rsid w:val="00550B41"/>
    <w:rsid w:val="00550E70"/>
    <w:rsid w:val="00550EF8"/>
    <w:rsid w:val="005517EA"/>
    <w:rsid w:val="0055331F"/>
    <w:rsid w:val="005549A3"/>
    <w:rsid w:val="0055712F"/>
    <w:rsid w:val="005572F1"/>
    <w:rsid w:val="00564F06"/>
    <w:rsid w:val="0056522E"/>
    <w:rsid w:val="00565C50"/>
    <w:rsid w:val="00566E41"/>
    <w:rsid w:val="0056761B"/>
    <w:rsid w:val="00570D2B"/>
    <w:rsid w:val="00573505"/>
    <w:rsid w:val="00576152"/>
    <w:rsid w:val="00580C38"/>
    <w:rsid w:val="005820C2"/>
    <w:rsid w:val="00583844"/>
    <w:rsid w:val="0058764F"/>
    <w:rsid w:val="00591124"/>
    <w:rsid w:val="005916ED"/>
    <w:rsid w:val="00592292"/>
    <w:rsid w:val="005945BB"/>
    <w:rsid w:val="0059472F"/>
    <w:rsid w:val="00597C61"/>
    <w:rsid w:val="005A0897"/>
    <w:rsid w:val="005A0C6A"/>
    <w:rsid w:val="005A2041"/>
    <w:rsid w:val="005A31CA"/>
    <w:rsid w:val="005A3AFF"/>
    <w:rsid w:val="005A6229"/>
    <w:rsid w:val="005A6D51"/>
    <w:rsid w:val="005A70CC"/>
    <w:rsid w:val="005B1E2A"/>
    <w:rsid w:val="005B3043"/>
    <w:rsid w:val="005B3A91"/>
    <w:rsid w:val="005B5A70"/>
    <w:rsid w:val="005C0336"/>
    <w:rsid w:val="005C07EE"/>
    <w:rsid w:val="005C12B4"/>
    <w:rsid w:val="005C289C"/>
    <w:rsid w:val="005C2EF5"/>
    <w:rsid w:val="005C58C3"/>
    <w:rsid w:val="005C75B2"/>
    <w:rsid w:val="005D085B"/>
    <w:rsid w:val="005D2805"/>
    <w:rsid w:val="005D38DF"/>
    <w:rsid w:val="005D40DC"/>
    <w:rsid w:val="005D53DD"/>
    <w:rsid w:val="005D555D"/>
    <w:rsid w:val="005D5EC1"/>
    <w:rsid w:val="005D77FB"/>
    <w:rsid w:val="005D7971"/>
    <w:rsid w:val="005D7FFA"/>
    <w:rsid w:val="005E1BD8"/>
    <w:rsid w:val="005E1CE7"/>
    <w:rsid w:val="005E2256"/>
    <w:rsid w:val="005E287F"/>
    <w:rsid w:val="005E2B04"/>
    <w:rsid w:val="005E43A3"/>
    <w:rsid w:val="005E4815"/>
    <w:rsid w:val="005E4BEC"/>
    <w:rsid w:val="005E5BC2"/>
    <w:rsid w:val="005E6E34"/>
    <w:rsid w:val="005F1A42"/>
    <w:rsid w:val="005F262C"/>
    <w:rsid w:val="005F2708"/>
    <w:rsid w:val="005F3BF6"/>
    <w:rsid w:val="005F404E"/>
    <w:rsid w:val="005F42E7"/>
    <w:rsid w:val="005F6970"/>
    <w:rsid w:val="006004B9"/>
    <w:rsid w:val="006009B5"/>
    <w:rsid w:val="00601BE5"/>
    <w:rsid w:val="0060360D"/>
    <w:rsid w:val="006038CD"/>
    <w:rsid w:val="006046D2"/>
    <w:rsid w:val="0060624D"/>
    <w:rsid w:val="0060735F"/>
    <w:rsid w:val="00610B87"/>
    <w:rsid w:val="00612F3C"/>
    <w:rsid w:val="00613D55"/>
    <w:rsid w:val="00617176"/>
    <w:rsid w:val="0062255B"/>
    <w:rsid w:val="00624DE2"/>
    <w:rsid w:val="006256EF"/>
    <w:rsid w:val="00631242"/>
    <w:rsid w:val="00631952"/>
    <w:rsid w:val="00631D2E"/>
    <w:rsid w:val="00633808"/>
    <w:rsid w:val="00633DE6"/>
    <w:rsid w:val="00634168"/>
    <w:rsid w:val="00635135"/>
    <w:rsid w:val="0063578B"/>
    <w:rsid w:val="006358D1"/>
    <w:rsid w:val="00640192"/>
    <w:rsid w:val="006402D1"/>
    <w:rsid w:val="0064043F"/>
    <w:rsid w:val="006429B5"/>
    <w:rsid w:val="00644769"/>
    <w:rsid w:val="00644A5B"/>
    <w:rsid w:val="006507B5"/>
    <w:rsid w:val="00650999"/>
    <w:rsid w:val="0065441B"/>
    <w:rsid w:val="006549BF"/>
    <w:rsid w:val="006550FA"/>
    <w:rsid w:val="006564F3"/>
    <w:rsid w:val="0066055E"/>
    <w:rsid w:val="00662810"/>
    <w:rsid w:val="00662B5F"/>
    <w:rsid w:val="00662DF7"/>
    <w:rsid w:val="006640BA"/>
    <w:rsid w:val="00665FB7"/>
    <w:rsid w:val="006661E2"/>
    <w:rsid w:val="0066699E"/>
    <w:rsid w:val="0067025E"/>
    <w:rsid w:val="00670AAC"/>
    <w:rsid w:val="00670BEC"/>
    <w:rsid w:val="00670DE0"/>
    <w:rsid w:val="00674BFB"/>
    <w:rsid w:val="00674D45"/>
    <w:rsid w:val="006817B3"/>
    <w:rsid w:val="00683978"/>
    <w:rsid w:val="00683F46"/>
    <w:rsid w:val="00684E88"/>
    <w:rsid w:val="006852F5"/>
    <w:rsid w:val="00685BE9"/>
    <w:rsid w:val="006901AD"/>
    <w:rsid w:val="00693465"/>
    <w:rsid w:val="00694A12"/>
    <w:rsid w:val="00694BA3"/>
    <w:rsid w:val="00697A6B"/>
    <w:rsid w:val="006A45B3"/>
    <w:rsid w:val="006A5F8C"/>
    <w:rsid w:val="006A67EC"/>
    <w:rsid w:val="006A7F81"/>
    <w:rsid w:val="006B09B0"/>
    <w:rsid w:val="006B2B2A"/>
    <w:rsid w:val="006B5F2D"/>
    <w:rsid w:val="006B6D20"/>
    <w:rsid w:val="006B75F5"/>
    <w:rsid w:val="006B7849"/>
    <w:rsid w:val="006C0DAD"/>
    <w:rsid w:val="006C2FAF"/>
    <w:rsid w:val="006C303C"/>
    <w:rsid w:val="006C3A95"/>
    <w:rsid w:val="006C3BA5"/>
    <w:rsid w:val="006C5365"/>
    <w:rsid w:val="006C5B09"/>
    <w:rsid w:val="006C7FED"/>
    <w:rsid w:val="006D01B1"/>
    <w:rsid w:val="006D0E51"/>
    <w:rsid w:val="006D2023"/>
    <w:rsid w:val="006D3377"/>
    <w:rsid w:val="006D7F74"/>
    <w:rsid w:val="006E0A63"/>
    <w:rsid w:val="006E163D"/>
    <w:rsid w:val="006E1B07"/>
    <w:rsid w:val="006E1CE6"/>
    <w:rsid w:val="006E1F62"/>
    <w:rsid w:val="006E3098"/>
    <w:rsid w:val="006E3D9D"/>
    <w:rsid w:val="006E3FF4"/>
    <w:rsid w:val="006E5002"/>
    <w:rsid w:val="006E5B86"/>
    <w:rsid w:val="006E6438"/>
    <w:rsid w:val="006E7D74"/>
    <w:rsid w:val="006F094F"/>
    <w:rsid w:val="006F16A2"/>
    <w:rsid w:val="006F2639"/>
    <w:rsid w:val="006F3220"/>
    <w:rsid w:val="006F3F3C"/>
    <w:rsid w:val="00702DAA"/>
    <w:rsid w:val="00706040"/>
    <w:rsid w:val="007061E0"/>
    <w:rsid w:val="00707FFA"/>
    <w:rsid w:val="00711BC6"/>
    <w:rsid w:val="00713993"/>
    <w:rsid w:val="007142C4"/>
    <w:rsid w:val="007177EE"/>
    <w:rsid w:val="00717AB1"/>
    <w:rsid w:val="00720DC9"/>
    <w:rsid w:val="00722C77"/>
    <w:rsid w:val="00723F99"/>
    <w:rsid w:val="00725610"/>
    <w:rsid w:val="00725DE4"/>
    <w:rsid w:val="00726725"/>
    <w:rsid w:val="00726EDF"/>
    <w:rsid w:val="007277C2"/>
    <w:rsid w:val="00730FA4"/>
    <w:rsid w:val="007323F8"/>
    <w:rsid w:val="00732A65"/>
    <w:rsid w:val="0073411A"/>
    <w:rsid w:val="00734505"/>
    <w:rsid w:val="0073592A"/>
    <w:rsid w:val="00735F42"/>
    <w:rsid w:val="007374BC"/>
    <w:rsid w:val="0074111C"/>
    <w:rsid w:val="007453F3"/>
    <w:rsid w:val="00745752"/>
    <w:rsid w:val="00747E57"/>
    <w:rsid w:val="00750287"/>
    <w:rsid w:val="00750BEE"/>
    <w:rsid w:val="00753659"/>
    <w:rsid w:val="00754824"/>
    <w:rsid w:val="00754C45"/>
    <w:rsid w:val="00757579"/>
    <w:rsid w:val="0075786D"/>
    <w:rsid w:val="0076081D"/>
    <w:rsid w:val="0076193A"/>
    <w:rsid w:val="00761C94"/>
    <w:rsid w:val="007622F9"/>
    <w:rsid w:val="007646AE"/>
    <w:rsid w:val="00764E9F"/>
    <w:rsid w:val="00764F03"/>
    <w:rsid w:val="007657E2"/>
    <w:rsid w:val="007676BA"/>
    <w:rsid w:val="0077025A"/>
    <w:rsid w:val="0077091F"/>
    <w:rsid w:val="00771AAB"/>
    <w:rsid w:val="00772DD0"/>
    <w:rsid w:val="00772FD7"/>
    <w:rsid w:val="00773254"/>
    <w:rsid w:val="007735B4"/>
    <w:rsid w:val="00773A10"/>
    <w:rsid w:val="00776058"/>
    <w:rsid w:val="00776198"/>
    <w:rsid w:val="007803B8"/>
    <w:rsid w:val="007813D2"/>
    <w:rsid w:val="007816E4"/>
    <w:rsid w:val="00781D1E"/>
    <w:rsid w:val="00784663"/>
    <w:rsid w:val="00785DBB"/>
    <w:rsid w:val="007908F4"/>
    <w:rsid w:val="0079192D"/>
    <w:rsid w:val="00794FB9"/>
    <w:rsid w:val="00795C0A"/>
    <w:rsid w:val="007977B2"/>
    <w:rsid w:val="00797C50"/>
    <w:rsid w:val="007A031A"/>
    <w:rsid w:val="007A0F05"/>
    <w:rsid w:val="007A27A2"/>
    <w:rsid w:val="007A2F4B"/>
    <w:rsid w:val="007A4C79"/>
    <w:rsid w:val="007A5D92"/>
    <w:rsid w:val="007A5E9B"/>
    <w:rsid w:val="007B1BB8"/>
    <w:rsid w:val="007B246C"/>
    <w:rsid w:val="007B7E35"/>
    <w:rsid w:val="007C509E"/>
    <w:rsid w:val="007C7D38"/>
    <w:rsid w:val="007D063B"/>
    <w:rsid w:val="007D5202"/>
    <w:rsid w:val="007D7BE7"/>
    <w:rsid w:val="007E0398"/>
    <w:rsid w:val="007E12DA"/>
    <w:rsid w:val="007E3715"/>
    <w:rsid w:val="007E56B4"/>
    <w:rsid w:val="007E577F"/>
    <w:rsid w:val="007E6149"/>
    <w:rsid w:val="007E6B79"/>
    <w:rsid w:val="007E78F7"/>
    <w:rsid w:val="007F15AB"/>
    <w:rsid w:val="007F5D63"/>
    <w:rsid w:val="0080217C"/>
    <w:rsid w:val="00802217"/>
    <w:rsid w:val="008060A2"/>
    <w:rsid w:val="00807000"/>
    <w:rsid w:val="008106B6"/>
    <w:rsid w:val="00810E6B"/>
    <w:rsid w:val="00810F43"/>
    <w:rsid w:val="008110C0"/>
    <w:rsid w:val="008157C9"/>
    <w:rsid w:val="008159E1"/>
    <w:rsid w:val="008168F0"/>
    <w:rsid w:val="0081729F"/>
    <w:rsid w:val="008239C4"/>
    <w:rsid w:val="008247B2"/>
    <w:rsid w:val="00825DD4"/>
    <w:rsid w:val="00827505"/>
    <w:rsid w:val="008303C3"/>
    <w:rsid w:val="008323EA"/>
    <w:rsid w:val="0083263C"/>
    <w:rsid w:val="00832C1C"/>
    <w:rsid w:val="00833B44"/>
    <w:rsid w:val="00836A9C"/>
    <w:rsid w:val="008371A3"/>
    <w:rsid w:val="00837728"/>
    <w:rsid w:val="00837CED"/>
    <w:rsid w:val="00837EE4"/>
    <w:rsid w:val="00842725"/>
    <w:rsid w:val="00843CCF"/>
    <w:rsid w:val="008443DE"/>
    <w:rsid w:val="00844442"/>
    <w:rsid w:val="00844FBE"/>
    <w:rsid w:val="008450B3"/>
    <w:rsid w:val="008465E4"/>
    <w:rsid w:val="0084675D"/>
    <w:rsid w:val="0084676A"/>
    <w:rsid w:val="00846777"/>
    <w:rsid w:val="00846BC5"/>
    <w:rsid w:val="00846D0E"/>
    <w:rsid w:val="008471A4"/>
    <w:rsid w:val="00847A15"/>
    <w:rsid w:val="00847F0A"/>
    <w:rsid w:val="00851EF2"/>
    <w:rsid w:val="00851F2A"/>
    <w:rsid w:val="00852A80"/>
    <w:rsid w:val="0085360B"/>
    <w:rsid w:val="0085582B"/>
    <w:rsid w:val="00856157"/>
    <w:rsid w:val="00860E4E"/>
    <w:rsid w:val="008628CF"/>
    <w:rsid w:val="00864FAD"/>
    <w:rsid w:val="008669AD"/>
    <w:rsid w:val="00867181"/>
    <w:rsid w:val="008671C1"/>
    <w:rsid w:val="00867E3A"/>
    <w:rsid w:val="00870109"/>
    <w:rsid w:val="008706AF"/>
    <w:rsid w:val="00870FBB"/>
    <w:rsid w:val="00871384"/>
    <w:rsid w:val="00872577"/>
    <w:rsid w:val="0087422F"/>
    <w:rsid w:val="00874F5D"/>
    <w:rsid w:val="00875D16"/>
    <w:rsid w:val="00880726"/>
    <w:rsid w:val="00882531"/>
    <w:rsid w:val="008834BA"/>
    <w:rsid w:val="008850A3"/>
    <w:rsid w:val="00887C40"/>
    <w:rsid w:val="00887D47"/>
    <w:rsid w:val="00890104"/>
    <w:rsid w:val="0089038C"/>
    <w:rsid w:val="00890C46"/>
    <w:rsid w:val="008920A6"/>
    <w:rsid w:val="00895E34"/>
    <w:rsid w:val="00896375"/>
    <w:rsid w:val="0089769D"/>
    <w:rsid w:val="00897A77"/>
    <w:rsid w:val="00897C9A"/>
    <w:rsid w:val="008A1268"/>
    <w:rsid w:val="008A21F2"/>
    <w:rsid w:val="008A25C9"/>
    <w:rsid w:val="008A279E"/>
    <w:rsid w:val="008A372B"/>
    <w:rsid w:val="008A68AF"/>
    <w:rsid w:val="008B1F39"/>
    <w:rsid w:val="008B56DA"/>
    <w:rsid w:val="008B771D"/>
    <w:rsid w:val="008C1A10"/>
    <w:rsid w:val="008C4AED"/>
    <w:rsid w:val="008C620D"/>
    <w:rsid w:val="008C6534"/>
    <w:rsid w:val="008D12DC"/>
    <w:rsid w:val="008D375C"/>
    <w:rsid w:val="008D6F5E"/>
    <w:rsid w:val="008D75DD"/>
    <w:rsid w:val="008E1D6B"/>
    <w:rsid w:val="008E2409"/>
    <w:rsid w:val="008E282D"/>
    <w:rsid w:val="008E2ECC"/>
    <w:rsid w:val="008E2F68"/>
    <w:rsid w:val="008E5DDD"/>
    <w:rsid w:val="008F28A1"/>
    <w:rsid w:val="008F3869"/>
    <w:rsid w:val="008F3A19"/>
    <w:rsid w:val="009009B1"/>
    <w:rsid w:val="0090119B"/>
    <w:rsid w:val="00901E72"/>
    <w:rsid w:val="009032C9"/>
    <w:rsid w:val="00906FBC"/>
    <w:rsid w:val="009103F6"/>
    <w:rsid w:val="00910E52"/>
    <w:rsid w:val="00913461"/>
    <w:rsid w:val="009146FF"/>
    <w:rsid w:val="00915EB9"/>
    <w:rsid w:val="009212EC"/>
    <w:rsid w:val="00921E77"/>
    <w:rsid w:val="0092207D"/>
    <w:rsid w:val="0092387E"/>
    <w:rsid w:val="00925057"/>
    <w:rsid w:val="009255AC"/>
    <w:rsid w:val="009266FB"/>
    <w:rsid w:val="009273F1"/>
    <w:rsid w:val="00927DDF"/>
    <w:rsid w:val="009316EC"/>
    <w:rsid w:val="009327D4"/>
    <w:rsid w:val="0093357A"/>
    <w:rsid w:val="00933D0A"/>
    <w:rsid w:val="00934C02"/>
    <w:rsid w:val="00935E01"/>
    <w:rsid w:val="00937A3C"/>
    <w:rsid w:val="00941FBF"/>
    <w:rsid w:val="0094398B"/>
    <w:rsid w:val="009452EA"/>
    <w:rsid w:val="009458A2"/>
    <w:rsid w:val="00946268"/>
    <w:rsid w:val="0094692F"/>
    <w:rsid w:val="0094700F"/>
    <w:rsid w:val="00951D3F"/>
    <w:rsid w:val="00953D90"/>
    <w:rsid w:val="0095597B"/>
    <w:rsid w:val="0095617D"/>
    <w:rsid w:val="009576CB"/>
    <w:rsid w:val="009601C8"/>
    <w:rsid w:val="00961D09"/>
    <w:rsid w:val="0096247E"/>
    <w:rsid w:val="00964926"/>
    <w:rsid w:val="00966B74"/>
    <w:rsid w:val="0097081B"/>
    <w:rsid w:val="0097122A"/>
    <w:rsid w:val="00971E83"/>
    <w:rsid w:val="009720C8"/>
    <w:rsid w:val="00975C1E"/>
    <w:rsid w:val="00982762"/>
    <w:rsid w:val="00983A2E"/>
    <w:rsid w:val="00985CDC"/>
    <w:rsid w:val="0098778B"/>
    <w:rsid w:val="00990C3F"/>
    <w:rsid w:val="009924EE"/>
    <w:rsid w:val="009936C6"/>
    <w:rsid w:val="009944D2"/>
    <w:rsid w:val="00997078"/>
    <w:rsid w:val="00997578"/>
    <w:rsid w:val="00997CF3"/>
    <w:rsid w:val="009A04C5"/>
    <w:rsid w:val="009A162D"/>
    <w:rsid w:val="009A2C83"/>
    <w:rsid w:val="009A4EC4"/>
    <w:rsid w:val="009A6F3F"/>
    <w:rsid w:val="009A70C0"/>
    <w:rsid w:val="009B1710"/>
    <w:rsid w:val="009B35CC"/>
    <w:rsid w:val="009B58DB"/>
    <w:rsid w:val="009B6E4C"/>
    <w:rsid w:val="009B6F96"/>
    <w:rsid w:val="009B7487"/>
    <w:rsid w:val="009C0D1F"/>
    <w:rsid w:val="009C39BC"/>
    <w:rsid w:val="009C3B01"/>
    <w:rsid w:val="009C3FA2"/>
    <w:rsid w:val="009C42D2"/>
    <w:rsid w:val="009C49D6"/>
    <w:rsid w:val="009D26E7"/>
    <w:rsid w:val="009D2F29"/>
    <w:rsid w:val="009D449F"/>
    <w:rsid w:val="009D4B2A"/>
    <w:rsid w:val="009D64E9"/>
    <w:rsid w:val="009E0968"/>
    <w:rsid w:val="009E1B17"/>
    <w:rsid w:val="009E45E7"/>
    <w:rsid w:val="009E6B5F"/>
    <w:rsid w:val="009E79E8"/>
    <w:rsid w:val="009F0A17"/>
    <w:rsid w:val="009F2D8F"/>
    <w:rsid w:val="009F3418"/>
    <w:rsid w:val="009F3FC5"/>
    <w:rsid w:val="009F64EB"/>
    <w:rsid w:val="00A00EDA"/>
    <w:rsid w:val="00A02CA5"/>
    <w:rsid w:val="00A0487C"/>
    <w:rsid w:val="00A0612E"/>
    <w:rsid w:val="00A11BAE"/>
    <w:rsid w:val="00A1526D"/>
    <w:rsid w:val="00A17C12"/>
    <w:rsid w:val="00A22298"/>
    <w:rsid w:val="00A23974"/>
    <w:rsid w:val="00A27636"/>
    <w:rsid w:val="00A3047B"/>
    <w:rsid w:val="00A30E7B"/>
    <w:rsid w:val="00A32639"/>
    <w:rsid w:val="00A34BA7"/>
    <w:rsid w:val="00A3531F"/>
    <w:rsid w:val="00A36A2E"/>
    <w:rsid w:val="00A36ED7"/>
    <w:rsid w:val="00A42853"/>
    <w:rsid w:val="00A44168"/>
    <w:rsid w:val="00A47434"/>
    <w:rsid w:val="00A50735"/>
    <w:rsid w:val="00A54274"/>
    <w:rsid w:val="00A62D01"/>
    <w:rsid w:val="00A642A1"/>
    <w:rsid w:val="00A651F4"/>
    <w:rsid w:val="00A66223"/>
    <w:rsid w:val="00A66EF1"/>
    <w:rsid w:val="00A67607"/>
    <w:rsid w:val="00A70D01"/>
    <w:rsid w:val="00A71418"/>
    <w:rsid w:val="00A71DD8"/>
    <w:rsid w:val="00A73C4D"/>
    <w:rsid w:val="00A822AD"/>
    <w:rsid w:val="00A82F9D"/>
    <w:rsid w:val="00A85F13"/>
    <w:rsid w:val="00A9142B"/>
    <w:rsid w:val="00A93DF9"/>
    <w:rsid w:val="00A94023"/>
    <w:rsid w:val="00AA0357"/>
    <w:rsid w:val="00AA0392"/>
    <w:rsid w:val="00AA0E99"/>
    <w:rsid w:val="00AA11BF"/>
    <w:rsid w:val="00AA1754"/>
    <w:rsid w:val="00AA2092"/>
    <w:rsid w:val="00AA433A"/>
    <w:rsid w:val="00AB0F48"/>
    <w:rsid w:val="00AB291F"/>
    <w:rsid w:val="00AB292A"/>
    <w:rsid w:val="00AB29DC"/>
    <w:rsid w:val="00AB3729"/>
    <w:rsid w:val="00AB5FA5"/>
    <w:rsid w:val="00AB6E01"/>
    <w:rsid w:val="00AB772A"/>
    <w:rsid w:val="00AC0ED3"/>
    <w:rsid w:val="00AC4168"/>
    <w:rsid w:val="00AC6679"/>
    <w:rsid w:val="00AC7BA9"/>
    <w:rsid w:val="00AD032B"/>
    <w:rsid w:val="00AD1961"/>
    <w:rsid w:val="00AD1A7E"/>
    <w:rsid w:val="00AD43FE"/>
    <w:rsid w:val="00AD4ACB"/>
    <w:rsid w:val="00AD5B07"/>
    <w:rsid w:val="00AD6149"/>
    <w:rsid w:val="00AD6F7B"/>
    <w:rsid w:val="00AD7885"/>
    <w:rsid w:val="00AE067A"/>
    <w:rsid w:val="00AE23A0"/>
    <w:rsid w:val="00AE34CC"/>
    <w:rsid w:val="00AE39A7"/>
    <w:rsid w:val="00AE50F3"/>
    <w:rsid w:val="00AE537E"/>
    <w:rsid w:val="00AE6B42"/>
    <w:rsid w:val="00AF0B58"/>
    <w:rsid w:val="00AF249D"/>
    <w:rsid w:val="00AF40B6"/>
    <w:rsid w:val="00AF5244"/>
    <w:rsid w:val="00AF5BEE"/>
    <w:rsid w:val="00AF5EDB"/>
    <w:rsid w:val="00AF6752"/>
    <w:rsid w:val="00AF6ACD"/>
    <w:rsid w:val="00AF7BC2"/>
    <w:rsid w:val="00B017CC"/>
    <w:rsid w:val="00B0209A"/>
    <w:rsid w:val="00B0295A"/>
    <w:rsid w:val="00B040E9"/>
    <w:rsid w:val="00B07523"/>
    <w:rsid w:val="00B075D7"/>
    <w:rsid w:val="00B10B0A"/>
    <w:rsid w:val="00B10E0A"/>
    <w:rsid w:val="00B10F8E"/>
    <w:rsid w:val="00B11A44"/>
    <w:rsid w:val="00B172A9"/>
    <w:rsid w:val="00B17362"/>
    <w:rsid w:val="00B22A30"/>
    <w:rsid w:val="00B23504"/>
    <w:rsid w:val="00B256AE"/>
    <w:rsid w:val="00B3033D"/>
    <w:rsid w:val="00B31046"/>
    <w:rsid w:val="00B325F3"/>
    <w:rsid w:val="00B338CE"/>
    <w:rsid w:val="00B33AC9"/>
    <w:rsid w:val="00B35D6A"/>
    <w:rsid w:val="00B36989"/>
    <w:rsid w:val="00B42707"/>
    <w:rsid w:val="00B4275C"/>
    <w:rsid w:val="00B453E4"/>
    <w:rsid w:val="00B45A3D"/>
    <w:rsid w:val="00B46BD8"/>
    <w:rsid w:val="00B53C5E"/>
    <w:rsid w:val="00B54049"/>
    <w:rsid w:val="00B54429"/>
    <w:rsid w:val="00B60874"/>
    <w:rsid w:val="00B61DC4"/>
    <w:rsid w:val="00B61DF5"/>
    <w:rsid w:val="00B62FD6"/>
    <w:rsid w:val="00B632EC"/>
    <w:rsid w:val="00B64663"/>
    <w:rsid w:val="00B700FA"/>
    <w:rsid w:val="00B707FD"/>
    <w:rsid w:val="00B7361C"/>
    <w:rsid w:val="00B7645F"/>
    <w:rsid w:val="00B76D3F"/>
    <w:rsid w:val="00B77275"/>
    <w:rsid w:val="00B804EE"/>
    <w:rsid w:val="00B81845"/>
    <w:rsid w:val="00B81B1A"/>
    <w:rsid w:val="00B8331E"/>
    <w:rsid w:val="00B83750"/>
    <w:rsid w:val="00B837F9"/>
    <w:rsid w:val="00B85D5A"/>
    <w:rsid w:val="00B879B6"/>
    <w:rsid w:val="00B91E9D"/>
    <w:rsid w:val="00B92964"/>
    <w:rsid w:val="00B92E2F"/>
    <w:rsid w:val="00BA01B1"/>
    <w:rsid w:val="00BA08F9"/>
    <w:rsid w:val="00BA26D8"/>
    <w:rsid w:val="00BA2A26"/>
    <w:rsid w:val="00BA570E"/>
    <w:rsid w:val="00BA7F38"/>
    <w:rsid w:val="00BB1539"/>
    <w:rsid w:val="00BB1558"/>
    <w:rsid w:val="00BB2244"/>
    <w:rsid w:val="00BB2BC9"/>
    <w:rsid w:val="00BB417D"/>
    <w:rsid w:val="00BB76C2"/>
    <w:rsid w:val="00BC0D15"/>
    <w:rsid w:val="00BC3AFD"/>
    <w:rsid w:val="00BC4CDF"/>
    <w:rsid w:val="00BC5743"/>
    <w:rsid w:val="00BC5DFF"/>
    <w:rsid w:val="00BC5E78"/>
    <w:rsid w:val="00BC6DF0"/>
    <w:rsid w:val="00BD07FC"/>
    <w:rsid w:val="00BD1D76"/>
    <w:rsid w:val="00BD3EEC"/>
    <w:rsid w:val="00BD5F61"/>
    <w:rsid w:val="00BD6ADF"/>
    <w:rsid w:val="00BE120B"/>
    <w:rsid w:val="00BE30A9"/>
    <w:rsid w:val="00BE3BA6"/>
    <w:rsid w:val="00BE4595"/>
    <w:rsid w:val="00BF3588"/>
    <w:rsid w:val="00BF4314"/>
    <w:rsid w:val="00BF448B"/>
    <w:rsid w:val="00BF5F8F"/>
    <w:rsid w:val="00BF6613"/>
    <w:rsid w:val="00BF7997"/>
    <w:rsid w:val="00C0036B"/>
    <w:rsid w:val="00C01D3C"/>
    <w:rsid w:val="00C02CD8"/>
    <w:rsid w:val="00C02D81"/>
    <w:rsid w:val="00C03346"/>
    <w:rsid w:val="00C03A0D"/>
    <w:rsid w:val="00C04063"/>
    <w:rsid w:val="00C0476D"/>
    <w:rsid w:val="00C050CA"/>
    <w:rsid w:val="00C05B3C"/>
    <w:rsid w:val="00C06EBC"/>
    <w:rsid w:val="00C102F3"/>
    <w:rsid w:val="00C14FAD"/>
    <w:rsid w:val="00C16C5E"/>
    <w:rsid w:val="00C20243"/>
    <w:rsid w:val="00C204A6"/>
    <w:rsid w:val="00C20ABB"/>
    <w:rsid w:val="00C2196A"/>
    <w:rsid w:val="00C234EC"/>
    <w:rsid w:val="00C23AB7"/>
    <w:rsid w:val="00C2594B"/>
    <w:rsid w:val="00C26595"/>
    <w:rsid w:val="00C41D77"/>
    <w:rsid w:val="00C44BDC"/>
    <w:rsid w:val="00C4684A"/>
    <w:rsid w:val="00C46E97"/>
    <w:rsid w:val="00C47593"/>
    <w:rsid w:val="00C47E26"/>
    <w:rsid w:val="00C50CAF"/>
    <w:rsid w:val="00C50F21"/>
    <w:rsid w:val="00C50FBE"/>
    <w:rsid w:val="00C5220D"/>
    <w:rsid w:val="00C5304F"/>
    <w:rsid w:val="00C535F2"/>
    <w:rsid w:val="00C53B94"/>
    <w:rsid w:val="00C53FEF"/>
    <w:rsid w:val="00C56D8B"/>
    <w:rsid w:val="00C60647"/>
    <w:rsid w:val="00C62771"/>
    <w:rsid w:val="00C632DB"/>
    <w:rsid w:val="00C65D01"/>
    <w:rsid w:val="00C65EB4"/>
    <w:rsid w:val="00C66C34"/>
    <w:rsid w:val="00C67999"/>
    <w:rsid w:val="00C7033A"/>
    <w:rsid w:val="00C70D21"/>
    <w:rsid w:val="00C71B94"/>
    <w:rsid w:val="00C71F4F"/>
    <w:rsid w:val="00C7208D"/>
    <w:rsid w:val="00C755E2"/>
    <w:rsid w:val="00C7577E"/>
    <w:rsid w:val="00C804B9"/>
    <w:rsid w:val="00C82445"/>
    <w:rsid w:val="00C83740"/>
    <w:rsid w:val="00C844D1"/>
    <w:rsid w:val="00C856B7"/>
    <w:rsid w:val="00C86DE1"/>
    <w:rsid w:val="00C907CA"/>
    <w:rsid w:val="00C92117"/>
    <w:rsid w:val="00C93699"/>
    <w:rsid w:val="00C937F7"/>
    <w:rsid w:val="00C93FDE"/>
    <w:rsid w:val="00C94268"/>
    <w:rsid w:val="00C943E2"/>
    <w:rsid w:val="00C9484E"/>
    <w:rsid w:val="00C951F8"/>
    <w:rsid w:val="00C96E85"/>
    <w:rsid w:val="00C975EE"/>
    <w:rsid w:val="00C97EED"/>
    <w:rsid w:val="00CA2775"/>
    <w:rsid w:val="00CA2F97"/>
    <w:rsid w:val="00CB0B3A"/>
    <w:rsid w:val="00CB371A"/>
    <w:rsid w:val="00CB58BE"/>
    <w:rsid w:val="00CB6408"/>
    <w:rsid w:val="00CB6E07"/>
    <w:rsid w:val="00CB700A"/>
    <w:rsid w:val="00CC146F"/>
    <w:rsid w:val="00CC216A"/>
    <w:rsid w:val="00CC2C1F"/>
    <w:rsid w:val="00CC3104"/>
    <w:rsid w:val="00CC3321"/>
    <w:rsid w:val="00CC3539"/>
    <w:rsid w:val="00CC499D"/>
    <w:rsid w:val="00CC73F0"/>
    <w:rsid w:val="00CC7EFB"/>
    <w:rsid w:val="00CD0017"/>
    <w:rsid w:val="00CD2733"/>
    <w:rsid w:val="00CD6824"/>
    <w:rsid w:val="00CD77CB"/>
    <w:rsid w:val="00CE1919"/>
    <w:rsid w:val="00CE23E2"/>
    <w:rsid w:val="00CE62F2"/>
    <w:rsid w:val="00CF4131"/>
    <w:rsid w:val="00CF5907"/>
    <w:rsid w:val="00CF7332"/>
    <w:rsid w:val="00CF7397"/>
    <w:rsid w:val="00CF77AA"/>
    <w:rsid w:val="00D02ADD"/>
    <w:rsid w:val="00D030E8"/>
    <w:rsid w:val="00D031D5"/>
    <w:rsid w:val="00D043DF"/>
    <w:rsid w:val="00D0762F"/>
    <w:rsid w:val="00D07CB2"/>
    <w:rsid w:val="00D07CE2"/>
    <w:rsid w:val="00D101E7"/>
    <w:rsid w:val="00D107BA"/>
    <w:rsid w:val="00D10EF3"/>
    <w:rsid w:val="00D13408"/>
    <w:rsid w:val="00D145E4"/>
    <w:rsid w:val="00D148D4"/>
    <w:rsid w:val="00D17F92"/>
    <w:rsid w:val="00D210E7"/>
    <w:rsid w:val="00D218DA"/>
    <w:rsid w:val="00D21F05"/>
    <w:rsid w:val="00D23655"/>
    <w:rsid w:val="00D24597"/>
    <w:rsid w:val="00D27EED"/>
    <w:rsid w:val="00D30E0B"/>
    <w:rsid w:val="00D31B46"/>
    <w:rsid w:val="00D34913"/>
    <w:rsid w:val="00D36514"/>
    <w:rsid w:val="00D37234"/>
    <w:rsid w:val="00D407E8"/>
    <w:rsid w:val="00D40954"/>
    <w:rsid w:val="00D40D37"/>
    <w:rsid w:val="00D40E98"/>
    <w:rsid w:val="00D41982"/>
    <w:rsid w:val="00D45F73"/>
    <w:rsid w:val="00D4788A"/>
    <w:rsid w:val="00D47F0D"/>
    <w:rsid w:val="00D5115E"/>
    <w:rsid w:val="00D529E3"/>
    <w:rsid w:val="00D53995"/>
    <w:rsid w:val="00D54654"/>
    <w:rsid w:val="00D56083"/>
    <w:rsid w:val="00D57440"/>
    <w:rsid w:val="00D60038"/>
    <w:rsid w:val="00D607AE"/>
    <w:rsid w:val="00D625C6"/>
    <w:rsid w:val="00D64221"/>
    <w:rsid w:val="00D64B1E"/>
    <w:rsid w:val="00D71E32"/>
    <w:rsid w:val="00D73DD6"/>
    <w:rsid w:val="00D74572"/>
    <w:rsid w:val="00D76955"/>
    <w:rsid w:val="00D76CA6"/>
    <w:rsid w:val="00D77775"/>
    <w:rsid w:val="00D81391"/>
    <w:rsid w:val="00D8347B"/>
    <w:rsid w:val="00D836DF"/>
    <w:rsid w:val="00D83704"/>
    <w:rsid w:val="00D848A0"/>
    <w:rsid w:val="00D86C18"/>
    <w:rsid w:val="00D87CD0"/>
    <w:rsid w:val="00D91FB9"/>
    <w:rsid w:val="00D930E5"/>
    <w:rsid w:val="00D939C7"/>
    <w:rsid w:val="00D94A90"/>
    <w:rsid w:val="00D94CC2"/>
    <w:rsid w:val="00D9560A"/>
    <w:rsid w:val="00D95668"/>
    <w:rsid w:val="00D959A0"/>
    <w:rsid w:val="00D97B59"/>
    <w:rsid w:val="00DA05B5"/>
    <w:rsid w:val="00DA1014"/>
    <w:rsid w:val="00DA1328"/>
    <w:rsid w:val="00DA20D1"/>
    <w:rsid w:val="00DA4704"/>
    <w:rsid w:val="00DA6343"/>
    <w:rsid w:val="00DA677A"/>
    <w:rsid w:val="00DB0B00"/>
    <w:rsid w:val="00DB10C1"/>
    <w:rsid w:val="00DB5F68"/>
    <w:rsid w:val="00DB602A"/>
    <w:rsid w:val="00DC1919"/>
    <w:rsid w:val="00DC1EAE"/>
    <w:rsid w:val="00DC2CF1"/>
    <w:rsid w:val="00DC41AA"/>
    <w:rsid w:val="00DC5E19"/>
    <w:rsid w:val="00DC7B79"/>
    <w:rsid w:val="00DD0631"/>
    <w:rsid w:val="00DD18F0"/>
    <w:rsid w:val="00DD3A3D"/>
    <w:rsid w:val="00DD4381"/>
    <w:rsid w:val="00DD44BE"/>
    <w:rsid w:val="00DD58C3"/>
    <w:rsid w:val="00DE060A"/>
    <w:rsid w:val="00DE12D6"/>
    <w:rsid w:val="00DE347B"/>
    <w:rsid w:val="00DE5253"/>
    <w:rsid w:val="00DE6461"/>
    <w:rsid w:val="00DE6AFC"/>
    <w:rsid w:val="00DE779E"/>
    <w:rsid w:val="00DF239E"/>
    <w:rsid w:val="00DF5485"/>
    <w:rsid w:val="00DF5650"/>
    <w:rsid w:val="00DF5944"/>
    <w:rsid w:val="00DF74D4"/>
    <w:rsid w:val="00DF7CE5"/>
    <w:rsid w:val="00E009AF"/>
    <w:rsid w:val="00E00D0C"/>
    <w:rsid w:val="00E02186"/>
    <w:rsid w:val="00E04943"/>
    <w:rsid w:val="00E05F96"/>
    <w:rsid w:val="00E0640D"/>
    <w:rsid w:val="00E07D79"/>
    <w:rsid w:val="00E113C4"/>
    <w:rsid w:val="00E1265F"/>
    <w:rsid w:val="00E13AC1"/>
    <w:rsid w:val="00E13B6B"/>
    <w:rsid w:val="00E155F8"/>
    <w:rsid w:val="00E15813"/>
    <w:rsid w:val="00E24003"/>
    <w:rsid w:val="00E25BE2"/>
    <w:rsid w:val="00E26A41"/>
    <w:rsid w:val="00E27A69"/>
    <w:rsid w:val="00E27E18"/>
    <w:rsid w:val="00E30456"/>
    <w:rsid w:val="00E32739"/>
    <w:rsid w:val="00E33111"/>
    <w:rsid w:val="00E34674"/>
    <w:rsid w:val="00E367B7"/>
    <w:rsid w:val="00E40A91"/>
    <w:rsid w:val="00E45520"/>
    <w:rsid w:val="00E466E5"/>
    <w:rsid w:val="00E46A62"/>
    <w:rsid w:val="00E46AAA"/>
    <w:rsid w:val="00E50449"/>
    <w:rsid w:val="00E50614"/>
    <w:rsid w:val="00E50D65"/>
    <w:rsid w:val="00E51D94"/>
    <w:rsid w:val="00E526D6"/>
    <w:rsid w:val="00E5343A"/>
    <w:rsid w:val="00E5467D"/>
    <w:rsid w:val="00E54FDD"/>
    <w:rsid w:val="00E55836"/>
    <w:rsid w:val="00E57982"/>
    <w:rsid w:val="00E62D9B"/>
    <w:rsid w:val="00E70903"/>
    <w:rsid w:val="00E719F4"/>
    <w:rsid w:val="00E731E2"/>
    <w:rsid w:val="00E7405C"/>
    <w:rsid w:val="00E74C08"/>
    <w:rsid w:val="00E764E0"/>
    <w:rsid w:val="00E80031"/>
    <w:rsid w:val="00E81131"/>
    <w:rsid w:val="00E8132B"/>
    <w:rsid w:val="00E81C66"/>
    <w:rsid w:val="00E90F08"/>
    <w:rsid w:val="00E91D22"/>
    <w:rsid w:val="00E93D22"/>
    <w:rsid w:val="00E949FD"/>
    <w:rsid w:val="00E95139"/>
    <w:rsid w:val="00E96044"/>
    <w:rsid w:val="00E96A95"/>
    <w:rsid w:val="00E96F35"/>
    <w:rsid w:val="00E97A06"/>
    <w:rsid w:val="00E97D03"/>
    <w:rsid w:val="00EA3664"/>
    <w:rsid w:val="00EA7965"/>
    <w:rsid w:val="00EB1085"/>
    <w:rsid w:val="00EB16D5"/>
    <w:rsid w:val="00EB1D62"/>
    <w:rsid w:val="00EB1D66"/>
    <w:rsid w:val="00EB23DB"/>
    <w:rsid w:val="00EB27D6"/>
    <w:rsid w:val="00EB4BB9"/>
    <w:rsid w:val="00EB4D36"/>
    <w:rsid w:val="00EB5CB4"/>
    <w:rsid w:val="00EB6A49"/>
    <w:rsid w:val="00EC0888"/>
    <w:rsid w:val="00EC3A4A"/>
    <w:rsid w:val="00EC3B0C"/>
    <w:rsid w:val="00ED16B0"/>
    <w:rsid w:val="00ED1F28"/>
    <w:rsid w:val="00ED4B8B"/>
    <w:rsid w:val="00ED6BD0"/>
    <w:rsid w:val="00EE2D84"/>
    <w:rsid w:val="00EE3EAA"/>
    <w:rsid w:val="00EE4DE2"/>
    <w:rsid w:val="00EE7873"/>
    <w:rsid w:val="00EF0395"/>
    <w:rsid w:val="00EF2451"/>
    <w:rsid w:val="00EF2D79"/>
    <w:rsid w:val="00EF3EE3"/>
    <w:rsid w:val="00EF5BEF"/>
    <w:rsid w:val="00EF6D45"/>
    <w:rsid w:val="00EF759F"/>
    <w:rsid w:val="00F00F83"/>
    <w:rsid w:val="00F02BC4"/>
    <w:rsid w:val="00F059C4"/>
    <w:rsid w:val="00F0673D"/>
    <w:rsid w:val="00F06F95"/>
    <w:rsid w:val="00F1228A"/>
    <w:rsid w:val="00F12A09"/>
    <w:rsid w:val="00F13E29"/>
    <w:rsid w:val="00F145DF"/>
    <w:rsid w:val="00F15342"/>
    <w:rsid w:val="00F1683D"/>
    <w:rsid w:val="00F16B84"/>
    <w:rsid w:val="00F20045"/>
    <w:rsid w:val="00F24A65"/>
    <w:rsid w:val="00F25BE8"/>
    <w:rsid w:val="00F270C9"/>
    <w:rsid w:val="00F27945"/>
    <w:rsid w:val="00F30E30"/>
    <w:rsid w:val="00F32FF4"/>
    <w:rsid w:val="00F331CE"/>
    <w:rsid w:val="00F336E5"/>
    <w:rsid w:val="00F33D7E"/>
    <w:rsid w:val="00F356C0"/>
    <w:rsid w:val="00F37001"/>
    <w:rsid w:val="00F37472"/>
    <w:rsid w:val="00F41EB7"/>
    <w:rsid w:val="00F42359"/>
    <w:rsid w:val="00F42924"/>
    <w:rsid w:val="00F429E0"/>
    <w:rsid w:val="00F442C4"/>
    <w:rsid w:val="00F44800"/>
    <w:rsid w:val="00F4524D"/>
    <w:rsid w:val="00F45FF4"/>
    <w:rsid w:val="00F47B5F"/>
    <w:rsid w:val="00F513F3"/>
    <w:rsid w:val="00F51AA0"/>
    <w:rsid w:val="00F53269"/>
    <w:rsid w:val="00F5769B"/>
    <w:rsid w:val="00F6101D"/>
    <w:rsid w:val="00F6125A"/>
    <w:rsid w:val="00F620D2"/>
    <w:rsid w:val="00F63B8A"/>
    <w:rsid w:val="00F63C5B"/>
    <w:rsid w:val="00F64EF3"/>
    <w:rsid w:val="00F64F5A"/>
    <w:rsid w:val="00F6715A"/>
    <w:rsid w:val="00F67E0C"/>
    <w:rsid w:val="00F716BF"/>
    <w:rsid w:val="00F71AA3"/>
    <w:rsid w:val="00F71B4A"/>
    <w:rsid w:val="00F72FF8"/>
    <w:rsid w:val="00F739B5"/>
    <w:rsid w:val="00F75A45"/>
    <w:rsid w:val="00F77314"/>
    <w:rsid w:val="00F81A03"/>
    <w:rsid w:val="00F845FA"/>
    <w:rsid w:val="00F84C2A"/>
    <w:rsid w:val="00F84DFB"/>
    <w:rsid w:val="00F855F8"/>
    <w:rsid w:val="00F8634D"/>
    <w:rsid w:val="00F90868"/>
    <w:rsid w:val="00F9279F"/>
    <w:rsid w:val="00F92D89"/>
    <w:rsid w:val="00F9300B"/>
    <w:rsid w:val="00F964E1"/>
    <w:rsid w:val="00F96B66"/>
    <w:rsid w:val="00FA52E4"/>
    <w:rsid w:val="00FB01CF"/>
    <w:rsid w:val="00FB073A"/>
    <w:rsid w:val="00FB30E8"/>
    <w:rsid w:val="00FB41F2"/>
    <w:rsid w:val="00FB4EA5"/>
    <w:rsid w:val="00FB5482"/>
    <w:rsid w:val="00FB73DF"/>
    <w:rsid w:val="00FB79E9"/>
    <w:rsid w:val="00FC04E8"/>
    <w:rsid w:val="00FC1126"/>
    <w:rsid w:val="00FC124C"/>
    <w:rsid w:val="00FC1758"/>
    <w:rsid w:val="00FC2F9F"/>
    <w:rsid w:val="00FC416F"/>
    <w:rsid w:val="00FC47C7"/>
    <w:rsid w:val="00FC5641"/>
    <w:rsid w:val="00FC58F3"/>
    <w:rsid w:val="00FC5ADA"/>
    <w:rsid w:val="00FC7A0C"/>
    <w:rsid w:val="00FC7BE2"/>
    <w:rsid w:val="00FD4E39"/>
    <w:rsid w:val="00FD4FED"/>
    <w:rsid w:val="00FD52E1"/>
    <w:rsid w:val="00FD5D3B"/>
    <w:rsid w:val="00FD7876"/>
    <w:rsid w:val="00FD7FE4"/>
    <w:rsid w:val="00FE3D53"/>
    <w:rsid w:val="00FE4AB8"/>
    <w:rsid w:val="00FE5385"/>
    <w:rsid w:val="00FF0573"/>
    <w:rsid w:val="00FF221C"/>
    <w:rsid w:val="00FF2301"/>
    <w:rsid w:val="00FF249E"/>
    <w:rsid w:val="00FF2DE4"/>
    <w:rsid w:val="00FF467D"/>
    <w:rsid w:val="00FF485A"/>
    <w:rsid w:val="00FF5C81"/>
    <w:rsid w:val="00FF5CFC"/>
    <w:rsid w:val="00FF602D"/>
    <w:rsid w:val="00FF679D"/>
    <w:rsid w:val="00FF7F71"/>
  </w:rsids>
  <m:mathPr>
    <m:mathFont m:val="Cambria Math"/>
    <m:brkBin m:val="before"/>
    <m:brkBinSub m:val="--"/>
    <m:smallFrac m:val="off"/>
    <m:dispDef m:val="of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zh-CN" w:bidi="ar-SA"/>
      </w:rPr>
    </w:rPrDefault>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2F4B"/>
    <w:pPr>
      <w:spacing w:line="276" w:lineRule="auto"/>
    </w:pPr>
    <w:rPr>
      <w:rFonts w:ascii="Arial" w:eastAsia="Arial" w:hAnsi="Arial" w:cs="Arial"/>
      <w:color w:val="000000"/>
      <w:sz w:val="22"/>
      <w:szCs w:val="22"/>
    </w:rPr>
  </w:style>
  <w:style w:type="paragraph" w:styleId="Heading1">
    <w:name w:val="heading 1"/>
    <w:basedOn w:val="Normal"/>
    <w:next w:val="Normal"/>
    <w:qFormat/>
    <w:rsid w:val="007A2F4B"/>
    <w:pPr>
      <w:spacing w:before="480" w:after="120" w:line="240" w:lineRule="auto"/>
      <w:outlineLvl w:val="0"/>
    </w:pPr>
    <w:rPr>
      <w:b/>
      <w:bCs/>
      <w:sz w:val="48"/>
      <w:szCs w:val="48"/>
    </w:rPr>
  </w:style>
  <w:style w:type="paragraph" w:styleId="Heading2">
    <w:name w:val="heading 2"/>
    <w:basedOn w:val="Normal"/>
    <w:next w:val="Normal"/>
    <w:qFormat/>
    <w:rsid w:val="007A2F4B"/>
    <w:pPr>
      <w:spacing w:before="360" w:after="80" w:line="240" w:lineRule="auto"/>
      <w:outlineLvl w:val="1"/>
    </w:pPr>
    <w:rPr>
      <w:b/>
      <w:bCs/>
      <w:sz w:val="36"/>
      <w:szCs w:val="36"/>
    </w:rPr>
  </w:style>
  <w:style w:type="paragraph" w:styleId="Heading3">
    <w:name w:val="heading 3"/>
    <w:basedOn w:val="Normal"/>
    <w:next w:val="Normal"/>
    <w:qFormat/>
    <w:rsid w:val="007A2F4B"/>
    <w:pPr>
      <w:spacing w:before="280" w:after="80" w:line="240" w:lineRule="auto"/>
      <w:outlineLvl w:val="2"/>
    </w:pPr>
    <w:rPr>
      <w:b/>
      <w:bCs/>
      <w:sz w:val="28"/>
      <w:szCs w:val="28"/>
    </w:rPr>
  </w:style>
  <w:style w:type="paragraph" w:styleId="Heading4">
    <w:name w:val="heading 4"/>
    <w:basedOn w:val="Normal"/>
    <w:next w:val="Normal"/>
    <w:qFormat/>
    <w:rsid w:val="007A2F4B"/>
    <w:pPr>
      <w:spacing w:before="240" w:after="40" w:line="240" w:lineRule="auto"/>
      <w:outlineLvl w:val="3"/>
    </w:pPr>
    <w:rPr>
      <w:b/>
      <w:bCs/>
      <w:sz w:val="24"/>
      <w:szCs w:val="24"/>
    </w:rPr>
  </w:style>
  <w:style w:type="paragraph" w:styleId="Heading5">
    <w:name w:val="heading 5"/>
    <w:basedOn w:val="Normal"/>
    <w:next w:val="Normal"/>
    <w:qFormat/>
    <w:rsid w:val="007A2F4B"/>
    <w:pPr>
      <w:spacing w:before="220" w:after="40" w:line="240" w:lineRule="auto"/>
      <w:outlineLvl w:val="4"/>
    </w:pPr>
    <w:rPr>
      <w:b/>
      <w:bCs/>
    </w:rPr>
  </w:style>
  <w:style w:type="paragraph" w:styleId="Heading6">
    <w:name w:val="heading 6"/>
    <w:basedOn w:val="Normal"/>
    <w:next w:val="Normal"/>
    <w:qFormat/>
    <w:rsid w:val="007A2F4B"/>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semiHidden/>
    <w:qFormat/>
    <w:rsid w:val="007A2F4B"/>
    <w:rPr>
      <w:rFonts w:ascii="Calibri" w:hAnsi="Calibri"/>
      <w:lang w:eastAsia="en-US"/>
    </w:rPr>
  </w:style>
  <w:style w:type="character" w:styleId="CommentReference">
    <w:name w:val="annotation reference"/>
    <w:basedOn w:val="DefaultParagraphFont"/>
    <w:unhideWhenUsed/>
    <w:rsid w:val="007A2F4B"/>
    <w:rPr>
      <w:sz w:val="16"/>
      <w:szCs w:val="16"/>
    </w:rPr>
  </w:style>
  <w:style w:type="paragraph" w:styleId="CommentText">
    <w:name w:val="annotation text"/>
    <w:basedOn w:val="Normal"/>
    <w:unhideWhenUsed/>
    <w:rsid w:val="007A2F4B"/>
    <w:pPr>
      <w:spacing w:after="200" w:line="240" w:lineRule="auto"/>
    </w:pPr>
    <w:rPr>
      <w:rFonts w:ascii="Cambria" w:eastAsia="Cambria" w:hAnsi="Cambria" w:cs="Times New Roman"/>
      <w:color w:val="auto"/>
      <w:sz w:val="20"/>
      <w:szCs w:val="20"/>
      <w:lang w:eastAsia="en-US"/>
    </w:rPr>
  </w:style>
  <w:style w:type="character" w:customStyle="1" w:styleId="CommentTextChar">
    <w:name w:val="Comment Text Char"/>
    <w:basedOn w:val="DefaultParagraphFont"/>
    <w:rsid w:val="007A2F4B"/>
    <w:rPr>
      <w:rFonts w:ascii="Cambria" w:eastAsia="Cambria" w:hAnsi="Cambria" w:cs="Times New Roman"/>
    </w:rPr>
  </w:style>
  <w:style w:type="paragraph" w:styleId="BalloonText">
    <w:name w:val="Balloon Text"/>
    <w:basedOn w:val="Normal"/>
    <w:rsid w:val="007A2F4B"/>
    <w:pPr>
      <w:spacing w:line="240" w:lineRule="auto"/>
    </w:pPr>
    <w:rPr>
      <w:rFonts w:ascii="Lucida Grande" w:hAnsi="Lucida Grande"/>
      <w:sz w:val="18"/>
      <w:szCs w:val="18"/>
    </w:rPr>
  </w:style>
  <w:style w:type="character" w:customStyle="1" w:styleId="BalloonTextChar">
    <w:name w:val="Balloon Text Char"/>
    <w:basedOn w:val="DefaultParagraphFont"/>
    <w:rsid w:val="007A2F4B"/>
    <w:rPr>
      <w:rFonts w:ascii="Lucida Grande" w:eastAsia="Arial" w:hAnsi="Lucida Grande" w:cs="Arial"/>
      <w:noProof w:val="0"/>
      <w:color w:val="000000"/>
      <w:sz w:val="18"/>
      <w:szCs w:val="18"/>
      <w:lang w:eastAsia="zh-CN"/>
    </w:rPr>
  </w:style>
  <w:style w:type="paragraph" w:styleId="Revision">
    <w:name w:val="Revision"/>
    <w:hidden/>
    <w:uiPriority w:val="71"/>
    <w:rsid w:val="00B11A44"/>
    <w:rPr>
      <w:rFonts w:ascii="Arial" w:eastAsia="Arial" w:hAnsi="Arial" w:cs="Arial"/>
      <w:color w:val="000000"/>
      <w:sz w:val="22"/>
      <w:szCs w:val="22"/>
    </w:rPr>
  </w:style>
  <w:style w:type="paragraph" w:styleId="CommentSubject">
    <w:name w:val="annotation subject"/>
    <w:basedOn w:val="CommentText"/>
    <w:next w:val="CommentText"/>
    <w:rsid w:val="007A2F4B"/>
    <w:pPr>
      <w:spacing w:after="0" w:line="276" w:lineRule="auto"/>
    </w:pPr>
    <w:rPr>
      <w:rFonts w:ascii="Arial" w:eastAsia="Arial" w:hAnsi="Arial" w:cs="Arial"/>
      <w:b/>
      <w:bCs/>
      <w:color w:val="000000"/>
      <w:lang w:eastAsia="zh-CN"/>
    </w:rPr>
  </w:style>
  <w:style w:type="character" w:customStyle="1" w:styleId="CommentSubjectChar">
    <w:name w:val="Comment Subject Char"/>
    <w:basedOn w:val="CommentTextChar"/>
    <w:rsid w:val="007A2F4B"/>
    <w:rPr>
      <w:rFonts w:ascii="Arial" w:eastAsia="Arial" w:hAnsi="Arial" w:cs="Arial"/>
      <w:b/>
      <w:bCs/>
      <w:color w:val="000000"/>
    </w:rPr>
  </w:style>
  <w:style w:type="paragraph" w:customStyle="1" w:styleId="ColorfulGrid-Accent61">
    <w:name w:val="Colorful Grid - Accent 61"/>
    <w:hidden/>
    <w:semiHidden/>
    <w:rsid w:val="007A2F4B"/>
    <w:rPr>
      <w:rFonts w:ascii="Arial" w:eastAsia="Arial" w:hAnsi="Arial" w:cs="Arial"/>
      <w:color w:val="000000"/>
      <w:sz w:val="22"/>
      <w:szCs w:val="22"/>
    </w:rPr>
  </w:style>
  <w:style w:type="paragraph" w:customStyle="1" w:styleId="MediumShading2-Accent61">
    <w:name w:val="Medium Shading 2 - Accent 61"/>
    <w:hidden/>
    <w:semiHidden/>
    <w:rsid w:val="007A2F4B"/>
    <w:rPr>
      <w:rFonts w:ascii="Arial" w:eastAsia="Arial" w:hAnsi="Arial" w:cs="Arial"/>
      <w:color w:val="000000"/>
      <w:sz w:val="22"/>
      <w:szCs w:val="22"/>
    </w:rPr>
  </w:style>
  <w:style w:type="paragraph" w:styleId="Header">
    <w:name w:val="header"/>
    <w:basedOn w:val="Normal"/>
    <w:rsid w:val="007A2F4B"/>
    <w:pPr>
      <w:tabs>
        <w:tab w:val="center" w:pos="4680"/>
        <w:tab w:val="right" w:pos="9360"/>
      </w:tabs>
      <w:jc w:val="right"/>
    </w:pPr>
  </w:style>
  <w:style w:type="character" w:customStyle="1" w:styleId="HeaderChar">
    <w:name w:val="Header Char"/>
    <w:basedOn w:val="DefaultParagraphFont"/>
    <w:rsid w:val="007A2F4B"/>
    <w:rPr>
      <w:rFonts w:ascii="Arial" w:eastAsia="Arial" w:hAnsi="Arial" w:cs="Arial"/>
      <w:color w:val="000000"/>
      <w:sz w:val="22"/>
      <w:szCs w:val="22"/>
    </w:rPr>
  </w:style>
  <w:style w:type="paragraph" w:styleId="Footer">
    <w:name w:val="footer"/>
    <w:basedOn w:val="Normal"/>
    <w:rsid w:val="007A2F4B"/>
    <w:pPr>
      <w:tabs>
        <w:tab w:val="center" w:pos="4680"/>
        <w:tab w:val="right" w:pos="9360"/>
      </w:tabs>
    </w:pPr>
  </w:style>
  <w:style w:type="character" w:customStyle="1" w:styleId="FooterChar">
    <w:name w:val="Footer Char"/>
    <w:basedOn w:val="DefaultParagraphFont"/>
    <w:rsid w:val="007A2F4B"/>
    <w:rPr>
      <w:rFonts w:ascii="Arial" w:eastAsia="Arial" w:hAnsi="Arial" w:cs="Arial"/>
      <w:color w:val="000000"/>
      <w:sz w:val="22"/>
      <w:szCs w:val="22"/>
    </w:rPr>
  </w:style>
  <w:style w:type="paragraph" w:styleId="NormalWeb">
    <w:name w:val="Normal (Web)"/>
    <w:basedOn w:val="Normal"/>
    <w:uiPriority w:val="99"/>
    <w:rsid w:val="007A2F4B"/>
    <w:pPr>
      <w:spacing w:beforeLines="1" w:afterLines="1" w:line="240" w:lineRule="auto"/>
    </w:pPr>
    <w:rPr>
      <w:rFonts w:ascii="Times" w:eastAsia="Times New Roman" w:hAnsi="Times" w:cs="Times New Roman"/>
      <w:color w:val="auto"/>
      <w:sz w:val="20"/>
      <w:szCs w:val="20"/>
      <w:lang w:eastAsia="en-US"/>
    </w:rPr>
  </w:style>
  <w:style w:type="character" w:styleId="Emphasis">
    <w:name w:val="Emphasis"/>
    <w:basedOn w:val="DefaultParagraphFont"/>
    <w:qFormat/>
    <w:rsid w:val="007A2F4B"/>
    <w:rPr>
      <w:i/>
    </w:rPr>
  </w:style>
  <w:style w:type="paragraph" w:customStyle="1" w:styleId="Default">
    <w:name w:val="Default"/>
    <w:rsid w:val="007A2F4B"/>
    <w:pPr>
      <w:widowControl w:val="0"/>
      <w:autoSpaceDE w:val="0"/>
      <w:autoSpaceDN w:val="0"/>
      <w:adjustRightInd w:val="0"/>
    </w:pPr>
    <w:rPr>
      <w:color w:val="000000"/>
      <w:lang w:eastAsia="en-US"/>
    </w:rPr>
  </w:style>
  <w:style w:type="character" w:styleId="Strong">
    <w:name w:val="Strong"/>
    <w:basedOn w:val="DefaultParagraphFont"/>
    <w:uiPriority w:val="22"/>
    <w:qFormat/>
    <w:rsid w:val="007A2F4B"/>
    <w:rPr>
      <w:b/>
    </w:rPr>
  </w:style>
  <w:style w:type="character" w:styleId="Hyperlink">
    <w:name w:val="Hyperlink"/>
    <w:basedOn w:val="DefaultParagraphFont"/>
    <w:rsid w:val="007A2F4B"/>
    <w:rPr>
      <w:color w:val="0000FF"/>
      <w:u w:val="single"/>
    </w:rPr>
  </w:style>
  <w:style w:type="character" w:styleId="FollowedHyperlink">
    <w:name w:val="FollowedHyperlink"/>
    <w:basedOn w:val="DefaultParagraphFont"/>
    <w:rsid w:val="007A2F4B"/>
    <w:rPr>
      <w:color w:val="800080"/>
      <w:u w:val="single"/>
    </w:rPr>
  </w:style>
  <w:style w:type="paragraph" w:customStyle="1" w:styleId="LightList-Accent31">
    <w:name w:val="Light List - Accent 31"/>
    <w:hidden/>
    <w:rsid w:val="007A2F4B"/>
    <w:rPr>
      <w:rFonts w:ascii="Arial" w:eastAsia="Arial" w:hAnsi="Arial" w:cs="Arial"/>
      <w:color w:val="000000"/>
      <w:sz w:val="22"/>
      <w:szCs w:val="22"/>
    </w:rPr>
  </w:style>
  <w:style w:type="paragraph" w:customStyle="1" w:styleId="MediumList2-Accent21">
    <w:name w:val="Medium List 2 - Accent 21"/>
    <w:hidden/>
    <w:rsid w:val="007A2F4B"/>
    <w:rPr>
      <w:rFonts w:ascii="Arial" w:eastAsia="Arial" w:hAnsi="Arial" w:cs="Arial"/>
      <w:color w:val="000000"/>
      <w:sz w:val="22"/>
      <w:szCs w:val="22"/>
    </w:rPr>
  </w:style>
  <w:style w:type="paragraph" w:styleId="PlainText">
    <w:name w:val="Plain Text"/>
    <w:basedOn w:val="Normal"/>
    <w:rsid w:val="007A2F4B"/>
    <w:pPr>
      <w:spacing w:line="240" w:lineRule="auto"/>
    </w:pPr>
    <w:rPr>
      <w:rFonts w:ascii="Courier New" w:eastAsia="Times New Roman" w:hAnsi="Courier New" w:cs="Times New Roman"/>
      <w:color w:val="auto"/>
      <w:sz w:val="20"/>
      <w:szCs w:val="20"/>
      <w:lang w:eastAsia="en-US"/>
    </w:rPr>
  </w:style>
  <w:style w:type="character" w:customStyle="1" w:styleId="PlainTextChar">
    <w:name w:val="Plain Text Char"/>
    <w:basedOn w:val="DefaultParagraphFont"/>
    <w:rsid w:val="007A2F4B"/>
    <w:rPr>
      <w:rFonts w:ascii="Courier New" w:hAnsi="Courier New"/>
    </w:rPr>
  </w:style>
  <w:style w:type="paragraph" w:customStyle="1" w:styleId="ColorfulShading-Accent11">
    <w:name w:val="Colorful Shading - Accent 11"/>
    <w:hidden/>
    <w:rsid w:val="007A2F4B"/>
    <w:rPr>
      <w:rFonts w:ascii="Arial" w:eastAsia="Arial" w:hAnsi="Arial" w:cs="Arial"/>
      <w:color w:val="000000"/>
      <w:sz w:val="22"/>
      <w:szCs w:val="22"/>
    </w:rPr>
  </w:style>
  <w:style w:type="character" w:customStyle="1" w:styleId="Heading2Char">
    <w:name w:val="Heading 2 Char"/>
    <w:basedOn w:val="DefaultParagraphFont"/>
    <w:rsid w:val="007A2F4B"/>
    <w:rPr>
      <w:rFonts w:ascii="Arial" w:eastAsia="Arial" w:hAnsi="Arial" w:cs="Arial"/>
      <w:b/>
      <w:bCs/>
      <w:noProof w:val="0"/>
      <w:color w:val="000000"/>
      <w:sz w:val="36"/>
      <w:szCs w:val="36"/>
      <w:lang w:eastAsia="zh-CN"/>
    </w:rPr>
  </w:style>
  <w:style w:type="paragraph" w:customStyle="1" w:styleId="ColorfulShading-Accent12">
    <w:name w:val="Colorful Shading - Accent 12"/>
    <w:hidden/>
    <w:rsid w:val="007A2F4B"/>
    <w:rPr>
      <w:rFonts w:ascii="Arial" w:eastAsia="Arial" w:hAnsi="Arial" w:cs="Arial"/>
      <w:color w:val="000000"/>
      <w:sz w:val="22"/>
      <w:szCs w:val="22"/>
    </w:rPr>
  </w:style>
  <w:style w:type="table" w:styleId="TableGrid">
    <w:name w:val="Table Grid"/>
    <w:basedOn w:val="TableNormal"/>
    <w:uiPriority w:val="59"/>
    <w:rsid w:val="00162B1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7B7E35"/>
    <w:pPr>
      <w:ind w:left="720"/>
      <w:contextualSpacing/>
    </w:pPr>
  </w:style>
  <w:style w:type="character" w:customStyle="1" w:styleId="yshortcuts">
    <w:name w:val="yshortcuts"/>
    <w:basedOn w:val="DefaultParagraphFont"/>
    <w:rsid w:val="00270D55"/>
  </w:style>
</w:styles>
</file>

<file path=word/webSettings.xml><?xml version="1.0" encoding="utf-8"?>
<w:webSettings xmlns:r="http://schemas.openxmlformats.org/officeDocument/2006/relationships" xmlns:w="http://schemas.openxmlformats.org/wordprocessingml/2006/main">
  <w:divs>
    <w:div w:id="952135615">
      <w:bodyDiv w:val="1"/>
      <w:marLeft w:val="0"/>
      <w:marRight w:val="0"/>
      <w:marTop w:val="0"/>
      <w:marBottom w:val="0"/>
      <w:divBdr>
        <w:top w:val="none" w:sz="0" w:space="0" w:color="auto"/>
        <w:left w:val="none" w:sz="0" w:space="0" w:color="auto"/>
        <w:bottom w:val="none" w:sz="0" w:space="0" w:color="auto"/>
        <w:right w:val="none" w:sz="0" w:space="0" w:color="auto"/>
      </w:divBdr>
    </w:div>
    <w:div w:id="1121148218">
      <w:bodyDiv w:val="1"/>
      <w:marLeft w:val="0"/>
      <w:marRight w:val="0"/>
      <w:marTop w:val="0"/>
      <w:marBottom w:val="0"/>
      <w:divBdr>
        <w:top w:val="none" w:sz="0" w:space="0" w:color="auto"/>
        <w:left w:val="none" w:sz="0" w:space="0" w:color="auto"/>
        <w:bottom w:val="none" w:sz="0" w:space="0" w:color="auto"/>
        <w:right w:val="none" w:sz="0" w:space="0" w:color="auto"/>
      </w:divBdr>
    </w:div>
    <w:div w:id="1956250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hyperlink" Target="http://www.bioiformatics.org/ctls" TargetMode="External"/><Relationship Id="rId4" Type="http://schemas.openxmlformats.org/officeDocument/2006/relationships/webSettings" Target="webSettings.xml"/><Relationship Id="rId9" Type="http://schemas.openxmlformats.org/officeDocument/2006/relationships/image" Target="media/image2.tif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24</Pages>
  <Words>42278</Words>
  <Characters>240985</Characters>
  <Application>Microsoft Office Word</Application>
  <DocSecurity>0</DocSecurity>
  <Lines>2008</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282698</CharactersWithSpaces>
  <SharedDoc>false</SharedDoc>
  <HLinks>
    <vt:vector size="18" baseType="variant">
      <vt:variant>
        <vt:i4>1638477</vt:i4>
      </vt:variant>
      <vt:variant>
        <vt:i4>840</vt:i4>
      </vt:variant>
      <vt:variant>
        <vt:i4>0</vt:i4>
      </vt:variant>
      <vt:variant>
        <vt:i4>5</vt:i4>
      </vt:variant>
      <vt:variant>
        <vt:lpwstr>http://www.pathology.washington.edu/research/labs/rabinovitch/flowroom/protocols.php?p=3</vt:lpwstr>
      </vt:variant>
      <vt:variant>
        <vt:lpwstr/>
      </vt:variant>
      <vt:variant>
        <vt:i4>1900655</vt:i4>
      </vt:variant>
      <vt:variant>
        <vt:i4>329</vt:i4>
      </vt:variant>
      <vt:variant>
        <vt:i4>0</vt:i4>
      </vt:variant>
      <vt:variant>
        <vt:i4>5</vt:i4>
      </vt:variant>
      <vt:variant>
        <vt:lpwstr>http://portal.acm.org/citation.cfm?id=1508932</vt:lpwstr>
      </vt:variant>
      <vt:variant>
        <vt:lpwstr/>
      </vt:variant>
      <vt:variant>
        <vt:i4>5111857</vt:i4>
      </vt:variant>
      <vt:variant>
        <vt:i4>326</vt:i4>
      </vt:variant>
      <vt:variant>
        <vt:i4>0</vt:i4>
      </vt:variant>
      <vt:variant>
        <vt:i4>5</vt:i4>
      </vt:variant>
      <vt:variant>
        <vt:lpwstr>http://www.bioiformatics.org/ctls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hqin</dc:creator>
  <cp:lastModifiedBy>hong qin</cp:lastModifiedBy>
  <cp:revision>15</cp:revision>
  <cp:lastPrinted>2012-01-19T02:36:00Z</cp:lastPrinted>
  <dcterms:created xsi:type="dcterms:W3CDTF">2012-01-19T21:29:00Z</dcterms:created>
  <dcterms:modified xsi:type="dcterms:W3CDTF">2012-01-19T22:06:00Z</dcterms:modified>
</cp:coreProperties>
</file>
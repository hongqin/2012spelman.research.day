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A0" w:rsidRDefault="004973A0"/>
    <w:p w:rsidR="004973A0" w:rsidRDefault="004973A0">
      <w:r>
        <w:t>Study the mechanism of gene PCP1 in longevity of yeast cells</w:t>
      </w:r>
    </w:p>
    <w:p w:rsidR="004973A0" w:rsidRDefault="004973A0">
      <w:r>
        <w:t>Rutherford, Hong Qin</w:t>
      </w:r>
    </w:p>
    <w:p w:rsidR="00B62632" w:rsidRPr="002C5D0E" w:rsidRDefault="00A82B40" w:rsidP="005C71C7">
      <w:pPr>
        <w:jc w:val="both"/>
        <w:rPr>
          <w:rFonts w:ascii="Times New Roman" w:hAnsi="Times New Roman" w:cs="Times New Roman"/>
          <w:sz w:val="24"/>
          <w:szCs w:val="24"/>
          <w:rPrChange w:id="0" w:author="hong qin" w:date="2012-03-01T13:51:00Z">
            <w:rPr>
              <w:rFonts w:ascii="Times New Roman" w:hAnsi="Times New Roman" w:cs="Times New Roman"/>
              <w:b/>
              <w:sz w:val="24"/>
              <w:szCs w:val="24"/>
            </w:rPr>
          </w:rPrChange>
        </w:rPr>
      </w:pPr>
      <w:ins w:id="1" w:author="hong qin" w:date="2012-03-01T14:03:00Z">
        <w:r>
          <w:rPr>
            <w:rFonts w:ascii="Times New Roman" w:hAnsi="Times New Roman" w:cs="Times New Roman"/>
            <w:sz w:val="24"/>
            <w:szCs w:val="24"/>
          </w:rPr>
          <w:t xml:space="preserve">Mitochondria </w:t>
        </w:r>
        <w:r w:rsidR="006F60F8">
          <w:rPr>
            <w:rFonts w:ascii="Times New Roman" w:hAnsi="Times New Roman" w:cs="Times New Roman"/>
            <w:sz w:val="24"/>
            <w:szCs w:val="24"/>
          </w:rPr>
          <w:t>play</w:t>
        </w:r>
        <w:r>
          <w:rPr>
            <w:rFonts w:ascii="Times New Roman" w:hAnsi="Times New Roman" w:cs="Times New Roman"/>
            <w:sz w:val="24"/>
            <w:szCs w:val="24"/>
          </w:rPr>
          <w:t xml:space="preserve"> a central role </w:t>
        </w:r>
      </w:ins>
      <w:ins w:id="2" w:author="yrutherf" w:date="2012-03-01T14:12:00Z">
        <w:r w:rsidR="00A97273">
          <w:rPr>
            <w:rFonts w:ascii="Times New Roman" w:hAnsi="Times New Roman" w:cs="Times New Roman"/>
            <w:sz w:val="24"/>
            <w:szCs w:val="24"/>
          </w:rPr>
          <w:t>in</w:t>
        </w:r>
      </w:ins>
      <w:ins w:id="3" w:author="hong qin" w:date="2012-03-01T14:03:00Z">
        <w:del w:id="4" w:author="yrutherf" w:date="2012-03-01T14:12:00Z">
          <w:r w:rsidDel="00A97273">
            <w:rPr>
              <w:rFonts w:ascii="Times New Roman" w:hAnsi="Times New Roman" w:cs="Times New Roman"/>
              <w:sz w:val="24"/>
              <w:szCs w:val="24"/>
            </w:rPr>
            <w:delText>o</w:delText>
          </w:r>
        </w:del>
        <w:del w:id="5" w:author="yrutherf" w:date="2012-03-01T14:11:00Z">
          <w:r w:rsidDel="00A97273">
            <w:rPr>
              <w:rFonts w:ascii="Times New Roman" w:hAnsi="Times New Roman" w:cs="Times New Roman"/>
              <w:sz w:val="24"/>
              <w:szCs w:val="24"/>
            </w:rPr>
            <w:delText>f</w:delText>
          </w:r>
        </w:del>
        <w:r>
          <w:rPr>
            <w:rFonts w:ascii="Times New Roman" w:hAnsi="Times New Roman" w:cs="Times New Roman"/>
            <w:sz w:val="24"/>
            <w:szCs w:val="24"/>
          </w:rPr>
          <w:t xml:space="preserve"> life span extension effect</w:t>
        </w:r>
      </w:ins>
      <w:ins w:id="6" w:author="yrutherf" w:date="2012-03-01T14:12:00Z">
        <w:r w:rsidR="00A97273">
          <w:rPr>
            <w:rFonts w:ascii="Times New Roman" w:hAnsi="Times New Roman" w:cs="Times New Roman"/>
            <w:sz w:val="24"/>
            <w:szCs w:val="24"/>
          </w:rPr>
          <w:t>s</w:t>
        </w:r>
      </w:ins>
      <w:ins w:id="7" w:author="hong qin" w:date="2012-03-01T14:03:00Z">
        <w:r>
          <w:rPr>
            <w:rFonts w:ascii="Times New Roman" w:hAnsi="Times New Roman" w:cs="Times New Roman"/>
            <w:sz w:val="24"/>
            <w:szCs w:val="24"/>
          </w:rPr>
          <w:t xml:space="preserve"> of calorie restriction (CR). </w:t>
        </w:r>
      </w:ins>
      <w:del w:id="8" w:author="hong qin" w:date="2012-03-01T14:02:00Z">
        <w:r w:rsidR="004973A0" w:rsidRPr="002C5D0E" w:rsidDel="00A82B40">
          <w:rPr>
            <w:rFonts w:ascii="Times New Roman" w:hAnsi="Times New Roman" w:cs="Times New Roman"/>
            <w:sz w:val="24"/>
            <w:szCs w:val="24"/>
          </w:rPr>
          <w:delText xml:space="preserve"> </w:delText>
        </w:r>
      </w:del>
      <w:del w:id="9" w:author="hong qin" w:date="2012-03-01T14:04:00Z">
        <w:r w:rsidR="00325F80" w:rsidRPr="00325F80">
          <w:rPr>
            <w:rFonts w:ascii="Times New Roman" w:hAnsi="Times New Roman" w:cs="Times New Roman"/>
            <w:sz w:val="24"/>
            <w:szCs w:val="24"/>
            <w:rPrChange w:id="10" w:author="hong qin" w:date="2012-03-01T13:51:00Z">
              <w:rPr>
                <w:rFonts w:ascii="Times New Roman" w:hAnsi="Times New Roman" w:cs="Times New Roman"/>
                <w:b/>
                <w:sz w:val="24"/>
                <w:szCs w:val="24"/>
              </w:rPr>
            </w:rPrChange>
          </w:rPr>
          <w:delText xml:space="preserve">The gene </w:delText>
        </w:r>
      </w:del>
      <w:r w:rsidR="00325F80" w:rsidRPr="00325F80">
        <w:rPr>
          <w:rFonts w:ascii="Times New Roman" w:hAnsi="Times New Roman" w:cs="Times New Roman"/>
          <w:sz w:val="24"/>
          <w:szCs w:val="24"/>
          <w:rPrChange w:id="11" w:author="hong qin" w:date="2012-03-01T13:51:00Z">
            <w:rPr>
              <w:rFonts w:ascii="Times New Roman" w:hAnsi="Times New Roman" w:cs="Times New Roman"/>
              <w:b/>
              <w:sz w:val="24"/>
              <w:szCs w:val="24"/>
            </w:rPr>
          </w:rPrChange>
        </w:rPr>
        <w:t>PCP1</w:t>
      </w:r>
      <w:del w:id="12" w:author="hong qin" w:date="2012-03-01T14:07:00Z">
        <w:r w:rsidR="00325F80" w:rsidRPr="00325F80">
          <w:rPr>
            <w:rFonts w:ascii="Times New Roman" w:hAnsi="Times New Roman" w:cs="Times New Roman"/>
            <w:sz w:val="24"/>
            <w:szCs w:val="24"/>
            <w:rPrChange w:id="13" w:author="hong qin" w:date="2012-03-01T13:51:00Z">
              <w:rPr>
                <w:rFonts w:ascii="Times New Roman" w:hAnsi="Times New Roman" w:cs="Times New Roman"/>
                <w:b/>
                <w:sz w:val="24"/>
                <w:szCs w:val="24"/>
              </w:rPr>
            </w:rPrChange>
          </w:rPr>
          <w:delText xml:space="preserve"> is </w:delText>
        </w:r>
      </w:del>
      <w:ins w:id="14" w:author="hong qin" w:date="2012-03-01T14:07:00Z">
        <w:r w:rsidR="006F60F8">
          <w:rPr>
            <w:rFonts w:ascii="Times New Roman" w:hAnsi="Times New Roman" w:cs="Times New Roman"/>
            <w:sz w:val="24"/>
            <w:szCs w:val="24"/>
          </w:rPr>
          <w:t xml:space="preserve">, </w:t>
        </w:r>
      </w:ins>
      <w:r w:rsidR="00325F80" w:rsidRPr="00325F80">
        <w:rPr>
          <w:rFonts w:ascii="Times New Roman" w:hAnsi="Times New Roman" w:cs="Times New Roman"/>
          <w:sz w:val="24"/>
          <w:szCs w:val="24"/>
          <w:rPrChange w:id="15" w:author="hong qin" w:date="2012-03-01T13:51:00Z">
            <w:rPr>
              <w:rFonts w:ascii="Times New Roman" w:hAnsi="Times New Roman" w:cs="Times New Roman"/>
              <w:b/>
              <w:sz w:val="24"/>
              <w:szCs w:val="24"/>
            </w:rPr>
          </w:rPrChange>
        </w:rPr>
        <w:t>a mitochondrial rhomboid serine protease</w:t>
      </w:r>
      <w:del w:id="16" w:author="hong qin" w:date="2012-03-01T14:04:00Z">
        <w:r w:rsidR="00325F80" w:rsidRPr="00325F80">
          <w:rPr>
            <w:rFonts w:ascii="Times New Roman" w:hAnsi="Times New Roman" w:cs="Times New Roman"/>
            <w:sz w:val="24"/>
            <w:szCs w:val="24"/>
            <w:rPrChange w:id="17" w:author="hong qin" w:date="2012-03-01T13:51:00Z">
              <w:rPr>
                <w:rFonts w:ascii="Times New Roman" w:hAnsi="Times New Roman" w:cs="Times New Roman"/>
                <w:b/>
                <w:sz w:val="24"/>
                <w:szCs w:val="24"/>
              </w:rPr>
            </w:rPrChange>
          </w:rPr>
          <w:delText xml:space="preserve">. </w:delText>
        </w:r>
      </w:del>
      <w:ins w:id="18" w:author="hong qin" w:date="2012-03-01T14:05:00Z">
        <w:r w:rsidR="006F60F8">
          <w:rPr>
            <w:rFonts w:ascii="Times New Roman" w:hAnsi="Times New Roman" w:cs="Times New Roman"/>
            <w:sz w:val="24"/>
            <w:szCs w:val="24"/>
          </w:rPr>
          <w:t xml:space="preserve">, </w:t>
        </w:r>
      </w:ins>
      <w:del w:id="19" w:author="hong qin" w:date="2012-03-01T14:05:00Z">
        <w:r w:rsidR="00325F80" w:rsidRPr="00325F80">
          <w:rPr>
            <w:rFonts w:ascii="Times New Roman" w:hAnsi="Times New Roman" w:cs="Times New Roman"/>
            <w:sz w:val="24"/>
            <w:szCs w:val="24"/>
            <w:rPrChange w:id="20" w:author="hong qin" w:date="2012-03-01T13:51:00Z">
              <w:rPr>
                <w:rFonts w:ascii="Times New Roman" w:hAnsi="Times New Roman" w:cs="Times New Roman"/>
                <w:b/>
                <w:sz w:val="24"/>
                <w:szCs w:val="24"/>
              </w:rPr>
            </w:rPrChange>
          </w:rPr>
          <w:delText xml:space="preserve">Serine proteases are </w:delText>
        </w:r>
      </w:del>
      <w:del w:id="21" w:author="hong qin" w:date="2012-03-01T14:07:00Z">
        <w:r w:rsidR="00325F80" w:rsidRPr="00325F80">
          <w:rPr>
            <w:rFonts w:ascii="Times New Roman" w:hAnsi="Times New Roman" w:cs="Times New Roman"/>
            <w:sz w:val="24"/>
            <w:szCs w:val="24"/>
            <w:rPrChange w:id="22" w:author="hong qin" w:date="2012-03-01T13:51:00Z">
              <w:rPr>
                <w:rFonts w:ascii="Times New Roman" w:hAnsi="Times New Roman" w:cs="Times New Roman"/>
                <w:b/>
                <w:sz w:val="24"/>
                <w:szCs w:val="24"/>
              </w:rPr>
            </w:rPrChange>
          </w:rPr>
          <w:delText xml:space="preserve">participants </w:delText>
        </w:r>
      </w:del>
      <w:ins w:id="23" w:author="hong qin" w:date="2012-03-01T14:07:00Z">
        <w:r w:rsidR="006F60F8">
          <w:rPr>
            <w:rFonts w:ascii="Times New Roman" w:hAnsi="Times New Roman" w:cs="Times New Roman"/>
            <w:sz w:val="24"/>
            <w:szCs w:val="24"/>
          </w:rPr>
          <w:t xml:space="preserve">participates </w:t>
        </w:r>
      </w:ins>
      <w:r w:rsidR="00325F80" w:rsidRPr="00325F80">
        <w:rPr>
          <w:rFonts w:ascii="Times New Roman" w:hAnsi="Times New Roman" w:cs="Times New Roman"/>
          <w:sz w:val="24"/>
          <w:szCs w:val="24"/>
          <w:rPrChange w:id="24" w:author="hong qin" w:date="2012-03-01T13:51:00Z">
            <w:rPr>
              <w:rFonts w:ascii="Times New Roman" w:hAnsi="Times New Roman" w:cs="Times New Roman"/>
              <w:b/>
              <w:sz w:val="24"/>
              <w:szCs w:val="24"/>
            </w:rPr>
          </w:rPrChange>
        </w:rPr>
        <w:t xml:space="preserve">in </w:t>
      </w:r>
      <w:del w:id="25" w:author="hong qin" w:date="2012-03-01T14:05:00Z">
        <w:r w:rsidR="00325F80" w:rsidRPr="00325F80">
          <w:rPr>
            <w:rFonts w:ascii="Times New Roman" w:hAnsi="Times New Roman" w:cs="Times New Roman"/>
            <w:sz w:val="24"/>
            <w:szCs w:val="24"/>
            <w:rPrChange w:id="26" w:author="hong qin" w:date="2012-03-01T13:51:00Z">
              <w:rPr>
                <w:rFonts w:ascii="Times New Roman" w:hAnsi="Times New Roman" w:cs="Times New Roman"/>
                <w:b/>
                <w:sz w:val="24"/>
                <w:szCs w:val="24"/>
              </w:rPr>
            </w:rPrChange>
          </w:rPr>
          <w:delText xml:space="preserve">many cellular functions such as </w:delText>
        </w:r>
      </w:del>
      <w:r w:rsidR="00325F80" w:rsidRPr="00325F80">
        <w:rPr>
          <w:rFonts w:ascii="Times New Roman" w:hAnsi="Times New Roman" w:cs="Times New Roman"/>
          <w:sz w:val="24"/>
          <w:szCs w:val="24"/>
          <w:rPrChange w:id="27" w:author="hong qin" w:date="2012-03-01T13:51:00Z">
            <w:rPr>
              <w:rFonts w:ascii="Times New Roman" w:hAnsi="Times New Roman" w:cs="Times New Roman"/>
              <w:b/>
              <w:sz w:val="24"/>
              <w:szCs w:val="24"/>
            </w:rPr>
          </w:rPrChange>
        </w:rPr>
        <w:t>mitochondrial dynamics</w:t>
      </w:r>
      <w:del w:id="28" w:author="hong qin" w:date="2012-03-01T14:08:00Z">
        <w:r w:rsidR="00325F80" w:rsidRPr="00325F80">
          <w:rPr>
            <w:rFonts w:ascii="Times New Roman" w:hAnsi="Times New Roman" w:cs="Times New Roman"/>
            <w:sz w:val="24"/>
            <w:szCs w:val="24"/>
            <w:rPrChange w:id="29" w:author="hong qin" w:date="2012-03-01T13:51:00Z">
              <w:rPr>
                <w:rFonts w:ascii="Times New Roman" w:hAnsi="Times New Roman" w:cs="Times New Roman"/>
                <w:b/>
                <w:sz w:val="24"/>
                <w:szCs w:val="24"/>
              </w:rPr>
            </w:rPrChange>
          </w:rPr>
          <w:delText>,</w:delText>
        </w:r>
      </w:del>
      <w:r w:rsidR="00325F80" w:rsidRPr="00325F80">
        <w:rPr>
          <w:rFonts w:ascii="Times New Roman" w:hAnsi="Times New Roman" w:cs="Times New Roman"/>
          <w:sz w:val="24"/>
          <w:szCs w:val="24"/>
          <w:rPrChange w:id="30" w:author="hong qin" w:date="2012-03-01T13:51:00Z">
            <w:rPr>
              <w:rFonts w:ascii="Times New Roman" w:hAnsi="Times New Roman" w:cs="Times New Roman"/>
              <w:b/>
              <w:sz w:val="24"/>
              <w:szCs w:val="24"/>
            </w:rPr>
          </w:rPrChange>
        </w:rPr>
        <w:t xml:space="preserve"> </w:t>
      </w:r>
      <w:del w:id="31" w:author="hong qin" w:date="2012-03-01T14:07:00Z">
        <w:r w:rsidR="00325F80" w:rsidRPr="00325F80">
          <w:rPr>
            <w:rFonts w:ascii="Times New Roman" w:hAnsi="Times New Roman" w:cs="Times New Roman"/>
            <w:sz w:val="24"/>
            <w:szCs w:val="24"/>
            <w:rPrChange w:id="32" w:author="hong qin" w:date="2012-03-01T13:51:00Z">
              <w:rPr>
                <w:rFonts w:ascii="Times New Roman" w:hAnsi="Times New Roman" w:cs="Times New Roman"/>
                <w:b/>
                <w:sz w:val="24"/>
                <w:szCs w:val="24"/>
              </w:rPr>
            </w:rPrChange>
          </w:rPr>
          <w:delText xml:space="preserve">quorum sensing, serine type endopeptidase activity, protein binding, peptidase activity and catalytic activity. PCP1 also functions in </w:delText>
        </w:r>
      </w:del>
      <w:ins w:id="33" w:author="hong qin" w:date="2012-03-01T14:07:00Z">
        <w:r w:rsidR="006F60F8">
          <w:rPr>
            <w:rFonts w:ascii="Times New Roman" w:hAnsi="Times New Roman" w:cs="Times New Roman"/>
            <w:sz w:val="24"/>
            <w:szCs w:val="24"/>
          </w:rPr>
          <w:t>a</w:t>
        </w:r>
      </w:ins>
      <w:ins w:id="34" w:author="hong qin" w:date="2012-03-01T14:08:00Z">
        <w:r w:rsidR="006F60F8">
          <w:rPr>
            <w:rFonts w:ascii="Times New Roman" w:hAnsi="Times New Roman" w:cs="Times New Roman"/>
            <w:sz w:val="24"/>
            <w:szCs w:val="24"/>
          </w:rPr>
          <w:t xml:space="preserve">nd </w:t>
        </w:r>
      </w:ins>
      <w:r w:rsidR="00325F80" w:rsidRPr="00325F80">
        <w:rPr>
          <w:rFonts w:ascii="Times New Roman" w:hAnsi="Times New Roman" w:cs="Times New Roman"/>
          <w:sz w:val="24"/>
          <w:szCs w:val="24"/>
          <w:rPrChange w:id="35" w:author="hong qin" w:date="2012-03-01T13:51:00Z">
            <w:rPr>
              <w:rFonts w:ascii="Times New Roman" w:hAnsi="Times New Roman" w:cs="Times New Roman"/>
              <w:b/>
              <w:sz w:val="24"/>
              <w:szCs w:val="24"/>
            </w:rPr>
          </w:rPrChange>
        </w:rPr>
        <w:t xml:space="preserve">the processing of </w:t>
      </w:r>
      <w:proofErr w:type="spellStart"/>
      <w:r w:rsidR="00325F80" w:rsidRPr="00325F80">
        <w:rPr>
          <w:rFonts w:ascii="Times New Roman" w:hAnsi="Times New Roman" w:cs="Times New Roman"/>
          <w:color w:val="000000"/>
          <w:sz w:val="24"/>
          <w:szCs w:val="24"/>
          <w:rPrChange w:id="36" w:author="hong qin" w:date="2012-03-01T13:51:00Z">
            <w:rPr>
              <w:rFonts w:ascii="Times New Roman" w:hAnsi="Times New Roman" w:cs="Times New Roman"/>
              <w:b/>
              <w:color w:val="000000"/>
              <w:sz w:val="24"/>
              <w:szCs w:val="24"/>
            </w:rPr>
          </w:rPrChange>
        </w:rPr>
        <w:t>cytochrome</w:t>
      </w:r>
      <w:proofErr w:type="spellEnd"/>
      <w:r w:rsidR="00325F80" w:rsidRPr="00325F80">
        <w:rPr>
          <w:rFonts w:ascii="Times New Roman" w:hAnsi="Times New Roman" w:cs="Times New Roman"/>
          <w:color w:val="000000"/>
          <w:sz w:val="24"/>
          <w:szCs w:val="24"/>
          <w:rPrChange w:id="37" w:author="hong qin" w:date="2012-03-01T13:51:00Z">
            <w:rPr>
              <w:rFonts w:ascii="Times New Roman" w:hAnsi="Times New Roman" w:cs="Times New Roman"/>
              <w:b/>
              <w:color w:val="000000"/>
              <w:sz w:val="24"/>
              <w:szCs w:val="24"/>
            </w:rPr>
          </w:rPrChange>
        </w:rPr>
        <w:t xml:space="preserve"> c </w:t>
      </w:r>
      <w:proofErr w:type="spellStart"/>
      <w:r w:rsidR="00325F80" w:rsidRPr="00325F80">
        <w:rPr>
          <w:rFonts w:ascii="Times New Roman" w:hAnsi="Times New Roman" w:cs="Times New Roman"/>
          <w:color w:val="000000"/>
          <w:sz w:val="24"/>
          <w:szCs w:val="24"/>
          <w:rPrChange w:id="38" w:author="hong qin" w:date="2012-03-01T13:51:00Z">
            <w:rPr>
              <w:rFonts w:ascii="Times New Roman" w:hAnsi="Times New Roman" w:cs="Times New Roman"/>
              <w:b/>
              <w:color w:val="000000"/>
              <w:sz w:val="24"/>
              <w:szCs w:val="24"/>
            </w:rPr>
          </w:rPrChange>
        </w:rPr>
        <w:t>peroxidase</w:t>
      </w:r>
      <w:proofErr w:type="spellEnd"/>
      <w:r w:rsidR="00325F80" w:rsidRPr="00325F80">
        <w:rPr>
          <w:rFonts w:ascii="Times New Roman" w:hAnsi="Times New Roman" w:cs="Times New Roman"/>
          <w:color w:val="000000"/>
          <w:sz w:val="24"/>
          <w:szCs w:val="24"/>
          <w:rPrChange w:id="39" w:author="hong qin" w:date="2012-03-01T13:51:00Z">
            <w:rPr>
              <w:rFonts w:ascii="Times New Roman" w:hAnsi="Times New Roman" w:cs="Times New Roman"/>
              <w:b/>
              <w:color w:val="000000"/>
              <w:sz w:val="24"/>
              <w:szCs w:val="24"/>
            </w:rPr>
          </w:rPrChange>
        </w:rPr>
        <w:t xml:space="preserve"> (CCP1) which is involved in degradation of ROS such as peroxides. Additionally P</w:t>
      </w:r>
      <w:ins w:id="40" w:author="hong qin" w:date="2012-03-01T14:08:00Z">
        <w:r w:rsidR="006F60F8">
          <w:rPr>
            <w:rFonts w:ascii="Times New Roman" w:hAnsi="Times New Roman" w:cs="Times New Roman"/>
            <w:color w:val="000000"/>
            <w:sz w:val="24"/>
            <w:szCs w:val="24"/>
          </w:rPr>
          <w:t>CP</w:t>
        </w:r>
      </w:ins>
      <w:del w:id="41" w:author="hong qin" w:date="2012-03-01T14:08:00Z">
        <w:r w:rsidR="00325F80" w:rsidRPr="00325F80">
          <w:rPr>
            <w:rFonts w:ascii="Times New Roman" w:hAnsi="Times New Roman" w:cs="Times New Roman"/>
            <w:color w:val="000000"/>
            <w:sz w:val="24"/>
            <w:szCs w:val="24"/>
            <w:rPrChange w:id="42" w:author="hong qin" w:date="2012-03-01T13:51:00Z">
              <w:rPr>
                <w:rFonts w:ascii="Times New Roman" w:hAnsi="Times New Roman" w:cs="Times New Roman"/>
                <w:b/>
                <w:color w:val="000000"/>
                <w:sz w:val="24"/>
                <w:szCs w:val="24"/>
              </w:rPr>
            </w:rPrChange>
          </w:rPr>
          <w:delText>cp</w:delText>
        </w:r>
      </w:del>
      <w:r w:rsidR="00325F80" w:rsidRPr="00325F80">
        <w:rPr>
          <w:rFonts w:ascii="Times New Roman" w:hAnsi="Times New Roman" w:cs="Times New Roman"/>
          <w:color w:val="000000"/>
          <w:sz w:val="24"/>
          <w:szCs w:val="24"/>
          <w:rPrChange w:id="43" w:author="hong qin" w:date="2012-03-01T13:51:00Z">
            <w:rPr>
              <w:rFonts w:ascii="Times New Roman" w:hAnsi="Times New Roman" w:cs="Times New Roman"/>
              <w:b/>
              <w:color w:val="000000"/>
              <w:sz w:val="24"/>
              <w:szCs w:val="24"/>
            </w:rPr>
          </w:rPrChange>
        </w:rPr>
        <w:t>1 partakes in the processing of M</w:t>
      </w:r>
      <w:ins w:id="44" w:author="yrutherf" w:date="2012-03-01T14:12:00Z">
        <w:r w:rsidR="00A97273">
          <w:rPr>
            <w:rFonts w:ascii="Times New Roman" w:hAnsi="Times New Roman" w:cs="Times New Roman"/>
            <w:color w:val="000000"/>
            <w:sz w:val="24"/>
            <w:szCs w:val="24"/>
          </w:rPr>
          <w:t>GM1</w:t>
        </w:r>
      </w:ins>
      <w:del w:id="45" w:author="yrutherf" w:date="2012-03-01T14:12:00Z">
        <w:r w:rsidR="00325F80" w:rsidRPr="00325F80">
          <w:rPr>
            <w:rFonts w:ascii="Times New Roman" w:hAnsi="Times New Roman" w:cs="Times New Roman"/>
            <w:color w:val="000000"/>
            <w:sz w:val="24"/>
            <w:szCs w:val="24"/>
            <w:rPrChange w:id="46" w:author="hong qin" w:date="2012-03-01T13:51:00Z">
              <w:rPr>
                <w:rFonts w:ascii="Times New Roman" w:hAnsi="Times New Roman" w:cs="Times New Roman"/>
                <w:b/>
                <w:color w:val="000000"/>
                <w:sz w:val="24"/>
                <w:szCs w:val="24"/>
              </w:rPr>
            </w:rPrChange>
          </w:rPr>
          <w:delText>gm</w:delText>
        </w:r>
      </w:del>
      <w:r w:rsidR="00325F80" w:rsidRPr="00325F80">
        <w:rPr>
          <w:rFonts w:ascii="Times New Roman" w:hAnsi="Times New Roman" w:cs="Times New Roman"/>
          <w:color w:val="000000"/>
          <w:sz w:val="24"/>
          <w:szCs w:val="24"/>
          <w:rPrChange w:id="47" w:author="hong qin" w:date="2012-03-01T13:51:00Z">
            <w:rPr>
              <w:rFonts w:ascii="Times New Roman" w:hAnsi="Times New Roman" w:cs="Times New Roman"/>
              <w:b/>
              <w:color w:val="000000"/>
              <w:sz w:val="24"/>
              <w:szCs w:val="24"/>
            </w:rPr>
          </w:rPrChange>
        </w:rPr>
        <w:t xml:space="preserve">1 </w:t>
      </w:r>
      <w:r w:rsidR="00325F80" w:rsidRPr="00325F80">
        <w:rPr>
          <w:rFonts w:ascii="Times New Roman" w:hAnsi="Times New Roman" w:cs="Times New Roman"/>
          <w:sz w:val="24"/>
          <w:szCs w:val="24"/>
          <w:rPrChange w:id="48" w:author="hong qin" w:date="2012-03-01T13:51:00Z">
            <w:rPr>
              <w:rFonts w:ascii="Times New Roman" w:hAnsi="Times New Roman" w:cs="Times New Roman"/>
              <w:b/>
              <w:sz w:val="24"/>
              <w:szCs w:val="24"/>
            </w:rPr>
          </w:rPrChange>
        </w:rPr>
        <w:t xml:space="preserve">a </w:t>
      </w:r>
      <w:proofErr w:type="spellStart"/>
      <w:r w:rsidR="00325F80" w:rsidRPr="00325F80">
        <w:rPr>
          <w:rFonts w:ascii="Times New Roman" w:hAnsi="Times New Roman" w:cs="Times New Roman"/>
          <w:sz w:val="24"/>
          <w:szCs w:val="24"/>
          <w:rPrChange w:id="49" w:author="hong qin" w:date="2012-03-01T13:51:00Z">
            <w:rPr>
              <w:rFonts w:ascii="Times New Roman" w:hAnsi="Times New Roman" w:cs="Times New Roman"/>
              <w:b/>
              <w:sz w:val="24"/>
              <w:szCs w:val="24"/>
            </w:rPr>
          </w:rPrChange>
        </w:rPr>
        <w:t>dynamin</w:t>
      </w:r>
      <w:proofErr w:type="spellEnd"/>
      <w:r w:rsidR="00325F80" w:rsidRPr="00325F80">
        <w:rPr>
          <w:rFonts w:ascii="Times New Roman" w:hAnsi="Times New Roman" w:cs="Times New Roman"/>
          <w:sz w:val="24"/>
          <w:szCs w:val="24"/>
          <w:rPrChange w:id="50" w:author="hong qin" w:date="2012-03-01T13:51:00Z">
            <w:rPr>
              <w:rFonts w:ascii="Times New Roman" w:hAnsi="Times New Roman" w:cs="Times New Roman"/>
              <w:b/>
              <w:sz w:val="24"/>
              <w:szCs w:val="24"/>
            </w:rPr>
          </w:rPrChange>
        </w:rPr>
        <w:t xml:space="preserve">- like </w:t>
      </w:r>
      <w:proofErr w:type="spellStart"/>
      <w:r w:rsidR="00325F80" w:rsidRPr="00325F80">
        <w:rPr>
          <w:rFonts w:ascii="Times New Roman" w:hAnsi="Times New Roman" w:cs="Times New Roman"/>
          <w:sz w:val="24"/>
          <w:szCs w:val="24"/>
          <w:rPrChange w:id="51" w:author="hong qin" w:date="2012-03-01T13:51:00Z">
            <w:rPr>
              <w:rFonts w:ascii="Times New Roman" w:hAnsi="Times New Roman" w:cs="Times New Roman"/>
              <w:b/>
              <w:sz w:val="24"/>
              <w:szCs w:val="24"/>
            </w:rPr>
          </w:rPrChange>
        </w:rPr>
        <w:t>GTPase</w:t>
      </w:r>
      <w:proofErr w:type="spellEnd"/>
      <w:r w:rsidR="00325F80" w:rsidRPr="00325F80">
        <w:rPr>
          <w:rFonts w:ascii="Times New Roman" w:hAnsi="Times New Roman" w:cs="Times New Roman"/>
          <w:sz w:val="24"/>
          <w:szCs w:val="24"/>
          <w:rPrChange w:id="52" w:author="hong qin" w:date="2012-03-01T13:51:00Z">
            <w:rPr>
              <w:rFonts w:ascii="Times New Roman" w:hAnsi="Times New Roman" w:cs="Times New Roman"/>
              <w:b/>
              <w:sz w:val="24"/>
              <w:szCs w:val="24"/>
            </w:rPr>
          </w:rPrChange>
        </w:rPr>
        <w:t xml:space="preserve"> involved in mitochondrial fusion, fission and cristae formation. Deletion of </w:t>
      </w:r>
      <w:del w:id="53" w:author="hong qin" w:date="2012-03-01T13:50:00Z">
        <w:r w:rsidR="00325F80" w:rsidRPr="00325F80">
          <w:rPr>
            <w:rFonts w:ascii="Times New Roman" w:hAnsi="Times New Roman" w:cs="Times New Roman"/>
            <w:sz w:val="24"/>
            <w:szCs w:val="24"/>
            <w:rPrChange w:id="54" w:author="hong qin" w:date="2012-03-01T13:51:00Z">
              <w:rPr>
                <w:rFonts w:ascii="Times New Roman" w:hAnsi="Times New Roman" w:cs="Times New Roman"/>
                <w:b/>
                <w:sz w:val="24"/>
                <w:szCs w:val="24"/>
              </w:rPr>
            </w:rPrChange>
          </w:rPr>
          <w:delText xml:space="preserve">pcp1 </w:delText>
        </w:r>
      </w:del>
      <w:ins w:id="55" w:author="hong qin" w:date="2012-03-01T13:50:00Z">
        <w:r w:rsidR="00325F80" w:rsidRPr="00325F80">
          <w:rPr>
            <w:rFonts w:ascii="Times New Roman" w:hAnsi="Times New Roman" w:cs="Times New Roman"/>
            <w:sz w:val="24"/>
            <w:szCs w:val="24"/>
            <w:rPrChange w:id="56" w:author="hong qin" w:date="2012-03-01T13:51:00Z">
              <w:rPr>
                <w:rFonts w:ascii="Times New Roman" w:hAnsi="Times New Roman" w:cs="Times New Roman"/>
                <w:b/>
                <w:sz w:val="24"/>
                <w:szCs w:val="24"/>
              </w:rPr>
            </w:rPrChange>
          </w:rPr>
          <w:t xml:space="preserve">PCP1 </w:t>
        </w:r>
      </w:ins>
      <w:r w:rsidR="00325F80" w:rsidRPr="00325F80">
        <w:rPr>
          <w:rFonts w:ascii="Times New Roman" w:hAnsi="Times New Roman" w:cs="Times New Roman"/>
          <w:sz w:val="24"/>
          <w:szCs w:val="24"/>
          <w:rPrChange w:id="57" w:author="hong qin" w:date="2012-03-01T13:51:00Z">
            <w:rPr>
              <w:rFonts w:ascii="Times New Roman" w:hAnsi="Times New Roman" w:cs="Times New Roman"/>
              <w:b/>
              <w:sz w:val="24"/>
              <w:szCs w:val="24"/>
            </w:rPr>
          </w:rPrChange>
        </w:rPr>
        <w:t xml:space="preserve">leads to extended </w:t>
      </w:r>
      <w:ins w:id="58" w:author="hong qin" w:date="2012-03-01T13:51:00Z">
        <w:r w:rsidR="00325F80" w:rsidRPr="00325F80">
          <w:rPr>
            <w:rFonts w:ascii="Times New Roman" w:hAnsi="Times New Roman" w:cs="Times New Roman"/>
            <w:sz w:val="24"/>
            <w:szCs w:val="24"/>
            <w:rPrChange w:id="59" w:author="hong qin" w:date="2012-03-01T13:51:00Z">
              <w:rPr>
                <w:rFonts w:ascii="Times New Roman" w:hAnsi="Times New Roman" w:cs="Times New Roman"/>
                <w:b/>
                <w:sz w:val="24"/>
                <w:szCs w:val="24"/>
              </w:rPr>
            </w:rPrChange>
          </w:rPr>
          <w:t xml:space="preserve">replicative life span (RLS) </w:t>
        </w:r>
      </w:ins>
      <w:del w:id="60" w:author="hong qin" w:date="2012-03-01T13:51:00Z">
        <w:r w:rsidR="00325F80" w:rsidRPr="00325F80">
          <w:rPr>
            <w:rFonts w:ascii="Times New Roman" w:hAnsi="Times New Roman" w:cs="Times New Roman"/>
            <w:sz w:val="24"/>
            <w:szCs w:val="24"/>
            <w:rPrChange w:id="61" w:author="hong qin" w:date="2012-03-01T13:51:00Z">
              <w:rPr>
                <w:rFonts w:ascii="Times New Roman" w:hAnsi="Times New Roman" w:cs="Times New Roman"/>
                <w:b/>
                <w:sz w:val="24"/>
                <w:szCs w:val="24"/>
              </w:rPr>
            </w:rPrChange>
          </w:rPr>
          <w:delText>RLS</w:delText>
        </w:r>
      </w:del>
      <w:r w:rsidR="00325F80" w:rsidRPr="00325F80">
        <w:rPr>
          <w:rFonts w:ascii="Times New Roman" w:hAnsi="Times New Roman" w:cs="Times New Roman"/>
          <w:sz w:val="24"/>
          <w:szCs w:val="24"/>
          <w:rPrChange w:id="62" w:author="hong qin" w:date="2012-03-01T13:51:00Z">
            <w:rPr>
              <w:rFonts w:ascii="Times New Roman" w:hAnsi="Times New Roman" w:cs="Times New Roman"/>
              <w:b/>
              <w:sz w:val="24"/>
              <w:szCs w:val="24"/>
            </w:rPr>
          </w:rPrChange>
        </w:rPr>
        <w:t xml:space="preserve"> and lower growth fitness</w:t>
      </w:r>
      <w:del w:id="63" w:author="hong qin" w:date="2012-03-01T13:51:00Z">
        <w:r w:rsidR="00325F80" w:rsidRPr="00325F80">
          <w:rPr>
            <w:rFonts w:ascii="Times New Roman" w:hAnsi="Times New Roman" w:cs="Times New Roman"/>
            <w:sz w:val="24"/>
            <w:szCs w:val="24"/>
            <w:rPrChange w:id="64" w:author="hong qin" w:date="2012-03-01T13:51:00Z">
              <w:rPr>
                <w:rFonts w:ascii="Times New Roman" w:hAnsi="Times New Roman" w:cs="Times New Roman"/>
                <w:b/>
                <w:sz w:val="24"/>
                <w:szCs w:val="24"/>
              </w:rPr>
            </w:rPrChange>
          </w:rPr>
          <w:delText xml:space="preserve"> as compared to wild type cells</w:delText>
        </w:r>
      </w:del>
      <w:r w:rsidR="00325F80" w:rsidRPr="00325F80">
        <w:rPr>
          <w:rFonts w:ascii="Times New Roman" w:hAnsi="Times New Roman" w:cs="Times New Roman"/>
          <w:sz w:val="24"/>
          <w:szCs w:val="24"/>
          <w:rPrChange w:id="65" w:author="hong qin" w:date="2012-03-01T13:51:00Z">
            <w:rPr>
              <w:rFonts w:ascii="Times New Roman" w:hAnsi="Times New Roman" w:cs="Times New Roman"/>
              <w:b/>
              <w:sz w:val="24"/>
              <w:szCs w:val="24"/>
            </w:rPr>
          </w:rPrChange>
        </w:rPr>
        <w:t xml:space="preserve">. </w:t>
      </w:r>
      <w:ins w:id="66" w:author="hong qin" w:date="2012-03-01T14:06:00Z">
        <w:r w:rsidR="006F60F8">
          <w:rPr>
            <w:rFonts w:ascii="Times New Roman" w:hAnsi="Times New Roman" w:cs="Times New Roman"/>
            <w:sz w:val="24"/>
            <w:szCs w:val="24"/>
          </w:rPr>
          <w:t>Therefore, we focus</w:t>
        </w:r>
      </w:ins>
      <w:ins w:id="67" w:author="yrutherf" w:date="2012-03-01T14:13:00Z">
        <w:r w:rsidR="00A97273">
          <w:rPr>
            <w:rFonts w:ascii="Times New Roman" w:hAnsi="Times New Roman" w:cs="Times New Roman"/>
            <w:sz w:val="24"/>
            <w:szCs w:val="24"/>
          </w:rPr>
          <w:t>ed</w:t>
        </w:r>
      </w:ins>
      <w:ins w:id="68" w:author="hong qin" w:date="2012-03-01T14:06:00Z">
        <w:r w:rsidR="006F60F8">
          <w:rPr>
            <w:rFonts w:ascii="Times New Roman" w:hAnsi="Times New Roman" w:cs="Times New Roman"/>
            <w:sz w:val="24"/>
            <w:szCs w:val="24"/>
          </w:rPr>
          <w:t xml:space="preserve"> on the role of PCP1 to </w:t>
        </w:r>
      </w:ins>
      <w:ins w:id="69" w:author="hong qin" w:date="2012-03-01T14:05:00Z">
        <w:r w:rsidR="006F60F8">
          <w:rPr>
            <w:rFonts w:ascii="Times New Roman" w:hAnsi="Times New Roman" w:cs="Times New Roman"/>
            <w:sz w:val="24"/>
            <w:szCs w:val="24"/>
          </w:rPr>
          <w:t>better understand the role of mitochondria in CR</w:t>
        </w:r>
      </w:ins>
      <w:ins w:id="70" w:author="hong qin" w:date="2012-03-01T14:06:00Z">
        <w:r w:rsidR="006F60F8">
          <w:rPr>
            <w:rFonts w:ascii="Times New Roman" w:hAnsi="Times New Roman" w:cs="Times New Roman"/>
            <w:sz w:val="24"/>
            <w:szCs w:val="24"/>
          </w:rPr>
          <w:t>.</w:t>
        </w:r>
      </w:ins>
      <w:ins w:id="71" w:author="hong qin" w:date="2012-03-01T14:05:00Z">
        <w:r w:rsidR="006F60F8">
          <w:rPr>
            <w:rFonts w:ascii="Times New Roman" w:hAnsi="Times New Roman" w:cs="Times New Roman"/>
            <w:sz w:val="24"/>
            <w:szCs w:val="24"/>
          </w:rPr>
          <w:t xml:space="preserve"> </w:t>
        </w:r>
      </w:ins>
      <w:r w:rsidR="00325F80" w:rsidRPr="00325F80">
        <w:rPr>
          <w:rFonts w:ascii="Times New Roman" w:hAnsi="Times New Roman" w:cs="Times New Roman"/>
          <w:sz w:val="24"/>
          <w:szCs w:val="24"/>
          <w:rPrChange w:id="72" w:author="hong qin" w:date="2012-03-01T13:51:00Z">
            <w:rPr>
              <w:rFonts w:ascii="Times New Roman" w:hAnsi="Times New Roman" w:cs="Times New Roman"/>
              <w:b/>
              <w:sz w:val="24"/>
              <w:szCs w:val="24"/>
            </w:rPr>
          </w:rPrChange>
        </w:rPr>
        <w:t xml:space="preserve">We hypothesize that the effect of PCP1 on life span is due to its influences on the endogenous levels of superoxide. We test this hypothesis by comparing the superoxide levels between cells grown in normal conditions and calorie-restricted media, and then monitored the superoxide levels by dihydroethidium staining.  Using flow cytometer, we found that CR suppresses superoxide levels in wild type cells. In contrast, </w:t>
      </w:r>
      <w:ins w:id="73" w:author="hong qin" w:date="2012-03-01T13:53:00Z">
        <w:r w:rsidR="002C5D0E" w:rsidRPr="002C5D0E">
          <w:rPr>
            <w:rFonts w:ascii="Times New Roman" w:hAnsi="Times New Roman" w:cs="Times New Roman"/>
            <w:sz w:val="24"/>
            <w:szCs w:val="24"/>
          </w:rPr>
          <w:t xml:space="preserve">cells </w:t>
        </w:r>
        <w:r w:rsidR="002C5D0E">
          <w:rPr>
            <w:rFonts w:ascii="Times New Roman" w:hAnsi="Times New Roman" w:cs="Times New Roman"/>
            <w:sz w:val="24"/>
            <w:szCs w:val="24"/>
          </w:rPr>
          <w:t xml:space="preserve">of PCP1 deletion mutant </w:t>
        </w:r>
      </w:ins>
      <w:del w:id="74" w:author="hong qin" w:date="2012-03-01T13:53:00Z">
        <w:r w:rsidR="00325F80" w:rsidRPr="00325F80">
          <w:rPr>
            <w:rFonts w:ascii="Times New Roman" w:hAnsi="Times New Roman" w:cs="Times New Roman"/>
            <w:sz w:val="24"/>
            <w:szCs w:val="24"/>
            <w:rPrChange w:id="75" w:author="hong qin" w:date="2012-03-01T13:51:00Z">
              <w:rPr>
                <w:rFonts w:ascii="Times New Roman" w:hAnsi="Times New Roman" w:cs="Times New Roman"/>
                <w:b/>
                <w:sz w:val="24"/>
                <w:szCs w:val="24"/>
              </w:rPr>
            </w:rPrChange>
          </w:rPr>
          <w:delText xml:space="preserve">pcp1D cells </w:delText>
        </w:r>
      </w:del>
      <w:r w:rsidR="00325F80" w:rsidRPr="00325F80">
        <w:rPr>
          <w:rFonts w:ascii="Times New Roman" w:hAnsi="Times New Roman" w:cs="Times New Roman"/>
          <w:sz w:val="24"/>
          <w:szCs w:val="24"/>
          <w:rPrChange w:id="76" w:author="hong qin" w:date="2012-03-01T13:51:00Z">
            <w:rPr>
              <w:rFonts w:ascii="Times New Roman" w:hAnsi="Times New Roman" w:cs="Times New Roman"/>
              <w:b/>
              <w:sz w:val="24"/>
              <w:szCs w:val="24"/>
            </w:rPr>
          </w:rPrChange>
        </w:rPr>
        <w:t>show extremely low superoxide levels in both normal and CR media. These preliminary results suggest that the long RLS of pcp1</w:t>
      </w:r>
      <w:ins w:id="77" w:author="hong qin" w:date="2012-03-01T13:54:00Z">
        <w:r w:rsidR="002C5D0E">
          <w:rPr>
            <w:rFonts w:cstheme="minorHAnsi"/>
          </w:rPr>
          <w:t>∆</w:t>
        </w:r>
      </w:ins>
      <w:del w:id="78" w:author="hong qin" w:date="2012-03-01T13:53:00Z">
        <w:r w:rsidR="00325F80" w:rsidRPr="00325F80">
          <w:rPr>
            <w:rFonts w:ascii="Times New Roman" w:hAnsi="Times New Roman" w:cs="Times New Roman"/>
            <w:sz w:val="24"/>
            <w:szCs w:val="24"/>
            <w:rPrChange w:id="79" w:author="hong qin" w:date="2012-03-01T13:51:00Z">
              <w:rPr>
                <w:rFonts w:ascii="Times New Roman" w:hAnsi="Times New Roman" w:cs="Times New Roman"/>
                <w:b/>
                <w:sz w:val="24"/>
                <w:szCs w:val="24"/>
              </w:rPr>
            </w:rPrChange>
          </w:rPr>
          <w:delText>D</w:delText>
        </w:r>
      </w:del>
      <w:r w:rsidR="00325F80" w:rsidRPr="00325F80">
        <w:rPr>
          <w:rFonts w:ascii="Times New Roman" w:hAnsi="Times New Roman" w:cs="Times New Roman"/>
          <w:sz w:val="24"/>
          <w:szCs w:val="24"/>
          <w:rPrChange w:id="80" w:author="hong qin" w:date="2012-03-01T13:51:00Z">
            <w:rPr>
              <w:rFonts w:ascii="Times New Roman" w:hAnsi="Times New Roman" w:cs="Times New Roman"/>
              <w:b/>
              <w:sz w:val="24"/>
              <w:szCs w:val="24"/>
            </w:rPr>
          </w:rPrChange>
        </w:rPr>
        <w:t xml:space="preserve"> is due to its low levels of O</w:t>
      </w:r>
      <w:r w:rsidR="00325F80" w:rsidRPr="00325F80">
        <w:rPr>
          <w:rFonts w:ascii="Times New Roman" w:hAnsi="Times New Roman" w:cs="Times New Roman"/>
          <w:sz w:val="24"/>
          <w:szCs w:val="24"/>
          <w:vertAlign w:val="subscript"/>
          <w:rPrChange w:id="81" w:author="hong qin" w:date="2012-03-01T13:54:00Z">
            <w:rPr>
              <w:rFonts w:ascii="Times New Roman" w:hAnsi="Times New Roman" w:cs="Times New Roman"/>
              <w:b/>
              <w:sz w:val="24"/>
              <w:szCs w:val="24"/>
            </w:rPr>
          </w:rPrChange>
        </w:rPr>
        <w:t>2</w:t>
      </w:r>
      <w:ins w:id="82" w:author="hong qin" w:date="2012-03-01T13:55:00Z">
        <w:r w:rsidR="002C5D0E">
          <w:rPr>
            <w:rFonts w:ascii="Times New Roman" w:hAnsi="Times New Roman" w:cs="Times New Roman"/>
            <w:sz w:val="24"/>
            <w:szCs w:val="24"/>
            <w:vertAlign w:val="superscript"/>
          </w:rPr>
          <w:t>·</w:t>
        </w:r>
      </w:ins>
      <w:r w:rsidR="00325F80" w:rsidRPr="00325F80">
        <w:rPr>
          <w:rFonts w:ascii="Times New Roman" w:hAnsi="Times New Roman" w:cs="Times New Roman"/>
          <w:sz w:val="24"/>
          <w:szCs w:val="24"/>
          <w:vertAlign w:val="superscript"/>
          <w:rPrChange w:id="83" w:author="hong qin" w:date="2012-03-01T13:54:00Z">
            <w:rPr>
              <w:rFonts w:ascii="Times New Roman" w:hAnsi="Times New Roman" w:cs="Times New Roman"/>
              <w:b/>
              <w:sz w:val="24"/>
              <w:szCs w:val="24"/>
            </w:rPr>
          </w:rPrChange>
        </w:rPr>
        <w:t>-</w:t>
      </w:r>
      <w:r w:rsidR="00325F80" w:rsidRPr="00325F80">
        <w:rPr>
          <w:rFonts w:ascii="Times New Roman" w:hAnsi="Times New Roman" w:cs="Times New Roman"/>
          <w:sz w:val="24"/>
          <w:szCs w:val="24"/>
          <w:rPrChange w:id="84" w:author="hong qin" w:date="2012-03-01T13:51:00Z">
            <w:rPr>
              <w:rFonts w:ascii="Times New Roman" w:hAnsi="Times New Roman" w:cs="Times New Roman"/>
              <w:b/>
              <w:sz w:val="24"/>
              <w:szCs w:val="24"/>
            </w:rPr>
          </w:rPrChange>
        </w:rPr>
        <w:t xml:space="preserve">, and also suggest that CR would have no effect on the lifespan of </w:t>
      </w:r>
      <w:proofErr w:type="gramStart"/>
      <w:r w:rsidR="00325F80" w:rsidRPr="00325F80">
        <w:rPr>
          <w:rFonts w:ascii="Times New Roman" w:hAnsi="Times New Roman" w:cs="Times New Roman"/>
          <w:sz w:val="24"/>
          <w:szCs w:val="24"/>
          <w:rPrChange w:id="85" w:author="hong qin" w:date="2012-03-01T13:51:00Z">
            <w:rPr>
              <w:rFonts w:ascii="Times New Roman" w:hAnsi="Times New Roman" w:cs="Times New Roman"/>
              <w:b/>
              <w:sz w:val="24"/>
              <w:szCs w:val="24"/>
            </w:rPr>
          </w:rPrChange>
        </w:rPr>
        <w:t>pcp</w:t>
      </w:r>
      <w:proofErr w:type="gramEnd"/>
      <w:del w:id="86" w:author="hong qin" w:date="2012-03-01T13:55:00Z">
        <w:r w:rsidR="00325F80" w:rsidRPr="00325F80">
          <w:rPr>
            <w:rFonts w:ascii="Times New Roman" w:hAnsi="Times New Roman" w:cs="Times New Roman"/>
            <w:sz w:val="24"/>
            <w:szCs w:val="24"/>
            <w:rPrChange w:id="87" w:author="hong qin" w:date="2012-03-01T13:51:00Z">
              <w:rPr>
                <w:rFonts w:ascii="Times New Roman" w:hAnsi="Times New Roman" w:cs="Times New Roman"/>
                <w:b/>
                <w:sz w:val="24"/>
                <w:szCs w:val="24"/>
              </w:rPr>
            </w:rPrChange>
          </w:rPr>
          <w:delText>c</w:delText>
        </w:r>
      </w:del>
      <w:r w:rsidR="00325F80" w:rsidRPr="00325F80">
        <w:rPr>
          <w:rFonts w:ascii="Times New Roman" w:hAnsi="Times New Roman" w:cs="Times New Roman"/>
          <w:sz w:val="24"/>
          <w:szCs w:val="24"/>
          <w:rPrChange w:id="88" w:author="hong qin" w:date="2012-03-01T13:51:00Z">
            <w:rPr>
              <w:rFonts w:ascii="Times New Roman" w:hAnsi="Times New Roman" w:cs="Times New Roman"/>
              <w:b/>
              <w:sz w:val="24"/>
              <w:szCs w:val="24"/>
            </w:rPr>
          </w:rPrChange>
        </w:rPr>
        <w:t>1</w:t>
      </w:r>
      <w:ins w:id="89" w:author="hong qin" w:date="2012-03-01T13:55:00Z">
        <w:r w:rsidR="002C5D0E">
          <w:rPr>
            <w:rFonts w:cstheme="minorHAnsi"/>
          </w:rPr>
          <w:t>∆</w:t>
        </w:r>
      </w:ins>
      <w:del w:id="90" w:author="hong qin" w:date="2012-03-01T13:55:00Z">
        <w:r w:rsidR="00325F80" w:rsidRPr="00325F80">
          <w:rPr>
            <w:rFonts w:ascii="Times New Roman" w:hAnsi="Times New Roman" w:cs="Times New Roman"/>
            <w:sz w:val="24"/>
            <w:szCs w:val="24"/>
            <w:rPrChange w:id="91" w:author="hong qin" w:date="2012-03-01T13:51:00Z">
              <w:rPr>
                <w:rFonts w:ascii="Times New Roman" w:hAnsi="Times New Roman" w:cs="Times New Roman"/>
                <w:b/>
                <w:sz w:val="24"/>
                <w:szCs w:val="24"/>
              </w:rPr>
            </w:rPrChange>
          </w:rPr>
          <w:delText>D</w:delText>
        </w:r>
      </w:del>
      <w:r w:rsidR="00325F80" w:rsidRPr="00325F80">
        <w:rPr>
          <w:rFonts w:ascii="Times New Roman" w:hAnsi="Times New Roman" w:cs="Times New Roman"/>
          <w:sz w:val="24"/>
          <w:szCs w:val="24"/>
          <w:rPrChange w:id="92" w:author="hong qin" w:date="2012-03-01T13:51:00Z">
            <w:rPr>
              <w:rFonts w:ascii="Times New Roman" w:hAnsi="Times New Roman" w:cs="Times New Roman"/>
              <w:b/>
              <w:sz w:val="24"/>
              <w:szCs w:val="24"/>
            </w:rPr>
          </w:rPrChange>
        </w:rPr>
        <w:t xml:space="preserve">. </w:t>
      </w:r>
      <w:del w:id="93" w:author="hong qin" w:date="2012-03-01T13:56:00Z">
        <w:r w:rsidR="00325F80" w:rsidRPr="00325F80">
          <w:rPr>
            <w:rFonts w:ascii="Times New Roman" w:hAnsi="Times New Roman" w:cs="Times New Roman"/>
            <w:sz w:val="24"/>
            <w:szCs w:val="24"/>
            <w:rPrChange w:id="94" w:author="hong qin" w:date="2012-03-01T13:51:00Z">
              <w:rPr>
                <w:rFonts w:ascii="Times New Roman" w:hAnsi="Times New Roman" w:cs="Times New Roman"/>
                <w:b/>
                <w:sz w:val="24"/>
                <w:szCs w:val="24"/>
              </w:rPr>
            </w:rPrChange>
          </w:rPr>
          <w:delText>Implications on yeast's gene expressions, its involvement with stress response mechanisms and their link to lifespan</w:delText>
        </w:r>
      </w:del>
      <w:ins w:id="95" w:author="hong qin" w:date="2012-03-01T13:56:00Z">
        <w:r w:rsidR="002C5D0E">
          <w:rPr>
            <w:rFonts w:ascii="Times New Roman" w:hAnsi="Times New Roman" w:cs="Times New Roman"/>
            <w:sz w:val="24"/>
            <w:szCs w:val="24"/>
          </w:rPr>
          <w:t>This study</w:t>
        </w:r>
      </w:ins>
      <w:r w:rsidR="00325F80" w:rsidRPr="00325F80">
        <w:rPr>
          <w:rFonts w:ascii="Times New Roman" w:hAnsi="Times New Roman" w:cs="Times New Roman"/>
          <w:sz w:val="24"/>
          <w:szCs w:val="24"/>
          <w:rPrChange w:id="96" w:author="hong qin" w:date="2012-03-01T13:51:00Z">
            <w:rPr>
              <w:rFonts w:ascii="Times New Roman" w:hAnsi="Times New Roman" w:cs="Times New Roman"/>
              <w:b/>
              <w:sz w:val="24"/>
              <w:szCs w:val="24"/>
            </w:rPr>
          </w:rPrChange>
        </w:rPr>
        <w:t xml:space="preserve"> can potentially lead to </w:t>
      </w:r>
      <w:del w:id="97" w:author="hong qin" w:date="2012-03-01T13:56:00Z">
        <w:r w:rsidR="00325F80" w:rsidRPr="00325F80">
          <w:rPr>
            <w:rFonts w:ascii="Times New Roman" w:hAnsi="Times New Roman" w:cs="Times New Roman"/>
            <w:sz w:val="24"/>
            <w:szCs w:val="24"/>
            <w:rPrChange w:id="98" w:author="hong qin" w:date="2012-03-01T13:51:00Z">
              <w:rPr>
                <w:rFonts w:ascii="Times New Roman" w:hAnsi="Times New Roman" w:cs="Times New Roman"/>
                <w:b/>
                <w:sz w:val="24"/>
                <w:szCs w:val="24"/>
              </w:rPr>
            </w:rPrChange>
          </w:rPr>
          <w:delText xml:space="preserve">answers </w:delText>
        </w:r>
      </w:del>
      <w:ins w:id="99" w:author="hong qin" w:date="2012-03-01T13:56:00Z">
        <w:r w:rsidR="002C5D0E">
          <w:rPr>
            <w:rFonts w:ascii="Times New Roman" w:hAnsi="Times New Roman" w:cs="Times New Roman"/>
            <w:sz w:val="24"/>
            <w:szCs w:val="24"/>
          </w:rPr>
          <w:t xml:space="preserve">more insights </w:t>
        </w:r>
      </w:ins>
      <w:del w:id="100" w:author="hong qin" w:date="2012-03-01T13:56:00Z">
        <w:r w:rsidR="00325F80" w:rsidRPr="00325F80">
          <w:rPr>
            <w:rFonts w:ascii="Times New Roman" w:hAnsi="Times New Roman" w:cs="Times New Roman"/>
            <w:sz w:val="24"/>
            <w:szCs w:val="24"/>
            <w:rPrChange w:id="101" w:author="hong qin" w:date="2012-03-01T13:51:00Z">
              <w:rPr>
                <w:rFonts w:ascii="Times New Roman" w:hAnsi="Times New Roman" w:cs="Times New Roman"/>
                <w:b/>
                <w:sz w:val="24"/>
                <w:szCs w:val="24"/>
              </w:rPr>
            </w:rPrChange>
          </w:rPr>
          <w:delText xml:space="preserve">regarding </w:delText>
        </w:r>
      </w:del>
      <w:ins w:id="102" w:author="hong qin" w:date="2012-03-01T13:56:00Z">
        <w:r w:rsidR="002C5D0E">
          <w:rPr>
            <w:rFonts w:ascii="Times New Roman" w:hAnsi="Times New Roman" w:cs="Times New Roman"/>
            <w:sz w:val="24"/>
            <w:szCs w:val="24"/>
          </w:rPr>
          <w:t xml:space="preserve">on </w:t>
        </w:r>
      </w:ins>
      <w:del w:id="103" w:author="hong qin" w:date="2012-03-01T13:59:00Z">
        <w:r w:rsidR="00325F80" w:rsidRPr="00325F80">
          <w:rPr>
            <w:rFonts w:ascii="Times New Roman" w:hAnsi="Times New Roman" w:cs="Times New Roman"/>
            <w:sz w:val="24"/>
            <w:szCs w:val="24"/>
            <w:rPrChange w:id="104" w:author="hong qin" w:date="2012-03-01T13:51:00Z">
              <w:rPr>
                <w:rFonts w:ascii="Times New Roman" w:hAnsi="Times New Roman" w:cs="Times New Roman"/>
                <w:b/>
                <w:sz w:val="24"/>
                <w:szCs w:val="24"/>
              </w:rPr>
            </w:rPrChange>
          </w:rPr>
          <w:delText xml:space="preserve">many human </w:delText>
        </w:r>
      </w:del>
      <w:r w:rsidR="00325F80" w:rsidRPr="00325F80">
        <w:rPr>
          <w:rFonts w:ascii="Times New Roman" w:hAnsi="Times New Roman" w:cs="Times New Roman"/>
          <w:sz w:val="24"/>
          <w:szCs w:val="24"/>
          <w:rPrChange w:id="105" w:author="hong qin" w:date="2012-03-01T13:51:00Z">
            <w:rPr>
              <w:rFonts w:ascii="Times New Roman" w:hAnsi="Times New Roman" w:cs="Times New Roman"/>
              <w:b/>
              <w:sz w:val="24"/>
              <w:szCs w:val="24"/>
            </w:rPr>
          </w:rPrChange>
        </w:rPr>
        <w:t>ageing</w:t>
      </w:r>
      <w:ins w:id="106" w:author="hong qin" w:date="2012-03-01T13:59:00Z">
        <w:r w:rsidR="00B82791">
          <w:rPr>
            <w:rFonts w:ascii="Times New Roman" w:hAnsi="Times New Roman" w:cs="Times New Roman"/>
            <w:sz w:val="24"/>
            <w:szCs w:val="24"/>
          </w:rPr>
          <w:t>-related</w:t>
        </w:r>
      </w:ins>
      <w:r w:rsidR="00325F80" w:rsidRPr="00325F80">
        <w:rPr>
          <w:rFonts w:ascii="Times New Roman" w:hAnsi="Times New Roman" w:cs="Times New Roman"/>
          <w:sz w:val="24"/>
          <w:szCs w:val="24"/>
          <w:rPrChange w:id="107" w:author="hong qin" w:date="2012-03-01T13:51:00Z">
            <w:rPr>
              <w:rFonts w:ascii="Times New Roman" w:hAnsi="Times New Roman" w:cs="Times New Roman"/>
              <w:b/>
              <w:sz w:val="24"/>
              <w:szCs w:val="24"/>
            </w:rPr>
          </w:rPrChange>
        </w:rPr>
        <w:t xml:space="preserve"> diseases</w:t>
      </w:r>
      <w:ins w:id="108" w:author="hong qin" w:date="2012-03-01T13:59:00Z">
        <w:r w:rsidR="00B82791">
          <w:rPr>
            <w:rFonts w:ascii="Times New Roman" w:hAnsi="Times New Roman" w:cs="Times New Roman"/>
            <w:sz w:val="24"/>
            <w:szCs w:val="24"/>
          </w:rPr>
          <w:t xml:space="preserve"> in humans</w:t>
        </w:r>
      </w:ins>
      <w:del w:id="109" w:author="hong qin" w:date="2012-03-01T13:58:00Z">
        <w:r w:rsidR="00325F80" w:rsidRPr="00325F80">
          <w:rPr>
            <w:rFonts w:ascii="Times New Roman" w:hAnsi="Times New Roman" w:cs="Times New Roman"/>
            <w:sz w:val="24"/>
            <w:szCs w:val="24"/>
            <w:rPrChange w:id="110" w:author="hong qin" w:date="2012-03-01T13:51:00Z">
              <w:rPr>
                <w:rFonts w:ascii="Times New Roman" w:hAnsi="Times New Roman" w:cs="Times New Roman"/>
                <w:b/>
                <w:sz w:val="24"/>
                <w:szCs w:val="24"/>
              </w:rPr>
            </w:rPrChange>
          </w:rPr>
          <w:delText xml:space="preserve"> such as cancer, Alzheimer's, cardiovascular diseases, arthritis, cataracts, hypertension, osteoporosis, and type 2 diabetes</w:delText>
        </w:r>
      </w:del>
      <w:r w:rsidR="00325F80" w:rsidRPr="00325F80">
        <w:rPr>
          <w:rFonts w:ascii="Times New Roman" w:hAnsi="Times New Roman" w:cs="Times New Roman"/>
          <w:sz w:val="24"/>
          <w:szCs w:val="24"/>
          <w:rPrChange w:id="111" w:author="hong qin" w:date="2012-03-01T13:51:00Z">
            <w:rPr>
              <w:rFonts w:ascii="Times New Roman" w:hAnsi="Times New Roman" w:cs="Times New Roman"/>
              <w:b/>
              <w:sz w:val="24"/>
              <w:szCs w:val="24"/>
            </w:rPr>
          </w:rPrChange>
        </w:rPr>
        <w:t>.</w:t>
      </w:r>
    </w:p>
    <w:p w:rsidR="00B62632" w:rsidDel="007434E1" w:rsidRDefault="00B62632">
      <w:pPr>
        <w:rPr>
          <w:del w:id="112" w:author="yrutherf" w:date="2012-03-01T14:19:00Z"/>
        </w:rPr>
      </w:pPr>
    </w:p>
    <w:p w:rsidR="00B62632" w:rsidDel="007434E1" w:rsidRDefault="00B62632">
      <w:pPr>
        <w:rPr>
          <w:del w:id="113" w:author="yrutherf" w:date="2012-03-01T14:19:00Z"/>
        </w:rPr>
      </w:pPr>
    </w:p>
    <w:p w:rsidR="00B00A5D" w:rsidDel="007434E1" w:rsidRDefault="00B00A5D">
      <w:pPr>
        <w:rPr>
          <w:del w:id="114" w:author="yrutherf" w:date="2012-03-01T14:19:00Z"/>
        </w:rPr>
      </w:pPr>
    </w:p>
    <w:p w:rsidR="00B00A5D" w:rsidDel="007434E1" w:rsidRDefault="00B00A5D">
      <w:pPr>
        <w:rPr>
          <w:del w:id="115" w:author="yrutherf" w:date="2012-03-01T14:19:00Z"/>
        </w:rPr>
      </w:pPr>
    </w:p>
    <w:p w:rsidR="00B00A5D" w:rsidDel="007434E1" w:rsidRDefault="00B00A5D">
      <w:pPr>
        <w:rPr>
          <w:del w:id="116" w:author="yrutherf" w:date="2012-03-01T14:18:00Z"/>
        </w:rPr>
      </w:pPr>
    </w:p>
    <w:p w:rsidR="00B00A5D" w:rsidDel="007434E1" w:rsidRDefault="00B00A5D">
      <w:pPr>
        <w:rPr>
          <w:del w:id="117" w:author="yrutherf" w:date="2012-03-01T14:18:00Z"/>
        </w:rPr>
      </w:pPr>
    </w:p>
    <w:p w:rsidR="00B00A5D" w:rsidDel="007434E1" w:rsidRDefault="00B00A5D">
      <w:pPr>
        <w:rPr>
          <w:del w:id="118" w:author="yrutherf" w:date="2012-03-01T14:18:00Z"/>
        </w:rPr>
      </w:pPr>
    </w:p>
    <w:p w:rsidR="00B00A5D" w:rsidDel="007434E1" w:rsidRDefault="00B00A5D">
      <w:pPr>
        <w:rPr>
          <w:del w:id="119" w:author="yrutherf" w:date="2012-03-01T14:18:00Z"/>
        </w:rPr>
      </w:pPr>
    </w:p>
    <w:p w:rsidR="00B00A5D" w:rsidDel="007434E1" w:rsidRDefault="00B00A5D">
      <w:pPr>
        <w:rPr>
          <w:del w:id="120" w:author="yrutherf" w:date="2012-03-01T14:18:00Z"/>
        </w:rPr>
      </w:pPr>
    </w:p>
    <w:p w:rsidR="00B00A5D" w:rsidDel="007434E1" w:rsidRDefault="00B00A5D">
      <w:pPr>
        <w:rPr>
          <w:del w:id="121" w:author="yrutherf" w:date="2012-03-01T14:18:00Z"/>
        </w:rPr>
      </w:pPr>
    </w:p>
    <w:p w:rsidR="00B00A5D" w:rsidDel="007434E1" w:rsidRDefault="00B00A5D">
      <w:pPr>
        <w:rPr>
          <w:del w:id="122" w:author="yrutherf" w:date="2012-03-01T14:18:00Z"/>
        </w:rPr>
      </w:pPr>
    </w:p>
    <w:p w:rsidR="00B00A5D" w:rsidDel="007434E1" w:rsidRDefault="00B00A5D">
      <w:pPr>
        <w:rPr>
          <w:del w:id="123" w:author="yrutherf" w:date="2012-03-01T14:18:00Z"/>
        </w:rPr>
      </w:pPr>
    </w:p>
    <w:p w:rsidR="004973A0" w:rsidDel="007434E1" w:rsidRDefault="007434E1">
      <w:pPr>
        <w:rPr>
          <w:del w:id="124" w:author="yrutherf" w:date="2012-03-01T14:19:00Z"/>
        </w:rPr>
      </w:pPr>
      <w:ins w:id="125" w:author="yrutherf" w:date="2012-03-01T14:19:00Z">
        <w:r>
          <w:t>…..</w:t>
        </w:r>
      </w:ins>
      <w:del w:id="126" w:author="yrutherf" w:date="2012-03-01T14:19:00Z">
        <w:r w:rsidR="004973A0" w:rsidDel="007434E1">
          <w:delText xml:space="preserve">Our goal is to </w:delText>
        </w:r>
      </w:del>
    </w:p>
    <w:p w:rsidR="004973A0" w:rsidDel="00EA3739" w:rsidRDefault="004973A0">
      <w:pPr>
        <w:rPr>
          <w:del w:id="127" w:author="yrutherf" w:date="2012-03-13T11:36:00Z"/>
        </w:rPr>
      </w:pPr>
    </w:p>
    <w:p w:rsidR="00D93FC0" w:rsidRDefault="00CF597D">
      <w:r>
        <w:t xml:space="preserve">There are many factors that may influence aging such as reactive oxidative species, osmotic </w:t>
      </w:r>
      <w:proofErr w:type="gramStart"/>
      <w:r>
        <w:t>pressure ,vacuole</w:t>
      </w:r>
      <w:proofErr w:type="gramEnd"/>
      <w:r>
        <w:t xml:space="preserve"> acidification and calorie restriction. This research focuses on how calorie restriction alters oxidative stress levels in </w:t>
      </w:r>
      <w:r>
        <w:rPr>
          <w:rFonts w:cstheme="minorHAnsi"/>
        </w:rPr>
        <w:t>∆PCP1</w:t>
      </w:r>
      <w:r>
        <w:t xml:space="preserve"> genes and in turn how it affects the longevity of yeast cells.</w:t>
      </w:r>
      <w:r w:rsidR="00A21B96">
        <w:t xml:space="preserve"> It has been proposed that the reduction in calorie intake without reduction in adequate nutrition (CR) slows aging and increases lifespan by increasing the activity of </w:t>
      </w:r>
      <w:proofErr w:type="spellStart"/>
      <w:r w:rsidR="00A21B96">
        <w:t>sirtuin</w:t>
      </w:r>
      <w:proofErr w:type="spellEnd"/>
      <w:r w:rsidR="00A21B96">
        <w:t xml:space="preserve"> SIR2 a NAD- dependent </w:t>
      </w:r>
      <w:proofErr w:type="spellStart"/>
      <w:r w:rsidR="00A21B96">
        <w:t>deacetylase</w:t>
      </w:r>
      <w:proofErr w:type="spellEnd"/>
      <w:r w:rsidR="00A21B96">
        <w:t>.</w:t>
      </w:r>
      <w:r w:rsidR="00D93FC0">
        <w:t>..........CONNECT TO OXID STRESS</w:t>
      </w:r>
    </w:p>
    <w:p w:rsidR="00CF597D" w:rsidRDefault="00D93FC0">
      <w:r>
        <w:t xml:space="preserve"> </w:t>
      </w:r>
      <w:r w:rsidR="00A21B96">
        <w:t xml:space="preserve"> </w:t>
      </w:r>
      <w:r w:rsidR="00CF597D">
        <w:t xml:space="preserve"> Oxidative stress is the result of an occasional charged oxygen molecule being created (free radical) usually by the electron transport chain in the mitochondria. The charged oxygen molecule becomes very unstable and reactive. It then attacks other cells to seek electrons to pair with its missing electrons. If not neutralized by antioxidants they go on to create more volatile free radicals. The production of ROS such as peroxides and free radicals leads to fragmentation and damages all components of the cell, including proteins, lipids, and DNA (</w:t>
      </w:r>
      <w:proofErr w:type="spellStart"/>
      <w:r w:rsidR="00CF597D">
        <w:t>Frei</w:t>
      </w:r>
      <w:proofErr w:type="spellEnd"/>
      <w:r w:rsidR="00CF597D">
        <w:t xml:space="preserve"> 1997).</w:t>
      </w:r>
      <w:r w:rsidR="00A21B96">
        <w:t xml:space="preserve"> </w:t>
      </w:r>
    </w:p>
    <w:p w:rsidR="00D93FC0" w:rsidRDefault="00D93FC0">
      <w:r>
        <w:t>Pcp1</w:t>
      </w:r>
      <w:r w:rsidR="00DD7BEA">
        <w:t>...............</w:t>
      </w:r>
    </w:p>
    <w:p w:rsidR="00DD7BEA" w:rsidRDefault="00D93FC0">
      <w:r>
        <w:t>In ef</w:t>
      </w:r>
      <w:r w:rsidR="008D7D0C">
        <w:t>forts to determine how</w:t>
      </w:r>
      <w:r>
        <w:t xml:space="preserve"> calorie restriction would affect a </w:t>
      </w:r>
      <w:r>
        <w:rPr>
          <w:rFonts w:cstheme="minorHAnsi"/>
        </w:rPr>
        <w:t>∆</w:t>
      </w:r>
      <w:r>
        <w:t xml:space="preserve">PCP1 gene we grew </w:t>
      </w:r>
      <w:r w:rsidR="008D7D0C">
        <w:rPr>
          <w:rFonts w:cstheme="minorHAnsi"/>
        </w:rPr>
        <w:t>∆</w:t>
      </w:r>
      <w:r w:rsidR="008D7D0C">
        <w:t>Pcp1 mutant cells as well as BY4743 cells which served as the wild type control. A single colony from both were taken and grown at 30</w:t>
      </w:r>
      <w:r w:rsidR="008D7D0C">
        <w:rPr>
          <w:rFonts w:cstheme="minorHAnsi"/>
        </w:rPr>
        <w:t>° degrees</w:t>
      </w:r>
      <w:r w:rsidR="008D7D0C">
        <w:t xml:space="preserve"> in separate tubes containing 20% glucose YPD liquid. </w:t>
      </w:r>
      <w:r w:rsidR="00DD7BEA">
        <w:t xml:space="preserve">Using two test tubes the </w:t>
      </w:r>
      <w:r w:rsidR="00DD7BEA">
        <w:rPr>
          <w:rFonts w:cstheme="minorHAnsi"/>
        </w:rPr>
        <w:t>∆</w:t>
      </w:r>
      <w:r w:rsidR="00DD7BEA">
        <w:t xml:space="preserve">Pcp1 culture was exposed to 2% glucose which is normal nutrient conditions and .05% glucose which is calorie restricted conditions. The same was done for the wild type BY4743. Using a technique known as DHE </w:t>
      </w:r>
    </w:p>
    <w:p w:rsidR="00D93FC0" w:rsidRDefault="00D93FC0">
      <w:r>
        <w:t>Results</w:t>
      </w:r>
      <w:r w:rsidR="00DD7BEA">
        <w:t>.........</w:t>
      </w:r>
    </w:p>
    <w:p w:rsidR="00D93FC0" w:rsidRDefault="00D93FC0"/>
    <w:p w:rsidR="006A6B39" w:rsidRDefault="00CF597D">
      <w:r>
        <w:t xml:space="preserve"> </w:t>
      </w:r>
    </w:p>
    <w:p w:rsidR="00CF597D" w:rsidRDefault="00CF597D"/>
    <w:p w:rsidR="00CF597D" w:rsidRDefault="00CF597D"/>
    <w:sectPr w:rsidR="00CF597D" w:rsidSect="006A6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trackRevisions/>
  <w:defaultTabStop w:val="720"/>
  <w:characterSpacingControl w:val="doNotCompress"/>
  <w:compat/>
  <w:rsids>
    <w:rsidRoot w:val="00CF597D"/>
    <w:rsid w:val="000A40F0"/>
    <w:rsid w:val="00220698"/>
    <w:rsid w:val="002C5D0E"/>
    <w:rsid w:val="00325F80"/>
    <w:rsid w:val="00345B9C"/>
    <w:rsid w:val="004973A0"/>
    <w:rsid w:val="00515665"/>
    <w:rsid w:val="0055407F"/>
    <w:rsid w:val="00564DBF"/>
    <w:rsid w:val="005C71C7"/>
    <w:rsid w:val="005E7B8F"/>
    <w:rsid w:val="005F4F96"/>
    <w:rsid w:val="006557D1"/>
    <w:rsid w:val="006A6B39"/>
    <w:rsid w:val="006F60F8"/>
    <w:rsid w:val="00737DC7"/>
    <w:rsid w:val="007434E1"/>
    <w:rsid w:val="008D7D0C"/>
    <w:rsid w:val="009F5092"/>
    <w:rsid w:val="00A21B96"/>
    <w:rsid w:val="00A82B40"/>
    <w:rsid w:val="00A97273"/>
    <w:rsid w:val="00B00A5D"/>
    <w:rsid w:val="00B62632"/>
    <w:rsid w:val="00B82791"/>
    <w:rsid w:val="00CF597D"/>
    <w:rsid w:val="00D93FC0"/>
    <w:rsid w:val="00DD7BEA"/>
    <w:rsid w:val="00DF45D9"/>
    <w:rsid w:val="00E21FB9"/>
    <w:rsid w:val="00EA3739"/>
    <w:rsid w:val="00EA66AB"/>
    <w:rsid w:val="00F72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yrutherf</dc:creator>
  <cp:lastModifiedBy>yrutherf</cp:lastModifiedBy>
  <cp:revision>4</cp:revision>
  <dcterms:created xsi:type="dcterms:W3CDTF">2012-03-01T19:18:00Z</dcterms:created>
  <dcterms:modified xsi:type="dcterms:W3CDTF">2012-03-13T16:55:00Z</dcterms:modified>
</cp:coreProperties>
</file>
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0D6F">
      <w:pPr>
        <w:pStyle w:val="Heading1"/>
        <w:rPr>
          <w:u w:val="single"/>
        </w:rPr>
        <w:pPrChange w:id="0" w:author="Hong Qin" w:date="2012-03-14T14:24:00Z">
          <w:pPr/>
        </w:pPrChange>
      </w:pPr>
      <w:ins w:id="1" w:author="Tamiko" w:date="2012-03-25T00:33:00Z">
        <w:r>
          <w:rPr>
            <w:u w:val="single"/>
          </w:rPr>
          <w:t>√</w:t>
        </w:r>
      </w:ins>
      <w:r w:rsidR="005B4551" w:rsidRPr="005B4551">
        <w:rPr>
          <w:u w:val="single"/>
        </w:rPr>
        <w:t xml:space="preserve">Introduction </w:t>
      </w:r>
    </w:p>
    <w:p w:rsidR="00000000" w:rsidRDefault="00E00DA2">
      <w:pPr>
        <w:pStyle w:val="Heading2"/>
        <w:numPr>
          <w:ins w:id="2" w:author="Hong Qin" w:date="2012-03-14T14:29:00Z"/>
        </w:numPr>
        <w:rPr>
          <w:ins w:id="3" w:author="Hong Qin" w:date="2012-03-14T14:29:00Z"/>
          <w:rFonts w:ascii="Times New Roman" w:hAnsi="Times New Roman" w:cs="Times New Roman"/>
          <w:color w:val="333333"/>
          <w:sz w:val="24"/>
          <w:szCs w:val="24"/>
        </w:rPr>
        <w:pPrChange w:id="4" w:author="Hong Qin" w:date="2012-03-14T14:29:00Z">
          <w:pPr/>
        </w:pPrChange>
      </w:pPr>
      <w:ins w:id="5" w:author="Hong Qin" w:date="2012-03-14T14:29:00Z">
        <w:r>
          <w:rPr>
            <w:rFonts w:ascii="Times New Roman" w:hAnsi="Times New Roman" w:cs="Times New Roman"/>
            <w:color w:val="333333"/>
            <w:sz w:val="24"/>
            <w:szCs w:val="24"/>
          </w:rPr>
          <w:t xml:space="preserve">Cellular aging and ROS, TOR 1 pathway, PCP1 function and its connection to CR and aging. </w:t>
        </w:r>
      </w:ins>
    </w:p>
    <w:p w:rsidR="00277C86" w:rsidRPr="005030A2" w:rsidRDefault="009431F5" w:rsidP="00B640F3">
      <w:pPr>
        <w:rPr>
          <w:rPrChange w:id="6" w:author="Tamiko" w:date="2012-03-24T23:21:00Z">
            <w:rPr>
              <w:rFonts w:ascii="Times New Roman" w:hAnsi="Times New Roman" w:cs="Times New Roman"/>
              <w:sz w:val="24"/>
              <w:szCs w:val="24"/>
            </w:rPr>
          </w:rPrChange>
        </w:rPr>
      </w:pPr>
      <w:del w:id="7" w:author="Tamiko" w:date="2012-03-24T22:56:00Z">
        <w:r w:rsidRPr="000A329B" w:rsidDel="00307B00">
          <w:rPr>
            <w:rFonts w:ascii="Times New Roman" w:hAnsi="Times New Roman" w:cs="Times New Roman"/>
            <w:color w:val="333333"/>
            <w:sz w:val="24"/>
            <w:szCs w:val="24"/>
          </w:rPr>
          <w:delText xml:space="preserve">Cellular </w:delText>
        </w:r>
      </w:del>
      <w:ins w:id="8" w:author="Tamiko" w:date="2012-03-24T22:56:00Z">
        <w:r w:rsidR="00307B00">
          <w:rPr>
            <w:rFonts w:ascii="Times New Roman" w:hAnsi="Times New Roman" w:cs="Times New Roman"/>
            <w:color w:val="333333"/>
            <w:sz w:val="24"/>
            <w:szCs w:val="24"/>
          </w:rPr>
          <w:t>A</w:t>
        </w:r>
      </w:ins>
      <w:del w:id="9" w:author="Tamiko" w:date="2012-03-24T22:56:00Z">
        <w:r w:rsidRPr="000A329B" w:rsidDel="00307B00">
          <w:rPr>
            <w:rFonts w:ascii="Times New Roman" w:hAnsi="Times New Roman" w:cs="Times New Roman"/>
            <w:color w:val="333333"/>
            <w:sz w:val="24"/>
            <w:szCs w:val="24"/>
          </w:rPr>
          <w:delText>a</w:delText>
        </w:r>
      </w:del>
      <w:r w:rsidRPr="000A329B">
        <w:rPr>
          <w:rFonts w:ascii="Times New Roman" w:hAnsi="Times New Roman" w:cs="Times New Roman"/>
          <w:color w:val="333333"/>
          <w:sz w:val="24"/>
          <w:szCs w:val="24"/>
        </w:rPr>
        <w:t xml:space="preserve">ging </w:t>
      </w:r>
      <w:ins w:id="10" w:author="Tamiko" w:date="2012-03-24T22:55:00Z">
        <w:r w:rsidR="00307B00">
          <w:rPr>
            <w:rFonts w:ascii="Times New Roman" w:hAnsi="Times New Roman" w:cs="Times New Roman"/>
            <w:color w:val="333333"/>
            <w:sz w:val="24"/>
            <w:szCs w:val="24"/>
          </w:rPr>
          <w:t xml:space="preserve">of </w:t>
        </w:r>
      </w:ins>
      <w:del w:id="11" w:author="Tamiko" w:date="2012-03-24T22:55:00Z">
        <w:r w:rsidRPr="000A329B" w:rsidDel="00307B00">
          <w:rPr>
            <w:rFonts w:ascii="Times New Roman" w:hAnsi="Times New Roman" w:cs="Times New Roman"/>
            <w:color w:val="333333"/>
            <w:sz w:val="24"/>
            <w:szCs w:val="24"/>
          </w:rPr>
          <w:delText>in</w:delText>
        </w:r>
      </w:del>
      <w:r w:rsidR="007B7A0A">
        <w:rPr>
          <w:rFonts w:ascii="Times New Roman" w:hAnsi="Times New Roman" w:cs="Times New Roman"/>
          <w:sz w:val="24"/>
          <w:szCs w:val="24"/>
        </w:rPr>
        <w:t xml:space="preserve"> </w:t>
      </w:r>
      <w:proofErr w:type="spellStart"/>
      <w:r w:rsidR="007B7A0A">
        <w:rPr>
          <w:rFonts w:ascii="Times New Roman" w:hAnsi="Times New Roman" w:cs="Times New Roman"/>
          <w:sz w:val="24"/>
          <w:szCs w:val="24"/>
        </w:rPr>
        <w:t>Saccharomyces</w:t>
      </w:r>
      <w:proofErr w:type="spellEnd"/>
      <w:r w:rsidR="007B7A0A">
        <w:rPr>
          <w:rFonts w:ascii="Times New Roman" w:hAnsi="Times New Roman" w:cs="Times New Roman"/>
          <w:sz w:val="24"/>
          <w:szCs w:val="24"/>
        </w:rPr>
        <w:t xml:space="preserve"> </w:t>
      </w:r>
      <w:proofErr w:type="spellStart"/>
      <w:r w:rsidR="007B7A0A">
        <w:rPr>
          <w:rFonts w:ascii="Times New Roman" w:hAnsi="Times New Roman" w:cs="Times New Roman"/>
          <w:sz w:val="24"/>
          <w:szCs w:val="24"/>
        </w:rPr>
        <w:t>cerevisiae</w:t>
      </w:r>
      <w:proofErr w:type="spellEnd"/>
      <w:ins w:id="12" w:author="Tamiko" w:date="2012-03-24T22:56:00Z">
        <w:r w:rsidR="00307B00">
          <w:rPr>
            <w:rFonts w:ascii="Times New Roman" w:hAnsi="Times New Roman" w:cs="Times New Roman"/>
            <w:sz w:val="24"/>
            <w:szCs w:val="24"/>
          </w:rPr>
          <w:t xml:space="preserve"> cells</w:t>
        </w:r>
      </w:ins>
      <w:r w:rsidR="007B7A0A">
        <w:rPr>
          <w:rFonts w:ascii="Times New Roman" w:hAnsi="Times New Roman" w:cs="Times New Roman"/>
          <w:color w:val="333333"/>
          <w:sz w:val="24"/>
          <w:szCs w:val="24"/>
        </w:rPr>
        <w:t xml:space="preserve"> is an invasive aspect of research that can potentially lead to several implications related to human aging diseases. </w:t>
      </w:r>
      <w:del w:id="13" w:author="Tamiko" w:date="2012-03-24T22:56:00Z">
        <w:r w:rsidR="007B7A0A" w:rsidDel="00307B00">
          <w:rPr>
            <w:rFonts w:ascii="Times New Roman" w:hAnsi="Times New Roman" w:cs="Times New Roman"/>
            <w:color w:val="333333"/>
            <w:sz w:val="24"/>
            <w:szCs w:val="24"/>
          </w:rPr>
          <w:delText xml:space="preserve"> </w:delText>
        </w:r>
      </w:del>
      <w:r w:rsidR="007B7A0A">
        <w:rPr>
          <w:rFonts w:ascii="Times New Roman" w:hAnsi="Times New Roman" w:cs="Times New Roman"/>
          <w:sz w:val="24"/>
          <w:szCs w:val="24"/>
        </w:rPr>
        <w:t xml:space="preserve">There are many factors that may influence cellular aging in yeast such as reactive oxidative species (ROS), osmotic pressure, vacuole acidification and calorie restriction (CR). It has been proposed that </w:t>
      </w:r>
      <w:ins w:id="14" w:author="Tamiko" w:date="2012-03-24T23:07:00Z">
        <w:r w:rsidR="0015690E">
          <w:rPr>
            <w:rFonts w:ascii="Times New Roman" w:hAnsi="Times New Roman" w:cs="Times New Roman"/>
            <w:sz w:val="24"/>
            <w:szCs w:val="24"/>
          </w:rPr>
          <w:t>a</w:t>
        </w:r>
      </w:ins>
      <w:del w:id="15" w:author="Tamiko" w:date="2012-03-24T23:07:00Z">
        <w:r w:rsidR="007B7A0A" w:rsidDel="0015690E">
          <w:rPr>
            <w:rFonts w:ascii="Times New Roman" w:hAnsi="Times New Roman" w:cs="Times New Roman"/>
            <w:sz w:val="24"/>
            <w:szCs w:val="24"/>
          </w:rPr>
          <w:delText>the</w:delText>
        </w:r>
      </w:del>
      <w:r w:rsidR="007B7A0A">
        <w:rPr>
          <w:rFonts w:ascii="Times New Roman" w:hAnsi="Times New Roman" w:cs="Times New Roman"/>
          <w:sz w:val="24"/>
          <w:szCs w:val="24"/>
        </w:rPr>
        <w:t xml:space="preserve"> reduction in calorie intake slows aging and increases lifespan by suppressing the TOR signaling pathway. </w:t>
      </w:r>
      <w:r w:rsidR="007B7A0A">
        <w:rPr>
          <w:rFonts w:ascii="Times New Roman" w:hAnsi="Times New Roman" w:cs="Times New Roman"/>
          <w:b/>
          <w:sz w:val="24"/>
          <w:szCs w:val="24"/>
        </w:rPr>
        <w:t>(DIAGRAM)</w:t>
      </w:r>
      <w:r w:rsidR="007B7A0A">
        <w:rPr>
          <w:rFonts w:ascii="Times New Roman" w:hAnsi="Times New Roman" w:cs="Times New Roman"/>
          <w:sz w:val="24"/>
          <w:szCs w:val="24"/>
        </w:rPr>
        <w:t xml:space="preserve"> Suppressing the TOR pathway consequently reduces endogenous ROS levels which </w:t>
      </w:r>
      <w:ins w:id="16" w:author="yrutherf" w:date="2012-03-26T14:16:00Z">
        <w:r w:rsidR="009C5AA6">
          <w:rPr>
            <w:rFonts w:ascii="Times New Roman" w:hAnsi="Times New Roman" w:cs="Times New Roman"/>
            <w:sz w:val="24"/>
            <w:szCs w:val="24"/>
          </w:rPr>
          <w:t>are</w:t>
        </w:r>
      </w:ins>
      <w:ins w:id="17" w:author="Tamiko" w:date="2012-03-24T23:08:00Z">
        <w:del w:id="18" w:author="yrutherf" w:date="2012-03-26T14:16:00Z">
          <w:r w:rsidR="0015690E" w:rsidDel="009C5AA6">
            <w:rPr>
              <w:rFonts w:ascii="Times New Roman" w:hAnsi="Times New Roman" w:cs="Times New Roman"/>
              <w:sz w:val="24"/>
              <w:szCs w:val="24"/>
            </w:rPr>
            <w:delText>is</w:delText>
          </w:r>
        </w:del>
      </w:ins>
      <w:del w:id="19" w:author="Tamiko" w:date="2012-03-24T23:08:00Z">
        <w:r w:rsidR="007B7A0A" w:rsidDel="0015690E">
          <w:rPr>
            <w:rFonts w:ascii="Times New Roman" w:hAnsi="Times New Roman" w:cs="Times New Roman"/>
            <w:sz w:val="24"/>
            <w:szCs w:val="24"/>
          </w:rPr>
          <w:delText>we</w:delText>
        </w:r>
      </w:del>
      <w:r w:rsidR="007B7A0A">
        <w:rPr>
          <w:rFonts w:ascii="Times New Roman" w:hAnsi="Times New Roman" w:cs="Times New Roman"/>
          <w:sz w:val="24"/>
          <w:szCs w:val="24"/>
        </w:rPr>
        <w:t xml:space="preserve"> know</w:t>
      </w:r>
      <w:ins w:id="20" w:author="Tamiko" w:date="2012-03-24T23:08:00Z">
        <w:r w:rsidR="0015690E">
          <w:rPr>
            <w:rFonts w:ascii="Times New Roman" w:hAnsi="Times New Roman" w:cs="Times New Roman"/>
            <w:sz w:val="24"/>
            <w:szCs w:val="24"/>
          </w:rPr>
          <w:t>n</w:t>
        </w:r>
      </w:ins>
      <w:r w:rsidR="007B7A0A">
        <w:rPr>
          <w:rFonts w:ascii="Times New Roman" w:hAnsi="Times New Roman" w:cs="Times New Roman"/>
          <w:sz w:val="24"/>
          <w:szCs w:val="24"/>
        </w:rPr>
        <w:t xml:space="preserve"> </w:t>
      </w:r>
      <w:ins w:id="21" w:author="Tamiko" w:date="2012-03-24T23:08:00Z">
        <w:r w:rsidR="0015690E">
          <w:rPr>
            <w:rFonts w:ascii="Times New Roman" w:hAnsi="Times New Roman" w:cs="Times New Roman"/>
            <w:sz w:val="24"/>
            <w:szCs w:val="24"/>
          </w:rPr>
          <w:t xml:space="preserve">to be </w:t>
        </w:r>
      </w:ins>
      <w:del w:id="22" w:author="Tamiko" w:date="2012-03-24T23:08:00Z">
        <w:r w:rsidR="007B7A0A" w:rsidDel="0015690E">
          <w:rPr>
            <w:rFonts w:ascii="Times New Roman" w:hAnsi="Times New Roman" w:cs="Times New Roman"/>
            <w:sz w:val="24"/>
            <w:szCs w:val="24"/>
          </w:rPr>
          <w:delText>is</w:delText>
        </w:r>
      </w:del>
      <w:r w:rsidR="007B7A0A">
        <w:rPr>
          <w:rFonts w:ascii="Times New Roman" w:hAnsi="Times New Roman" w:cs="Times New Roman"/>
          <w:sz w:val="24"/>
          <w:szCs w:val="24"/>
        </w:rPr>
        <w:t xml:space="preserve"> the causative agent</w:t>
      </w:r>
      <w:ins w:id="23" w:author="Tamiko" w:date="2012-03-24T23:26:00Z">
        <w:r w:rsidR="00524D65">
          <w:rPr>
            <w:rFonts w:ascii="Times New Roman" w:hAnsi="Times New Roman" w:cs="Times New Roman"/>
            <w:sz w:val="24"/>
            <w:szCs w:val="24"/>
          </w:rPr>
          <w:t>s</w:t>
        </w:r>
      </w:ins>
      <w:r w:rsidR="007B7A0A">
        <w:rPr>
          <w:rFonts w:ascii="Times New Roman" w:hAnsi="Times New Roman" w:cs="Times New Roman"/>
          <w:sz w:val="24"/>
          <w:szCs w:val="24"/>
        </w:rPr>
        <w:t xml:space="preserve"> of</w:t>
      </w:r>
      <w:ins w:id="24" w:author="Tamiko" w:date="2012-03-24T23:26:00Z">
        <w:r w:rsidR="00524D65">
          <w:rPr>
            <w:rFonts w:ascii="Times New Roman" w:hAnsi="Times New Roman" w:cs="Times New Roman"/>
            <w:sz w:val="24"/>
            <w:szCs w:val="24"/>
          </w:rPr>
          <w:t xml:space="preserve"> cellular</w:t>
        </w:r>
      </w:ins>
      <w:r w:rsidR="007B7A0A">
        <w:rPr>
          <w:rFonts w:ascii="Times New Roman" w:hAnsi="Times New Roman" w:cs="Times New Roman"/>
          <w:sz w:val="24"/>
          <w:szCs w:val="24"/>
        </w:rPr>
        <w:t xml:space="preserve"> </w:t>
      </w:r>
      <w:del w:id="25" w:author="Tamiko" w:date="2012-03-24T23:02:00Z">
        <w:r w:rsidR="007B7A0A" w:rsidDel="00307B00">
          <w:rPr>
            <w:rFonts w:ascii="Times New Roman" w:hAnsi="Times New Roman" w:cs="Times New Roman"/>
            <w:sz w:val="24"/>
            <w:szCs w:val="24"/>
          </w:rPr>
          <w:delText xml:space="preserve">cellular </w:delText>
        </w:r>
      </w:del>
      <w:del w:id="26" w:author="Tamiko" w:date="2012-03-24T23:04:00Z">
        <w:r w:rsidR="007B7A0A" w:rsidDel="00307B00">
          <w:rPr>
            <w:rFonts w:ascii="Times New Roman" w:hAnsi="Times New Roman" w:cs="Times New Roman"/>
            <w:sz w:val="24"/>
            <w:szCs w:val="24"/>
          </w:rPr>
          <w:delText xml:space="preserve">fragmentation as well as </w:delText>
        </w:r>
      </w:del>
      <w:r w:rsidR="007B7A0A">
        <w:rPr>
          <w:rFonts w:ascii="Times New Roman" w:hAnsi="Times New Roman" w:cs="Times New Roman"/>
          <w:sz w:val="24"/>
          <w:szCs w:val="24"/>
        </w:rPr>
        <w:t>protein, lipid, and DNA damage</w:t>
      </w:r>
      <w:ins w:id="27" w:author="Tamiko" w:date="2012-03-24T23:04:00Z">
        <w:r w:rsidR="00307B00">
          <w:rPr>
            <w:rFonts w:ascii="Times New Roman" w:hAnsi="Times New Roman" w:cs="Times New Roman"/>
            <w:sz w:val="24"/>
            <w:szCs w:val="24"/>
          </w:rPr>
          <w:t xml:space="preserve"> as well as</w:t>
        </w:r>
        <w:r w:rsidR="00307B00" w:rsidRPr="00307B00">
          <w:rPr>
            <w:rFonts w:ascii="Times New Roman" w:hAnsi="Times New Roman" w:cs="Times New Roman"/>
            <w:sz w:val="24"/>
            <w:szCs w:val="24"/>
          </w:rPr>
          <w:t xml:space="preserve"> </w:t>
        </w:r>
        <w:r w:rsidR="00307B00">
          <w:rPr>
            <w:rFonts w:ascii="Times New Roman" w:hAnsi="Times New Roman" w:cs="Times New Roman"/>
            <w:sz w:val="24"/>
            <w:szCs w:val="24"/>
          </w:rPr>
          <w:t>fragmentation of the mitochondria</w:t>
        </w:r>
      </w:ins>
      <w:r w:rsidR="007B7A0A">
        <w:rPr>
          <w:rFonts w:ascii="Times New Roman" w:hAnsi="Times New Roman" w:cs="Times New Roman"/>
          <w:sz w:val="24"/>
          <w:szCs w:val="24"/>
        </w:rPr>
        <w:t xml:space="preserve">. </w:t>
      </w:r>
      <w:del w:id="28" w:author="Tamiko" w:date="2012-03-24T23:02:00Z">
        <w:r w:rsidR="007B7A0A" w:rsidDel="00307B00">
          <w:rPr>
            <w:rFonts w:ascii="Times New Roman" w:hAnsi="Times New Roman" w:cs="Times New Roman"/>
            <w:sz w:val="24"/>
            <w:szCs w:val="24"/>
          </w:rPr>
          <w:delText xml:space="preserve">The research under study focuses on how CR alters </w:delText>
        </w:r>
      </w:del>
      <w:del w:id="29" w:author="Tamiko" w:date="2012-03-24T22:58:00Z">
        <w:r w:rsidR="007B7A0A" w:rsidDel="00307B00">
          <w:rPr>
            <w:rFonts w:ascii="Times New Roman" w:hAnsi="Times New Roman" w:cs="Times New Roman"/>
            <w:sz w:val="24"/>
            <w:szCs w:val="24"/>
          </w:rPr>
          <w:delText>oxidative stress</w:delText>
        </w:r>
      </w:del>
      <w:del w:id="30" w:author="Tamiko" w:date="2012-03-24T23:02:00Z">
        <w:r w:rsidR="007B7A0A" w:rsidDel="00307B00">
          <w:rPr>
            <w:rFonts w:ascii="Times New Roman" w:hAnsi="Times New Roman" w:cs="Times New Roman"/>
            <w:sz w:val="24"/>
            <w:szCs w:val="24"/>
          </w:rPr>
          <w:delText xml:space="preserve"> </w:delText>
        </w:r>
      </w:del>
      <w:del w:id="31" w:author="Tamiko" w:date="2012-03-24T22:59:00Z">
        <w:r w:rsidR="007B7A0A" w:rsidDel="00307B00">
          <w:rPr>
            <w:rFonts w:ascii="Times New Roman" w:hAnsi="Times New Roman" w:cs="Times New Roman"/>
            <w:sz w:val="24"/>
            <w:szCs w:val="24"/>
          </w:rPr>
          <w:delText xml:space="preserve">levels </w:delText>
        </w:r>
      </w:del>
      <w:del w:id="32" w:author="Tamiko" w:date="2012-03-24T23:02:00Z">
        <w:r w:rsidR="007B7A0A" w:rsidDel="00307B00">
          <w:rPr>
            <w:rFonts w:ascii="Times New Roman" w:hAnsi="Times New Roman" w:cs="Times New Roman"/>
            <w:sz w:val="24"/>
            <w:szCs w:val="24"/>
          </w:rPr>
          <w:delText xml:space="preserve">in the ∆PCP1 mitochondrial gene and in turn how it affects the longevity of yeast cells. </w:delText>
        </w:r>
      </w:del>
      <w:r w:rsidR="007B7A0A">
        <w:rPr>
          <w:rFonts w:ascii="Times New Roman" w:hAnsi="Times New Roman" w:cs="Times New Roman"/>
          <w:sz w:val="24"/>
          <w:szCs w:val="24"/>
        </w:rPr>
        <w:t xml:space="preserve">Mitochondria play a critical role in life span extension effects of CR because it houses the electron transport chain which has been found to be the center of superoxide production. </w:t>
      </w:r>
      <w:ins w:id="33" w:author="Tamiko" w:date="2012-03-24T23:09:00Z">
        <w:r w:rsidR="0015690E">
          <w:rPr>
            <w:rFonts w:ascii="Times New Roman" w:hAnsi="Times New Roman" w:cs="Times New Roman"/>
            <w:sz w:val="24"/>
            <w:szCs w:val="24"/>
          </w:rPr>
          <w:t xml:space="preserve">The research under study focuses on how CR </w:t>
        </w:r>
        <w:del w:id="34" w:author="yrutherf" w:date="2012-03-26T14:17:00Z">
          <w:r w:rsidR="0015690E" w:rsidDel="009C5AA6">
            <w:rPr>
              <w:rFonts w:ascii="Times New Roman" w:hAnsi="Times New Roman" w:cs="Times New Roman"/>
              <w:sz w:val="24"/>
              <w:szCs w:val="24"/>
            </w:rPr>
            <w:delText>alters  the</w:delText>
          </w:r>
        </w:del>
      </w:ins>
      <w:ins w:id="35" w:author="yrutherf" w:date="2012-03-26T14:17:00Z">
        <w:r w:rsidR="009C5AA6">
          <w:rPr>
            <w:rFonts w:ascii="Times New Roman" w:hAnsi="Times New Roman" w:cs="Times New Roman"/>
            <w:sz w:val="24"/>
            <w:szCs w:val="24"/>
          </w:rPr>
          <w:t>alters the</w:t>
        </w:r>
      </w:ins>
      <w:ins w:id="36" w:author="Tamiko" w:date="2012-03-24T23:09:00Z">
        <w:r w:rsidR="0015690E">
          <w:rPr>
            <w:rFonts w:ascii="Times New Roman" w:hAnsi="Times New Roman" w:cs="Times New Roman"/>
            <w:sz w:val="24"/>
            <w:szCs w:val="24"/>
          </w:rPr>
          <w:t xml:space="preserve"> level of </w:t>
        </w:r>
        <w:r w:rsidR="00524D65">
          <w:rPr>
            <w:rFonts w:ascii="Times New Roman" w:hAnsi="Times New Roman" w:cs="Times New Roman"/>
            <w:sz w:val="24"/>
            <w:szCs w:val="24"/>
          </w:rPr>
          <w:t>super</w:t>
        </w:r>
        <w:r w:rsidR="0015690E">
          <w:rPr>
            <w:rFonts w:ascii="Times New Roman" w:hAnsi="Times New Roman" w:cs="Times New Roman"/>
            <w:sz w:val="24"/>
            <w:szCs w:val="24"/>
          </w:rPr>
          <w:t>oxide anions O2</w:t>
        </w:r>
        <w:del w:id="37" w:author="yrutherf" w:date="2012-03-26T14:17:00Z">
          <w:r w:rsidR="0015690E" w:rsidDel="009C5AA6">
            <w:rPr>
              <w:rFonts w:ascii="Times New Roman" w:hAnsi="Times New Roman" w:cs="Times New Roman"/>
              <w:sz w:val="24"/>
              <w:szCs w:val="24"/>
            </w:rPr>
            <w:delText>-  in</w:delText>
          </w:r>
        </w:del>
      </w:ins>
      <w:ins w:id="38" w:author="yrutherf" w:date="2012-03-26T14:17:00Z">
        <w:r w:rsidR="009C5AA6">
          <w:rPr>
            <w:rFonts w:ascii="Times New Roman" w:hAnsi="Times New Roman" w:cs="Times New Roman"/>
            <w:sz w:val="24"/>
            <w:szCs w:val="24"/>
          </w:rPr>
          <w:t>- in</w:t>
        </w:r>
      </w:ins>
      <w:ins w:id="39" w:author="Tamiko" w:date="2012-03-24T23:09:00Z">
        <w:r w:rsidR="0015690E">
          <w:rPr>
            <w:rFonts w:ascii="Times New Roman" w:hAnsi="Times New Roman" w:cs="Times New Roman"/>
            <w:sz w:val="24"/>
            <w:szCs w:val="24"/>
          </w:rPr>
          <w:t xml:space="preserve"> the ∆PCP1 </w:t>
        </w:r>
      </w:ins>
      <w:ins w:id="40" w:author="Tamiko" w:date="2012-03-24T23:27:00Z">
        <w:r w:rsidR="00524D65">
          <w:rPr>
            <w:rFonts w:ascii="Times New Roman" w:hAnsi="Times New Roman" w:cs="Times New Roman"/>
            <w:sz w:val="24"/>
            <w:szCs w:val="24"/>
          </w:rPr>
          <w:t xml:space="preserve">cell </w:t>
        </w:r>
      </w:ins>
      <w:ins w:id="41" w:author="Tamiko" w:date="2012-03-24T23:09:00Z">
        <w:r w:rsidR="0015690E">
          <w:rPr>
            <w:rFonts w:ascii="Times New Roman" w:hAnsi="Times New Roman" w:cs="Times New Roman"/>
            <w:sz w:val="24"/>
            <w:szCs w:val="24"/>
          </w:rPr>
          <w:t>and in turn how it affects the longevity of yeast cells.</w:t>
        </w:r>
      </w:ins>
      <w:ins w:id="42" w:author="Tamiko" w:date="2012-03-24T23:29:00Z">
        <w:r w:rsidR="00870F91">
          <w:t xml:space="preserve"> </w:t>
        </w:r>
      </w:ins>
      <w:r w:rsidR="007B7A0A">
        <w:rPr>
          <w:rFonts w:ascii="Times New Roman" w:hAnsi="Times New Roman" w:cs="Times New Roman"/>
          <w:sz w:val="24"/>
          <w:szCs w:val="24"/>
        </w:rPr>
        <w:t xml:space="preserve">PCP1, a rhomboid serine protease, participates in mitochondrial dynamics and the processing of </w:t>
      </w:r>
      <w:proofErr w:type="spellStart"/>
      <w:r w:rsidR="007B7A0A">
        <w:rPr>
          <w:rFonts w:ascii="Times New Roman" w:hAnsi="Times New Roman" w:cs="Times New Roman"/>
          <w:color w:val="000000"/>
          <w:sz w:val="24"/>
          <w:szCs w:val="24"/>
        </w:rPr>
        <w:t>cytochrome</w:t>
      </w:r>
      <w:proofErr w:type="spellEnd"/>
      <w:r w:rsidR="007B7A0A">
        <w:rPr>
          <w:rFonts w:ascii="Times New Roman" w:hAnsi="Times New Roman" w:cs="Times New Roman"/>
          <w:color w:val="000000"/>
          <w:sz w:val="24"/>
          <w:szCs w:val="24"/>
        </w:rPr>
        <w:t xml:space="preserve"> c </w:t>
      </w:r>
      <w:proofErr w:type="spellStart"/>
      <w:r w:rsidR="007B7A0A">
        <w:rPr>
          <w:rFonts w:ascii="Times New Roman" w:hAnsi="Times New Roman" w:cs="Times New Roman"/>
          <w:color w:val="000000"/>
          <w:sz w:val="24"/>
          <w:szCs w:val="24"/>
        </w:rPr>
        <w:t>peroxidase</w:t>
      </w:r>
      <w:proofErr w:type="spellEnd"/>
      <w:r w:rsidR="007B7A0A">
        <w:rPr>
          <w:rFonts w:ascii="Times New Roman" w:hAnsi="Times New Roman" w:cs="Times New Roman"/>
          <w:color w:val="000000"/>
          <w:sz w:val="24"/>
          <w:szCs w:val="24"/>
        </w:rPr>
        <w:t xml:space="preserve"> (CCP1) which is involved in degradation of hydrogen peroxide species. Additionally PCP1 partakes in the processing of MGM1 </w:t>
      </w:r>
      <w:r w:rsidR="007B7A0A">
        <w:rPr>
          <w:rFonts w:ascii="Times New Roman" w:hAnsi="Times New Roman" w:cs="Times New Roman"/>
          <w:sz w:val="24"/>
          <w:szCs w:val="24"/>
        </w:rPr>
        <w:t xml:space="preserve">a </w:t>
      </w:r>
      <w:proofErr w:type="spellStart"/>
      <w:r w:rsidR="007B7A0A">
        <w:rPr>
          <w:rFonts w:ascii="Times New Roman" w:hAnsi="Times New Roman" w:cs="Times New Roman"/>
          <w:sz w:val="24"/>
          <w:szCs w:val="24"/>
        </w:rPr>
        <w:t>dynamin</w:t>
      </w:r>
      <w:proofErr w:type="spellEnd"/>
      <w:r w:rsidR="007B7A0A">
        <w:rPr>
          <w:rFonts w:ascii="Times New Roman" w:hAnsi="Times New Roman" w:cs="Times New Roman"/>
          <w:sz w:val="24"/>
          <w:szCs w:val="24"/>
        </w:rPr>
        <w:t xml:space="preserve">- like </w:t>
      </w:r>
      <w:proofErr w:type="spellStart"/>
      <w:r w:rsidR="007B7A0A">
        <w:rPr>
          <w:rFonts w:ascii="Times New Roman" w:hAnsi="Times New Roman" w:cs="Times New Roman"/>
          <w:sz w:val="24"/>
          <w:szCs w:val="24"/>
        </w:rPr>
        <w:t>GTPase</w:t>
      </w:r>
      <w:proofErr w:type="spellEnd"/>
      <w:r w:rsidR="007B7A0A">
        <w:rPr>
          <w:rFonts w:ascii="Times New Roman" w:hAnsi="Times New Roman" w:cs="Times New Roman"/>
          <w:sz w:val="24"/>
          <w:szCs w:val="24"/>
        </w:rPr>
        <w:t xml:space="preserve"> involved in mitochondrial fusion, fission and </w:t>
      </w:r>
      <w:proofErr w:type="spellStart"/>
      <w:r w:rsidR="007B7A0A">
        <w:rPr>
          <w:rFonts w:ascii="Times New Roman" w:hAnsi="Times New Roman" w:cs="Times New Roman"/>
          <w:sz w:val="24"/>
          <w:szCs w:val="24"/>
        </w:rPr>
        <w:t>cristae</w:t>
      </w:r>
      <w:proofErr w:type="spellEnd"/>
      <w:r w:rsidR="007B7A0A">
        <w:rPr>
          <w:rFonts w:ascii="Times New Roman" w:hAnsi="Times New Roman" w:cs="Times New Roman"/>
          <w:sz w:val="24"/>
          <w:szCs w:val="24"/>
        </w:rPr>
        <w:t xml:space="preserve"> formation.</w:t>
      </w:r>
      <w:ins w:id="43" w:author="Tamiko" w:date="2012-03-24T23:10:00Z">
        <w:r w:rsidR="0015690E">
          <w:rPr>
            <w:rFonts w:ascii="Times New Roman" w:hAnsi="Times New Roman" w:cs="Times New Roman"/>
            <w:b/>
            <w:sz w:val="24"/>
            <w:szCs w:val="24"/>
          </w:rPr>
          <w:t xml:space="preserve"> </w:t>
        </w:r>
      </w:ins>
      <w:del w:id="44" w:author="Tamiko" w:date="2012-03-24T23:10:00Z">
        <w:r w:rsidR="007B7A0A" w:rsidDel="0015690E">
          <w:rPr>
            <w:rFonts w:ascii="Times New Roman" w:hAnsi="Times New Roman" w:cs="Times New Roman"/>
            <w:b/>
            <w:sz w:val="24"/>
            <w:szCs w:val="24"/>
          </w:rPr>
          <w:delText xml:space="preserve"> </w:delText>
        </w:r>
      </w:del>
      <w:r w:rsidR="007B7A0A" w:rsidRPr="005030A2">
        <w:rPr>
          <w:rFonts w:ascii="Times New Roman" w:hAnsi="Times New Roman" w:cs="Times New Roman"/>
          <w:b/>
          <w:sz w:val="24"/>
          <w:szCs w:val="24"/>
        </w:rPr>
        <w:t xml:space="preserve">(DIAGRAM) </w:t>
      </w:r>
      <w:ins w:id="45" w:author="Tamiko" w:date="2012-03-24T23:10:00Z">
        <w:r w:rsidR="002B4C10" w:rsidRPr="002B4C10">
          <w:rPr>
            <w:rFonts w:ascii="Times New Roman" w:hAnsi="Times New Roman" w:cs="Times New Roman"/>
            <w:sz w:val="24"/>
            <w:szCs w:val="24"/>
            <w:rPrChange w:id="46" w:author="yrutherf" w:date="2012-03-26T14:18:00Z">
              <w:rPr>
                <w:rFonts w:ascii="Times New Roman" w:hAnsi="Times New Roman" w:cs="Times New Roman"/>
                <w:b/>
                <w:sz w:val="24"/>
                <w:szCs w:val="24"/>
              </w:rPr>
            </w:rPrChange>
          </w:rPr>
          <w:t>We hypothesize that</w:t>
        </w:r>
        <w:r w:rsidR="0015690E" w:rsidRPr="005030A2">
          <w:rPr>
            <w:rFonts w:ascii="Times New Roman" w:hAnsi="Times New Roman" w:cs="Times New Roman"/>
            <w:b/>
            <w:sz w:val="24"/>
            <w:szCs w:val="24"/>
          </w:rPr>
          <w:t xml:space="preserve"> </w:t>
        </w:r>
      </w:ins>
      <w:ins w:id="47" w:author="Tamiko" w:date="2012-03-24T23:30:00Z">
        <w:r w:rsidR="00870F91">
          <w:rPr>
            <w:rFonts w:ascii="Times New Roman" w:hAnsi="Times New Roman" w:cs="Times New Roman"/>
            <w:sz w:val="24"/>
            <w:szCs w:val="24"/>
          </w:rPr>
          <w:t>d</w:t>
        </w:r>
      </w:ins>
      <w:ins w:id="48" w:author="yrutherf" w:date="2012-03-20T12:37:00Z">
        <w:del w:id="49" w:author="Tamiko" w:date="2012-03-24T23:30:00Z">
          <w:r w:rsidR="007B7A0A" w:rsidRPr="005030A2" w:rsidDel="00870F91">
            <w:rPr>
              <w:rFonts w:ascii="Times New Roman" w:hAnsi="Times New Roman" w:cs="Times New Roman"/>
              <w:sz w:val="24"/>
              <w:szCs w:val="24"/>
            </w:rPr>
            <w:delText>D</w:delText>
          </w:r>
        </w:del>
        <w:r w:rsidR="007B7A0A" w:rsidRPr="005030A2">
          <w:rPr>
            <w:rFonts w:ascii="Times New Roman" w:hAnsi="Times New Roman" w:cs="Times New Roman"/>
            <w:sz w:val="24"/>
            <w:szCs w:val="24"/>
          </w:rPr>
          <w:t xml:space="preserve">eletion of PCP1 </w:t>
        </w:r>
      </w:ins>
      <w:ins w:id="50" w:author="Tamiko" w:date="2012-03-24T23:11:00Z">
        <w:r w:rsidR="0015690E" w:rsidRPr="005030A2">
          <w:rPr>
            <w:rFonts w:ascii="Times New Roman" w:hAnsi="Times New Roman" w:cs="Times New Roman"/>
            <w:sz w:val="24"/>
            <w:szCs w:val="24"/>
          </w:rPr>
          <w:t xml:space="preserve">will </w:t>
        </w:r>
      </w:ins>
      <w:ins w:id="51" w:author="yrutherf" w:date="2012-03-20T12:37:00Z">
        <w:r w:rsidR="007B7A0A" w:rsidRPr="005030A2">
          <w:rPr>
            <w:rFonts w:ascii="Times New Roman" w:hAnsi="Times New Roman" w:cs="Times New Roman"/>
            <w:sz w:val="24"/>
            <w:szCs w:val="24"/>
          </w:rPr>
          <w:t>lead</w:t>
        </w:r>
        <w:del w:id="52" w:author="Tamiko" w:date="2012-03-24T23:11:00Z">
          <w:r w:rsidR="007B7A0A" w:rsidRPr="005030A2" w:rsidDel="0015690E">
            <w:rPr>
              <w:rFonts w:ascii="Times New Roman" w:hAnsi="Times New Roman" w:cs="Times New Roman"/>
              <w:sz w:val="24"/>
              <w:szCs w:val="24"/>
            </w:rPr>
            <w:delText>s</w:delText>
          </w:r>
        </w:del>
        <w:r w:rsidR="007B7A0A" w:rsidRPr="005030A2">
          <w:rPr>
            <w:rFonts w:ascii="Times New Roman" w:hAnsi="Times New Roman" w:cs="Times New Roman"/>
            <w:sz w:val="24"/>
            <w:szCs w:val="24"/>
          </w:rPr>
          <w:t xml:space="preserve"> to</w:t>
        </w:r>
      </w:ins>
      <w:ins w:id="53" w:author="Tamiko" w:date="2012-03-24T23:12:00Z">
        <w:r w:rsidR="0015690E" w:rsidRPr="005030A2">
          <w:rPr>
            <w:rFonts w:ascii="Times New Roman" w:hAnsi="Times New Roman" w:cs="Times New Roman"/>
            <w:sz w:val="24"/>
            <w:szCs w:val="24"/>
          </w:rPr>
          <w:t xml:space="preserve"> an</w:t>
        </w:r>
      </w:ins>
      <w:ins w:id="54" w:author="yrutherf" w:date="2012-03-20T12:37:00Z">
        <w:r w:rsidR="007B7A0A" w:rsidRPr="005030A2">
          <w:rPr>
            <w:rFonts w:ascii="Times New Roman" w:hAnsi="Times New Roman" w:cs="Times New Roman"/>
            <w:sz w:val="24"/>
            <w:szCs w:val="24"/>
          </w:rPr>
          <w:t xml:space="preserve"> extended </w:t>
        </w:r>
        <w:proofErr w:type="spellStart"/>
        <w:r w:rsidR="007B7A0A" w:rsidRPr="005030A2">
          <w:rPr>
            <w:rFonts w:ascii="Times New Roman" w:hAnsi="Times New Roman" w:cs="Times New Roman"/>
            <w:sz w:val="24"/>
            <w:szCs w:val="24"/>
          </w:rPr>
          <w:t>replicative</w:t>
        </w:r>
        <w:proofErr w:type="spellEnd"/>
        <w:r w:rsidR="007B7A0A" w:rsidRPr="005030A2">
          <w:rPr>
            <w:rFonts w:ascii="Times New Roman" w:hAnsi="Times New Roman" w:cs="Times New Roman"/>
            <w:sz w:val="24"/>
            <w:szCs w:val="24"/>
          </w:rPr>
          <w:t xml:space="preserve"> life span (RLS)  and lower growth fitness</w:t>
        </w:r>
        <w:del w:id="55" w:author="Tamiko" w:date="2012-03-24T23:12:00Z">
          <w:r w:rsidR="007B7A0A" w:rsidRPr="005030A2" w:rsidDel="0015690E">
            <w:rPr>
              <w:rFonts w:ascii="Times New Roman" w:hAnsi="Times New Roman" w:cs="Times New Roman"/>
              <w:sz w:val="24"/>
              <w:szCs w:val="24"/>
            </w:rPr>
            <w:delText>.</w:delText>
          </w:r>
        </w:del>
        <w:r w:rsidR="007B7A0A" w:rsidRPr="005030A2">
          <w:rPr>
            <w:rFonts w:ascii="Times New Roman" w:hAnsi="Times New Roman" w:cs="Times New Roman"/>
            <w:sz w:val="24"/>
            <w:szCs w:val="24"/>
          </w:rPr>
          <w:t xml:space="preserve"> </w:t>
        </w:r>
        <w:del w:id="56" w:author="Tamiko" w:date="2012-03-24T23:12:00Z">
          <w:r w:rsidR="007B7A0A" w:rsidRPr="005030A2" w:rsidDel="0015690E">
            <w:rPr>
              <w:rFonts w:ascii="Times New Roman" w:hAnsi="Times New Roman" w:cs="Times New Roman"/>
              <w:sz w:val="24"/>
              <w:szCs w:val="24"/>
            </w:rPr>
            <w:delText xml:space="preserve">Therefore, we focused on the role of PCP1 to better understand the role of mitochondria in CR. We hypothesize that the effect of PCP1 on life span is </w:delText>
          </w:r>
        </w:del>
        <w:r w:rsidR="007B7A0A" w:rsidRPr="005030A2">
          <w:rPr>
            <w:rFonts w:ascii="Times New Roman" w:hAnsi="Times New Roman" w:cs="Times New Roman"/>
            <w:sz w:val="24"/>
            <w:szCs w:val="24"/>
          </w:rPr>
          <w:t>due to its influences on the endogenous levels of superoxide.</w:t>
        </w:r>
      </w:ins>
      <w:ins w:id="57" w:author="Tamiko" w:date="2012-03-24T23:13:00Z">
        <w:r w:rsidR="0015690E" w:rsidRPr="005030A2">
          <w:rPr>
            <w:rFonts w:ascii="Times New Roman" w:hAnsi="Times New Roman" w:cs="Times New Roman"/>
            <w:sz w:val="24"/>
            <w:szCs w:val="24"/>
          </w:rPr>
          <w:t xml:space="preserve"> </w:t>
        </w:r>
      </w:ins>
      <w:ins w:id="58" w:author="Tamiko" w:date="2012-03-24T23:30:00Z">
        <w:r w:rsidR="00870F91">
          <w:rPr>
            <w:rFonts w:ascii="Times New Roman" w:hAnsi="Times New Roman" w:cs="Times New Roman"/>
            <w:sz w:val="24"/>
            <w:szCs w:val="24"/>
          </w:rPr>
          <w:t>I</w:t>
        </w:r>
      </w:ins>
      <w:ins w:id="59" w:author="Tamiko" w:date="2012-03-24T23:17:00Z">
        <w:r w:rsidR="005030A2" w:rsidRPr="005030A2">
          <w:rPr>
            <w:rFonts w:ascii="Times New Roman" w:hAnsi="Times New Roman" w:cs="Times New Roman"/>
            <w:sz w:val="24"/>
            <w:szCs w:val="24"/>
          </w:rPr>
          <w:t>f</w:t>
        </w:r>
      </w:ins>
      <w:ins w:id="60" w:author="Tamiko" w:date="2012-03-24T23:30:00Z">
        <w:r w:rsidR="00870F91">
          <w:rPr>
            <w:rFonts w:ascii="Times New Roman" w:hAnsi="Times New Roman" w:cs="Times New Roman"/>
            <w:sz w:val="24"/>
            <w:szCs w:val="24"/>
          </w:rPr>
          <w:t xml:space="preserve"> there is a</w:t>
        </w:r>
      </w:ins>
      <w:ins w:id="61" w:author="Tamiko" w:date="2012-03-24T23:17:00Z">
        <w:r w:rsidR="005030A2" w:rsidRPr="005030A2">
          <w:rPr>
            <w:rFonts w:ascii="Times New Roman" w:hAnsi="Times New Roman" w:cs="Times New Roman"/>
            <w:sz w:val="24"/>
            <w:szCs w:val="24"/>
          </w:rPr>
          <w:t xml:space="preserve"> </w:t>
        </w:r>
      </w:ins>
      <w:ins w:id="62" w:author="Tamiko" w:date="2012-03-24T23:18:00Z">
        <w:r w:rsidR="005030A2" w:rsidRPr="005030A2">
          <w:rPr>
            <w:rFonts w:ascii="Times New Roman" w:hAnsi="Times New Roman" w:cs="Times New Roman"/>
            <w:sz w:val="24"/>
            <w:szCs w:val="24"/>
          </w:rPr>
          <w:t>∆</w:t>
        </w:r>
      </w:ins>
      <w:ins w:id="63" w:author="Tamiko" w:date="2012-03-24T23:13:00Z">
        <w:r w:rsidR="005030A2" w:rsidRPr="005030A2">
          <w:rPr>
            <w:rFonts w:ascii="Times New Roman" w:hAnsi="Times New Roman" w:cs="Times New Roman"/>
            <w:sz w:val="24"/>
            <w:szCs w:val="24"/>
          </w:rPr>
          <w:t>PCP1</w:t>
        </w:r>
      </w:ins>
      <w:ins w:id="64" w:author="Tamiko" w:date="2012-03-24T23:30:00Z">
        <w:r w:rsidR="00870F91">
          <w:rPr>
            <w:rFonts w:ascii="Times New Roman" w:hAnsi="Times New Roman" w:cs="Times New Roman"/>
            <w:sz w:val="24"/>
            <w:szCs w:val="24"/>
          </w:rPr>
          <w:t xml:space="preserve"> gene</w:t>
        </w:r>
      </w:ins>
      <w:ins w:id="65" w:author="Tamiko" w:date="2012-03-24T23:13:00Z">
        <w:r w:rsidR="005030A2" w:rsidRPr="005030A2">
          <w:rPr>
            <w:rFonts w:ascii="Times New Roman" w:hAnsi="Times New Roman" w:cs="Times New Roman"/>
            <w:sz w:val="24"/>
            <w:szCs w:val="24"/>
          </w:rPr>
          <w:t xml:space="preserve"> </w:t>
        </w:r>
      </w:ins>
      <w:ins w:id="66" w:author="Tamiko" w:date="2012-03-24T23:17:00Z">
        <w:r w:rsidR="005030A2" w:rsidRPr="005030A2">
          <w:rPr>
            <w:rFonts w:ascii="Times New Roman" w:hAnsi="Times New Roman" w:cs="Times New Roman"/>
            <w:sz w:val="24"/>
            <w:szCs w:val="24"/>
          </w:rPr>
          <w:t xml:space="preserve">then </w:t>
        </w:r>
      </w:ins>
      <w:ins w:id="67" w:author="Tamiko" w:date="2012-03-24T23:16:00Z">
        <w:r w:rsidR="005030A2" w:rsidRPr="005030A2">
          <w:rPr>
            <w:rFonts w:ascii="Times New Roman" w:hAnsi="Times New Roman" w:cs="Times New Roman"/>
            <w:sz w:val="24"/>
            <w:szCs w:val="24"/>
          </w:rPr>
          <w:t>the cell will be dysfunctional in processing MGM1</w:t>
        </w:r>
      </w:ins>
      <w:ins w:id="68" w:author="Tamiko" w:date="2012-03-24T23:18:00Z">
        <w:r w:rsidR="005030A2" w:rsidRPr="005030A2">
          <w:rPr>
            <w:rFonts w:ascii="Times New Roman" w:hAnsi="Times New Roman" w:cs="Times New Roman"/>
            <w:sz w:val="24"/>
            <w:szCs w:val="24"/>
          </w:rPr>
          <w:t>. Improper processing o</w:t>
        </w:r>
      </w:ins>
      <w:ins w:id="69" w:author="Tamiko" w:date="2012-03-24T23:19:00Z">
        <w:r w:rsidR="005030A2" w:rsidRPr="005030A2">
          <w:rPr>
            <w:rFonts w:ascii="Times New Roman" w:hAnsi="Times New Roman" w:cs="Times New Roman"/>
            <w:sz w:val="24"/>
            <w:szCs w:val="24"/>
          </w:rPr>
          <w:t>f</w:t>
        </w:r>
      </w:ins>
      <w:ins w:id="70" w:author="Tamiko" w:date="2012-03-24T23:18:00Z">
        <w:r w:rsidR="005030A2" w:rsidRPr="005030A2">
          <w:rPr>
            <w:rFonts w:ascii="Times New Roman" w:hAnsi="Times New Roman" w:cs="Times New Roman"/>
            <w:sz w:val="24"/>
            <w:szCs w:val="24"/>
          </w:rPr>
          <w:t xml:space="preserve"> MGM1 can lead to</w:t>
        </w:r>
      </w:ins>
      <w:ins w:id="71" w:author="Tamiko" w:date="2012-03-24T23:19:00Z">
        <w:r w:rsidR="005030A2" w:rsidRPr="005030A2">
          <w:rPr>
            <w:rFonts w:ascii="Times New Roman" w:hAnsi="Times New Roman" w:cs="Times New Roman"/>
            <w:sz w:val="24"/>
            <w:szCs w:val="24"/>
          </w:rPr>
          <w:t xml:space="preserve"> </w:t>
        </w:r>
      </w:ins>
      <w:ins w:id="72" w:author="Tamiko" w:date="2012-03-24T23:20:00Z">
        <w:r w:rsidR="005030A2" w:rsidRPr="005030A2">
          <w:rPr>
            <w:rFonts w:ascii="Times New Roman" w:hAnsi="Times New Roman" w:cs="Times New Roman"/>
            <w:sz w:val="24"/>
            <w:szCs w:val="24"/>
          </w:rPr>
          <w:t>an irregular</w:t>
        </w:r>
      </w:ins>
      <w:ins w:id="73" w:author="Tamiko" w:date="2012-03-24T23:19:00Z">
        <w:r w:rsidR="005030A2" w:rsidRPr="005030A2">
          <w:rPr>
            <w:rFonts w:ascii="Times New Roman" w:hAnsi="Times New Roman" w:cs="Times New Roman"/>
            <w:sz w:val="24"/>
            <w:szCs w:val="24"/>
          </w:rPr>
          <w:t xml:space="preserve"> formation of the inner membrane of the mitochondria</w:t>
        </w:r>
      </w:ins>
      <w:ins w:id="74" w:author="Tamiko" w:date="2012-03-24T23:20:00Z">
        <w:r w:rsidR="005030A2" w:rsidRPr="005030A2">
          <w:rPr>
            <w:rFonts w:ascii="Times New Roman" w:hAnsi="Times New Roman" w:cs="Times New Roman"/>
            <w:sz w:val="24"/>
            <w:szCs w:val="24"/>
          </w:rPr>
          <w:t xml:space="preserve"> and thus</w:t>
        </w:r>
      </w:ins>
      <w:ins w:id="75" w:author="Tamiko" w:date="2012-03-24T23:21:00Z">
        <w:r w:rsidR="005030A2">
          <w:rPr>
            <w:rFonts w:ascii="Times New Roman" w:hAnsi="Times New Roman" w:cs="Times New Roman"/>
            <w:sz w:val="24"/>
            <w:szCs w:val="24"/>
          </w:rPr>
          <w:t xml:space="preserve"> </w:t>
        </w:r>
      </w:ins>
      <w:ins w:id="76" w:author="Tamiko" w:date="2012-03-24T23:31:00Z">
        <w:r w:rsidR="00870F91">
          <w:rPr>
            <w:rFonts w:ascii="Times New Roman" w:hAnsi="Times New Roman" w:cs="Times New Roman"/>
            <w:sz w:val="24"/>
            <w:szCs w:val="24"/>
          </w:rPr>
          <w:t>affecting</w:t>
        </w:r>
      </w:ins>
      <w:ins w:id="77" w:author="Tamiko" w:date="2012-03-24T23:21:00Z">
        <w:r w:rsidR="005030A2">
          <w:rPr>
            <w:rFonts w:ascii="Times New Roman" w:hAnsi="Times New Roman" w:cs="Times New Roman"/>
            <w:sz w:val="24"/>
            <w:szCs w:val="24"/>
          </w:rPr>
          <w:t xml:space="preserve"> the function of the electron transport chain</w:t>
        </w:r>
      </w:ins>
      <w:ins w:id="78" w:author="Tamiko" w:date="2012-03-24T23:33:00Z">
        <w:r w:rsidR="00870F91">
          <w:rPr>
            <w:rFonts w:ascii="Times New Roman" w:hAnsi="Times New Roman" w:cs="Times New Roman"/>
            <w:sz w:val="24"/>
            <w:szCs w:val="24"/>
          </w:rPr>
          <w:t xml:space="preserve"> ETC</w:t>
        </w:r>
      </w:ins>
      <w:ins w:id="79" w:author="Tamiko" w:date="2012-03-24T23:21:00Z">
        <w:r w:rsidR="005030A2">
          <w:rPr>
            <w:rFonts w:ascii="Times New Roman" w:hAnsi="Times New Roman" w:cs="Times New Roman"/>
            <w:sz w:val="24"/>
            <w:szCs w:val="24"/>
          </w:rPr>
          <w:t xml:space="preserve">. </w:t>
        </w:r>
      </w:ins>
      <w:ins w:id="80" w:author="Tamiko" w:date="2012-03-24T23:22:00Z">
        <w:r w:rsidR="005030A2">
          <w:rPr>
            <w:rFonts w:ascii="Times New Roman" w:hAnsi="Times New Roman" w:cs="Times New Roman"/>
            <w:sz w:val="24"/>
            <w:szCs w:val="24"/>
          </w:rPr>
          <w:t>Ultimately a</w:t>
        </w:r>
      </w:ins>
      <w:ins w:id="81" w:author="Tamiko" w:date="2012-03-24T23:31:00Z">
        <w:r w:rsidR="00870F91">
          <w:rPr>
            <w:rFonts w:ascii="Times New Roman" w:hAnsi="Times New Roman" w:cs="Times New Roman"/>
            <w:sz w:val="24"/>
            <w:szCs w:val="24"/>
          </w:rPr>
          <w:t>n</w:t>
        </w:r>
      </w:ins>
      <w:ins w:id="82" w:author="Tamiko" w:date="2012-03-24T23:22:00Z">
        <w:r w:rsidR="005030A2">
          <w:rPr>
            <w:rFonts w:ascii="Times New Roman" w:hAnsi="Times New Roman" w:cs="Times New Roman"/>
            <w:sz w:val="24"/>
            <w:szCs w:val="24"/>
          </w:rPr>
          <w:t xml:space="preserve"> </w:t>
        </w:r>
      </w:ins>
      <w:ins w:id="83" w:author="Tamiko" w:date="2012-03-24T23:23:00Z">
        <w:r w:rsidR="005030A2">
          <w:rPr>
            <w:rFonts w:ascii="Times New Roman" w:hAnsi="Times New Roman" w:cs="Times New Roman"/>
            <w:sz w:val="24"/>
            <w:szCs w:val="24"/>
          </w:rPr>
          <w:t>in</w:t>
        </w:r>
      </w:ins>
      <w:ins w:id="84" w:author="Tamiko" w:date="2012-03-24T23:22:00Z">
        <w:r w:rsidR="005030A2">
          <w:rPr>
            <w:rFonts w:ascii="Times New Roman" w:hAnsi="Times New Roman" w:cs="Times New Roman"/>
            <w:sz w:val="24"/>
            <w:szCs w:val="24"/>
          </w:rPr>
          <w:t>eff</w:t>
        </w:r>
      </w:ins>
      <w:ins w:id="85" w:author="Tamiko" w:date="2012-03-24T23:23:00Z">
        <w:r w:rsidR="005030A2">
          <w:rPr>
            <w:rFonts w:ascii="Times New Roman" w:hAnsi="Times New Roman" w:cs="Times New Roman"/>
            <w:sz w:val="24"/>
            <w:szCs w:val="24"/>
          </w:rPr>
          <w:t>ic</w:t>
        </w:r>
      </w:ins>
      <w:ins w:id="86" w:author="Tamiko" w:date="2012-03-24T23:22:00Z">
        <w:r w:rsidR="005030A2">
          <w:rPr>
            <w:rFonts w:ascii="Times New Roman" w:hAnsi="Times New Roman" w:cs="Times New Roman"/>
            <w:sz w:val="24"/>
            <w:szCs w:val="24"/>
          </w:rPr>
          <w:t>i</w:t>
        </w:r>
      </w:ins>
      <w:ins w:id="87" w:author="Tamiko" w:date="2012-03-24T23:23:00Z">
        <w:r w:rsidR="005030A2">
          <w:rPr>
            <w:rFonts w:ascii="Times New Roman" w:hAnsi="Times New Roman" w:cs="Times New Roman"/>
            <w:sz w:val="24"/>
            <w:szCs w:val="24"/>
          </w:rPr>
          <w:t>e</w:t>
        </w:r>
      </w:ins>
      <w:ins w:id="88" w:author="Tamiko" w:date="2012-03-24T23:22:00Z">
        <w:r w:rsidR="005030A2">
          <w:rPr>
            <w:rFonts w:ascii="Times New Roman" w:hAnsi="Times New Roman" w:cs="Times New Roman"/>
            <w:sz w:val="24"/>
            <w:szCs w:val="24"/>
          </w:rPr>
          <w:t>nt</w:t>
        </w:r>
      </w:ins>
      <w:ins w:id="89" w:author="Tamiko" w:date="2012-03-24T23:24:00Z">
        <w:r w:rsidR="005030A2">
          <w:rPr>
            <w:rFonts w:ascii="Times New Roman" w:hAnsi="Times New Roman" w:cs="Times New Roman"/>
            <w:sz w:val="24"/>
            <w:szCs w:val="24"/>
          </w:rPr>
          <w:t xml:space="preserve"> ETC along with CR should</w:t>
        </w:r>
      </w:ins>
      <w:ins w:id="90" w:author="Tamiko" w:date="2012-03-24T23:31:00Z">
        <w:r w:rsidR="00870F91">
          <w:rPr>
            <w:rFonts w:ascii="Times New Roman" w:hAnsi="Times New Roman" w:cs="Times New Roman"/>
            <w:sz w:val="24"/>
            <w:szCs w:val="24"/>
          </w:rPr>
          <w:t xml:space="preserve"> together decrease ROS </w:t>
        </w:r>
      </w:ins>
      <w:ins w:id="91" w:author="Tamiko" w:date="2012-03-24T23:32:00Z">
        <w:r w:rsidR="00870F91">
          <w:rPr>
            <w:rFonts w:ascii="Times New Roman" w:hAnsi="Times New Roman" w:cs="Times New Roman"/>
            <w:sz w:val="24"/>
            <w:szCs w:val="24"/>
          </w:rPr>
          <w:t xml:space="preserve">levels and </w:t>
        </w:r>
        <w:del w:id="92" w:author="yrutherf" w:date="2012-03-26T14:19:00Z">
          <w:r w:rsidR="00870F91" w:rsidDel="009C5AA6">
            <w:rPr>
              <w:rFonts w:ascii="Times New Roman" w:hAnsi="Times New Roman" w:cs="Times New Roman"/>
              <w:sz w:val="24"/>
              <w:szCs w:val="24"/>
            </w:rPr>
            <w:delText>in turn</w:delText>
          </w:r>
        </w:del>
      </w:ins>
      <w:ins w:id="93" w:author="yrutherf" w:date="2012-03-26T14:19:00Z">
        <w:r w:rsidR="009C5AA6">
          <w:rPr>
            <w:rFonts w:ascii="Times New Roman" w:hAnsi="Times New Roman" w:cs="Times New Roman"/>
            <w:sz w:val="24"/>
            <w:szCs w:val="24"/>
          </w:rPr>
          <w:t>consequently</w:t>
        </w:r>
      </w:ins>
      <w:ins w:id="94" w:author="Tamiko" w:date="2012-03-24T23:24:00Z">
        <w:r w:rsidR="005030A2">
          <w:rPr>
            <w:rFonts w:ascii="Times New Roman" w:hAnsi="Times New Roman" w:cs="Times New Roman"/>
            <w:sz w:val="24"/>
            <w:szCs w:val="24"/>
          </w:rPr>
          <w:t xml:space="preserve"> increase the longevity of the cell. </w:t>
        </w:r>
      </w:ins>
      <w:ins w:id="95" w:author="Tamiko" w:date="2012-03-24T23:20:00Z">
        <w:r w:rsidR="005030A2" w:rsidRPr="005030A2">
          <w:rPr>
            <w:rFonts w:ascii="Times New Roman" w:hAnsi="Times New Roman" w:cs="Times New Roman"/>
            <w:sz w:val="24"/>
            <w:szCs w:val="24"/>
          </w:rPr>
          <w:t xml:space="preserve">  </w:t>
        </w:r>
      </w:ins>
      <w:ins w:id="96" w:author="Tamiko" w:date="2012-03-24T23:19:00Z">
        <w:r w:rsidR="002B4C10" w:rsidRPr="002B4C10">
          <w:rPr>
            <w:rPrChange w:id="97" w:author="Tamiko" w:date="2012-03-24T23:21:00Z">
              <w:rPr>
                <w:rFonts w:ascii="Times New Roman" w:hAnsi="Times New Roman" w:cs="Times New Roman"/>
                <w:sz w:val="24"/>
                <w:szCs w:val="24"/>
              </w:rPr>
            </w:rPrChange>
          </w:rPr>
          <w:t xml:space="preserve"> </w:t>
        </w:r>
      </w:ins>
      <w:ins w:id="98" w:author="Tamiko" w:date="2012-03-24T23:18:00Z">
        <w:r w:rsidR="002B4C10" w:rsidRPr="002B4C10">
          <w:rPr>
            <w:rPrChange w:id="99" w:author="Tamiko" w:date="2012-03-24T23:21:00Z">
              <w:rPr>
                <w:rFonts w:ascii="Times New Roman" w:hAnsi="Times New Roman" w:cs="Times New Roman"/>
                <w:sz w:val="24"/>
                <w:szCs w:val="24"/>
              </w:rPr>
            </w:rPrChange>
          </w:rPr>
          <w:t xml:space="preserve"> </w:t>
        </w:r>
      </w:ins>
      <w:ins w:id="100" w:author="Tamiko" w:date="2012-03-24T23:16:00Z">
        <w:r w:rsidR="002B4C10" w:rsidRPr="002B4C10">
          <w:rPr>
            <w:rPrChange w:id="101" w:author="Tamiko" w:date="2012-03-24T23:21:00Z">
              <w:rPr>
                <w:rFonts w:ascii="Times New Roman" w:hAnsi="Times New Roman" w:cs="Times New Roman"/>
                <w:sz w:val="24"/>
                <w:szCs w:val="24"/>
              </w:rPr>
            </w:rPrChange>
          </w:rPr>
          <w:t xml:space="preserve"> </w:t>
        </w:r>
      </w:ins>
      <w:ins w:id="102" w:author="Tamiko" w:date="2012-03-24T23:13:00Z">
        <w:r w:rsidR="002B4C10" w:rsidRPr="002B4C10">
          <w:rPr>
            <w:rPrChange w:id="103" w:author="Tamiko" w:date="2012-03-24T23:21:00Z">
              <w:rPr>
                <w:rFonts w:ascii="Times New Roman" w:hAnsi="Times New Roman" w:cs="Times New Roman"/>
                <w:sz w:val="24"/>
                <w:szCs w:val="24"/>
              </w:rPr>
            </w:rPrChange>
          </w:rPr>
          <w:t xml:space="preserve"> </w:t>
        </w:r>
      </w:ins>
    </w:p>
    <w:p w:rsidR="00B640F3" w:rsidRDefault="00B640F3" w:rsidP="00B640F3">
      <w:pPr>
        <w:rPr>
          <w:ins w:id="104" w:author="Tamiko" w:date="2012-03-24T23:04:00Z"/>
        </w:rPr>
      </w:pPr>
    </w:p>
    <w:p w:rsidR="00307B00" w:rsidDel="00870F91" w:rsidRDefault="00307B00" w:rsidP="00B640F3">
      <w:pPr>
        <w:rPr>
          <w:del w:id="105" w:author="Tamiko" w:date="2012-03-24T23:33:00Z"/>
        </w:rPr>
      </w:pPr>
    </w:p>
    <w:p w:rsidR="005B4551" w:rsidDel="00870F91" w:rsidRDefault="005B4551" w:rsidP="00F921B2">
      <w:pPr>
        <w:rPr>
          <w:del w:id="106" w:author="Tamiko" w:date="2012-03-24T23:33:00Z"/>
        </w:rPr>
      </w:pPr>
      <w:del w:id="107" w:author="Tamiko" w:date="2012-03-24T23:33:00Z">
        <w:r w:rsidDel="00870F91">
          <w:delText xml:space="preserve">*Corrlelation btw TOR and CR and PCP1. Then hypothesis. </w:delText>
        </w:r>
      </w:del>
    </w:p>
    <w:p w:rsidR="00E86113" w:rsidDel="00870F91" w:rsidRDefault="00E86113" w:rsidP="00F921B2">
      <w:pPr>
        <w:rPr>
          <w:del w:id="108" w:author="Tamiko" w:date="2012-03-24T23:33:00Z"/>
        </w:rPr>
      </w:pPr>
      <w:del w:id="109" w:author="Tamiko" w:date="2012-03-24T23:33:00Z">
        <w:r w:rsidDel="00870F91">
          <w:delText>How h2o2 activates sod and converts o2-</w:delText>
        </w:r>
      </w:del>
    </w:p>
    <w:p w:rsidR="009431F5" w:rsidRDefault="009431F5" w:rsidP="00F921B2"/>
    <w:p w:rsidR="009431F5" w:rsidRDefault="009431F5" w:rsidP="00F921B2"/>
    <w:p w:rsidR="009431F5" w:rsidRDefault="009431F5" w:rsidP="00F921B2"/>
    <w:p w:rsidR="004D63FE" w:rsidRDefault="004D63FE" w:rsidP="004D63FE"/>
    <w:p w:rsidR="004D63FE" w:rsidRPr="005B4551" w:rsidRDefault="005B4551" w:rsidP="00F921B2">
      <w:pPr>
        <w:rPr>
          <w:u w:val="single"/>
        </w:rPr>
      </w:pPr>
      <w:r w:rsidRPr="005B4551">
        <w:rPr>
          <w:u w:val="single"/>
        </w:rPr>
        <w:t>Notes</w:t>
      </w:r>
    </w:p>
    <w:p w:rsidR="009431F5" w:rsidRPr="004D63FE" w:rsidRDefault="004D63FE" w:rsidP="00F921B2">
      <w:r>
        <w:t>*</w:t>
      </w:r>
      <w:del w:id="110" w:author="Tamiko" w:date="2012-03-24T23:34:00Z">
        <w:r w:rsidDel="00870F91">
          <w:rPr>
            <w:rFonts w:ascii="Verdana" w:hAnsi="Verdana"/>
            <w:color w:val="333333"/>
            <w:sz w:val="18"/>
            <w:szCs w:val="18"/>
          </w:rPr>
          <w:delText>The length of a cell's telomeres can be used to determine the cell's age and how many more times is will replicate. When a cell stops replicating, it enters into a period of decline known as "cell senescence," which is the cellular equivalent of aging.</w:delText>
        </w:r>
      </w:del>
      <w:r>
        <w:rPr>
          <w:rFonts w:ascii="Verdana" w:hAnsi="Verdana"/>
          <w:color w:val="333333"/>
          <w:sz w:val="18"/>
          <w:szCs w:val="18"/>
        </w:rPr>
        <w:t xml:space="preserve"> </w:t>
      </w:r>
      <w:proofErr w:type="spellStart"/>
      <w:r>
        <w:t>Replicative</w:t>
      </w:r>
      <w:proofErr w:type="spellEnd"/>
      <w:r>
        <w:t xml:space="preserve"> lifespan in budding yeast is assessed by determining the number of times cells divide in the presence of nutrients before they senesce and die via an apoptotic-like mechanism.</w:t>
      </w:r>
    </w:p>
    <w:p w:rsidR="008E0C33" w:rsidDel="002478CD" w:rsidRDefault="004D63FE">
      <w:pPr>
        <w:rPr>
          <w:del w:id="111" w:author="Tamiko" w:date="2012-03-25T00:36:00Z"/>
        </w:rPr>
      </w:pPr>
      <w:del w:id="112" w:author="Tamiko" w:date="2012-03-25T00:36:00Z">
        <w:r w:rsidDel="002478CD">
          <w:delText>*</w:delText>
        </w:r>
        <w:r w:rsidR="00F921B2" w:rsidDel="002478CD">
          <w:delText xml:space="preserve">In efforts to determine how calorie restriction would affect a </w:delText>
        </w:r>
        <w:r w:rsidR="00F921B2" w:rsidDel="002478CD">
          <w:rPr>
            <w:rFonts w:cstheme="minorHAnsi"/>
          </w:rPr>
          <w:delText>∆</w:delText>
        </w:r>
        <w:r w:rsidR="00F921B2" w:rsidDel="002478CD">
          <w:delText xml:space="preserve">PCP1 gene we grew </w:delText>
        </w:r>
        <w:r w:rsidR="00F921B2" w:rsidDel="002478CD">
          <w:rPr>
            <w:rFonts w:cstheme="minorHAnsi"/>
          </w:rPr>
          <w:delText>∆</w:delText>
        </w:r>
        <w:r w:rsidR="00F921B2" w:rsidDel="002478CD">
          <w:delText>Pcp1 mutant cells as well as BY4743 cells which served as the wild type control. A single colony from both were taken and grown at 30</w:delText>
        </w:r>
        <w:r w:rsidR="00F921B2" w:rsidDel="002478CD">
          <w:rPr>
            <w:rFonts w:cstheme="minorHAnsi"/>
          </w:rPr>
          <w:delText>° degrees</w:delText>
        </w:r>
        <w:r w:rsidR="00F921B2" w:rsidDel="002478CD">
          <w:delText xml:space="preserve"> in separate tubes containing 20% glucose YPD liquid. Using two test tubes the </w:delText>
        </w:r>
        <w:r w:rsidR="00F921B2" w:rsidDel="002478CD">
          <w:rPr>
            <w:rFonts w:cstheme="minorHAnsi"/>
          </w:rPr>
          <w:delText>∆</w:delText>
        </w:r>
        <w:r w:rsidR="00F921B2" w:rsidDel="002478CD">
          <w:delText xml:space="preserve">Pcp1 culture was exposed to 2% glucose which is normal nutrient conditions and .05% glucose which is calorie restricted conditions. The same was done for the wild type BY4743. Using a technique known as DHE </w:delText>
        </w:r>
      </w:del>
    </w:p>
    <w:p w:rsidR="00725AAD" w:rsidRDefault="00B11902">
      <w:pPr>
        <w:pStyle w:val="Heading1"/>
        <w:rPr>
          <w:ins w:id="113" w:author="Tamiko" w:date="2012-03-25T00:36:00Z"/>
        </w:rPr>
      </w:pPr>
      <w:ins w:id="114" w:author="yrutherf" w:date="2012-03-28T14:22:00Z">
        <w:r>
          <w:t>√</w:t>
        </w:r>
      </w:ins>
      <w:ins w:id="115" w:author="Hong Qin" w:date="2012-03-14T14:24:00Z">
        <w:r w:rsidR="00725AAD">
          <w:t>Materials and Methods</w:t>
        </w:r>
      </w:ins>
    </w:p>
    <w:p w:rsidR="002B4C10" w:rsidRPr="002B4C10" w:rsidRDefault="002B4C10" w:rsidP="002B4C10">
      <w:pPr>
        <w:spacing w:before="100" w:beforeAutospacing="1" w:after="100" w:afterAutospacing="1" w:line="240" w:lineRule="auto"/>
        <w:ind w:left="720"/>
        <w:textAlignment w:val="baseline"/>
        <w:rPr>
          <w:ins w:id="116" w:author="Tamiko" w:date="2012-03-25T00:36:00Z"/>
          <w:rFonts w:ascii="Times New Roman" w:hAnsi="Times New Roman" w:cs="Times New Roman"/>
          <w:color w:val="000000"/>
          <w:sz w:val="24"/>
          <w:szCs w:val="24"/>
          <w:rPrChange w:id="117" w:author="yrutherf" w:date="2012-03-26T14:56:00Z">
            <w:rPr>
              <w:ins w:id="118" w:author="Tamiko" w:date="2012-03-25T00:36:00Z"/>
            </w:rPr>
          </w:rPrChange>
        </w:rPr>
        <w:pPrChange w:id="119" w:author="yrutherf" w:date="2012-03-26T15:06:00Z">
          <w:pPr/>
        </w:pPrChange>
      </w:pPr>
      <w:ins w:id="120" w:author="Tamiko" w:date="2012-03-25T00:36:00Z">
        <w:r w:rsidRPr="002B4C10">
          <w:rPr>
            <w:rFonts w:ascii="Times New Roman" w:hAnsi="Times New Roman" w:cs="Times New Roman"/>
            <w:sz w:val="24"/>
            <w:szCs w:val="24"/>
            <w:rPrChange w:id="121" w:author="yrutherf" w:date="2012-03-26T14:56:00Z">
              <w:rPr/>
            </w:rPrChange>
          </w:rPr>
          <w:t xml:space="preserve">In efforts to determine how calorie restriction and a </w:t>
        </w:r>
      </w:ins>
      <w:ins w:id="122" w:author="Tamiko" w:date="2012-03-25T00:41:00Z">
        <w:r w:rsidRPr="002B4C10">
          <w:rPr>
            <w:rFonts w:ascii="Times New Roman" w:hAnsi="Times New Roman" w:cs="Times New Roman"/>
            <w:sz w:val="24"/>
            <w:szCs w:val="24"/>
            <w:rPrChange w:id="123" w:author="yrutherf" w:date="2012-03-26T14:56:00Z">
              <w:rPr/>
            </w:rPrChange>
          </w:rPr>
          <w:t>∆PCPP1 gene</w:t>
        </w:r>
      </w:ins>
      <w:ins w:id="124" w:author="Tamiko" w:date="2012-03-25T00:42:00Z">
        <w:r w:rsidRPr="002B4C10">
          <w:rPr>
            <w:rFonts w:ascii="Times New Roman" w:hAnsi="Times New Roman" w:cs="Times New Roman"/>
            <w:sz w:val="24"/>
            <w:szCs w:val="24"/>
            <w:rPrChange w:id="125" w:author="yrutherf" w:date="2012-03-26T14:56:00Z">
              <w:rPr/>
            </w:rPrChange>
          </w:rPr>
          <w:t xml:space="preserve"> together</w:t>
        </w:r>
      </w:ins>
      <w:ins w:id="126" w:author="Tamiko" w:date="2012-03-25T00:41:00Z">
        <w:r w:rsidRPr="002B4C10">
          <w:rPr>
            <w:rFonts w:ascii="Times New Roman" w:hAnsi="Times New Roman" w:cs="Times New Roman"/>
            <w:sz w:val="24"/>
            <w:szCs w:val="24"/>
            <w:rPrChange w:id="127" w:author="yrutherf" w:date="2012-03-26T14:56:00Z">
              <w:rPr/>
            </w:rPrChange>
          </w:rPr>
          <w:t xml:space="preserve"> influences superoxide </w:t>
        </w:r>
      </w:ins>
      <w:ins w:id="128" w:author="Tamiko" w:date="2012-03-25T00:42:00Z">
        <w:r w:rsidRPr="002B4C10">
          <w:rPr>
            <w:rFonts w:ascii="Times New Roman" w:hAnsi="Times New Roman" w:cs="Times New Roman"/>
            <w:sz w:val="24"/>
            <w:szCs w:val="24"/>
            <w:rPrChange w:id="129" w:author="yrutherf" w:date="2012-03-26T14:56:00Z">
              <w:rPr/>
            </w:rPrChange>
          </w:rPr>
          <w:t>level</w:t>
        </w:r>
      </w:ins>
      <w:ins w:id="130" w:author="Tamiko" w:date="2012-03-25T00:36:00Z">
        <w:r w:rsidRPr="002B4C10">
          <w:rPr>
            <w:rFonts w:ascii="Times New Roman" w:hAnsi="Times New Roman" w:cs="Times New Roman"/>
            <w:sz w:val="24"/>
            <w:szCs w:val="24"/>
            <w:rPrChange w:id="131" w:author="yrutherf" w:date="2012-03-26T14:56:00Z">
              <w:rPr/>
            </w:rPrChange>
          </w:rPr>
          <w:t xml:space="preserve"> we</w:t>
        </w:r>
      </w:ins>
      <w:ins w:id="132" w:author="Tamiko" w:date="2012-03-25T00:42:00Z">
        <w:r w:rsidRPr="002B4C10">
          <w:rPr>
            <w:rFonts w:ascii="Times New Roman" w:hAnsi="Times New Roman" w:cs="Times New Roman"/>
            <w:sz w:val="24"/>
            <w:szCs w:val="24"/>
            <w:rPrChange w:id="133" w:author="yrutherf" w:date="2012-03-26T14:56:00Z">
              <w:rPr/>
            </w:rPrChange>
          </w:rPr>
          <w:t xml:space="preserve"> first</w:t>
        </w:r>
      </w:ins>
      <w:ins w:id="134" w:author="Tamiko" w:date="2012-03-25T00:36:00Z">
        <w:r w:rsidRPr="002B4C10">
          <w:rPr>
            <w:rFonts w:ascii="Times New Roman" w:hAnsi="Times New Roman" w:cs="Times New Roman"/>
            <w:sz w:val="24"/>
            <w:szCs w:val="24"/>
            <w:rPrChange w:id="135" w:author="yrutherf" w:date="2012-03-26T14:56:00Z">
              <w:rPr/>
            </w:rPrChange>
          </w:rPr>
          <w:t xml:space="preserve"> grew ∆Pcp1 mutant cells as well as BY4743 cells which served as the wild type control. A single colony from both were taken and grown</w:t>
        </w:r>
      </w:ins>
      <w:ins w:id="136" w:author="Tamiko" w:date="2012-03-25T00:42:00Z">
        <w:r w:rsidRPr="002B4C10">
          <w:rPr>
            <w:rFonts w:ascii="Times New Roman" w:hAnsi="Times New Roman" w:cs="Times New Roman"/>
            <w:sz w:val="24"/>
            <w:szCs w:val="24"/>
            <w:rPrChange w:id="137" w:author="yrutherf" w:date="2012-03-26T14:56:00Z">
              <w:rPr/>
            </w:rPrChange>
          </w:rPr>
          <w:t xml:space="preserve"> separately</w:t>
        </w:r>
      </w:ins>
      <w:ins w:id="138" w:author="Tamiko" w:date="2012-03-25T00:36:00Z">
        <w:r w:rsidRPr="002B4C10">
          <w:rPr>
            <w:rFonts w:ascii="Times New Roman" w:hAnsi="Times New Roman" w:cs="Times New Roman"/>
            <w:sz w:val="24"/>
            <w:szCs w:val="24"/>
            <w:rPrChange w:id="139" w:author="yrutherf" w:date="2012-03-26T14:56:00Z">
              <w:rPr/>
            </w:rPrChange>
          </w:rPr>
          <w:t xml:space="preserve"> at 30° degrees in</w:t>
        </w:r>
        <w:del w:id="140" w:author="yrutherf" w:date="2012-03-26T14:27:00Z">
          <w:r w:rsidRPr="002B4C10">
            <w:rPr>
              <w:rFonts w:ascii="Times New Roman" w:hAnsi="Times New Roman" w:cs="Times New Roman"/>
              <w:sz w:val="24"/>
              <w:szCs w:val="24"/>
              <w:rPrChange w:id="141" w:author="yrutherf" w:date="2012-03-26T14:56:00Z">
                <w:rPr/>
              </w:rPrChange>
            </w:rPr>
            <w:delText xml:space="preserve"> separate</w:delText>
          </w:r>
        </w:del>
        <w:r w:rsidRPr="002B4C10">
          <w:rPr>
            <w:rFonts w:ascii="Times New Roman" w:hAnsi="Times New Roman" w:cs="Times New Roman"/>
            <w:sz w:val="24"/>
            <w:szCs w:val="24"/>
            <w:rPrChange w:id="142" w:author="yrutherf" w:date="2012-03-26T14:56:00Z">
              <w:rPr/>
            </w:rPrChange>
          </w:rPr>
          <w:t xml:space="preserve"> tubes containing 20% glucose YPD liquid. Using two test tubes the ∆Pcp1 culture was exposed to 2% glucose which is normal nutrient conditions and .05% glucose which is calorie restricted conditions. The same was done for the wild type BY4743.</w:t>
        </w:r>
      </w:ins>
      <w:ins w:id="143" w:author="yrutherf" w:date="2012-03-26T14:48:00Z">
        <w:r w:rsidR="00520D13">
          <w:rPr>
            <w:rFonts w:ascii="Times New Roman" w:hAnsi="Times New Roman" w:cs="Times New Roman"/>
            <w:sz w:val="24"/>
            <w:szCs w:val="24"/>
          </w:rPr>
          <w:t xml:space="preserve"> </w:t>
        </w:r>
      </w:ins>
      <w:ins w:id="144" w:author="yrutherf" w:date="2012-03-26T14:57:00Z">
        <w:r w:rsidR="009F7DE6">
          <w:rPr>
            <w:rFonts w:ascii="Times New Roman" w:hAnsi="Times New Roman" w:cs="Times New Roman"/>
            <w:sz w:val="24"/>
            <w:szCs w:val="24"/>
          </w:rPr>
          <w:t xml:space="preserve">From each media </w:t>
        </w:r>
        <w:r w:rsidR="009F7DE6">
          <w:rPr>
            <w:rFonts w:ascii="Times New Roman" w:hAnsi="Times New Roman" w:cs="Times New Roman"/>
            <w:color w:val="000000"/>
            <w:sz w:val="24"/>
            <w:szCs w:val="24"/>
          </w:rPr>
          <w:t>s</w:t>
        </w:r>
      </w:ins>
      <w:ins w:id="145" w:author="yrutherf" w:date="2012-03-26T14:54:00Z">
        <w:r w:rsidRPr="002B4C10">
          <w:rPr>
            <w:rFonts w:ascii="Times New Roman" w:hAnsi="Times New Roman" w:cs="Times New Roman"/>
            <w:color w:val="000000"/>
            <w:sz w:val="24"/>
            <w:szCs w:val="24"/>
            <w:rPrChange w:id="146" w:author="yrutherf" w:date="2012-03-26T14:56:00Z">
              <w:rPr>
                <w:color w:val="000000"/>
                <w:sz w:val="9"/>
                <w:szCs w:val="9"/>
              </w:rPr>
            </w:rPrChange>
          </w:rPr>
          <w:t xml:space="preserve">pin down 1ml of </w:t>
        </w:r>
        <w:proofErr w:type="gramStart"/>
        <w:r w:rsidRPr="002B4C10">
          <w:rPr>
            <w:rFonts w:ascii="Times New Roman" w:hAnsi="Times New Roman" w:cs="Times New Roman"/>
            <w:color w:val="000000"/>
            <w:sz w:val="24"/>
            <w:szCs w:val="24"/>
            <w:rPrChange w:id="147" w:author="yrutherf" w:date="2012-03-26T14:56:00Z">
              <w:rPr>
                <w:color w:val="000000"/>
                <w:sz w:val="9"/>
                <w:szCs w:val="9"/>
              </w:rPr>
            </w:rPrChange>
          </w:rPr>
          <w:t>cells</w:t>
        </w:r>
      </w:ins>
      <w:ins w:id="148" w:author="yrutherf" w:date="2012-03-26T14:56:00Z">
        <w:r w:rsidR="009F7DE6">
          <w:rPr>
            <w:rFonts w:ascii="Times New Roman" w:hAnsi="Times New Roman" w:cs="Times New Roman"/>
            <w:color w:val="000000"/>
            <w:sz w:val="24"/>
            <w:szCs w:val="24"/>
          </w:rPr>
          <w:t xml:space="preserve"> </w:t>
        </w:r>
      </w:ins>
      <w:ins w:id="149" w:author="yrutherf" w:date="2012-03-26T14:54:00Z">
        <w:r w:rsidRPr="002B4C10">
          <w:rPr>
            <w:rFonts w:ascii="Times New Roman" w:hAnsi="Times New Roman" w:cs="Times New Roman"/>
            <w:color w:val="000000"/>
            <w:sz w:val="24"/>
            <w:szCs w:val="24"/>
            <w:rPrChange w:id="150" w:author="yrutherf" w:date="2012-03-26T14:56:00Z">
              <w:rPr>
                <w:color w:val="000000"/>
                <w:sz w:val="9"/>
                <w:szCs w:val="9"/>
              </w:rPr>
            </w:rPrChange>
          </w:rPr>
          <w:t>,</w:t>
        </w:r>
        <w:proofErr w:type="gramEnd"/>
        <w:r w:rsidRPr="002B4C10">
          <w:rPr>
            <w:rFonts w:ascii="Times New Roman" w:hAnsi="Times New Roman" w:cs="Times New Roman"/>
            <w:color w:val="000000"/>
            <w:sz w:val="24"/>
            <w:szCs w:val="24"/>
            <w:rPrChange w:id="151" w:author="yrutherf" w:date="2012-03-26T14:56:00Z">
              <w:rPr>
                <w:color w:val="000000"/>
                <w:sz w:val="9"/>
                <w:szCs w:val="9"/>
              </w:rPr>
            </w:rPrChange>
          </w:rPr>
          <w:t xml:space="preserve"> </w:t>
        </w:r>
        <w:proofErr w:type="spellStart"/>
        <w:r w:rsidRPr="002B4C10">
          <w:rPr>
            <w:rFonts w:ascii="Times New Roman" w:hAnsi="Times New Roman" w:cs="Times New Roman"/>
            <w:color w:val="000000"/>
            <w:sz w:val="24"/>
            <w:szCs w:val="24"/>
            <w:rPrChange w:id="152" w:author="yrutherf" w:date="2012-03-26T14:56:00Z">
              <w:rPr>
                <w:color w:val="000000"/>
                <w:sz w:val="9"/>
                <w:szCs w:val="9"/>
              </w:rPr>
            </w:rPrChange>
          </w:rPr>
          <w:t>resuspend</w:t>
        </w:r>
        <w:proofErr w:type="spellEnd"/>
        <w:r w:rsidRPr="002B4C10">
          <w:rPr>
            <w:rFonts w:ascii="Times New Roman" w:hAnsi="Times New Roman" w:cs="Times New Roman"/>
            <w:color w:val="000000"/>
            <w:sz w:val="24"/>
            <w:szCs w:val="24"/>
            <w:rPrChange w:id="153" w:author="yrutherf" w:date="2012-03-26T14:56:00Z">
              <w:rPr>
                <w:color w:val="000000"/>
                <w:sz w:val="9"/>
                <w:szCs w:val="9"/>
              </w:rPr>
            </w:rPrChange>
          </w:rPr>
          <w:t xml:space="preserve"> in 0.5ml PBS</w:t>
        </w:r>
      </w:ins>
      <w:ins w:id="154" w:author="yrutherf" w:date="2012-03-26T14:55:00Z">
        <w:r w:rsidRPr="002B4C10">
          <w:rPr>
            <w:rFonts w:ascii="Times New Roman" w:hAnsi="Times New Roman" w:cs="Times New Roman"/>
            <w:color w:val="000000"/>
            <w:sz w:val="24"/>
            <w:szCs w:val="24"/>
            <w:rPrChange w:id="155" w:author="yrutherf" w:date="2012-03-26T14:56:00Z">
              <w:rPr>
                <w:color w:val="000000"/>
                <w:sz w:val="9"/>
                <w:szCs w:val="9"/>
              </w:rPr>
            </w:rPrChange>
          </w:rPr>
          <w:t xml:space="preserve">. </w:t>
        </w:r>
      </w:ins>
      <w:ins w:id="156" w:author="yrutherf" w:date="2012-03-26T14:54:00Z">
        <w:r w:rsidRPr="002B4C10">
          <w:rPr>
            <w:rFonts w:ascii="Times New Roman" w:hAnsi="Times New Roman" w:cs="Times New Roman"/>
            <w:color w:val="000000"/>
            <w:sz w:val="24"/>
            <w:szCs w:val="24"/>
            <w:rPrChange w:id="157" w:author="yrutherf" w:date="2012-03-26T14:56:00Z">
              <w:rPr>
                <w:color w:val="000000"/>
                <w:sz w:val="9"/>
                <w:szCs w:val="9"/>
              </w:rPr>
            </w:rPrChange>
          </w:rPr>
          <w:t xml:space="preserve">Split to 2-5 </w:t>
        </w:r>
        <w:proofErr w:type="spellStart"/>
        <w:r w:rsidRPr="002B4C10">
          <w:rPr>
            <w:rFonts w:ascii="Times New Roman" w:hAnsi="Times New Roman" w:cs="Times New Roman"/>
            <w:color w:val="000000"/>
            <w:sz w:val="24"/>
            <w:szCs w:val="24"/>
            <w:rPrChange w:id="158" w:author="yrutherf" w:date="2012-03-26T14:56:00Z">
              <w:rPr>
                <w:color w:val="000000"/>
                <w:sz w:val="9"/>
                <w:szCs w:val="9"/>
              </w:rPr>
            </w:rPrChange>
          </w:rPr>
          <w:t>eppendorf</w:t>
        </w:r>
        <w:proofErr w:type="spellEnd"/>
        <w:r w:rsidRPr="002B4C10">
          <w:rPr>
            <w:rFonts w:ascii="Times New Roman" w:hAnsi="Times New Roman" w:cs="Times New Roman"/>
            <w:color w:val="000000"/>
            <w:sz w:val="24"/>
            <w:szCs w:val="24"/>
            <w:rPrChange w:id="159" w:author="yrutherf" w:date="2012-03-26T14:56:00Z">
              <w:rPr>
                <w:color w:val="000000"/>
                <w:sz w:val="9"/>
                <w:szCs w:val="9"/>
              </w:rPr>
            </w:rPrChange>
          </w:rPr>
          <w:t xml:space="preserve"> tubes for FACS set up, label the tubes as “no stain control”, “stained”, and strain name and incubation time. Spin down all tubes, re-suspend in 1ml of PBS</w:t>
        </w:r>
      </w:ins>
      <w:ins w:id="160" w:author="yrutherf" w:date="2012-03-26T14:55:00Z">
        <w:r w:rsidRPr="002B4C10">
          <w:rPr>
            <w:rFonts w:ascii="Times New Roman" w:hAnsi="Times New Roman" w:cs="Times New Roman"/>
            <w:color w:val="000000"/>
            <w:sz w:val="24"/>
            <w:szCs w:val="24"/>
            <w:rPrChange w:id="161" w:author="yrutherf" w:date="2012-03-26T14:56:00Z">
              <w:rPr>
                <w:color w:val="000000"/>
                <w:sz w:val="9"/>
                <w:szCs w:val="9"/>
              </w:rPr>
            </w:rPrChange>
          </w:rPr>
          <w:t xml:space="preserve">. </w:t>
        </w:r>
      </w:ins>
      <w:ins w:id="162" w:author="yrutherf" w:date="2012-03-26T14:54:00Z">
        <w:r w:rsidRPr="002B4C10">
          <w:rPr>
            <w:rFonts w:ascii="Times New Roman" w:hAnsi="Times New Roman" w:cs="Times New Roman"/>
            <w:color w:val="000000"/>
            <w:sz w:val="24"/>
            <w:szCs w:val="24"/>
            <w:rPrChange w:id="163" w:author="yrutherf" w:date="2012-03-26T14:56:00Z">
              <w:rPr>
                <w:color w:val="000000"/>
                <w:sz w:val="9"/>
                <w:szCs w:val="9"/>
              </w:rPr>
            </w:rPrChange>
          </w:rPr>
          <w:t xml:space="preserve">Add 1 </w:t>
        </w:r>
        <w:proofErr w:type="spellStart"/>
        <w:r w:rsidRPr="002B4C10">
          <w:rPr>
            <w:rFonts w:ascii="Times New Roman" w:hAnsi="Times New Roman" w:cs="Times New Roman"/>
            <w:color w:val="000000"/>
            <w:sz w:val="24"/>
            <w:szCs w:val="24"/>
            <w:rPrChange w:id="164" w:author="yrutherf" w:date="2012-03-26T14:56:00Z">
              <w:rPr>
                <w:color w:val="000000"/>
                <w:sz w:val="9"/>
                <w:szCs w:val="9"/>
              </w:rPr>
            </w:rPrChange>
          </w:rPr>
          <w:t>ul</w:t>
        </w:r>
        <w:proofErr w:type="spellEnd"/>
        <w:r w:rsidRPr="002B4C10">
          <w:rPr>
            <w:rFonts w:ascii="Times New Roman" w:hAnsi="Times New Roman" w:cs="Times New Roman"/>
            <w:color w:val="000000"/>
            <w:sz w:val="24"/>
            <w:szCs w:val="24"/>
            <w:rPrChange w:id="165" w:author="yrutherf" w:date="2012-03-26T14:56:00Z">
              <w:rPr>
                <w:color w:val="000000"/>
                <w:sz w:val="9"/>
                <w:szCs w:val="9"/>
              </w:rPr>
            </w:rPrChange>
          </w:rPr>
          <w:t xml:space="preserve"> of 5mM DHE stock in DMSO to a final concentration of </w:t>
        </w:r>
        <w:proofErr w:type="gramStart"/>
        <w:r w:rsidRPr="002B4C10">
          <w:rPr>
            <w:rFonts w:ascii="Times New Roman" w:hAnsi="Times New Roman" w:cs="Times New Roman"/>
            <w:b/>
            <w:bCs/>
            <w:color w:val="000000"/>
            <w:sz w:val="24"/>
            <w:szCs w:val="24"/>
            <w:rPrChange w:id="166" w:author="yrutherf" w:date="2012-03-26T14:56:00Z">
              <w:rPr>
                <w:b/>
                <w:bCs/>
                <w:color w:val="000000"/>
                <w:sz w:val="9"/>
                <w:szCs w:val="9"/>
              </w:rPr>
            </w:rPrChange>
          </w:rPr>
          <w:t>5uM  of</w:t>
        </w:r>
        <w:proofErr w:type="gramEnd"/>
        <w:r w:rsidRPr="002B4C10">
          <w:rPr>
            <w:rFonts w:ascii="Times New Roman" w:hAnsi="Times New Roman" w:cs="Times New Roman"/>
            <w:b/>
            <w:bCs/>
            <w:color w:val="000000"/>
            <w:sz w:val="24"/>
            <w:szCs w:val="24"/>
            <w:rPrChange w:id="167" w:author="yrutherf" w:date="2012-03-26T14:56:00Z">
              <w:rPr>
                <w:b/>
                <w:bCs/>
                <w:color w:val="000000"/>
                <w:sz w:val="9"/>
                <w:szCs w:val="9"/>
              </w:rPr>
            </w:rPrChange>
          </w:rPr>
          <w:t xml:space="preserve"> DHE</w:t>
        </w:r>
        <w:r w:rsidRPr="002B4C10">
          <w:rPr>
            <w:rFonts w:ascii="Times New Roman" w:hAnsi="Times New Roman" w:cs="Times New Roman"/>
            <w:color w:val="000000"/>
            <w:sz w:val="24"/>
            <w:szCs w:val="24"/>
            <w:rPrChange w:id="168" w:author="yrutherf" w:date="2012-03-26T14:56:00Z">
              <w:rPr>
                <w:color w:val="000000"/>
                <w:sz w:val="9"/>
                <w:szCs w:val="9"/>
              </w:rPr>
            </w:rPrChange>
          </w:rPr>
          <w:t xml:space="preserve">. </w:t>
        </w:r>
      </w:ins>
      <w:ins w:id="169" w:author="yrutherf" w:date="2012-03-26T15:01:00Z">
        <w:r w:rsidR="008D63B6" w:rsidRPr="009F7DE6">
          <w:rPr>
            <w:rFonts w:ascii="Times New Roman" w:hAnsi="Times New Roman" w:cs="Times New Roman"/>
            <w:color w:val="000000"/>
            <w:sz w:val="24"/>
            <w:szCs w:val="24"/>
          </w:rPr>
          <w:t xml:space="preserve">After incubation for 10 min at 30 °C, cells were washed once with 0.5 </w:t>
        </w:r>
        <w:proofErr w:type="spellStart"/>
        <w:r w:rsidR="008D63B6" w:rsidRPr="009F7DE6">
          <w:rPr>
            <w:rFonts w:ascii="Times New Roman" w:hAnsi="Times New Roman" w:cs="Times New Roman"/>
            <w:color w:val="000000"/>
            <w:sz w:val="24"/>
            <w:szCs w:val="24"/>
          </w:rPr>
          <w:t>mL</w:t>
        </w:r>
        <w:proofErr w:type="spellEnd"/>
        <w:r w:rsidR="008D63B6" w:rsidRPr="009F7DE6">
          <w:rPr>
            <w:rFonts w:ascii="Times New Roman" w:hAnsi="Times New Roman" w:cs="Times New Roman"/>
            <w:color w:val="000000"/>
            <w:sz w:val="24"/>
            <w:szCs w:val="24"/>
          </w:rPr>
          <w:t xml:space="preserve"> PBS, </w:t>
        </w:r>
        <w:proofErr w:type="spellStart"/>
        <w:r w:rsidR="008D63B6" w:rsidRPr="009F7DE6">
          <w:rPr>
            <w:rFonts w:ascii="Times New Roman" w:hAnsi="Times New Roman" w:cs="Times New Roman"/>
            <w:color w:val="000000"/>
            <w:sz w:val="24"/>
            <w:szCs w:val="24"/>
          </w:rPr>
          <w:t>resuspended</w:t>
        </w:r>
        <w:proofErr w:type="spellEnd"/>
        <w:r w:rsidR="008D63B6" w:rsidRPr="009F7DE6">
          <w:rPr>
            <w:rFonts w:ascii="Times New Roman" w:hAnsi="Times New Roman" w:cs="Times New Roman"/>
            <w:color w:val="000000"/>
            <w:sz w:val="24"/>
            <w:szCs w:val="24"/>
          </w:rPr>
          <w:t xml:space="preserve"> in 50 </w:t>
        </w:r>
        <w:proofErr w:type="spellStart"/>
        <w:r w:rsidR="008D63B6" w:rsidRPr="009F7DE6">
          <w:rPr>
            <w:rFonts w:ascii="Times New Roman" w:hAnsi="Times New Roman" w:cs="Times New Roman"/>
            <w:color w:val="000000"/>
            <w:sz w:val="24"/>
            <w:szCs w:val="24"/>
          </w:rPr>
          <w:t>μL</w:t>
        </w:r>
        <w:proofErr w:type="spellEnd"/>
        <w:r w:rsidR="008D63B6" w:rsidRPr="009F7DE6">
          <w:rPr>
            <w:rFonts w:ascii="Times New Roman" w:hAnsi="Times New Roman" w:cs="Times New Roman"/>
            <w:color w:val="000000"/>
            <w:sz w:val="24"/>
            <w:szCs w:val="24"/>
          </w:rPr>
          <w:t xml:space="preserve"> PBS, and added to 1 </w:t>
        </w:r>
        <w:proofErr w:type="spellStart"/>
        <w:r w:rsidR="008D63B6" w:rsidRPr="009F7DE6">
          <w:rPr>
            <w:rFonts w:ascii="Times New Roman" w:hAnsi="Times New Roman" w:cs="Times New Roman"/>
            <w:color w:val="000000"/>
            <w:sz w:val="24"/>
            <w:szCs w:val="24"/>
          </w:rPr>
          <w:t>mL</w:t>
        </w:r>
        <w:proofErr w:type="spellEnd"/>
        <w:r w:rsidR="008D63B6" w:rsidRPr="009F7DE6">
          <w:rPr>
            <w:rFonts w:ascii="Times New Roman" w:hAnsi="Times New Roman" w:cs="Times New Roman"/>
            <w:color w:val="000000"/>
            <w:sz w:val="24"/>
            <w:szCs w:val="24"/>
          </w:rPr>
          <w:t xml:space="preserve"> PBS. </w:t>
        </w:r>
      </w:ins>
      <w:ins w:id="170" w:author="yrutherf" w:date="2012-03-26T14:55:00Z">
        <w:r w:rsidRPr="002B4C10">
          <w:rPr>
            <w:rFonts w:ascii="Times New Roman" w:hAnsi="Times New Roman" w:cs="Times New Roman"/>
            <w:color w:val="000000"/>
            <w:sz w:val="24"/>
            <w:szCs w:val="24"/>
            <w:rPrChange w:id="171" w:author="yrutherf" w:date="2012-03-26T14:56:00Z">
              <w:rPr>
                <w:color w:val="000000"/>
                <w:sz w:val="9"/>
                <w:szCs w:val="9"/>
              </w:rPr>
            </w:rPrChange>
          </w:rPr>
          <w:t xml:space="preserve"> </w:t>
        </w:r>
      </w:ins>
      <w:ins w:id="172" w:author="Tamiko" w:date="2012-03-25T00:36:00Z">
        <w:del w:id="173" w:author="yrutherf" w:date="2012-03-26T15:02:00Z">
          <w:r w:rsidRPr="002B4C10">
            <w:rPr>
              <w:rFonts w:ascii="Times New Roman" w:hAnsi="Times New Roman" w:cs="Times New Roman"/>
              <w:sz w:val="24"/>
              <w:szCs w:val="24"/>
              <w:rPrChange w:id="174" w:author="yrutherf" w:date="2012-03-26T14:56:00Z">
                <w:rPr/>
              </w:rPrChange>
            </w:rPr>
            <w:delText xml:space="preserve"> </w:delText>
          </w:r>
        </w:del>
        <w:del w:id="175" w:author="yrutherf" w:date="2012-03-26T14:40:00Z">
          <w:r w:rsidRPr="002B4C10">
            <w:rPr>
              <w:rFonts w:ascii="Times New Roman" w:hAnsi="Times New Roman" w:cs="Times New Roman"/>
              <w:sz w:val="24"/>
              <w:szCs w:val="24"/>
              <w:rPrChange w:id="176" w:author="yrutherf" w:date="2012-03-26T14:56:00Z">
                <w:rPr/>
              </w:rPrChange>
            </w:rPr>
            <w:delText xml:space="preserve">Using </w:delText>
          </w:r>
        </w:del>
        <w:del w:id="177" w:author="yrutherf" w:date="2012-03-26T15:02:00Z">
          <w:r w:rsidRPr="002B4C10">
            <w:rPr>
              <w:rFonts w:ascii="Times New Roman" w:hAnsi="Times New Roman" w:cs="Times New Roman"/>
              <w:sz w:val="24"/>
              <w:szCs w:val="24"/>
              <w:rPrChange w:id="178" w:author="yrutherf" w:date="2012-03-26T14:56:00Z">
                <w:rPr/>
              </w:rPrChange>
            </w:rPr>
            <w:delText>a technique known as</w:delText>
          </w:r>
        </w:del>
      </w:ins>
      <w:ins w:id="179" w:author="Tamiko" w:date="2012-03-25T00:37:00Z">
        <w:del w:id="180" w:author="yrutherf" w:date="2012-03-26T15:02:00Z">
          <w:r w:rsidRPr="002B4C10">
            <w:rPr>
              <w:rFonts w:ascii="Times New Roman" w:hAnsi="Times New Roman" w:cs="Times New Roman"/>
              <w:sz w:val="24"/>
              <w:szCs w:val="24"/>
              <w:rPrChange w:id="181" w:author="yrutherf" w:date="2012-03-26T14:56:00Z">
                <w:rPr/>
              </w:rPrChange>
            </w:rPr>
            <w:delText xml:space="preserve"> flow cytometer</w:delText>
          </w:r>
        </w:del>
      </w:ins>
      <w:ins w:id="182" w:author="Tamiko" w:date="2012-03-25T00:36:00Z">
        <w:del w:id="183" w:author="yrutherf" w:date="2012-03-26T14:42:00Z">
          <w:r w:rsidRPr="002B4C10">
            <w:rPr>
              <w:rFonts w:ascii="Times New Roman" w:hAnsi="Times New Roman" w:cs="Times New Roman"/>
              <w:sz w:val="24"/>
              <w:szCs w:val="24"/>
              <w:rPrChange w:id="184" w:author="yrutherf" w:date="2012-03-26T14:56:00Z">
                <w:rPr/>
              </w:rPrChange>
            </w:rPr>
            <w:delText xml:space="preserve"> </w:delText>
          </w:r>
        </w:del>
        <w:del w:id="185" w:author="yrutherf" w:date="2012-03-26T14:29:00Z">
          <w:r w:rsidRPr="002B4C10">
            <w:rPr>
              <w:rFonts w:ascii="Times New Roman" w:hAnsi="Times New Roman" w:cs="Times New Roman"/>
              <w:sz w:val="24"/>
              <w:szCs w:val="24"/>
              <w:rPrChange w:id="186" w:author="yrutherf" w:date="2012-03-26T14:56:00Z">
                <w:rPr/>
              </w:rPrChange>
            </w:rPr>
            <w:delText>DHE</w:delText>
          </w:r>
        </w:del>
      </w:ins>
      <w:ins w:id="187" w:author="Tamiko" w:date="2012-03-25T00:37:00Z">
        <w:del w:id="188" w:author="yrutherf" w:date="2012-03-26T14:29:00Z">
          <w:r w:rsidRPr="002B4C10">
            <w:rPr>
              <w:rFonts w:ascii="Times New Roman" w:hAnsi="Times New Roman" w:cs="Times New Roman"/>
              <w:sz w:val="24"/>
              <w:szCs w:val="24"/>
              <w:rPrChange w:id="189" w:author="yrutherf" w:date="2012-03-26T14:56:00Z">
                <w:rPr/>
              </w:rPrChange>
            </w:rPr>
            <w:delText xml:space="preserve"> signals </w:delText>
          </w:r>
        </w:del>
      </w:ins>
      <w:ins w:id="190" w:author="Tamiko" w:date="2012-03-25T00:38:00Z">
        <w:del w:id="191" w:author="yrutherf" w:date="2012-03-26T14:29:00Z">
          <w:r w:rsidRPr="002B4C10">
            <w:rPr>
              <w:rFonts w:ascii="Times New Roman" w:hAnsi="Times New Roman" w:cs="Times New Roman"/>
              <w:sz w:val="24"/>
              <w:szCs w:val="24"/>
              <w:rPrChange w:id="192" w:author="yrutherf" w:date="2012-03-26T14:56:00Z">
                <w:rPr/>
              </w:rPrChange>
            </w:rPr>
            <w:delText xml:space="preserve">of </w:delText>
          </w:r>
        </w:del>
        <w:del w:id="193" w:author="yrutherf" w:date="2012-03-26T14:30:00Z">
          <w:r w:rsidRPr="002B4C10">
            <w:rPr>
              <w:rFonts w:ascii="Times New Roman" w:hAnsi="Times New Roman" w:cs="Times New Roman"/>
              <w:sz w:val="24"/>
              <w:szCs w:val="24"/>
              <w:rPrChange w:id="194" w:author="yrutherf" w:date="2012-03-26T14:56:00Z">
                <w:rPr/>
              </w:rPrChange>
            </w:rPr>
            <w:delText xml:space="preserve">each of the four medias </w:delText>
          </w:r>
        </w:del>
      </w:ins>
      <w:ins w:id="195" w:author="Tamiko" w:date="2012-03-25T00:37:00Z">
        <w:del w:id="196" w:author="yrutherf" w:date="2012-03-26T14:31:00Z">
          <w:r w:rsidRPr="002B4C10">
            <w:rPr>
              <w:rFonts w:ascii="Times New Roman" w:hAnsi="Times New Roman" w:cs="Times New Roman"/>
              <w:sz w:val="24"/>
              <w:szCs w:val="24"/>
              <w:rPrChange w:id="197" w:author="yrutherf" w:date="2012-03-26T14:56:00Z">
                <w:rPr/>
              </w:rPrChange>
            </w:rPr>
            <w:delText>were measured and compared</w:delText>
          </w:r>
        </w:del>
      </w:ins>
      <w:ins w:id="198" w:author="Tamiko" w:date="2012-03-25T00:38:00Z">
        <w:del w:id="199" w:author="yrutherf" w:date="2012-03-26T14:31:00Z">
          <w:r w:rsidRPr="002B4C10">
            <w:rPr>
              <w:rFonts w:ascii="Times New Roman" w:hAnsi="Times New Roman" w:cs="Times New Roman"/>
              <w:sz w:val="24"/>
              <w:szCs w:val="24"/>
              <w:rPrChange w:id="200" w:author="yrutherf" w:date="2012-03-26T14:56:00Z">
                <w:rPr/>
              </w:rPrChange>
            </w:rPr>
            <w:delText>.</w:delText>
          </w:r>
        </w:del>
      </w:ins>
      <w:ins w:id="201" w:author="Tamiko" w:date="2012-03-25T00:37:00Z">
        <w:del w:id="202" w:author="yrutherf" w:date="2012-03-26T14:31:00Z">
          <w:r w:rsidRPr="002B4C10">
            <w:rPr>
              <w:rFonts w:ascii="Times New Roman" w:hAnsi="Times New Roman" w:cs="Times New Roman"/>
              <w:sz w:val="24"/>
              <w:szCs w:val="24"/>
              <w:rPrChange w:id="203" w:author="yrutherf" w:date="2012-03-26T14:56:00Z">
                <w:rPr/>
              </w:rPrChange>
            </w:rPr>
            <w:delText xml:space="preserve"> </w:delText>
          </w:r>
        </w:del>
      </w:ins>
      <w:ins w:id="204" w:author="Tamiko" w:date="2012-03-25T00:36:00Z">
        <w:del w:id="205" w:author="yrutherf" w:date="2012-03-26T14:31:00Z">
          <w:r w:rsidRPr="002B4C10">
            <w:rPr>
              <w:rFonts w:ascii="Times New Roman" w:hAnsi="Times New Roman" w:cs="Times New Roman"/>
              <w:sz w:val="24"/>
              <w:szCs w:val="24"/>
              <w:rPrChange w:id="206" w:author="yrutherf" w:date="2012-03-26T14:56:00Z">
                <w:rPr/>
              </w:rPrChange>
            </w:rPr>
            <w:delText xml:space="preserve"> </w:delText>
          </w:r>
        </w:del>
      </w:ins>
      <w:ins w:id="207" w:author="yrutherf" w:date="2012-03-26T14:26:00Z">
        <w:r w:rsidRPr="002B4C10">
          <w:rPr>
            <w:rFonts w:ascii="Times New Roman" w:hAnsi="Times New Roman" w:cs="Times New Roman"/>
            <w:color w:val="000000"/>
            <w:sz w:val="24"/>
            <w:szCs w:val="24"/>
            <w:rPrChange w:id="208" w:author="yrutherf" w:date="2012-03-26T14:56:00Z">
              <w:rPr>
                <w:color w:val="000000"/>
                <w:sz w:val="9"/>
                <w:szCs w:val="9"/>
              </w:rPr>
            </w:rPrChange>
          </w:rPr>
          <w:t>After</w:t>
        </w:r>
      </w:ins>
      <w:ins w:id="209" w:author="yrutherf" w:date="2012-03-26T14:34:00Z">
        <w:r w:rsidR="00520D13">
          <w:rPr>
            <w:rFonts w:ascii="Times New Roman" w:hAnsi="Times New Roman" w:cs="Times New Roman"/>
            <w:sz w:val="24"/>
            <w:szCs w:val="24"/>
          </w:rPr>
          <w:t xml:space="preserve"> </w:t>
        </w:r>
      </w:ins>
      <w:ins w:id="210" w:author="yrutherf" w:date="2012-03-26T14:26:00Z">
        <w:r w:rsidRPr="002B4C10">
          <w:rPr>
            <w:rFonts w:ascii="Times New Roman" w:hAnsi="Times New Roman" w:cs="Times New Roman"/>
            <w:color w:val="000000"/>
            <w:sz w:val="24"/>
            <w:szCs w:val="24"/>
            <w:rPrChange w:id="211" w:author="yrutherf" w:date="2012-03-26T14:56:00Z">
              <w:rPr>
                <w:color w:val="000000"/>
                <w:sz w:val="9"/>
                <w:szCs w:val="9"/>
              </w:rPr>
            </w:rPrChange>
          </w:rPr>
          <w:t xml:space="preserve">briefly </w:t>
        </w:r>
        <w:proofErr w:type="spellStart"/>
        <w:r w:rsidRPr="002B4C10">
          <w:rPr>
            <w:rFonts w:ascii="Times New Roman" w:hAnsi="Times New Roman" w:cs="Times New Roman"/>
            <w:color w:val="000000"/>
            <w:sz w:val="24"/>
            <w:szCs w:val="24"/>
            <w:rPrChange w:id="212" w:author="yrutherf" w:date="2012-03-26T14:56:00Z">
              <w:rPr>
                <w:color w:val="000000"/>
                <w:sz w:val="9"/>
                <w:szCs w:val="9"/>
              </w:rPr>
            </w:rPrChange>
          </w:rPr>
          <w:t>sonicating</w:t>
        </w:r>
        <w:proofErr w:type="spellEnd"/>
        <w:r w:rsidRPr="002B4C10">
          <w:rPr>
            <w:rFonts w:ascii="Times New Roman" w:hAnsi="Times New Roman" w:cs="Times New Roman"/>
            <w:color w:val="000000"/>
            <w:sz w:val="24"/>
            <w:szCs w:val="24"/>
            <w:rPrChange w:id="213" w:author="yrutherf" w:date="2012-03-26T14:56:00Z">
              <w:rPr>
                <w:color w:val="000000"/>
                <w:sz w:val="9"/>
                <w:szCs w:val="9"/>
              </w:rPr>
            </w:rPrChange>
          </w:rPr>
          <w:t xml:space="preserve"> the suspension, </w:t>
        </w:r>
      </w:ins>
      <w:ins w:id="214" w:author="yrutherf" w:date="2012-03-26T15:05:00Z">
        <w:r w:rsidR="008D63B6" w:rsidRPr="009F7DE6">
          <w:rPr>
            <w:rFonts w:ascii="Times New Roman" w:hAnsi="Times New Roman" w:cs="Times New Roman"/>
            <w:color w:val="000000"/>
            <w:sz w:val="24"/>
            <w:szCs w:val="24"/>
          </w:rPr>
          <w:t xml:space="preserve">intracellular superoxide anions </w:t>
        </w:r>
        <w:r w:rsidR="008D63B6">
          <w:rPr>
            <w:rFonts w:ascii="Times New Roman" w:hAnsi="Times New Roman" w:cs="Times New Roman"/>
            <w:color w:val="000000"/>
            <w:sz w:val="24"/>
            <w:szCs w:val="24"/>
          </w:rPr>
          <w:t xml:space="preserve">were measured via </w:t>
        </w:r>
      </w:ins>
      <w:proofErr w:type="spellStart"/>
      <w:ins w:id="215" w:author="yrutherf" w:date="2012-03-26T15:03:00Z">
        <w:r w:rsidR="008D63B6" w:rsidRPr="009F7DE6">
          <w:rPr>
            <w:rFonts w:ascii="Times New Roman" w:hAnsi="Times New Roman" w:cs="Times New Roman"/>
            <w:color w:val="000000"/>
            <w:sz w:val="24"/>
            <w:szCs w:val="24"/>
          </w:rPr>
          <w:t>dihydroethidium</w:t>
        </w:r>
        <w:proofErr w:type="spellEnd"/>
        <w:r w:rsidR="00520D13">
          <w:rPr>
            <w:rFonts w:ascii="Times New Roman" w:hAnsi="Times New Roman" w:cs="Times New Roman"/>
            <w:color w:val="000000"/>
            <w:sz w:val="24"/>
            <w:szCs w:val="24"/>
          </w:rPr>
          <w:t xml:space="preserve"> </w:t>
        </w:r>
      </w:ins>
      <w:ins w:id="216" w:author="yrutherf" w:date="2012-03-26T14:26:00Z">
        <w:r w:rsidRPr="002B4C10">
          <w:rPr>
            <w:rFonts w:ascii="Times New Roman" w:hAnsi="Times New Roman" w:cs="Times New Roman"/>
            <w:color w:val="000000"/>
            <w:sz w:val="24"/>
            <w:szCs w:val="24"/>
            <w:rPrChange w:id="217" w:author="yrutherf" w:date="2012-03-26T14:56:00Z">
              <w:rPr>
                <w:color w:val="000000"/>
                <w:sz w:val="9"/>
                <w:szCs w:val="9"/>
              </w:rPr>
            </w:rPrChange>
          </w:rPr>
          <w:t>DHE</w:t>
        </w:r>
      </w:ins>
      <w:ins w:id="218" w:author="yrutherf" w:date="2012-03-26T15:03:00Z">
        <w:r w:rsidR="008D63B6">
          <w:rPr>
            <w:rFonts w:ascii="Times New Roman" w:hAnsi="Times New Roman" w:cs="Times New Roman"/>
            <w:color w:val="000000"/>
            <w:sz w:val="24"/>
            <w:szCs w:val="24"/>
          </w:rPr>
          <w:t xml:space="preserve"> </w:t>
        </w:r>
        <w:r w:rsidR="008D63B6" w:rsidRPr="009F7DE6">
          <w:rPr>
            <w:rFonts w:ascii="Times New Roman" w:hAnsi="Times New Roman" w:cs="Times New Roman"/>
            <w:color w:val="000000"/>
            <w:sz w:val="24"/>
            <w:szCs w:val="24"/>
          </w:rPr>
          <w:t xml:space="preserve">(Molecular Probes) </w:t>
        </w:r>
      </w:ins>
      <w:ins w:id="219" w:author="yrutherf" w:date="2012-03-26T14:26:00Z">
        <w:r w:rsidRPr="002B4C10">
          <w:rPr>
            <w:rFonts w:ascii="Times New Roman" w:hAnsi="Times New Roman" w:cs="Times New Roman"/>
            <w:color w:val="000000"/>
            <w:sz w:val="24"/>
            <w:szCs w:val="24"/>
            <w:rPrChange w:id="220" w:author="yrutherf" w:date="2012-03-26T14:56:00Z">
              <w:rPr>
                <w:color w:val="000000"/>
                <w:sz w:val="9"/>
                <w:szCs w:val="9"/>
              </w:rPr>
            </w:rPrChange>
          </w:rPr>
          <w:t xml:space="preserve">signals using a FACSCaliber2 flow </w:t>
        </w:r>
        <w:proofErr w:type="spellStart"/>
        <w:r w:rsidRPr="002B4C10">
          <w:rPr>
            <w:rFonts w:ascii="Times New Roman" w:hAnsi="Times New Roman" w:cs="Times New Roman"/>
            <w:color w:val="000000"/>
            <w:sz w:val="24"/>
            <w:szCs w:val="24"/>
            <w:rPrChange w:id="221" w:author="yrutherf" w:date="2012-03-26T14:56:00Z">
              <w:rPr>
                <w:color w:val="000000"/>
                <w:sz w:val="9"/>
                <w:szCs w:val="9"/>
              </w:rPr>
            </w:rPrChange>
          </w:rPr>
          <w:t>cytometer</w:t>
        </w:r>
        <w:proofErr w:type="spellEnd"/>
        <w:r w:rsidRPr="002B4C10">
          <w:rPr>
            <w:rFonts w:ascii="Times New Roman" w:hAnsi="Times New Roman" w:cs="Times New Roman"/>
            <w:color w:val="000000"/>
            <w:sz w:val="24"/>
            <w:szCs w:val="24"/>
            <w:rPrChange w:id="222" w:author="yrutherf" w:date="2012-03-26T14:56:00Z">
              <w:rPr>
                <w:color w:val="000000"/>
                <w:sz w:val="9"/>
                <w:szCs w:val="9"/>
              </w:rPr>
            </w:rPrChange>
          </w:rPr>
          <w:t xml:space="preserve"> (BD-Biosciences) with</w:t>
        </w:r>
      </w:ins>
      <w:ins w:id="223" w:author="yrutherf" w:date="2012-03-26T15:02:00Z">
        <w:r w:rsidR="008D63B6">
          <w:rPr>
            <w:rFonts w:ascii="Times New Roman" w:hAnsi="Times New Roman" w:cs="Times New Roman"/>
            <w:sz w:val="24"/>
            <w:szCs w:val="24"/>
          </w:rPr>
          <w:t xml:space="preserve"> </w:t>
        </w:r>
      </w:ins>
      <w:ins w:id="224" w:author="yrutherf" w:date="2012-03-26T14:26:00Z">
        <w:r w:rsidRPr="002B4C10">
          <w:rPr>
            <w:rFonts w:ascii="Times New Roman" w:hAnsi="Times New Roman" w:cs="Times New Roman"/>
            <w:color w:val="000000"/>
            <w:sz w:val="24"/>
            <w:szCs w:val="24"/>
            <w:rPrChange w:id="225" w:author="yrutherf" w:date="2012-03-26T14:56:00Z">
              <w:rPr>
                <w:color w:val="000000"/>
                <w:sz w:val="9"/>
                <w:szCs w:val="9"/>
              </w:rPr>
            </w:rPrChange>
          </w:rPr>
          <w:t>a 488-nm excitation laser. Signals from 25,000 cells/sample were</w:t>
        </w:r>
      </w:ins>
      <w:ins w:id="226" w:author="yrutherf" w:date="2012-03-26T15:02:00Z">
        <w:r w:rsidR="008D63B6">
          <w:rPr>
            <w:rFonts w:ascii="Times New Roman" w:hAnsi="Times New Roman" w:cs="Times New Roman"/>
            <w:sz w:val="24"/>
            <w:szCs w:val="24"/>
          </w:rPr>
          <w:t xml:space="preserve"> </w:t>
        </w:r>
      </w:ins>
      <w:ins w:id="227" w:author="yrutherf" w:date="2012-03-26T14:26:00Z">
        <w:r w:rsidRPr="002B4C10">
          <w:rPr>
            <w:rFonts w:ascii="Times New Roman" w:hAnsi="Times New Roman" w:cs="Times New Roman"/>
            <w:color w:val="000000"/>
            <w:sz w:val="24"/>
            <w:szCs w:val="24"/>
            <w:rPrChange w:id="228" w:author="yrutherf" w:date="2012-03-26T14:56:00Z">
              <w:rPr>
                <w:color w:val="000000"/>
                <w:sz w:val="9"/>
                <w:szCs w:val="9"/>
              </w:rPr>
            </w:rPrChange>
          </w:rPr>
          <w:t>captured in FL3 (&gt;670 nm) at a flow rate of 5,000 cells/s.</w:t>
        </w:r>
      </w:ins>
      <w:ins w:id="229" w:author="yrutherf" w:date="2012-03-26T14:36:00Z">
        <w:r w:rsidR="00520D13">
          <w:rPr>
            <w:rFonts w:ascii="Times New Roman" w:hAnsi="Times New Roman" w:cs="Times New Roman"/>
            <w:color w:val="000000"/>
            <w:sz w:val="24"/>
            <w:szCs w:val="24"/>
          </w:rPr>
          <w:t xml:space="preserve"> </w:t>
        </w:r>
      </w:ins>
      <w:ins w:id="230" w:author="yrutherf" w:date="2012-03-26T15:04:00Z">
        <w:r w:rsidR="008D63B6">
          <w:rPr>
            <w:rFonts w:ascii="Times New Roman" w:hAnsi="Times New Roman" w:cs="Times New Roman"/>
            <w:color w:val="000000"/>
            <w:sz w:val="24"/>
            <w:szCs w:val="24"/>
          </w:rPr>
          <w:t xml:space="preserve">The DHE signals </w:t>
        </w:r>
      </w:ins>
      <w:ins w:id="231" w:author="yrutherf" w:date="2012-03-26T14:26:00Z">
        <w:r w:rsidRPr="002B4C10">
          <w:rPr>
            <w:rFonts w:ascii="Times New Roman" w:hAnsi="Times New Roman" w:cs="Times New Roman"/>
            <w:color w:val="000000"/>
            <w:sz w:val="24"/>
            <w:szCs w:val="24"/>
            <w:rPrChange w:id="232" w:author="yrutherf" w:date="2012-03-26T14:56:00Z">
              <w:rPr>
                <w:color w:val="000000"/>
                <w:sz w:val="9"/>
                <w:szCs w:val="9"/>
              </w:rPr>
            </w:rPrChange>
          </w:rPr>
          <w:t xml:space="preserve">Data collected with the FACSCaliber2 flow </w:t>
        </w:r>
        <w:proofErr w:type="spellStart"/>
        <w:r w:rsidRPr="002B4C10">
          <w:rPr>
            <w:rFonts w:ascii="Times New Roman" w:hAnsi="Times New Roman" w:cs="Times New Roman"/>
            <w:color w:val="000000"/>
            <w:sz w:val="24"/>
            <w:szCs w:val="24"/>
            <w:rPrChange w:id="233" w:author="yrutherf" w:date="2012-03-26T14:56:00Z">
              <w:rPr>
                <w:color w:val="000000"/>
                <w:sz w:val="9"/>
                <w:szCs w:val="9"/>
              </w:rPr>
            </w:rPrChange>
          </w:rPr>
          <w:t>cytometer</w:t>
        </w:r>
        <w:proofErr w:type="spellEnd"/>
        <w:r w:rsidRPr="002B4C10">
          <w:rPr>
            <w:rFonts w:ascii="Times New Roman" w:hAnsi="Times New Roman" w:cs="Times New Roman"/>
            <w:color w:val="000000"/>
            <w:sz w:val="24"/>
            <w:szCs w:val="24"/>
            <w:rPrChange w:id="234" w:author="yrutherf" w:date="2012-03-26T14:56:00Z">
              <w:rPr>
                <w:color w:val="000000"/>
                <w:sz w:val="9"/>
                <w:szCs w:val="9"/>
              </w:rPr>
            </w:rPrChange>
          </w:rPr>
          <w:t xml:space="preserve"> were</w:t>
        </w:r>
      </w:ins>
      <w:ins w:id="235" w:author="yrutherf" w:date="2012-03-26T14:35:00Z">
        <w:r w:rsidR="00520D13">
          <w:rPr>
            <w:rFonts w:ascii="Times New Roman" w:hAnsi="Times New Roman" w:cs="Times New Roman"/>
            <w:sz w:val="24"/>
            <w:szCs w:val="24"/>
          </w:rPr>
          <w:t xml:space="preserve"> </w:t>
        </w:r>
      </w:ins>
      <w:ins w:id="236" w:author="yrutherf" w:date="2012-03-26T14:26:00Z">
        <w:r w:rsidRPr="002B4C10">
          <w:rPr>
            <w:rFonts w:ascii="Times New Roman" w:hAnsi="Times New Roman" w:cs="Times New Roman"/>
            <w:color w:val="000000"/>
            <w:sz w:val="24"/>
            <w:szCs w:val="24"/>
            <w:rPrChange w:id="237" w:author="yrutherf" w:date="2012-03-26T14:56:00Z">
              <w:rPr>
                <w:color w:val="000000"/>
                <w:sz w:val="9"/>
                <w:szCs w:val="9"/>
              </w:rPr>
            </w:rPrChange>
          </w:rPr>
          <w:t xml:space="preserve">processed with </w:t>
        </w:r>
        <w:proofErr w:type="spellStart"/>
        <w:r w:rsidRPr="002B4C10">
          <w:rPr>
            <w:rFonts w:ascii="Times New Roman" w:hAnsi="Times New Roman" w:cs="Times New Roman"/>
            <w:color w:val="000000"/>
            <w:sz w:val="24"/>
            <w:szCs w:val="24"/>
            <w:rPrChange w:id="238" w:author="yrutherf" w:date="2012-03-26T14:56:00Z">
              <w:rPr>
                <w:color w:val="000000"/>
                <w:sz w:val="9"/>
                <w:szCs w:val="9"/>
              </w:rPr>
            </w:rPrChange>
          </w:rPr>
          <w:t>Flowjo</w:t>
        </w:r>
        <w:proofErr w:type="spellEnd"/>
        <w:r w:rsidRPr="002B4C10">
          <w:rPr>
            <w:rFonts w:ascii="Times New Roman" w:hAnsi="Times New Roman" w:cs="Times New Roman"/>
            <w:color w:val="000000"/>
            <w:sz w:val="24"/>
            <w:szCs w:val="24"/>
            <w:rPrChange w:id="239" w:author="yrutherf" w:date="2012-03-26T14:56:00Z">
              <w:rPr>
                <w:color w:val="000000"/>
                <w:sz w:val="9"/>
                <w:szCs w:val="9"/>
              </w:rPr>
            </w:rPrChange>
          </w:rPr>
          <w:t xml:space="preserve"> software (Tree Star) and quantified with</w:t>
        </w:r>
      </w:ins>
      <w:ins w:id="240" w:author="yrutherf" w:date="2012-03-26T14:35:00Z">
        <w:r w:rsidR="00520D13">
          <w:rPr>
            <w:rFonts w:ascii="Times New Roman" w:hAnsi="Times New Roman" w:cs="Times New Roman"/>
            <w:sz w:val="24"/>
            <w:szCs w:val="24"/>
          </w:rPr>
          <w:t xml:space="preserve"> </w:t>
        </w:r>
      </w:ins>
      <w:proofErr w:type="spellStart"/>
      <w:ins w:id="241" w:author="yrutherf" w:date="2012-03-26T14:26:00Z">
        <w:r w:rsidRPr="002B4C10">
          <w:rPr>
            <w:rFonts w:ascii="Times New Roman" w:hAnsi="Times New Roman" w:cs="Times New Roman"/>
            <w:color w:val="000000"/>
            <w:sz w:val="24"/>
            <w:szCs w:val="24"/>
            <w:rPrChange w:id="242" w:author="yrutherf" w:date="2012-03-26T14:56:00Z">
              <w:rPr>
                <w:color w:val="000000"/>
                <w:sz w:val="9"/>
                <w:szCs w:val="9"/>
              </w:rPr>
            </w:rPrChange>
          </w:rPr>
          <w:t>WinList</w:t>
        </w:r>
        <w:proofErr w:type="spellEnd"/>
        <w:r w:rsidRPr="002B4C10">
          <w:rPr>
            <w:rFonts w:ascii="Times New Roman" w:hAnsi="Times New Roman" w:cs="Times New Roman"/>
            <w:color w:val="000000"/>
            <w:sz w:val="24"/>
            <w:szCs w:val="24"/>
            <w:rPrChange w:id="243" w:author="yrutherf" w:date="2012-03-26T14:56:00Z">
              <w:rPr>
                <w:color w:val="000000"/>
                <w:sz w:val="9"/>
                <w:szCs w:val="9"/>
              </w:rPr>
            </w:rPrChange>
          </w:rPr>
          <w:t xml:space="preserve"> software (Verity Software House)</w:t>
        </w:r>
      </w:ins>
      <w:ins w:id="244" w:author="yrutherf" w:date="2012-03-26T14:44:00Z">
        <w:r w:rsidR="00520D13">
          <w:rPr>
            <w:rFonts w:ascii="Times New Roman" w:hAnsi="Times New Roman" w:cs="Times New Roman"/>
            <w:sz w:val="24"/>
            <w:szCs w:val="24"/>
          </w:rPr>
          <w:t>.</w:t>
        </w:r>
      </w:ins>
      <w:ins w:id="245" w:author="Tamiko" w:date="2012-03-25T00:51:00Z">
        <w:del w:id="246" w:author="yrutherf" w:date="2012-03-26T14:26:00Z">
          <w:r w:rsidRPr="002B4C10">
            <w:rPr>
              <w:rFonts w:ascii="Times New Roman" w:hAnsi="Times New Roman" w:cs="Times New Roman"/>
              <w:sz w:val="24"/>
              <w:szCs w:val="24"/>
              <w:rPrChange w:id="247" w:author="yrutherf" w:date="2012-03-26T14:56:00Z">
                <w:rPr/>
              </w:rPrChange>
            </w:rPr>
            <w:delText xml:space="preserve">(Explain flow cytometer </w:delText>
          </w:r>
        </w:del>
      </w:ins>
      <w:ins w:id="248" w:author="Tamiko" w:date="2012-03-25T00:55:00Z">
        <w:del w:id="249" w:author="yrutherf" w:date="2012-03-26T14:26:00Z">
          <w:r w:rsidRPr="002B4C10">
            <w:rPr>
              <w:rFonts w:ascii="Times New Roman" w:hAnsi="Times New Roman" w:cs="Times New Roman"/>
              <w:sz w:val="24"/>
              <w:szCs w:val="24"/>
              <w:rPrChange w:id="250" w:author="yrutherf" w:date="2012-03-26T14:56:00Z">
                <w:rPr/>
              </w:rPrChange>
            </w:rPr>
            <w:delText>)</w:delText>
          </w:r>
        </w:del>
      </w:ins>
    </w:p>
    <w:p w:rsidR="002478CD" w:rsidRDefault="002478CD">
      <w:pPr>
        <w:pStyle w:val="Heading1"/>
        <w:rPr>
          <w:ins w:id="251" w:author="Hong Qin" w:date="2012-03-14T14:24:00Z"/>
        </w:rPr>
      </w:pPr>
    </w:p>
    <w:p w:rsidR="00725AAD" w:rsidRDefault="00C30D6F">
      <w:pPr>
        <w:pStyle w:val="Heading1"/>
        <w:numPr>
          <w:ins w:id="252" w:author="Hong Qin" w:date="2012-03-14T14:24:00Z"/>
        </w:numPr>
        <w:rPr>
          <w:ins w:id="253" w:author="Hong Qin" w:date="2012-03-14T14:24:00Z"/>
        </w:rPr>
      </w:pPr>
      <w:ins w:id="254" w:author="Tamiko" w:date="2012-03-25T00:33:00Z">
        <w:r>
          <w:t>√</w:t>
        </w:r>
      </w:ins>
      <w:ins w:id="255" w:author="Hong Qin" w:date="2012-03-14T14:24:00Z">
        <w:r w:rsidR="00725AAD">
          <w:t>Results</w:t>
        </w:r>
      </w:ins>
    </w:p>
    <w:p w:rsidR="00725AAD" w:rsidDel="00A07AC2" w:rsidRDefault="008377F4" w:rsidP="00D032FE">
      <w:pPr>
        <w:pStyle w:val="Heading2"/>
        <w:numPr>
          <w:ins w:id="256" w:author="Hong Qin" w:date="2012-03-14T14:25:00Z"/>
        </w:numPr>
        <w:rPr>
          <w:ins w:id="257" w:author="Hong Qin" w:date="2012-03-14T14:27:00Z"/>
          <w:del w:id="258" w:author="Tamiko" w:date="2012-03-24T23:52:00Z"/>
        </w:rPr>
      </w:pPr>
      <w:ins w:id="259" w:author="Tamiko" w:date="2012-03-24T23:45:00Z">
        <w:r>
          <w:t xml:space="preserve">When </w:t>
        </w:r>
      </w:ins>
      <w:ins w:id="260" w:author="Tamiko" w:date="2012-03-24T23:50:00Z">
        <w:r>
          <w:t>comparing</w:t>
        </w:r>
      </w:ins>
      <w:ins w:id="261" w:author="Tamiko" w:date="2012-03-24T23:45:00Z">
        <w:r>
          <w:t xml:space="preserve"> the </w:t>
        </w:r>
        <w:del w:id="262" w:author="yrutherf" w:date="2012-03-26T14:20:00Z">
          <w:r w:rsidDel="009C5AA6">
            <w:delText>wildtype</w:delText>
          </w:r>
        </w:del>
      </w:ins>
      <w:ins w:id="263" w:author="yrutherf" w:date="2012-03-26T14:20:00Z">
        <w:r w:rsidR="009C5AA6">
          <w:t>wild type</w:t>
        </w:r>
      </w:ins>
      <w:ins w:id="264" w:author="Tamiko" w:date="2012-03-24T23:45:00Z">
        <w:r>
          <w:t xml:space="preserve"> cell</w:t>
        </w:r>
      </w:ins>
      <w:ins w:id="265" w:author="Tamiko" w:date="2012-03-24T23:49:00Z">
        <w:r>
          <w:t>s</w:t>
        </w:r>
      </w:ins>
      <w:ins w:id="266" w:author="Tamiko" w:date="2012-03-24T23:45:00Z">
        <w:r>
          <w:t xml:space="preserve"> </w:t>
        </w:r>
        <w:del w:id="267" w:author="Hong Qin" w:date="2012-03-26T15:18:00Z">
          <w:r w:rsidDel="00506017">
            <w:delText xml:space="preserve">exposed to </w:delText>
          </w:r>
        </w:del>
      </w:ins>
      <w:ins w:id="268" w:author="Hong Qin" w:date="2012-03-26T15:18:00Z">
        <w:r w:rsidR="00506017">
          <w:t xml:space="preserve">grown in </w:t>
        </w:r>
      </w:ins>
      <w:ins w:id="269" w:author="Tamiko" w:date="2012-03-24T23:45:00Z">
        <w:r>
          <w:t xml:space="preserve">normal </w:t>
        </w:r>
        <w:del w:id="270" w:author="Hong Qin" w:date="2012-03-26T15:18:00Z">
          <w:r w:rsidDel="00506017">
            <w:delText>nutr</w:delText>
          </w:r>
        </w:del>
      </w:ins>
      <w:ins w:id="271" w:author="Tamiko" w:date="2012-03-24T23:46:00Z">
        <w:del w:id="272" w:author="Hong Qin" w:date="2012-03-26T15:18:00Z">
          <w:r w:rsidDel="00506017">
            <w:delText>ience</w:delText>
          </w:r>
        </w:del>
      </w:ins>
      <w:ins w:id="273" w:author="yrutherf" w:date="2012-03-26T14:19:00Z">
        <w:del w:id="274" w:author="Hong Qin" w:date="2012-03-26T15:18:00Z">
          <w:r w:rsidR="009C5AA6" w:rsidDel="00506017">
            <w:delText>nutrient</w:delText>
          </w:r>
        </w:del>
      </w:ins>
      <w:ins w:id="275" w:author="Hong Qin" w:date="2012-03-26T15:18:00Z">
        <w:r w:rsidR="00506017">
          <w:t>medium</w:t>
        </w:r>
      </w:ins>
      <w:ins w:id="276" w:author="Tamiko" w:date="2012-03-24T23:47:00Z">
        <w:r>
          <w:t xml:space="preserve"> </w:t>
        </w:r>
      </w:ins>
      <w:ins w:id="277" w:author="Hong Qin" w:date="2012-03-26T15:18:00Z">
        <w:r w:rsidR="00506017">
          <w:t xml:space="preserve">with </w:t>
        </w:r>
      </w:ins>
      <w:ins w:id="278" w:author="Tamiko" w:date="2012-03-24T23:47:00Z">
        <w:del w:id="279" w:author="Hong Qin" w:date="2012-03-26T15:18:00Z">
          <w:r w:rsidDel="00506017">
            <w:delText>con</w:delText>
          </w:r>
        </w:del>
      </w:ins>
      <w:ins w:id="280" w:author="Tamiko" w:date="2012-03-24T23:48:00Z">
        <w:del w:id="281" w:author="Hong Qin" w:date="2012-03-26T15:18:00Z">
          <w:r w:rsidDel="00506017">
            <w:delText>centration</w:delText>
          </w:r>
        </w:del>
      </w:ins>
      <w:ins w:id="282" w:author="Tamiko" w:date="2012-03-24T23:49:00Z">
        <w:del w:id="283" w:author="Hong Qin" w:date="2012-03-26T15:18:00Z">
          <w:r w:rsidDel="00506017">
            <w:delText>s</w:delText>
          </w:r>
        </w:del>
      </w:ins>
      <w:ins w:id="284" w:author="Tamiko" w:date="2012-03-24T23:51:00Z">
        <w:del w:id="285" w:author="Hong Qin" w:date="2012-03-26T15:18:00Z">
          <w:r w:rsidR="00A07AC2" w:rsidDel="00506017">
            <w:delText xml:space="preserve"> </w:delText>
          </w:r>
        </w:del>
        <w:r w:rsidR="00A07AC2">
          <w:t>2% glucose</w:t>
        </w:r>
      </w:ins>
      <w:ins w:id="286" w:author="Tamiko" w:date="2012-03-24T23:47:00Z">
        <w:r w:rsidR="00A07AC2">
          <w:t xml:space="preserve"> </w:t>
        </w:r>
      </w:ins>
      <w:ins w:id="287" w:author="Tamiko" w:date="2012-03-24T23:52:00Z">
        <w:r w:rsidR="00A07AC2">
          <w:t>and</w:t>
        </w:r>
      </w:ins>
      <w:ins w:id="288" w:author="Tamiko" w:date="2012-03-24T23:47:00Z">
        <w:r>
          <w:t xml:space="preserve"> restricted nutri</w:t>
        </w:r>
      </w:ins>
      <w:ins w:id="289" w:author="yrutherf" w:date="2012-03-26T14:20:00Z">
        <w:r w:rsidR="009C5AA6">
          <w:t xml:space="preserve">ent </w:t>
        </w:r>
      </w:ins>
      <w:ins w:id="290" w:author="Tamiko" w:date="2012-03-24T23:47:00Z">
        <w:del w:id="291" w:author="yrutherf" w:date="2012-03-26T14:19:00Z">
          <w:r w:rsidDel="009C5AA6">
            <w:delText>ence</w:delText>
          </w:r>
        </w:del>
        <w:r>
          <w:t xml:space="preserve"> concentration</w:t>
        </w:r>
      </w:ins>
      <w:ins w:id="292" w:author="Tamiko" w:date="2012-03-24T23:52:00Z">
        <w:r w:rsidR="00A07AC2">
          <w:t>s .5% glucose</w:t>
        </w:r>
      </w:ins>
      <w:ins w:id="293" w:author="Tamiko" w:date="2012-03-24T23:45:00Z">
        <w:r>
          <w:t xml:space="preserve"> </w:t>
        </w:r>
      </w:ins>
      <w:ins w:id="294" w:author="Tamiko" w:date="2012-03-24T23:49:00Z">
        <w:r>
          <w:t>r</w:t>
        </w:r>
      </w:ins>
      <w:ins w:id="295" w:author="Tamiko" w:date="2012-03-24T23:43:00Z">
        <w:r>
          <w:t xml:space="preserve">esults </w:t>
        </w:r>
      </w:ins>
      <w:ins w:id="296" w:author="Tamiko" w:date="2012-03-24T23:45:00Z">
        <w:r>
          <w:t>indicate</w:t>
        </w:r>
      </w:ins>
      <w:ins w:id="297" w:author="Tamiko" w:date="2012-03-24T23:43:00Z">
        <w:r>
          <w:t xml:space="preserve"> that </w:t>
        </w:r>
      </w:ins>
      <w:ins w:id="298" w:author="Hong Qin" w:date="2012-03-14T14:27:00Z">
        <w:r w:rsidR="00D032FE">
          <w:t>CR suppress DHE signals</w:t>
        </w:r>
      </w:ins>
      <w:ins w:id="299" w:author="Tamiko" w:date="2012-03-24T23:49:00Z">
        <w:r>
          <w:t xml:space="preserve">. </w:t>
        </w:r>
      </w:ins>
    </w:p>
    <w:p w:rsidR="00D032FE" w:rsidDel="00B11902" w:rsidRDefault="00A07AC2" w:rsidP="00D032FE">
      <w:pPr>
        <w:pStyle w:val="Heading2"/>
        <w:numPr>
          <w:ins w:id="300" w:author="Hong Qin" w:date="2012-03-14T14:27:00Z"/>
        </w:numPr>
        <w:rPr>
          <w:ins w:id="301" w:author="Hong Qin" w:date="2012-03-14T14:27:00Z"/>
          <w:del w:id="302" w:author="yrutherf" w:date="2012-03-28T14:22:00Z"/>
        </w:rPr>
      </w:pPr>
      <w:ins w:id="303" w:author="Tamiko" w:date="2012-03-24T23:50:00Z">
        <w:r>
          <w:t>Contrarily</w:t>
        </w:r>
      </w:ins>
      <w:ins w:id="304" w:author="yrutherf" w:date="2012-03-26T14:19:00Z">
        <w:r w:rsidR="009C5AA6">
          <w:t xml:space="preserve"> </w:t>
        </w:r>
      </w:ins>
      <w:ins w:id="305" w:author="Hong Qin" w:date="2012-03-14T14:27:00Z">
        <w:r w:rsidR="00D032FE">
          <w:t xml:space="preserve">Pcp1D has low DHE signals </w:t>
        </w:r>
        <w:del w:id="306" w:author="yrutherf" w:date="2012-03-26T14:19:00Z">
          <w:r w:rsidR="00D032FE" w:rsidDel="009C5AA6">
            <w:delText>reardless</w:delText>
          </w:r>
        </w:del>
      </w:ins>
      <w:ins w:id="307" w:author="yrutherf" w:date="2012-03-26T14:19:00Z">
        <w:r w:rsidR="009C5AA6">
          <w:t>regardless</w:t>
        </w:r>
      </w:ins>
      <w:ins w:id="308" w:author="Hong Qin" w:date="2012-03-14T14:27:00Z">
        <w:r w:rsidR="00D032FE">
          <w:t xml:space="preserve"> of glucose </w:t>
        </w:r>
        <w:proofErr w:type="spellStart"/>
        <w:r w:rsidR="00D032FE">
          <w:t>concentration</w:t>
        </w:r>
      </w:ins>
      <w:ins w:id="309" w:author="Tamiko" w:date="2012-03-24T23:51:00Z">
        <w:r>
          <w:t>.</w:t>
        </w:r>
        <w:del w:id="310" w:author="yrutherf" w:date="2012-03-28T14:22:00Z">
          <w:r w:rsidDel="00B11902">
            <w:delText xml:space="preserve"> </w:delText>
          </w:r>
        </w:del>
      </w:ins>
    </w:p>
    <w:p w:rsidR="00520D13" w:rsidDel="00B11902" w:rsidRDefault="00506017" w:rsidP="00520D13">
      <w:pPr>
        <w:pStyle w:val="Heading2"/>
        <w:numPr>
          <w:ins w:id="311" w:author="Hong Qin" w:date="2012-03-14T14:27:00Z"/>
        </w:numPr>
        <w:rPr>
          <w:ins w:id="312" w:author="Hong Qin" w:date="2012-03-26T15:19:00Z"/>
          <w:del w:id="313" w:author="yrutherf" w:date="2012-03-28T14:22:00Z"/>
        </w:rPr>
      </w:pPr>
      <w:ins w:id="314" w:author="Hong Qin" w:date="2012-03-26T15:19:00Z">
        <w:del w:id="315" w:author="yrutherf" w:date="2012-03-28T14:22:00Z">
          <w:r w:rsidDel="00B11902">
            <w:delText>Tor1D</w:delText>
          </w:r>
        </w:del>
      </w:ins>
      <w:ins w:id="316" w:author="yrutherf" w:date="2012-03-28T14:22:00Z">
        <w:r w:rsidR="00B11902" w:rsidRPr="00B11902">
          <w:t>Finally</w:t>
        </w:r>
        <w:proofErr w:type="spellEnd"/>
        <w:r w:rsidR="00B11902" w:rsidRPr="00B11902">
          <w:t xml:space="preserve"> Tor1D showed low DHE signals in both glucose concentrations as well. These results support the hypothesis in proving that inactivating the TOR1 pathway via CR or Tor1D reduces endogenous ROS levels.   </w:t>
        </w:r>
      </w:ins>
    </w:p>
    <w:p w:rsidR="00506017" w:rsidRDefault="00506017" w:rsidP="00520D13">
      <w:pPr>
        <w:pStyle w:val="Heading2"/>
        <w:numPr>
          <w:ins w:id="317" w:author="Hong Qin" w:date="2012-03-26T15:19:00Z"/>
        </w:numPr>
        <w:rPr>
          <w:ins w:id="318" w:author="Hong Qin" w:date="2012-03-26T15:19:00Z"/>
        </w:rPr>
      </w:pPr>
    </w:p>
    <w:p w:rsidR="00000000" w:rsidRDefault="008D57EF">
      <w:pPr>
        <w:pStyle w:val="Heading2"/>
        <w:numPr>
          <w:ins w:id="319" w:author="Hong Qin" w:date="2012-03-26T15:19:00Z"/>
        </w:numPr>
        <w:rPr>
          <w:ins w:id="320" w:author="Hong Qin" w:date="2012-03-14T14:25:00Z"/>
        </w:rPr>
        <w:pPrChange w:id="321" w:author="Hong Qin" w:date="2012-03-14T14:27:00Z">
          <w:pPr>
            <w:pStyle w:val="Heading1"/>
          </w:pPr>
        </w:pPrChange>
      </w:pPr>
    </w:p>
    <w:p w:rsidR="00725AAD" w:rsidRDefault="00725AAD">
      <w:pPr>
        <w:pStyle w:val="Heading1"/>
        <w:numPr>
          <w:ins w:id="322" w:author="Hong Qin" w:date="2012-03-14T14:24:00Z"/>
        </w:numPr>
        <w:rPr>
          <w:ins w:id="323" w:author="Hong Qin" w:date="2012-03-14T14:28:00Z"/>
        </w:rPr>
      </w:pPr>
      <w:proofErr w:type="spellStart"/>
      <w:ins w:id="324" w:author="Hong Qin" w:date="2012-03-14T14:24:00Z">
        <w:r>
          <w:t>Disucssion</w:t>
        </w:r>
      </w:ins>
      <w:proofErr w:type="spellEnd"/>
    </w:p>
    <w:p w:rsidR="00000000" w:rsidRPr="008D57EF" w:rsidRDefault="00D032FE" w:rsidP="008D57EF">
      <w:pPr>
        <w:pStyle w:val="Heading2"/>
        <w:numPr>
          <w:ilvl w:val="0"/>
          <w:numId w:val="3"/>
          <w:ins w:id="325" w:author="Unknown"/>
        </w:numPr>
        <w:rPr>
          <w:ins w:id="326" w:author="yrutherf" w:date="2012-03-28T15:58:00Z"/>
        </w:rPr>
      </w:pPr>
      <w:ins w:id="327" w:author="Hong Qin" w:date="2012-03-14T14:28:00Z">
        <w:r>
          <w:t xml:space="preserve">If CR works through H2O2 and endogenous H2O2 level are extremely low in pcp1D, then CR should not extend life span of pcp1D. </w:t>
        </w:r>
        <w:proofErr w:type="gramStart"/>
        <w:r>
          <w:t xml:space="preserve">A </w:t>
        </w:r>
        <w:proofErr w:type="spellStart"/>
        <w:r>
          <w:t>hypthoseiss</w:t>
        </w:r>
      </w:ins>
      <w:proofErr w:type="spellEnd"/>
      <w:ins w:id="328" w:author="Hong Qin" w:date="2012-03-14T14:29:00Z">
        <w:r>
          <w:t xml:space="preserve"> that can be tested.</w:t>
        </w:r>
        <w:proofErr w:type="gramEnd"/>
        <w:r>
          <w:t xml:space="preserve"> </w:t>
        </w:r>
      </w:ins>
      <w:ins w:id="329" w:author="yrutherf" w:date="2012-03-28T15:58:00Z">
        <w:r w:rsidR="008D57EF" w:rsidRPr="008D57EF">
          <w:t>The results presented by DHE FACS data for the wild type BY4743 were not only expected but also supports the hypothesis. In normal nutrient conditions the TOR1 pathway is active and thus contributes to the generation of superoxide anions which explains why</w:t>
        </w:r>
        <w:r w:rsidR="008D57EF" w:rsidRPr="008D57EF">
          <w:t xml:space="preserve"> the DHE signals were high in 2% glucose. On the contrary the wild type cell displayed low DHE signals under CR conditions because CR inactivates the TOR1 pathway which ultimately hinders the production of many superoxide anions. Finally Tor1D showed low D</w:t>
        </w:r>
        <w:r w:rsidR="008D57EF" w:rsidRPr="008D57EF">
          <w:t xml:space="preserve">HE signals in both glucose concentrations as well. These results support the hypothesis in proving that inactivating the TOR1 pathway via CR or Tor1D reduces endogenous ROS levels.     </w:t>
        </w:r>
      </w:ins>
    </w:p>
    <w:p w:rsidR="00D032FE" w:rsidRDefault="00D032FE" w:rsidP="00D032FE">
      <w:pPr>
        <w:pStyle w:val="Heading2"/>
        <w:numPr>
          <w:ins w:id="330" w:author="Hong Qin" w:date="2012-03-14T14:28:00Z"/>
        </w:numPr>
        <w:rPr>
          <w:ins w:id="331" w:author="Hong Qin" w:date="2012-03-14T14:28:00Z"/>
        </w:rPr>
      </w:pPr>
    </w:p>
    <w:p w:rsidR="00000000" w:rsidRDefault="00D032FE">
      <w:pPr>
        <w:pStyle w:val="Heading2"/>
        <w:numPr>
          <w:ins w:id="332" w:author="Hong Qin" w:date="2012-03-14T14:29:00Z"/>
        </w:numPr>
        <w:rPr>
          <w:ins w:id="333" w:author="Hong Qin" w:date="2012-03-14T14:24:00Z"/>
        </w:rPr>
        <w:pPrChange w:id="334" w:author="Hong Qin" w:date="2012-03-14T14:28:00Z">
          <w:pPr>
            <w:pStyle w:val="Heading1"/>
          </w:pPr>
        </w:pPrChange>
      </w:pPr>
      <w:ins w:id="335" w:author="Hong Qin" w:date="2012-03-14T14:28:00Z">
        <w:r>
          <w:t xml:space="preserve"> </w:t>
        </w:r>
      </w:ins>
    </w:p>
    <w:p w:rsidR="00725AAD" w:rsidRDefault="00725AAD">
      <w:pPr>
        <w:pStyle w:val="Heading1"/>
        <w:numPr>
          <w:ins w:id="336" w:author="Hong Qin" w:date="2012-03-14T14:24:00Z"/>
        </w:numPr>
        <w:rPr>
          <w:ins w:id="337" w:author="Hong Qin" w:date="2012-03-14T14:24:00Z"/>
        </w:rPr>
      </w:pPr>
      <w:ins w:id="338" w:author="Hong Qin" w:date="2012-03-14T14:24:00Z">
        <w:r>
          <w:lastRenderedPageBreak/>
          <w:t>References</w:t>
        </w:r>
      </w:ins>
    </w:p>
    <w:p w:rsidR="00725AAD" w:rsidDel="00C30D6F" w:rsidRDefault="00725AAD">
      <w:pPr>
        <w:pStyle w:val="Heading1"/>
        <w:numPr>
          <w:ins w:id="339" w:author="Hong Qin" w:date="2012-03-14T14:25:00Z"/>
        </w:numPr>
        <w:rPr>
          <w:ins w:id="340" w:author="Hong Qin" w:date="2012-03-14T14:25:00Z"/>
          <w:del w:id="341" w:author="Tamiko" w:date="2012-03-25T00:34:00Z"/>
        </w:rPr>
      </w:pPr>
      <w:ins w:id="342" w:author="Hong Qin" w:date="2012-03-14T14:25:00Z">
        <w:del w:id="343" w:author="Tamiko" w:date="2012-03-25T00:34:00Z">
          <w:r w:rsidDel="00C30D6F">
            <w:delText>Tables</w:delText>
          </w:r>
        </w:del>
      </w:ins>
    </w:p>
    <w:p w:rsidR="002B4C10" w:rsidRDefault="00725AAD" w:rsidP="002B4C10">
      <w:pPr>
        <w:pStyle w:val="Heading2"/>
        <w:numPr>
          <w:ins w:id="344" w:author="Hong Qin" w:date="2012-03-14T14:25:00Z"/>
        </w:numPr>
        <w:rPr>
          <w:ins w:id="345" w:author="Hong Qin" w:date="2012-03-14T14:25:00Z"/>
        </w:rPr>
        <w:pPrChange w:id="346" w:author="Hong Qin" w:date="2012-03-14T14:25:00Z">
          <w:pPr>
            <w:pStyle w:val="Heading1"/>
          </w:pPr>
        </w:pPrChange>
      </w:pPr>
      <w:ins w:id="347" w:author="Hong Qin" w:date="2012-03-14T14:25:00Z">
        <w:del w:id="348" w:author="Tamiko" w:date="2012-03-25T00:34:00Z">
          <w:r w:rsidDel="00C30D6F">
            <w:delText>List of strains used</w:delText>
          </w:r>
        </w:del>
      </w:ins>
    </w:p>
    <w:p w:rsidR="00725AAD" w:rsidRDefault="00725AAD">
      <w:pPr>
        <w:pStyle w:val="Heading1"/>
        <w:numPr>
          <w:ins w:id="349" w:author="Hong Qin" w:date="2012-03-14T14:25:00Z"/>
        </w:numPr>
        <w:rPr>
          <w:ins w:id="350" w:author="Hong Qin" w:date="2012-03-14T14:25:00Z"/>
        </w:rPr>
      </w:pPr>
      <w:ins w:id="351" w:author="Hong Qin" w:date="2012-03-14T14:25:00Z">
        <w:r>
          <w:t>Figures</w:t>
        </w:r>
      </w:ins>
      <w:ins w:id="352" w:author="Tamiko" w:date="2012-03-25T00:34:00Z">
        <w:r w:rsidR="00C30D6F">
          <w:t xml:space="preserve"> and Tables</w:t>
        </w:r>
      </w:ins>
    </w:p>
    <w:p w:rsidR="00725AAD" w:rsidRDefault="00725AAD" w:rsidP="00725AAD">
      <w:pPr>
        <w:pStyle w:val="Heading2"/>
        <w:numPr>
          <w:ins w:id="353" w:author="Hong Qin" w:date="2012-03-14T14:25:00Z"/>
        </w:numPr>
        <w:rPr>
          <w:ins w:id="354" w:author="Hong Qin" w:date="2012-03-14T14:25:00Z"/>
        </w:rPr>
      </w:pPr>
      <w:ins w:id="355" w:author="Hong Qin" w:date="2012-03-14T14:25:00Z">
        <w:r>
          <w:t xml:space="preserve">Diagram of cellular aging, ROS, and PCP1 </w:t>
        </w:r>
        <w:proofErr w:type="spellStart"/>
        <w:r>
          <w:t>funciton</w:t>
        </w:r>
        <w:proofErr w:type="spellEnd"/>
        <w:r>
          <w:t xml:space="preserve"> (with hypothesis highlighted)</w:t>
        </w:r>
      </w:ins>
      <w:ins w:id="356" w:author="Hong Qin" w:date="2012-03-14T14:26:00Z">
        <w:r>
          <w:t xml:space="preserve"> (tell people what and why we are doing this project)</w:t>
        </w:r>
      </w:ins>
    </w:p>
    <w:p w:rsidR="00725AAD" w:rsidRDefault="00725AAD" w:rsidP="00725AAD">
      <w:pPr>
        <w:pStyle w:val="Heading2"/>
        <w:numPr>
          <w:ins w:id="357" w:author="Hong Qin" w:date="2012-03-14T14:25:00Z"/>
        </w:numPr>
        <w:rPr>
          <w:ins w:id="358" w:author="Hong Qin" w:date="2012-03-14T14:25:00Z"/>
        </w:rPr>
      </w:pPr>
      <w:ins w:id="359" w:author="Hong Qin" w:date="2012-03-14T14:25:00Z">
        <w:r>
          <w:t>DHE stain FACS data, BY47473 and pcp1D</w:t>
        </w:r>
      </w:ins>
    </w:p>
    <w:p w:rsidR="00725AAD" w:rsidRDefault="00725AAD" w:rsidP="00725AAD">
      <w:pPr>
        <w:pStyle w:val="Heading2"/>
        <w:numPr>
          <w:ins w:id="360" w:author="Hong Qin" w:date="2012-03-14T14:26:00Z"/>
        </w:numPr>
        <w:rPr>
          <w:ins w:id="361" w:author="Tamiko" w:date="2012-03-25T00:34:00Z"/>
        </w:rPr>
      </w:pPr>
      <w:ins w:id="362" w:author="Hong Qin" w:date="2012-03-14T14:27:00Z">
        <w:del w:id="363" w:author="Tamiko" w:date="2012-03-25T00:26:00Z">
          <w:r w:rsidDel="00C30D6F">
            <w:delText xml:space="preserve">Todo: </w:delText>
          </w:r>
        </w:del>
      </w:ins>
      <w:ins w:id="364" w:author="Hong Qin" w:date="2012-03-14T14:26:00Z">
        <w:del w:id="365" w:author="Tamiko" w:date="2012-03-25T00:26:00Z">
          <w:r w:rsidDel="00C30D6F">
            <w:delText>Tor</w:delText>
          </w:r>
        </w:del>
      </w:ins>
      <w:ins w:id="366" w:author="Hong Qin" w:date="2012-03-14T14:27:00Z">
        <w:del w:id="367" w:author="Tamiko" w:date="2012-03-25T00:26:00Z">
          <w:r w:rsidDel="00C30D6F">
            <w:delText xml:space="preserve">1D </w:delText>
          </w:r>
        </w:del>
      </w:ins>
    </w:p>
    <w:p w:rsidR="00C30D6F" w:rsidDel="003E2140" w:rsidRDefault="00C30D6F" w:rsidP="00C30D6F">
      <w:pPr>
        <w:pStyle w:val="Heading2"/>
        <w:rPr>
          <w:ins w:id="368" w:author="Tamiko" w:date="2012-03-25T00:34:00Z"/>
          <w:del w:id="369" w:author="yrutherf" w:date="2012-03-28T14:42:00Z"/>
        </w:rPr>
      </w:pPr>
      <w:ins w:id="370" w:author="Tamiko" w:date="2012-03-25T00:34:00Z">
        <w:del w:id="371" w:author="yrutherf" w:date="2012-03-28T14:42:00Z">
          <w:r w:rsidDel="003E2140">
            <w:delText>List of strains used</w:delText>
          </w:r>
        </w:del>
      </w:ins>
    </w:p>
    <w:p w:rsidR="00C30D6F" w:rsidRDefault="00C30D6F" w:rsidP="00725AAD">
      <w:pPr>
        <w:pStyle w:val="Heading2"/>
        <w:numPr>
          <w:ins w:id="372" w:author="Hong Qin" w:date="2012-03-14T14:26:00Z"/>
        </w:numPr>
        <w:rPr>
          <w:ins w:id="373" w:author="Hong Qin" w:date="2012-03-14T14:25:00Z"/>
        </w:rPr>
      </w:pPr>
    </w:p>
    <w:p w:rsidR="002B4C10" w:rsidRDefault="002B4C10" w:rsidP="002B4C10">
      <w:pPr>
        <w:pStyle w:val="Heading2"/>
        <w:numPr>
          <w:ins w:id="374" w:author="Hong Qin" w:date="2012-03-14T14:25:00Z"/>
        </w:numPr>
        <w:pPrChange w:id="375" w:author="Hong Qin" w:date="2012-03-14T14:25:00Z">
          <w:pPr>
            <w:pStyle w:val="Heading1"/>
          </w:pPr>
        </w:pPrChange>
      </w:pPr>
    </w:p>
    <w:sectPr w:rsidR="002B4C10" w:rsidSect="008E0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Grande">
    <w:altName w:val="Heavy Heap"/>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43D0F"/>
    <w:multiLevelType w:val="multilevel"/>
    <w:tmpl w:val="EB3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528D3"/>
    <w:multiLevelType w:val="hybridMultilevel"/>
    <w:tmpl w:val="DCB6E7BE"/>
    <w:lvl w:ilvl="0" w:tplc="0E7AAD4A">
      <w:start w:val="1"/>
      <w:numFmt w:val="bullet"/>
      <w:lvlText w:val="•"/>
      <w:lvlJc w:val="left"/>
      <w:pPr>
        <w:tabs>
          <w:tab w:val="num" w:pos="720"/>
        </w:tabs>
        <w:ind w:left="720" w:hanging="360"/>
      </w:pPr>
      <w:rPr>
        <w:rFonts w:ascii="Arial" w:hAnsi="Arial" w:hint="default"/>
      </w:rPr>
    </w:lvl>
    <w:lvl w:ilvl="1" w:tplc="76F4DA4E" w:tentative="1">
      <w:start w:val="1"/>
      <w:numFmt w:val="bullet"/>
      <w:lvlText w:val="•"/>
      <w:lvlJc w:val="left"/>
      <w:pPr>
        <w:tabs>
          <w:tab w:val="num" w:pos="1440"/>
        </w:tabs>
        <w:ind w:left="1440" w:hanging="360"/>
      </w:pPr>
      <w:rPr>
        <w:rFonts w:ascii="Arial" w:hAnsi="Arial" w:hint="default"/>
      </w:rPr>
    </w:lvl>
    <w:lvl w:ilvl="2" w:tplc="90AEE4CC" w:tentative="1">
      <w:start w:val="1"/>
      <w:numFmt w:val="bullet"/>
      <w:lvlText w:val="•"/>
      <w:lvlJc w:val="left"/>
      <w:pPr>
        <w:tabs>
          <w:tab w:val="num" w:pos="2160"/>
        </w:tabs>
        <w:ind w:left="2160" w:hanging="360"/>
      </w:pPr>
      <w:rPr>
        <w:rFonts w:ascii="Arial" w:hAnsi="Arial" w:hint="default"/>
      </w:rPr>
    </w:lvl>
    <w:lvl w:ilvl="3" w:tplc="FBD26EC8" w:tentative="1">
      <w:start w:val="1"/>
      <w:numFmt w:val="bullet"/>
      <w:lvlText w:val="•"/>
      <w:lvlJc w:val="left"/>
      <w:pPr>
        <w:tabs>
          <w:tab w:val="num" w:pos="2880"/>
        </w:tabs>
        <w:ind w:left="2880" w:hanging="360"/>
      </w:pPr>
      <w:rPr>
        <w:rFonts w:ascii="Arial" w:hAnsi="Arial" w:hint="default"/>
      </w:rPr>
    </w:lvl>
    <w:lvl w:ilvl="4" w:tplc="83A8569C" w:tentative="1">
      <w:start w:val="1"/>
      <w:numFmt w:val="bullet"/>
      <w:lvlText w:val="•"/>
      <w:lvlJc w:val="left"/>
      <w:pPr>
        <w:tabs>
          <w:tab w:val="num" w:pos="3600"/>
        </w:tabs>
        <w:ind w:left="3600" w:hanging="360"/>
      </w:pPr>
      <w:rPr>
        <w:rFonts w:ascii="Arial" w:hAnsi="Arial" w:hint="default"/>
      </w:rPr>
    </w:lvl>
    <w:lvl w:ilvl="5" w:tplc="1752E530" w:tentative="1">
      <w:start w:val="1"/>
      <w:numFmt w:val="bullet"/>
      <w:lvlText w:val="•"/>
      <w:lvlJc w:val="left"/>
      <w:pPr>
        <w:tabs>
          <w:tab w:val="num" w:pos="4320"/>
        </w:tabs>
        <w:ind w:left="4320" w:hanging="360"/>
      </w:pPr>
      <w:rPr>
        <w:rFonts w:ascii="Arial" w:hAnsi="Arial" w:hint="default"/>
      </w:rPr>
    </w:lvl>
    <w:lvl w:ilvl="6" w:tplc="ED28AB6A" w:tentative="1">
      <w:start w:val="1"/>
      <w:numFmt w:val="bullet"/>
      <w:lvlText w:val="•"/>
      <w:lvlJc w:val="left"/>
      <w:pPr>
        <w:tabs>
          <w:tab w:val="num" w:pos="5040"/>
        </w:tabs>
        <w:ind w:left="5040" w:hanging="360"/>
      </w:pPr>
      <w:rPr>
        <w:rFonts w:ascii="Arial" w:hAnsi="Arial" w:hint="default"/>
      </w:rPr>
    </w:lvl>
    <w:lvl w:ilvl="7" w:tplc="7102B432" w:tentative="1">
      <w:start w:val="1"/>
      <w:numFmt w:val="bullet"/>
      <w:lvlText w:val="•"/>
      <w:lvlJc w:val="left"/>
      <w:pPr>
        <w:tabs>
          <w:tab w:val="num" w:pos="5760"/>
        </w:tabs>
        <w:ind w:left="5760" w:hanging="360"/>
      </w:pPr>
      <w:rPr>
        <w:rFonts w:ascii="Arial" w:hAnsi="Arial" w:hint="default"/>
      </w:rPr>
    </w:lvl>
    <w:lvl w:ilvl="8" w:tplc="84367F30" w:tentative="1">
      <w:start w:val="1"/>
      <w:numFmt w:val="bullet"/>
      <w:lvlText w:val="•"/>
      <w:lvlJc w:val="left"/>
      <w:pPr>
        <w:tabs>
          <w:tab w:val="num" w:pos="6480"/>
        </w:tabs>
        <w:ind w:left="6480" w:hanging="360"/>
      </w:pPr>
      <w:rPr>
        <w:rFonts w:ascii="Arial" w:hAnsi="Arial" w:hint="default"/>
      </w:rPr>
    </w:lvl>
  </w:abstractNum>
  <w:abstractNum w:abstractNumId="2">
    <w:nsid w:val="6091623C"/>
    <w:multiLevelType w:val="multilevel"/>
    <w:tmpl w:val="E12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val="bestFit" w:percent="259"/>
  <w:proofState w:spelling="clean" w:grammar="clean"/>
  <w:trackRevisions/>
  <w:doNotTrackMoves/>
  <w:defaultTabStop w:val="720"/>
  <w:characterSpacingControl w:val="doNotCompress"/>
  <w:compat/>
  <w:rsids>
    <w:rsidRoot w:val="00F921B2"/>
    <w:rsid w:val="000A329B"/>
    <w:rsid w:val="00135DCE"/>
    <w:rsid w:val="0015690E"/>
    <w:rsid w:val="002478CD"/>
    <w:rsid w:val="00277C86"/>
    <w:rsid w:val="00280AA0"/>
    <w:rsid w:val="002B4C10"/>
    <w:rsid w:val="00307B00"/>
    <w:rsid w:val="00312818"/>
    <w:rsid w:val="003E2140"/>
    <w:rsid w:val="00447133"/>
    <w:rsid w:val="004D63FE"/>
    <w:rsid w:val="005030A2"/>
    <w:rsid w:val="00506017"/>
    <w:rsid w:val="00520D13"/>
    <w:rsid w:val="00524D65"/>
    <w:rsid w:val="00532EB9"/>
    <w:rsid w:val="005B4551"/>
    <w:rsid w:val="00725AAD"/>
    <w:rsid w:val="007B7A0A"/>
    <w:rsid w:val="008377F4"/>
    <w:rsid w:val="00870F91"/>
    <w:rsid w:val="008A0494"/>
    <w:rsid w:val="008D57EF"/>
    <w:rsid w:val="008D63B6"/>
    <w:rsid w:val="008E0C33"/>
    <w:rsid w:val="009431F5"/>
    <w:rsid w:val="009C5AA6"/>
    <w:rsid w:val="009F7DE6"/>
    <w:rsid w:val="00A07AC2"/>
    <w:rsid w:val="00B11902"/>
    <w:rsid w:val="00B2226D"/>
    <w:rsid w:val="00B640F3"/>
    <w:rsid w:val="00B73BD9"/>
    <w:rsid w:val="00C30D6F"/>
    <w:rsid w:val="00C47029"/>
    <w:rsid w:val="00D032FE"/>
    <w:rsid w:val="00D37723"/>
    <w:rsid w:val="00D510C6"/>
    <w:rsid w:val="00E00DA2"/>
    <w:rsid w:val="00E461DE"/>
    <w:rsid w:val="00E86113"/>
    <w:rsid w:val="00EC127A"/>
    <w:rsid w:val="00EC1E2F"/>
    <w:rsid w:val="00EF3785"/>
    <w:rsid w:val="00F37B93"/>
    <w:rsid w:val="00F92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B2"/>
  </w:style>
  <w:style w:type="paragraph" w:styleId="Heading1">
    <w:name w:val="heading 1"/>
    <w:basedOn w:val="Normal"/>
    <w:next w:val="Normal"/>
    <w:link w:val="Heading1Char"/>
    <w:uiPriority w:val="9"/>
    <w:qFormat/>
    <w:rsid w:val="00725A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5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AA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A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AAD"/>
    <w:rPr>
      <w:rFonts w:ascii="Lucida Grande" w:hAnsi="Lucida Grande"/>
      <w:sz w:val="18"/>
      <w:szCs w:val="18"/>
    </w:rPr>
  </w:style>
  <w:style w:type="character" w:customStyle="1" w:styleId="Heading2Char">
    <w:name w:val="Heading 2 Char"/>
    <w:basedOn w:val="DefaultParagraphFont"/>
    <w:link w:val="Heading2"/>
    <w:uiPriority w:val="9"/>
    <w:semiHidden/>
    <w:rsid w:val="00725AA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07B00"/>
    <w:rPr>
      <w:color w:val="808080"/>
    </w:rPr>
  </w:style>
  <w:style w:type="paragraph" w:styleId="ListParagraph">
    <w:name w:val="List Paragraph"/>
    <w:basedOn w:val="Normal"/>
    <w:uiPriority w:val="34"/>
    <w:qFormat/>
    <w:rsid w:val="008D57E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591995">
      <w:bodyDiv w:val="1"/>
      <w:marLeft w:val="0"/>
      <w:marRight w:val="0"/>
      <w:marTop w:val="0"/>
      <w:marBottom w:val="0"/>
      <w:divBdr>
        <w:top w:val="none" w:sz="0" w:space="0" w:color="auto"/>
        <w:left w:val="none" w:sz="0" w:space="0" w:color="auto"/>
        <w:bottom w:val="none" w:sz="0" w:space="0" w:color="auto"/>
        <w:right w:val="none" w:sz="0" w:space="0" w:color="auto"/>
      </w:divBdr>
    </w:div>
    <w:div w:id="1530606296">
      <w:bodyDiv w:val="1"/>
      <w:marLeft w:val="0"/>
      <w:marRight w:val="0"/>
      <w:marTop w:val="0"/>
      <w:marBottom w:val="0"/>
      <w:divBdr>
        <w:top w:val="none" w:sz="0" w:space="0" w:color="auto"/>
        <w:left w:val="none" w:sz="0" w:space="0" w:color="auto"/>
        <w:bottom w:val="none" w:sz="0" w:space="0" w:color="auto"/>
        <w:right w:val="none" w:sz="0" w:space="0" w:color="auto"/>
      </w:divBdr>
    </w:div>
    <w:div w:id="1609003213">
      <w:bodyDiv w:val="1"/>
      <w:marLeft w:val="0"/>
      <w:marRight w:val="0"/>
      <w:marTop w:val="0"/>
      <w:marBottom w:val="0"/>
      <w:divBdr>
        <w:top w:val="none" w:sz="0" w:space="0" w:color="auto"/>
        <w:left w:val="none" w:sz="0" w:space="0" w:color="auto"/>
        <w:bottom w:val="none" w:sz="0" w:space="0" w:color="auto"/>
        <w:right w:val="none" w:sz="0" w:space="0" w:color="auto"/>
      </w:divBdr>
      <w:divsChild>
        <w:div w:id="206479535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yrutherf</dc:creator>
  <cp:lastModifiedBy>yrutherf</cp:lastModifiedBy>
  <cp:revision>6</cp:revision>
  <dcterms:created xsi:type="dcterms:W3CDTF">2012-03-26T18:13:00Z</dcterms:created>
  <dcterms:modified xsi:type="dcterms:W3CDTF">2012-03-28T19:59:00Z</dcterms:modified>
</cp:coreProperties>
</file>
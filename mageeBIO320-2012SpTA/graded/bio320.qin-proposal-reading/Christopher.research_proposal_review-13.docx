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CC" w:rsidRPr="007C23BA" w:rsidRDefault="006871CC">
      <w:r w:rsidRPr="007C23BA">
        <w:t>Jessica Christopher</w:t>
      </w:r>
    </w:p>
    <w:p w:rsidR="006871CC" w:rsidRPr="007C23BA" w:rsidRDefault="006871CC">
      <w:r w:rsidRPr="007C23BA">
        <w:t>2/21/12</w:t>
      </w:r>
    </w:p>
    <w:p w:rsidR="006871CC" w:rsidRPr="007C23BA" w:rsidRDefault="006871CC"/>
    <w:p w:rsidR="006871CC" w:rsidRPr="007C23BA" w:rsidRDefault="007C23BA" w:rsidP="007C23BA">
      <w:pPr>
        <w:ind w:left="1440" w:firstLine="720"/>
      </w:pPr>
      <w:r>
        <w:t xml:space="preserve">         </w:t>
      </w:r>
      <w:r w:rsidR="006871CC" w:rsidRPr="007C23BA">
        <w:t>Research Proposal Reflection</w:t>
      </w:r>
    </w:p>
    <w:p w:rsidR="006871CC" w:rsidRPr="007C23BA" w:rsidRDefault="006871CC"/>
    <w:p w:rsidR="004A4245" w:rsidRPr="007C23BA" w:rsidRDefault="006871CC" w:rsidP="00FF2F2B">
      <w:pPr>
        <w:ind w:firstLine="720"/>
        <w:rPr>
          <w:rFonts w:cs="Arial"/>
          <w:color w:val="000000"/>
        </w:rPr>
      </w:pPr>
      <w:r w:rsidRPr="007C23BA">
        <w:t xml:space="preserve">In Qin’s research proposal he brings up the question of aging and tests the various hypothesis of cellular aging in </w:t>
      </w:r>
      <w:r w:rsidRPr="007C23BA">
        <w:rPr>
          <w:i/>
        </w:rPr>
        <w:t>Saccharomyces cerevisiae.</w:t>
      </w:r>
      <w:r w:rsidRPr="007C23BA">
        <w:t xml:space="preserve"> In his proposal he hypothesized that cellular aging </w:t>
      </w:r>
      <w:r w:rsidRPr="007C23BA">
        <w:rPr>
          <w:rFonts w:cs="Arial"/>
          <w:color w:val="000000"/>
        </w:rPr>
        <w:t xml:space="preserve">is an emerged property of gene/protein networks at the cellular level. This hypothesis makes the prediction that the rate </w:t>
      </w:r>
      <w:del w:id="0" w:author="Hong Qin" w:date="2012-03-06T17:54:00Z">
        <w:r w:rsidRPr="007C23BA" w:rsidDel="001A3158">
          <w:rPr>
            <w:rFonts w:cs="Arial"/>
            <w:color w:val="000000"/>
          </w:rPr>
          <w:delText xml:space="preserve">at which </w:delText>
        </w:r>
      </w:del>
      <w:ins w:id="1" w:author="Hong Qin" w:date="2012-03-06T17:54:00Z">
        <w:r w:rsidR="001A3158">
          <w:rPr>
            <w:rFonts w:cs="Arial"/>
            <w:color w:val="000000"/>
          </w:rPr>
          <w:t xml:space="preserve">of </w:t>
        </w:r>
      </w:ins>
      <w:r w:rsidRPr="007C23BA">
        <w:rPr>
          <w:rFonts w:cs="Arial"/>
          <w:color w:val="000000"/>
        </w:rPr>
        <w:t xml:space="preserve">cellular aging </w:t>
      </w:r>
      <w:del w:id="2" w:author="Hong Qin" w:date="2012-03-06T17:54:00Z">
        <w:r w:rsidRPr="007C23BA" w:rsidDel="00161884">
          <w:rPr>
            <w:rFonts w:cs="Arial"/>
            <w:color w:val="000000"/>
          </w:rPr>
          <w:delText xml:space="preserve">occurs </w:delText>
        </w:r>
      </w:del>
      <w:r w:rsidRPr="007C23BA">
        <w:rPr>
          <w:rFonts w:cs="Arial"/>
          <w:color w:val="000000"/>
        </w:rPr>
        <w:t xml:space="preserve">should be proportional to the robustness of the </w:t>
      </w:r>
      <w:r w:rsidR="00FF0FEA" w:rsidRPr="007C23BA">
        <w:rPr>
          <w:rFonts w:cs="Arial"/>
          <w:color w:val="000000"/>
        </w:rPr>
        <w:t xml:space="preserve">gene/ protein </w:t>
      </w:r>
      <w:r w:rsidRPr="007C23BA">
        <w:rPr>
          <w:rFonts w:cs="Arial"/>
          <w:color w:val="000000"/>
        </w:rPr>
        <w:t>network</w:t>
      </w:r>
      <w:r w:rsidR="00FF0FEA" w:rsidRPr="007C23BA">
        <w:rPr>
          <w:rFonts w:cs="Arial"/>
          <w:color w:val="000000"/>
        </w:rPr>
        <w:t xml:space="preserve">. </w:t>
      </w:r>
      <w:ins w:id="3" w:author="Hong Qin" w:date="2012-03-06T17:54:00Z">
        <w:r w:rsidR="00013099">
          <w:rPr>
            <w:rFonts w:cs="Arial"/>
            <w:color w:val="000000"/>
          </w:rPr>
          <w:t>Qin</w:t>
        </w:r>
      </w:ins>
      <w:del w:id="4" w:author="Hong Qin" w:date="2012-03-06T17:54:00Z">
        <w:r w:rsidR="00C821BE" w:rsidRPr="007C23BA" w:rsidDel="00013099">
          <w:rPr>
            <w:rFonts w:cs="Arial"/>
            <w:color w:val="000000"/>
          </w:rPr>
          <w:delText>In his proposal he</w:delText>
        </w:r>
      </w:del>
      <w:r w:rsidR="00C821BE" w:rsidRPr="007C23BA">
        <w:rPr>
          <w:rFonts w:cs="Arial"/>
          <w:color w:val="000000"/>
        </w:rPr>
        <w:t xml:space="preserve"> </w:t>
      </w:r>
      <w:del w:id="5" w:author="Hong Qin" w:date="2012-03-06T17:54:00Z">
        <w:r w:rsidR="00C821BE" w:rsidRPr="007C23BA" w:rsidDel="00013099">
          <w:rPr>
            <w:rFonts w:cs="Arial"/>
            <w:color w:val="000000"/>
          </w:rPr>
          <w:delText xml:space="preserve">had </w:delText>
        </w:r>
      </w:del>
      <w:ins w:id="6" w:author="Hong Qin" w:date="2012-03-06T17:54:00Z">
        <w:r w:rsidR="00013099">
          <w:rPr>
            <w:rFonts w:cs="Arial"/>
            <w:color w:val="000000"/>
          </w:rPr>
          <w:t>proposed</w:t>
        </w:r>
        <w:r w:rsidR="00013099" w:rsidRPr="007C23BA">
          <w:rPr>
            <w:rFonts w:cs="Arial"/>
            <w:color w:val="000000"/>
          </w:rPr>
          <w:t xml:space="preserve"> </w:t>
        </w:r>
      </w:ins>
      <w:r w:rsidR="00C821BE" w:rsidRPr="007C23BA">
        <w:rPr>
          <w:rFonts w:cs="Arial"/>
          <w:color w:val="000000"/>
        </w:rPr>
        <w:t>both computational and experimental tests</w:t>
      </w:r>
      <w:ins w:id="7" w:author="Hong Qin" w:date="2012-03-06T17:54:00Z">
        <w:r w:rsidR="00013099">
          <w:rPr>
            <w:rFonts w:cs="Arial"/>
            <w:color w:val="000000"/>
          </w:rPr>
          <w:t xml:space="preserve"> of his hypothesis</w:t>
        </w:r>
      </w:ins>
      <w:r w:rsidR="00C821BE" w:rsidRPr="007C23BA">
        <w:rPr>
          <w:rFonts w:cs="Arial"/>
          <w:color w:val="000000"/>
        </w:rPr>
        <w:t xml:space="preserve">. </w:t>
      </w:r>
    </w:p>
    <w:p w:rsidR="00B56946" w:rsidRPr="007C23BA" w:rsidRDefault="00257A71" w:rsidP="00FF2F2B">
      <w:pPr>
        <w:ind w:firstLine="720"/>
        <w:rPr>
          <w:rFonts w:cs="Arial"/>
          <w:szCs w:val="26"/>
        </w:rPr>
      </w:pPr>
      <w:r w:rsidRPr="007C23BA">
        <w:rPr>
          <w:rFonts w:cs="Verdana"/>
          <w:color w:val="262626"/>
        </w:rPr>
        <w:t>In Thomas B.L. Kirkwood’s “Systems biology of aging and longevity” he describes t</w:t>
      </w:r>
      <w:r w:rsidR="004A4245" w:rsidRPr="007C23BA">
        <w:rPr>
          <w:rFonts w:cs="Verdana"/>
          <w:color w:val="262626"/>
        </w:rPr>
        <w:t>he effects on the ageing process are mediated via coordinate influences on a very large number of proximate mechanisms, most of which control components of the organism's network of maintenance and reproductive functions.</w:t>
      </w:r>
      <w:r w:rsidR="004C16D2" w:rsidRPr="007C23BA">
        <w:rPr>
          <w:rFonts w:cs="Verdana"/>
          <w:color w:val="262626"/>
        </w:rPr>
        <w:t xml:space="preserve"> In Qin’s proposal he measured both the repl</w:t>
      </w:r>
      <w:r w:rsidR="003A0A51" w:rsidRPr="007C23BA">
        <w:rPr>
          <w:rFonts w:cs="Verdana"/>
          <w:color w:val="262626"/>
        </w:rPr>
        <w:t xml:space="preserve">icative and chronological </w:t>
      </w:r>
      <w:r w:rsidR="004C16D2" w:rsidRPr="007C23BA">
        <w:rPr>
          <w:rFonts w:cs="Verdana"/>
          <w:color w:val="262626"/>
        </w:rPr>
        <w:t>life span of yeast</w:t>
      </w:r>
      <w:r w:rsidR="003A0A51" w:rsidRPr="007C23BA">
        <w:rPr>
          <w:rFonts w:cs="Verdana"/>
          <w:color w:val="262626"/>
        </w:rPr>
        <w:t>.</w:t>
      </w:r>
      <w:r w:rsidR="00A70EF6" w:rsidRPr="007C23BA">
        <w:rPr>
          <w:rFonts w:cs="Verdana"/>
          <w:color w:val="262626"/>
        </w:rPr>
        <w:t xml:space="preserve"> Other </w:t>
      </w:r>
      <w:r w:rsidR="002F7487" w:rsidRPr="007C23BA">
        <w:rPr>
          <w:rFonts w:cs="Verdana"/>
          <w:color w:val="262626"/>
        </w:rPr>
        <w:t xml:space="preserve">aging </w:t>
      </w:r>
      <w:r w:rsidR="00A70EF6" w:rsidRPr="007C23BA">
        <w:rPr>
          <w:rFonts w:cs="Verdana"/>
          <w:color w:val="262626"/>
        </w:rPr>
        <w:t>research involve</w:t>
      </w:r>
      <w:r w:rsidR="002F7487" w:rsidRPr="007C23BA">
        <w:rPr>
          <w:rFonts w:cs="Verdana"/>
          <w:color w:val="262626"/>
        </w:rPr>
        <w:t>s</w:t>
      </w:r>
      <w:r w:rsidR="00A70EF6" w:rsidRPr="007C23BA">
        <w:rPr>
          <w:rFonts w:cs="Verdana"/>
          <w:color w:val="262626"/>
        </w:rPr>
        <w:t xml:space="preserve"> the s</w:t>
      </w:r>
      <w:r w:rsidR="00A70EF6" w:rsidRPr="007C23BA">
        <w:rPr>
          <w:rFonts w:cs="Arial"/>
          <w:szCs w:val="26"/>
        </w:rPr>
        <w:t>tudy of telomeres, whose reduction in length with age and cell division may underlie cellular senescence.</w:t>
      </w:r>
      <w:r w:rsidR="00B56946" w:rsidRPr="007C23BA">
        <w:rPr>
          <w:rFonts w:cs="Arial"/>
          <w:szCs w:val="26"/>
        </w:rPr>
        <w:t xml:space="preserve"> </w:t>
      </w:r>
    </w:p>
    <w:p w:rsidR="004A4245" w:rsidRPr="007C23BA" w:rsidRDefault="007807B8" w:rsidP="00FF2F2B">
      <w:pPr>
        <w:ind w:firstLine="720"/>
        <w:rPr>
          <w:rFonts w:cs="Verdana"/>
          <w:color w:val="262626"/>
        </w:rPr>
      </w:pPr>
      <w:ins w:id="8" w:author="Hong Qin" w:date="2012-03-06T17:56:00Z">
        <w:r>
          <w:rPr>
            <w:rFonts w:cs="Arial"/>
            <w:szCs w:val="26"/>
          </w:rPr>
          <w:t>Some well-k</w:t>
        </w:r>
      </w:ins>
      <w:del w:id="9" w:author="Hong Qin" w:date="2012-03-06T17:56:00Z">
        <w:r w:rsidR="00B56946" w:rsidRPr="007C23BA" w:rsidDel="007807B8">
          <w:rPr>
            <w:rFonts w:cs="Arial"/>
            <w:szCs w:val="26"/>
          </w:rPr>
          <w:delText>K</w:delText>
        </w:r>
      </w:del>
      <w:r w:rsidR="00B56946" w:rsidRPr="007C23BA">
        <w:rPr>
          <w:rFonts w:cs="Arial"/>
          <w:szCs w:val="26"/>
        </w:rPr>
        <w:t xml:space="preserve">nown genes that can influence the </w:t>
      </w:r>
      <w:r w:rsidR="00C821BE" w:rsidRPr="007C23BA">
        <w:rPr>
          <w:rFonts w:cs="Arial"/>
          <w:szCs w:val="26"/>
        </w:rPr>
        <w:t xml:space="preserve">life span of yeasts are SIR2, TOR1, and SCH9. SIR2 </w:t>
      </w:r>
      <w:del w:id="10" w:author="Hong Qin" w:date="2012-03-06T17:56:00Z">
        <w:r w:rsidR="00C821BE" w:rsidRPr="007C23BA" w:rsidDel="0012501D">
          <w:rPr>
            <w:rFonts w:cs="Arial"/>
            <w:szCs w:val="26"/>
          </w:rPr>
          <w:delText xml:space="preserve">can </w:delText>
        </w:r>
      </w:del>
      <w:ins w:id="11" w:author="Hong Qin" w:date="2012-03-06T17:56:00Z">
        <w:r w:rsidR="0012501D">
          <w:rPr>
            <w:rFonts w:cs="Arial"/>
            <w:szCs w:val="26"/>
          </w:rPr>
          <w:t>is argued to</w:t>
        </w:r>
        <w:r w:rsidR="0012501D" w:rsidRPr="007C23BA">
          <w:rPr>
            <w:rFonts w:cs="Arial"/>
            <w:szCs w:val="26"/>
          </w:rPr>
          <w:t xml:space="preserve"> </w:t>
        </w:r>
      </w:ins>
      <w:r w:rsidR="00C821BE" w:rsidRPr="007C23BA">
        <w:rPr>
          <w:rFonts w:cs="Arial"/>
          <w:szCs w:val="26"/>
        </w:rPr>
        <w:t>have a toxic effect on life span because of an accumulation of extrachromosomal rDNA circles. TOR1 affects replicative life span by either decreasing ribosome function and translation or the hyper-activation of cellular functions. Both SIR2 and TOR promote genomic stability during aging.</w:t>
      </w:r>
      <w:r w:rsidR="00DC58BD" w:rsidRPr="007C23BA">
        <w:rPr>
          <w:rFonts w:cs="Arial"/>
          <w:szCs w:val="26"/>
        </w:rPr>
        <w:t xml:space="preserve"> Qin also predicted new genes that can be associated with aging such as AKR1, </w:t>
      </w:r>
      <w:r w:rsidR="00DC58BD" w:rsidRPr="007C23BA">
        <w:rPr>
          <w:rFonts w:cs="Times New Roman"/>
          <w:color w:val="000000"/>
          <w:szCs w:val="21"/>
        </w:rPr>
        <w:t>ARP1, EFT1, PAC10, SAC6, EFT1 and TIF1.</w:t>
      </w:r>
      <w:r w:rsidR="00257A71" w:rsidRPr="007C23BA">
        <w:rPr>
          <w:rFonts w:cs="Times New Roman"/>
          <w:color w:val="000000"/>
          <w:szCs w:val="21"/>
        </w:rPr>
        <w:t xml:space="preserve"> Some of these genes are discussed in </w:t>
      </w:r>
      <w:commentRangeStart w:id="12"/>
      <w:r w:rsidR="00257A71" w:rsidRPr="007C23BA">
        <w:rPr>
          <w:rFonts w:cs="Times New Roman"/>
          <w:color w:val="000000"/>
          <w:szCs w:val="21"/>
        </w:rPr>
        <w:t>Sean P. Curran’s paper, “Lifespan Regulation by Evolutionarily Conserved Genes Essential for Viability.</w:t>
      </w:r>
      <w:commentRangeEnd w:id="12"/>
      <w:r w:rsidR="00483494">
        <w:rPr>
          <w:rStyle w:val="CommentReference"/>
          <w:vanish/>
        </w:rPr>
        <w:commentReference w:id="12"/>
      </w:r>
    </w:p>
    <w:p w:rsidR="00F94BA0" w:rsidRPr="007C23BA" w:rsidRDefault="009629E2" w:rsidP="00FF2F2B">
      <w:pPr>
        <w:ind w:firstLine="720"/>
        <w:rPr>
          <w:rFonts w:cs="Times New Roman"/>
          <w:color w:val="000000"/>
          <w:szCs w:val="21"/>
        </w:rPr>
      </w:pPr>
      <w:r w:rsidRPr="007C23BA">
        <w:rPr>
          <w:rFonts w:cs="Times New Roman"/>
          <w:color w:val="000000"/>
          <w:szCs w:val="21"/>
        </w:rPr>
        <w:t xml:space="preserve">Robustness </w:t>
      </w:r>
      <w:del w:id="13" w:author="Hong Qin" w:date="2012-03-06T18:01:00Z">
        <w:r w:rsidRPr="007C23BA" w:rsidDel="00AD7680">
          <w:rPr>
            <w:rFonts w:cs="Times New Roman"/>
            <w:color w:val="000000"/>
            <w:szCs w:val="21"/>
          </w:rPr>
          <w:delText xml:space="preserve">is </w:delText>
        </w:r>
      </w:del>
      <w:ins w:id="14" w:author="Hong Qin" w:date="2012-03-06T18:01:00Z">
        <w:r w:rsidR="00AD7680">
          <w:rPr>
            <w:rFonts w:cs="Times New Roman"/>
            <w:color w:val="000000"/>
            <w:szCs w:val="21"/>
          </w:rPr>
          <w:t xml:space="preserve">can be </w:t>
        </w:r>
      </w:ins>
      <w:r w:rsidRPr="007C23BA">
        <w:rPr>
          <w:rFonts w:cs="Times New Roman"/>
          <w:color w:val="000000"/>
          <w:szCs w:val="21"/>
        </w:rPr>
        <w:t>defined</w:t>
      </w:r>
      <w:r w:rsidR="002F7487" w:rsidRPr="007C23BA">
        <w:rPr>
          <w:rFonts w:cs="Times New Roman"/>
          <w:color w:val="000000"/>
          <w:szCs w:val="21"/>
        </w:rPr>
        <w:t xml:space="preserve"> </w:t>
      </w:r>
      <w:del w:id="15" w:author="Hong Qin" w:date="2012-03-06T18:01:00Z">
        <w:r w:rsidR="002F7487" w:rsidRPr="007C23BA" w:rsidDel="00AD7680">
          <w:rPr>
            <w:rFonts w:cs="Times New Roman"/>
            <w:color w:val="000000"/>
            <w:szCs w:val="21"/>
          </w:rPr>
          <w:delText>in biology</w:delText>
        </w:r>
        <w:r w:rsidRPr="007C23BA" w:rsidDel="00AD7680">
          <w:rPr>
            <w:rFonts w:cs="Times New Roman"/>
            <w:color w:val="000000"/>
            <w:szCs w:val="21"/>
          </w:rPr>
          <w:delText xml:space="preserve"> </w:delText>
        </w:r>
      </w:del>
      <w:r w:rsidRPr="007C23BA">
        <w:rPr>
          <w:rFonts w:cs="Times New Roman"/>
          <w:color w:val="000000"/>
          <w:szCs w:val="21"/>
        </w:rPr>
        <w:t xml:space="preserve">as </w:t>
      </w:r>
      <w:r w:rsidR="00111556" w:rsidRPr="007C23BA">
        <w:rPr>
          <w:rFonts w:cs="Times New Roman"/>
          <w:color w:val="000000"/>
          <w:szCs w:val="21"/>
        </w:rPr>
        <w:t xml:space="preserve">insensitivity to </w:t>
      </w:r>
      <w:del w:id="16" w:author="Hong Qin" w:date="2012-03-06T22:17:00Z">
        <w:r w:rsidR="00111556" w:rsidRPr="007C23BA" w:rsidDel="00286838">
          <w:rPr>
            <w:rFonts w:cs="Times New Roman"/>
            <w:color w:val="000000"/>
            <w:szCs w:val="21"/>
          </w:rPr>
          <w:delText>stochiastic</w:delText>
        </w:r>
      </w:del>
      <w:ins w:id="17" w:author="Hong Qin" w:date="2012-03-06T22:17:00Z">
        <w:r w:rsidR="00286838" w:rsidRPr="007C23BA">
          <w:rPr>
            <w:rFonts w:cs="Times New Roman"/>
            <w:color w:val="000000"/>
            <w:szCs w:val="21"/>
          </w:rPr>
          <w:t>stochastic</w:t>
        </w:r>
      </w:ins>
      <w:r w:rsidR="00111556" w:rsidRPr="007C23BA">
        <w:rPr>
          <w:rFonts w:cs="Times New Roman"/>
          <w:color w:val="000000"/>
          <w:szCs w:val="21"/>
        </w:rPr>
        <w:t xml:space="preserve"> fluctuations, mutations, and environmental changes</w:t>
      </w:r>
      <w:r w:rsidRPr="007C23BA">
        <w:rPr>
          <w:rFonts w:cs="Helvetica"/>
          <w:szCs w:val="26"/>
        </w:rPr>
        <w:t>.</w:t>
      </w:r>
      <w:r w:rsidRPr="007C23BA">
        <w:rPr>
          <w:rFonts w:cs="Times New Roman"/>
          <w:color w:val="000000"/>
          <w:szCs w:val="21"/>
        </w:rPr>
        <w:t xml:space="preserve"> </w:t>
      </w:r>
      <w:r w:rsidR="004A4245" w:rsidRPr="007C23BA">
        <w:rPr>
          <w:rFonts w:cs="Times New Roman"/>
          <w:color w:val="000000"/>
          <w:szCs w:val="21"/>
        </w:rPr>
        <w:t>In Qin’s proposal he defines robustness as the ability of cells to maintain homeostasis despite stochastic fluctuations, environmental changes, or polymorphic and mutation changes.</w:t>
      </w:r>
      <w:r w:rsidR="00C821BE" w:rsidRPr="007C23BA">
        <w:rPr>
          <w:rFonts w:cs="Times New Roman"/>
          <w:color w:val="000000"/>
          <w:szCs w:val="21"/>
        </w:rPr>
        <w:t xml:space="preserve"> </w:t>
      </w:r>
      <w:r w:rsidR="00111556" w:rsidRPr="007C23BA">
        <w:rPr>
          <w:rFonts w:cs="Times New Roman"/>
          <w:color w:val="000000"/>
          <w:szCs w:val="21"/>
        </w:rPr>
        <w:t xml:space="preserve">He finds that small phenotypic variances in deletion mutants suggest robustness plays a large role for duplicated genes. </w:t>
      </w:r>
      <w:commentRangeStart w:id="18"/>
      <w:r w:rsidR="00C821BE" w:rsidRPr="007C23BA">
        <w:rPr>
          <w:rFonts w:cs="Times New Roman"/>
          <w:color w:val="000000"/>
          <w:szCs w:val="21"/>
        </w:rPr>
        <w:t>Robustness can be estimated using robust statistics</w:t>
      </w:r>
      <w:commentRangeEnd w:id="18"/>
      <w:r w:rsidR="00286838">
        <w:rPr>
          <w:rStyle w:val="CommentReference"/>
          <w:vanish/>
        </w:rPr>
        <w:commentReference w:id="18"/>
      </w:r>
      <w:r w:rsidR="00C821BE" w:rsidRPr="007C23BA">
        <w:rPr>
          <w:rFonts w:cs="Times New Roman"/>
          <w:color w:val="000000"/>
          <w:szCs w:val="21"/>
        </w:rPr>
        <w:t>.</w:t>
      </w:r>
    </w:p>
    <w:p w:rsidR="00053FB9" w:rsidRPr="007C23BA" w:rsidRDefault="00F94BA0" w:rsidP="00FF2F2B">
      <w:pPr>
        <w:ind w:firstLine="720"/>
      </w:pPr>
      <w:r w:rsidRPr="007C23BA">
        <w:rPr>
          <w:rFonts w:cs="Times New Roman"/>
          <w:color w:val="000000"/>
          <w:szCs w:val="21"/>
        </w:rPr>
        <w:t>In Qin’s proposal he quantifie</w:t>
      </w:r>
      <w:r w:rsidR="00114DDC" w:rsidRPr="007C23BA">
        <w:rPr>
          <w:rFonts w:cs="Times New Roman"/>
          <w:color w:val="000000"/>
          <w:szCs w:val="21"/>
        </w:rPr>
        <w:t xml:space="preserve">s the aging process based on </w:t>
      </w:r>
      <w:r w:rsidR="00FF2F2B" w:rsidRPr="007C23BA">
        <w:rPr>
          <w:rFonts w:cs="Times New Roman"/>
          <w:color w:val="000000"/>
          <w:szCs w:val="21"/>
        </w:rPr>
        <w:t xml:space="preserve">a </w:t>
      </w:r>
      <w:r w:rsidR="00114DDC" w:rsidRPr="007C23BA">
        <w:rPr>
          <w:rFonts w:cs="Times New Roman"/>
          <w:color w:val="000000"/>
          <w:szCs w:val="21"/>
        </w:rPr>
        <w:t>two-</w:t>
      </w:r>
      <w:del w:id="19" w:author="Hong Qin" w:date="2012-03-06T22:18:00Z">
        <w:r w:rsidR="00114DDC" w:rsidRPr="007C23BA" w:rsidDel="006C3540">
          <w:rPr>
            <w:rFonts w:cs="Times New Roman"/>
            <w:color w:val="000000"/>
            <w:szCs w:val="21"/>
          </w:rPr>
          <w:delText>stage</w:delText>
        </w:r>
        <w:r w:rsidRPr="007C23BA" w:rsidDel="006C3540">
          <w:rPr>
            <w:rFonts w:cs="Times New Roman"/>
            <w:color w:val="000000"/>
            <w:szCs w:val="21"/>
          </w:rPr>
          <w:delText xml:space="preserve"> </w:delText>
        </w:r>
      </w:del>
      <w:ins w:id="20" w:author="Hong Qin" w:date="2012-03-06T22:18:00Z">
        <w:r w:rsidR="006C3540">
          <w:rPr>
            <w:rFonts w:cs="Times New Roman"/>
            <w:color w:val="000000"/>
            <w:szCs w:val="21"/>
          </w:rPr>
          <w:t>parameter</w:t>
        </w:r>
        <w:r w:rsidR="006C3540" w:rsidRPr="007C23BA">
          <w:rPr>
            <w:rFonts w:cs="Times New Roman"/>
            <w:color w:val="000000"/>
            <w:szCs w:val="21"/>
          </w:rPr>
          <w:t xml:space="preserve"> </w:t>
        </w:r>
      </w:ins>
      <w:r w:rsidRPr="007C23BA">
        <w:rPr>
          <w:rFonts w:cs="Times New Roman"/>
          <w:color w:val="000000"/>
          <w:szCs w:val="21"/>
        </w:rPr>
        <w:t>Gompertz model.</w:t>
      </w:r>
      <w:r w:rsidR="009629E2" w:rsidRPr="007C23BA">
        <w:rPr>
          <w:rFonts w:cs="Times New Roman"/>
          <w:color w:val="000000"/>
          <w:szCs w:val="21"/>
        </w:rPr>
        <w:t xml:space="preserve"> </w:t>
      </w:r>
      <w:r w:rsidR="00B56946" w:rsidRPr="007C23BA">
        <w:rPr>
          <w:rFonts w:cs="Times New Roman"/>
          <w:color w:val="000000"/>
          <w:szCs w:val="21"/>
        </w:rPr>
        <w:t>The Gompertz function is a ma</w:t>
      </w:r>
      <w:r w:rsidR="002F7487" w:rsidRPr="007C23BA">
        <w:rPr>
          <w:rFonts w:cs="Times New Roman"/>
          <w:color w:val="000000"/>
          <w:szCs w:val="21"/>
        </w:rPr>
        <w:t xml:space="preserve">thematical model for a time series, where </w:t>
      </w:r>
      <w:commentRangeStart w:id="21"/>
      <w:r w:rsidR="002F7487" w:rsidRPr="007C23BA">
        <w:rPr>
          <w:rFonts w:cs="Times New Roman"/>
          <w:color w:val="000000"/>
          <w:szCs w:val="21"/>
        </w:rPr>
        <w:t>growth is slowest at the start and end of a time period</w:t>
      </w:r>
      <w:commentRangeEnd w:id="21"/>
      <w:r w:rsidR="00BF0485">
        <w:rPr>
          <w:rStyle w:val="CommentReference"/>
          <w:vanish/>
        </w:rPr>
        <w:commentReference w:id="21"/>
      </w:r>
      <w:r w:rsidR="002F7487" w:rsidRPr="007C23BA">
        <w:rPr>
          <w:rFonts w:cs="Times New Roman"/>
          <w:color w:val="000000"/>
          <w:szCs w:val="21"/>
        </w:rPr>
        <w:t xml:space="preserve">. </w:t>
      </w:r>
      <w:r w:rsidR="009629E2" w:rsidRPr="007C23BA">
        <w:rPr>
          <w:rFonts w:cs="Times New Roman"/>
          <w:color w:val="000000"/>
          <w:szCs w:val="21"/>
        </w:rPr>
        <w:t xml:space="preserve">Using two equations, he was able to calculate the average life span in </w:t>
      </w:r>
      <w:r w:rsidR="009629E2" w:rsidRPr="007C23BA">
        <w:rPr>
          <w:i/>
        </w:rPr>
        <w:t>Saccharomyces cerevisiae.</w:t>
      </w:r>
      <w:r w:rsidR="002F7487" w:rsidRPr="007C23BA">
        <w:rPr>
          <w:i/>
        </w:rPr>
        <w:t xml:space="preserve"> </w:t>
      </w:r>
      <w:r w:rsidR="00B56946" w:rsidRPr="007C23BA">
        <w:t xml:space="preserve">He defined the rates of aging as the Gompertz coefficients (G). </w:t>
      </w:r>
      <w:r w:rsidR="002F7487" w:rsidRPr="007C23BA">
        <w:t>He expects t</w:t>
      </w:r>
      <w:r w:rsidR="00B56946" w:rsidRPr="007C23BA">
        <w:t>hat the Gompertz coefficients will have</w:t>
      </w:r>
      <w:r w:rsidR="002F7487" w:rsidRPr="007C23BA">
        <w:t xml:space="preserve"> an association to Hsp90</w:t>
      </w:r>
      <w:r w:rsidR="00111556" w:rsidRPr="007C23BA">
        <w:t>, a phenotypic capacitor</w:t>
      </w:r>
      <w:r w:rsidR="00F45C4F" w:rsidRPr="007C23BA">
        <w:t xml:space="preserve"> that can buffer mutations in its substrate proteins</w:t>
      </w:r>
      <w:r w:rsidR="00111556" w:rsidRPr="007C23BA">
        <w:t>,</w:t>
      </w:r>
      <w:r w:rsidR="002F7487" w:rsidRPr="007C23BA">
        <w:t xml:space="preserve"> or TOR inhibitors, or oxidative stress.</w:t>
      </w:r>
      <w:r w:rsidR="00B56946" w:rsidRPr="007C23BA">
        <w:t xml:space="preserve"> </w:t>
      </w:r>
      <w:r w:rsidR="007C23BA">
        <w:t>It is also expected that smaller G values and a slower dying-off phase will occur when the cells age in the presence of Hsp90 inhibitors.</w:t>
      </w:r>
    </w:p>
    <w:p w:rsidR="006871CC" w:rsidRPr="007C23BA" w:rsidRDefault="00053FB9" w:rsidP="00FF2F2B">
      <w:pPr>
        <w:ind w:firstLine="720"/>
      </w:pPr>
      <w:r w:rsidRPr="007C23BA">
        <w:t>He expects that his research will lead to new experiments that tests new finding from computational analysis</w:t>
      </w:r>
      <w:r w:rsidR="00257A71" w:rsidRPr="007C23BA">
        <w:t xml:space="preserve"> as well as new computational analysis and modeling based on experimental findings.</w:t>
      </w:r>
    </w:p>
    <w:sectPr w:rsidR="006871CC" w:rsidRPr="007C23BA" w:rsidSect="006871CC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Hong Qin" w:date="2012-03-06T18:00:00Z" w:initials="HQ">
    <w:p w:rsidR="00483494" w:rsidRDefault="00483494">
      <w:pPr>
        <w:pStyle w:val="CommentText"/>
      </w:pPr>
      <w:r>
        <w:rPr>
          <w:rStyle w:val="CommentReference"/>
        </w:rPr>
        <w:annotationRef/>
      </w:r>
      <w:r>
        <w:t>Good references</w:t>
      </w:r>
    </w:p>
  </w:comment>
  <w:comment w:id="18" w:author="Hong Qin" w:date="2012-03-06T22:18:00Z" w:initials="HQ">
    <w:p w:rsidR="00286838" w:rsidRDefault="00286838">
      <w:pPr>
        <w:pStyle w:val="CommentText"/>
      </w:pPr>
      <w:r>
        <w:rPr>
          <w:rStyle w:val="CommentReference"/>
        </w:rPr>
        <w:annotationRef/>
      </w:r>
      <w:r>
        <w:t xml:space="preserve">Inaccurate. </w:t>
      </w:r>
    </w:p>
  </w:comment>
  <w:comment w:id="21" w:author="Hong Qin" w:date="2012-03-06T22:18:00Z" w:initials="HQ">
    <w:p w:rsidR="00BF0485" w:rsidRDefault="00BF0485">
      <w:pPr>
        <w:pStyle w:val="CommentText"/>
      </w:pPr>
      <w:r>
        <w:rPr>
          <w:rStyle w:val="CommentReference"/>
        </w:rPr>
        <w:annotationRef/>
      </w:r>
      <w:r>
        <w:t xml:space="preserve">Wrong. This is not Gompertz mortality model.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F06030202080209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7"/>
  <w:embedSystemFonts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871CC"/>
    <w:rsid w:val="00013099"/>
    <w:rsid w:val="00053FB9"/>
    <w:rsid w:val="00111556"/>
    <w:rsid w:val="00114DDC"/>
    <w:rsid w:val="0012501D"/>
    <w:rsid w:val="00161884"/>
    <w:rsid w:val="001A3158"/>
    <w:rsid w:val="00257A71"/>
    <w:rsid w:val="00286838"/>
    <w:rsid w:val="002D0367"/>
    <w:rsid w:val="002F7487"/>
    <w:rsid w:val="003A0A51"/>
    <w:rsid w:val="00483494"/>
    <w:rsid w:val="004A4245"/>
    <w:rsid w:val="004C16D2"/>
    <w:rsid w:val="006871CC"/>
    <w:rsid w:val="006C3540"/>
    <w:rsid w:val="00715286"/>
    <w:rsid w:val="007807B8"/>
    <w:rsid w:val="007C23BA"/>
    <w:rsid w:val="00915E1C"/>
    <w:rsid w:val="009629E2"/>
    <w:rsid w:val="00A70EF6"/>
    <w:rsid w:val="00AD7680"/>
    <w:rsid w:val="00B56946"/>
    <w:rsid w:val="00BF0485"/>
    <w:rsid w:val="00C821BE"/>
    <w:rsid w:val="00DC58BD"/>
    <w:rsid w:val="00F45C4F"/>
    <w:rsid w:val="00F94BA0"/>
    <w:rsid w:val="00FF0FEA"/>
    <w:rsid w:val="00FF2F2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34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4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4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4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49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447</Words>
  <Characters>2552</Characters>
  <Application>Microsoft Macintosh Word</Application>
  <DocSecurity>0</DocSecurity>
  <Lines>21</Lines>
  <Paragraphs>5</Paragraphs>
  <ScaleCrop>false</ScaleCrop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Hong Qin</cp:lastModifiedBy>
  <cp:revision>14</cp:revision>
  <dcterms:created xsi:type="dcterms:W3CDTF">2012-02-21T16:31:00Z</dcterms:created>
  <dcterms:modified xsi:type="dcterms:W3CDTF">2012-03-07T03:18:00Z</dcterms:modified>
</cp:coreProperties>
</file>
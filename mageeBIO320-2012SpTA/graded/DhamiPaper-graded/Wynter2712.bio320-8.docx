
<file path=[Content_Types].xml><?xml version="1.0" encoding="utf-8"?>
<Types xmlns="http://schemas.openxmlformats.org/package/2006/content-types">
  <Override PartName="/docProps/core.xml" ContentType="application/vnd.openxmlformats-package.core-properties+xml"/>
  <Override PartName="/docProps/app.xml" ContentType="application/vnd.openxmlformats-officedocument.extended-properties+xml"/>
  <Override PartName="/word/stylesWithEffects.xml" ContentType="application/vnd.ms-word.stylesWithEffects+xml"/>
  <Override PartName="/word/comments.xml" ContentType="application/vnd.openxmlformats-officedocument.wordprocessingml.comments+xml"/>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552C" w:rsidRPr="005346CB" w:rsidRDefault="005346CB" w:rsidP="00EF40F0">
      <w:pPr>
        <w:spacing w:after="0" w:line="240" w:lineRule="auto"/>
        <w:rPr>
          <w:rFonts w:ascii="Times New Roman" w:hAnsi="Times New Roman" w:cs="Times New Roman"/>
          <w:sz w:val="24"/>
          <w:szCs w:val="24"/>
        </w:rPr>
      </w:pPr>
      <w:r w:rsidRPr="005346CB">
        <w:rPr>
          <w:rFonts w:ascii="Times New Roman" w:hAnsi="Times New Roman" w:cs="Times New Roman"/>
          <w:sz w:val="24"/>
          <w:szCs w:val="24"/>
        </w:rPr>
        <w:t>JanellaWynter</w:t>
      </w:r>
    </w:p>
    <w:p w:rsidR="005346CB" w:rsidRDefault="005346CB" w:rsidP="00EF40F0">
      <w:pPr>
        <w:spacing w:after="0" w:line="240" w:lineRule="auto"/>
        <w:rPr>
          <w:rFonts w:ascii="Times New Roman" w:hAnsi="Times New Roman" w:cs="Times New Roman"/>
          <w:sz w:val="24"/>
          <w:szCs w:val="24"/>
        </w:rPr>
      </w:pPr>
      <w:r w:rsidRPr="005346CB">
        <w:rPr>
          <w:rFonts w:ascii="Times New Roman" w:hAnsi="Times New Roman" w:cs="Times New Roman"/>
          <w:sz w:val="24"/>
          <w:szCs w:val="24"/>
        </w:rPr>
        <w:t>February 7, 2012</w:t>
      </w:r>
    </w:p>
    <w:p w:rsidR="00D65D8B" w:rsidRPr="005346CB" w:rsidRDefault="00D65D8B" w:rsidP="00EF40F0">
      <w:pPr>
        <w:spacing w:after="0" w:line="240" w:lineRule="auto"/>
        <w:rPr>
          <w:rFonts w:ascii="Times New Roman" w:hAnsi="Times New Roman" w:cs="Times New Roman"/>
          <w:sz w:val="24"/>
          <w:szCs w:val="24"/>
        </w:rPr>
      </w:pPr>
      <w:r>
        <w:rPr>
          <w:rFonts w:ascii="Times New Roman" w:hAnsi="Times New Roman" w:cs="Times New Roman"/>
          <w:sz w:val="24"/>
          <w:szCs w:val="24"/>
        </w:rPr>
        <w:t>Dr. H. Qin</w:t>
      </w:r>
    </w:p>
    <w:p w:rsidR="005346CB" w:rsidRPr="005346CB" w:rsidRDefault="005346CB" w:rsidP="00EF40F0">
      <w:pPr>
        <w:spacing w:after="0" w:line="240" w:lineRule="auto"/>
        <w:rPr>
          <w:rFonts w:ascii="Times New Roman" w:hAnsi="Times New Roman" w:cs="Times New Roman"/>
          <w:sz w:val="24"/>
          <w:szCs w:val="24"/>
        </w:rPr>
      </w:pPr>
      <w:r w:rsidRPr="005346CB">
        <w:rPr>
          <w:rFonts w:ascii="Times New Roman" w:hAnsi="Times New Roman" w:cs="Times New Roman"/>
          <w:sz w:val="24"/>
          <w:szCs w:val="24"/>
        </w:rPr>
        <w:t>Bio 320: Proteomics and Genomics</w:t>
      </w:r>
    </w:p>
    <w:p w:rsidR="005346CB" w:rsidRDefault="005346CB" w:rsidP="00EF40F0">
      <w:pPr>
        <w:spacing w:after="0" w:line="240" w:lineRule="auto"/>
        <w:jc w:val="center"/>
        <w:rPr>
          <w:rFonts w:ascii="Times New Roman" w:hAnsi="Times New Roman" w:cs="Times New Roman"/>
          <w:sz w:val="24"/>
          <w:szCs w:val="24"/>
        </w:rPr>
      </w:pPr>
    </w:p>
    <w:p w:rsidR="005346CB" w:rsidRPr="00255736" w:rsidRDefault="00EF40F0" w:rsidP="00EF40F0">
      <w:pPr>
        <w:spacing w:after="0" w:line="240" w:lineRule="auto"/>
        <w:jc w:val="center"/>
        <w:rPr>
          <w:rFonts w:ascii="Times New Roman" w:hAnsi="Times New Roman" w:cs="Times New Roman"/>
          <w:b/>
          <w:sz w:val="24"/>
          <w:szCs w:val="24"/>
        </w:rPr>
      </w:pPr>
      <w:r w:rsidRPr="00255736">
        <w:rPr>
          <w:rFonts w:ascii="Times New Roman" w:hAnsi="Times New Roman" w:cs="Times New Roman"/>
          <w:b/>
          <w:sz w:val="24"/>
          <w:szCs w:val="24"/>
        </w:rPr>
        <w:t>“</w:t>
      </w:r>
      <w:r w:rsidR="005346CB" w:rsidRPr="00255736">
        <w:rPr>
          <w:rFonts w:ascii="Times New Roman" w:hAnsi="Times New Roman" w:cs="Times New Roman"/>
          <w:b/>
          <w:sz w:val="24"/>
          <w:szCs w:val="24"/>
        </w:rPr>
        <w:t xml:space="preserve">Comparative analysis of gene expression and regulation of replicative aging associated genes in </w:t>
      </w:r>
      <w:r w:rsidR="005346CB" w:rsidRPr="00255736">
        <w:rPr>
          <w:rFonts w:ascii="Times New Roman" w:hAnsi="Times New Roman" w:cs="Times New Roman"/>
          <w:b/>
          <w:i/>
          <w:sz w:val="24"/>
          <w:szCs w:val="24"/>
        </w:rPr>
        <w:t>S. cerevisiae</w:t>
      </w:r>
      <w:r w:rsidRPr="00255736">
        <w:rPr>
          <w:rFonts w:ascii="Times New Roman" w:hAnsi="Times New Roman" w:cs="Times New Roman"/>
          <w:b/>
          <w:sz w:val="24"/>
          <w:szCs w:val="24"/>
        </w:rPr>
        <w:t>”</w:t>
      </w:r>
    </w:p>
    <w:p w:rsidR="00EF40F0" w:rsidRDefault="00EF40F0" w:rsidP="00EF40F0">
      <w:pPr>
        <w:spacing w:after="0" w:line="240" w:lineRule="auto"/>
        <w:jc w:val="center"/>
        <w:rPr>
          <w:rFonts w:ascii="Times New Roman" w:hAnsi="Times New Roman" w:cs="Times New Roman"/>
          <w:b/>
          <w:sz w:val="24"/>
          <w:szCs w:val="24"/>
        </w:rPr>
      </w:pPr>
    </w:p>
    <w:p w:rsidR="00EF40F0" w:rsidRDefault="00EF40F0" w:rsidP="00257B23">
      <w:pPr>
        <w:spacing w:after="0" w:line="48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There are many factors, known, unknown, interacting</w:t>
      </w:r>
      <w:del w:id="0" w:author="Hong Qin" w:date="2012-03-05T21:35:00Z">
        <w:r w:rsidDel="00297FCE">
          <w:rPr>
            <w:rFonts w:ascii="Times New Roman" w:hAnsi="Times New Roman" w:cs="Times New Roman"/>
            <w:sz w:val="24"/>
            <w:szCs w:val="24"/>
          </w:rPr>
          <w:delText>,</w:delText>
        </w:r>
      </w:del>
      <w:r>
        <w:rPr>
          <w:rFonts w:ascii="Times New Roman" w:hAnsi="Times New Roman" w:cs="Times New Roman"/>
          <w:sz w:val="24"/>
          <w:szCs w:val="24"/>
        </w:rPr>
        <w:t xml:space="preserve"> </w:t>
      </w:r>
      <w:del w:id="1" w:author="Hong Qin" w:date="2012-03-05T21:35:00Z">
        <w:r w:rsidDel="00297FCE">
          <w:rPr>
            <w:rFonts w:ascii="Times New Roman" w:hAnsi="Times New Roman" w:cs="Times New Roman"/>
            <w:sz w:val="24"/>
            <w:szCs w:val="24"/>
          </w:rPr>
          <w:delText xml:space="preserve">and simple, </w:delText>
        </w:r>
      </w:del>
      <w:r>
        <w:rPr>
          <w:rFonts w:ascii="Times New Roman" w:hAnsi="Times New Roman" w:cs="Times New Roman"/>
          <w:sz w:val="24"/>
          <w:szCs w:val="24"/>
        </w:rPr>
        <w:t xml:space="preserve">that contribute to aging. The effects of </w:t>
      </w:r>
      <w:r w:rsidR="00257B23">
        <w:rPr>
          <w:rFonts w:ascii="Times New Roman" w:hAnsi="Times New Roman" w:cs="Times New Roman"/>
          <w:sz w:val="24"/>
          <w:szCs w:val="24"/>
        </w:rPr>
        <w:t xml:space="preserve">aging through </w:t>
      </w:r>
      <w:r>
        <w:rPr>
          <w:rFonts w:ascii="Times New Roman" w:hAnsi="Times New Roman" w:cs="Times New Roman"/>
          <w:sz w:val="24"/>
          <w:szCs w:val="24"/>
        </w:rPr>
        <w:t>DNA mutations, oxidative damage of DNA</w:t>
      </w:r>
      <w:ins w:id="2" w:author="mmagee" w:date="2012-02-08T12:35:00Z">
        <w:r w:rsidR="009B3C1F">
          <w:rPr>
            <w:rFonts w:ascii="Times New Roman" w:hAnsi="Times New Roman" w:cs="Times New Roman"/>
            <w:sz w:val="24"/>
            <w:szCs w:val="24"/>
          </w:rPr>
          <w:t>,</w:t>
        </w:r>
      </w:ins>
      <w:r>
        <w:rPr>
          <w:rFonts w:ascii="Times New Roman" w:hAnsi="Times New Roman" w:cs="Times New Roman"/>
          <w:sz w:val="24"/>
          <w:szCs w:val="24"/>
        </w:rPr>
        <w:t xml:space="preserve"> and the ma</w:t>
      </w:r>
      <w:r w:rsidR="00257B23">
        <w:rPr>
          <w:rFonts w:ascii="Times New Roman" w:hAnsi="Times New Roman" w:cs="Times New Roman"/>
          <w:sz w:val="24"/>
          <w:szCs w:val="24"/>
        </w:rPr>
        <w:t>ny diseases that they cause</w:t>
      </w:r>
      <w:ins w:id="3" w:author="mmagee" w:date="2012-02-08T12:35:00Z">
        <w:r w:rsidR="009B3C1F">
          <w:rPr>
            <w:rFonts w:ascii="Times New Roman" w:hAnsi="Times New Roman" w:cs="Times New Roman"/>
            <w:sz w:val="24"/>
            <w:szCs w:val="24"/>
          </w:rPr>
          <w:t>,</w:t>
        </w:r>
      </w:ins>
      <w:r w:rsidR="00257B23">
        <w:rPr>
          <w:rFonts w:ascii="Times New Roman" w:hAnsi="Times New Roman" w:cs="Times New Roman"/>
          <w:sz w:val="24"/>
          <w:szCs w:val="24"/>
        </w:rPr>
        <w:t xml:space="preserve"> cannot be analyzed in mouse or mammal models due to their long life span. </w:t>
      </w:r>
      <w:r w:rsidR="00257B23" w:rsidRPr="00292CB6">
        <w:rPr>
          <w:rFonts w:ascii="Times New Roman" w:hAnsi="Times New Roman" w:cs="Times New Roman"/>
          <w:i/>
          <w:sz w:val="24"/>
          <w:szCs w:val="24"/>
        </w:rPr>
        <w:t>S. cerevisiae</w:t>
      </w:r>
      <w:r w:rsidR="00257B23">
        <w:rPr>
          <w:rFonts w:ascii="Times New Roman" w:hAnsi="Times New Roman" w:cs="Times New Roman"/>
          <w:sz w:val="24"/>
          <w:szCs w:val="24"/>
        </w:rPr>
        <w:t xml:space="preserve"> are used as </w:t>
      </w:r>
      <w:r w:rsidR="00781AFA">
        <w:rPr>
          <w:rFonts w:ascii="Times New Roman" w:hAnsi="Times New Roman" w:cs="Times New Roman"/>
          <w:sz w:val="24"/>
          <w:szCs w:val="24"/>
        </w:rPr>
        <w:t xml:space="preserve">aging </w:t>
      </w:r>
      <w:r w:rsidR="00257B23">
        <w:rPr>
          <w:rFonts w:ascii="Times New Roman" w:hAnsi="Times New Roman" w:cs="Times New Roman"/>
          <w:sz w:val="24"/>
          <w:szCs w:val="24"/>
        </w:rPr>
        <w:t xml:space="preserve">models for higher organismal cells due to their ability to replicate and </w:t>
      </w:r>
      <w:commentRangeStart w:id="4"/>
      <w:r w:rsidR="00257B23">
        <w:rPr>
          <w:rFonts w:ascii="Times New Roman" w:hAnsi="Times New Roman" w:cs="Times New Roman"/>
          <w:sz w:val="24"/>
          <w:szCs w:val="24"/>
        </w:rPr>
        <w:t>rejuvenate</w:t>
      </w:r>
      <w:commentRangeEnd w:id="4"/>
      <w:r w:rsidR="00297FCE">
        <w:rPr>
          <w:rStyle w:val="CommentReference"/>
          <w:vanish/>
        </w:rPr>
        <w:commentReference w:id="4"/>
      </w:r>
      <w:r w:rsidR="00257B23">
        <w:rPr>
          <w:rFonts w:ascii="Times New Roman" w:hAnsi="Times New Roman" w:cs="Times New Roman"/>
          <w:sz w:val="24"/>
          <w:szCs w:val="24"/>
        </w:rPr>
        <w:t xml:space="preserve">. </w:t>
      </w:r>
      <w:r w:rsidR="00781AFA">
        <w:rPr>
          <w:rFonts w:ascii="Times New Roman" w:hAnsi="Times New Roman" w:cs="Times New Roman"/>
          <w:sz w:val="24"/>
          <w:szCs w:val="24"/>
        </w:rPr>
        <w:t xml:space="preserve">They allow researchers to analyze and identify genes that regulate life span. Analysis of </w:t>
      </w:r>
      <w:commentRangeStart w:id="5"/>
      <w:r w:rsidR="00781AFA">
        <w:rPr>
          <w:rFonts w:ascii="Times New Roman" w:hAnsi="Times New Roman" w:cs="Times New Roman"/>
          <w:sz w:val="24"/>
          <w:szCs w:val="24"/>
        </w:rPr>
        <w:t xml:space="preserve">Short vs. Long-Lived genes </w:t>
      </w:r>
      <w:commentRangeEnd w:id="5"/>
      <w:r w:rsidR="0090344F">
        <w:rPr>
          <w:rStyle w:val="CommentReference"/>
          <w:vanish/>
        </w:rPr>
        <w:commentReference w:id="5"/>
      </w:r>
      <w:r w:rsidR="00781AFA">
        <w:rPr>
          <w:rFonts w:ascii="Times New Roman" w:hAnsi="Times New Roman" w:cs="Times New Roman"/>
          <w:sz w:val="24"/>
          <w:szCs w:val="24"/>
        </w:rPr>
        <w:t xml:space="preserve">shows differences in epigenetic modifications in aging of cells. </w:t>
      </w:r>
    </w:p>
    <w:p w:rsidR="00542DD1" w:rsidRDefault="00DF253C" w:rsidP="00103E85">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To analyze the effects of </w:t>
      </w:r>
      <w:commentRangeStart w:id="6"/>
      <w:r>
        <w:rPr>
          <w:rFonts w:ascii="Times New Roman" w:hAnsi="Times New Roman" w:cs="Times New Roman"/>
          <w:sz w:val="24"/>
          <w:szCs w:val="24"/>
        </w:rPr>
        <w:t>short vs. long-lived genes</w:t>
      </w:r>
      <w:commentRangeEnd w:id="6"/>
      <w:r w:rsidR="004D4A6C">
        <w:rPr>
          <w:rStyle w:val="CommentReference"/>
          <w:vanish/>
        </w:rPr>
        <w:commentReference w:id="6"/>
      </w:r>
      <w:r>
        <w:rPr>
          <w:rFonts w:ascii="Times New Roman" w:hAnsi="Times New Roman" w:cs="Times New Roman"/>
          <w:sz w:val="24"/>
          <w:szCs w:val="24"/>
        </w:rPr>
        <w:t xml:space="preserve">, the replicative lifespan of 564 deletion strains were measured and compared with wild type genes. The gene list was divided into four groups: single gene deletion strains having a mean lifespan greater than 36 generations (LL)-44 genes, single deletion strains having a mean lifespan of less than 20 generation (SL)-114 genes, </w:t>
      </w:r>
      <w:r w:rsidR="004E11AD">
        <w:rPr>
          <w:rFonts w:ascii="Times New Roman" w:hAnsi="Times New Roman" w:cs="Times New Roman"/>
          <w:sz w:val="24"/>
          <w:szCs w:val="24"/>
        </w:rPr>
        <w:t xml:space="preserve">and </w:t>
      </w:r>
      <w:r>
        <w:rPr>
          <w:rFonts w:ascii="Times New Roman" w:hAnsi="Times New Roman" w:cs="Times New Roman"/>
          <w:sz w:val="24"/>
          <w:szCs w:val="24"/>
        </w:rPr>
        <w:t>single deletion strains having a mean lifespan of less than 26 generations (NLL)</w:t>
      </w:r>
      <w:ins w:id="7" w:author="mmagee" w:date="2012-02-08T12:40:00Z">
        <w:r w:rsidR="009B3C1F">
          <w:rPr>
            <w:rFonts w:ascii="Times New Roman" w:hAnsi="Times New Roman" w:cs="Times New Roman"/>
            <w:sz w:val="24"/>
            <w:szCs w:val="24"/>
          </w:rPr>
          <w:t>,</w:t>
        </w:r>
      </w:ins>
      <w:r>
        <w:rPr>
          <w:rFonts w:ascii="Times New Roman" w:hAnsi="Times New Roman" w:cs="Times New Roman"/>
          <w:sz w:val="24"/>
          <w:szCs w:val="24"/>
        </w:rPr>
        <w:t xml:space="preserve"> and the </w:t>
      </w:r>
      <w:r w:rsidR="004E11AD">
        <w:rPr>
          <w:rFonts w:ascii="Times New Roman" w:hAnsi="Times New Roman" w:cs="Times New Roman"/>
          <w:sz w:val="24"/>
          <w:szCs w:val="24"/>
        </w:rPr>
        <w:t>non-significant strains, middle group, (MG)-406.</w:t>
      </w:r>
      <w:r w:rsidR="001E23B4">
        <w:rPr>
          <w:rFonts w:ascii="Times New Roman" w:hAnsi="Times New Roman" w:cs="Times New Roman"/>
          <w:sz w:val="24"/>
          <w:szCs w:val="24"/>
        </w:rPr>
        <w:t>The dataset was then expanded using protein-protein interaction to add 1</w:t>
      </w:r>
      <w:r w:rsidR="001E23B4" w:rsidRPr="001E23B4">
        <w:rPr>
          <w:rFonts w:ascii="Times New Roman" w:hAnsi="Times New Roman" w:cs="Times New Roman"/>
          <w:sz w:val="24"/>
          <w:szCs w:val="24"/>
          <w:vertAlign w:val="superscript"/>
        </w:rPr>
        <w:t>st</w:t>
      </w:r>
      <w:r w:rsidR="001E23B4">
        <w:rPr>
          <w:rFonts w:ascii="Times New Roman" w:hAnsi="Times New Roman" w:cs="Times New Roman"/>
          <w:sz w:val="24"/>
          <w:szCs w:val="24"/>
        </w:rPr>
        <w:t xml:space="preserve"> degree interactors</w:t>
      </w:r>
      <w:ins w:id="8" w:author="mmagee" w:date="2012-02-08T12:41:00Z">
        <w:r w:rsidR="009B3C1F">
          <w:rPr>
            <w:rFonts w:ascii="Times New Roman" w:hAnsi="Times New Roman" w:cs="Times New Roman"/>
            <w:sz w:val="24"/>
            <w:szCs w:val="24"/>
          </w:rPr>
          <w:t>:</w:t>
        </w:r>
      </w:ins>
      <w:del w:id="9" w:author="mmagee" w:date="2012-02-08T12:41:00Z">
        <w:r w:rsidR="001E23B4" w:rsidDel="009B3C1F">
          <w:rPr>
            <w:rFonts w:ascii="Times New Roman" w:hAnsi="Times New Roman" w:cs="Times New Roman"/>
            <w:sz w:val="24"/>
            <w:szCs w:val="24"/>
          </w:rPr>
          <w:delText>.</w:delText>
        </w:r>
      </w:del>
      <w:ins w:id="10" w:author="mmagee" w:date="2012-02-08T12:40:00Z">
        <w:r w:rsidR="009B3C1F">
          <w:rPr>
            <w:rFonts w:ascii="Times New Roman" w:hAnsi="Times New Roman" w:cs="Times New Roman"/>
            <w:sz w:val="24"/>
            <w:szCs w:val="24"/>
          </w:rPr>
          <w:t xml:space="preserve"> </w:t>
        </w:r>
      </w:ins>
      <w:r w:rsidR="004E11AD" w:rsidRPr="004E11AD">
        <w:rPr>
          <w:rFonts w:ascii="Times New Roman" w:hAnsi="Times New Roman" w:cs="Times New Roman"/>
          <w:sz w:val="24"/>
          <w:szCs w:val="24"/>
        </w:rPr>
        <w:t>167 unique protein</w:t>
      </w:r>
      <w:ins w:id="11" w:author="mmagee" w:date="2012-02-08T12:40:00Z">
        <w:r w:rsidR="009B3C1F">
          <w:rPr>
            <w:rFonts w:ascii="Times New Roman" w:hAnsi="Times New Roman" w:cs="Times New Roman"/>
            <w:sz w:val="24"/>
            <w:szCs w:val="24"/>
          </w:rPr>
          <w:t xml:space="preserve"> </w:t>
        </w:r>
      </w:ins>
      <w:r w:rsidR="004E11AD" w:rsidRPr="004E11AD">
        <w:rPr>
          <w:rFonts w:ascii="Times New Roman" w:hAnsi="Times New Roman" w:cs="Times New Roman"/>
          <w:sz w:val="24"/>
          <w:szCs w:val="24"/>
        </w:rPr>
        <w:t>interactors for long lived genes, 159 unique protein interactorsfor short lived genes</w:t>
      </w:r>
      <w:ins w:id="12" w:author="mmagee" w:date="2012-02-08T12:41:00Z">
        <w:r w:rsidR="009B3C1F">
          <w:rPr>
            <w:rFonts w:ascii="Times New Roman" w:hAnsi="Times New Roman" w:cs="Times New Roman"/>
            <w:sz w:val="24"/>
            <w:szCs w:val="24"/>
          </w:rPr>
          <w:t>,</w:t>
        </w:r>
      </w:ins>
      <w:r w:rsidR="004E11AD" w:rsidRPr="004E11AD">
        <w:rPr>
          <w:rFonts w:ascii="Times New Roman" w:hAnsi="Times New Roman" w:cs="Times New Roman"/>
          <w:sz w:val="24"/>
          <w:szCs w:val="24"/>
        </w:rPr>
        <w:t xml:space="preserve"> and 830 unique protein </w:t>
      </w:r>
      <w:r w:rsidR="008B3D47">
        <w:rPr>
          <w:rFonts w:ascii="Times New Roman" w:hAnsi="Times New Roman" w:cs="Times New Roman"/>
          <w:sz w:val="24"/>
          <w:szCs w:val="24"/>
        </w:rPr>
        <w:t>i</w:t>
      </w:r>
      <w:r w:rsidR="004E11AD" w:rsidRPr="004E11AD">
        <w:rPr>
          <w:rFonts w:ascii="Times New Roman" w:hAnsi="Times New Roman" w:cs="Times New Roman"/>
          <w:sz w:val="24"/>
          <w:szCs w:val="24"/>
        </w:rPr>
        <w:t>nteractors for</w:t>
      </w:r>
      <w:ins w:id="13" w:author="mmagee" w:date="2012-02-08T12:41:00Z">
        <w:r w:rsidR="009B3C1F">
          <w:rPr>
            <w:rFonts w:ascii="Times New Roman" w:hAnsi="Times New Roman" w:cs="Times New Roman"/>
            <w:sz w:val="24"/>
            <w:szCs w:val="24"/>
          </w:rPr>
          <w:t xml:space="preserve"> </w:t>
        </w:r>
      </w:ins>
      <w:r w:rsidR="004E11AD" w:rsidRPr="004E11AD">
        <w:rPr>
          <w:rFonts w:ascii="Times New Roman" w:hAnsi="Times New Roman" w:cs="Times New Roman"/>
          <w:sz w:val="24"/>
          <w:szCs w:val="24"/>
        </w:rPr>
        <w:t>middle genes were added to the LL, SL and MG group and</w:t>
      </w:r>
      <w:ins w:id="14" w:author="mmagee" w:date="2012-02-08T12:41:00Z">
        <w:r w:rsidR="009B3C1F">
          <w:rPr>
            <w:rFonts w:ascii="Times New Roman" w:hAnsi="Times New Roman" w:cs="Times New Roman"/>
            <w:sz w:val="24"/>
            <w:szCs w:val="24"/>
          </w:rPr>
          <w:t xml:space="preserve"> </w:t>
        </w:r>
      </w:ins>
      <w:r w:rsidR="004E11AD" w:rsidRPr="004E11AD">
        <w:rPr>
          <w:rFonts w:ascii="Times New Roman" w:hAnsi="Times New Roman" w:cs="Times New Roman"/>
          <w:sz w:val="24"/>
          <w:szCs w:val="24"/>
        </w:rPr>
        <w:t>analyzed.</w:t>
      </w:r>
    </w:p>
    <w:p w:rsidR="00B208D0" w:rsidRDefault="00235602" w:rsidP="00542DD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Analysis of the results were calculated from the P-value</w:t>
      </w:r>
      <w:del w:id="15" w:author="mmagee" w:date="2012-02-08T12:42:00Z">
        <w:r w:rsidDel="009B3C1F">
          <w:rPr>
            <w:rFonts w:ascii="Times New Roman" w:hAnsi="Times New Roman" w:cs="Times New Roman"/>
            <w:sz w:val="24"/>
            <w:szCs w:val="24"/>
          </w:rPr>
          <w:delText>,</w:delText>
        </w:r>
      </w:del>
      <w:r>
        <w:rPr>
          <w:rFonts w:ascii="Times New Roman" w:hAnsi="Times New Roman" w:cs="Times New Roman"/>
          <w:sz w:val="24"/>
          <w:szCs w:val="24"/>
        </w:rPr>
        <w:t xml:space="preserve"> and boxplot</w:t>
      </w:r>
      <w:ins w:id="16" w:author="mmagee" w:date="2012-02-08T12:42:00Z">
        <w:r w:rsidR="009B3C1F">
          <w:rPr>
            <w:rFonts w:ascii="Times New Roman" w:hAnsi="Times New Roman" w:cs="Times New Roman"/>
            <w:sz w:val="24"/>
            <w:szCs w:val="24"/>
          </w:rPr>
          <w:t>,</w:t>
        </w:r>
      </w:ins>
      <w:r>
        <w:rPr>
          <w:rFonts w:ascii="Times New Roman" w:hAnsi="Times New Roman" w:cs="Times New Roman"/>
          <w:sz w:val="24"/>
          <w:szCs w:val="24"/>
        </w:rPr>
        <w:t xml:space="preserve"> which </w:t>
      </w:r>
      <w:r w:rsidRPr="00235602">
        <w:rPr>
          <w:rFonts w:ascii="Times New Roman" w:hAnsi="Times New Roman" w:cs="Times New Roman"/>
          <w:sz w:val="24"/>
          <w:szCs w:val="24"/>
        </w:rPr>
        <w:t>identifies the middle 50% of the data, the median,</w:t>
      </w:r>
      <w:r>
        <w:rPr>
          <w:rFonts w:ascii="Times New Roman" w:hAnsi="Times New Roman" w:cs="Times New Roman"/>
          <w:sz w:val="24"/>
          <w:szCs w:val="24"/>
        </w:rPr>
        <w:t xml:space="preserve"> and the extreme points, using the “R” statistical program. </w:t>
      </w:r>
      <w:r w:rsidR="00103E85">
        <w:rPr>
          <w:rFonts w:ascii="Times New Roman" w:hAnsi="Times New Roman" w:cs="Times New Roman"/>
          <w:sz w:val="24"/>
          <w:szCs w:val="24"/>
        </w:rPr>
        <w:t>Additional expression analysis conducted included: comparison of dynamic properties (</w:t>
      </w:r>
      <w:r w:rsidR="00103E85" w:rsidRPr="00103E85">
        <w:rPr>
          <w:rFonts w:ascii="Times New Roman" w:hAnsi="Times New Roman" w:cs="Times New Roman"/>
          <w:sz w:val="24"/>
          <w:szCs w:val="24"/>
        </w:rPr>
        <w:t>mRNA copy number, mRNAhalf-life, ribosome occupancy, protein half-life, protein</w:t>
      </w:r>
      <w:r w:rsidR="00103E85">
        <w:rPr>
          <w:rFonts w:ascii="Times New Roman" w:hAnsi="Times New Roman" w:cs="Times New Roman"/>
          <w:sz w:val="24"/>
          <w:szCs w:val="24"/>
        </w:rPr>
        <w:t xml:space="preserve"> abundance and noise), time course expression analysis (</w:t>
      </w:r>
      <w:r w:rsidR="00103E85" w:rsidRPr="00103E85">
        <w:rPr>
          <w:rFonts w:ascii="Times New Roman" w:hAnsi="Times New Roman" w:cs="Times New Roman"/>
          <w:sz w:val="24"/>
          <w:szCs w:val="24"/>
        </w:rPr>
        <w:t>expression of genes associated with LLand SL groups changed with time during the growthof yeast</w:t>
      </w:r>
      <w:r w:rsidR="00103E85">
        <w:rPr>
          <w:rFonts w:ascii="Times New Roman" w:hAnsi="Times New Roman" w:cs="Times New Roman"/>
          <w:sz w:val="24"/>
          <w:szCs w:val="24"/>
        </w:rPr>
        <w:t>), and evaluation of</w:t>
      </w:r>
      <w:r w:rsidR="00103E85" w:rsidRPr="00103E85">
        <w:rPr>
          <w:rFonts w:ascii="Times New Roman" w:hAnsi="Times New Roman" w:cs="Times New Roman"/>
          <w:sz w:val="24"/>
          <w:szCs w:val="24"/>
        </w:rPr>
        <w:t xml:space="preserve"> the differences in regulation of long lived andshort lived</w:t>
      </w:r>
      <w:r w:rsidR="00103E85">
        <w:rPr>
          <w:rFonts w:ascii="Times New Roman" w:hAnsi="Times New Roman" w:cs="Times New Roman"/>
          <w:sz w:val="24"/>
          <w:szCs w:val="24"/>
        </w:rPr>
        <w:t xml:space="preserve"> genes at the epigenetic level (</w:t>
      </w:r>
      <w:r w:rsidR="00103E85" w:rsidRPr="00103E85">
        <w:rPr>
          <w:rFonts w:ascii="Times New Roman" w:hAnsi="Times New Roman" w:cs="Times New Roman"/>
          <w:sz w:val="24"/>
          <w:szCs w:val="24"/>
        </w:rPr>
        <w:t>comparison ofdifferent histone</w:t>
      </w:r>
      <w:r w:rsidR="00103E85">
        <w:rPr>
          <w:rFonts w:ascii="Times New Roman" w:hAnsi="Times New Roman" w:cs="Times New Roman"/>
          <w:sz w:val="24"/>
          <w:szCs w:val="24"/>
        </w:rPr>
        <w:t xml:space="preserve"> modifications-acetylation and methylation).</w:t>
      </w:r>
      <w:r w:rsidR="00476759">
        <w:rPr>
          <w:rFonts w:ascii="Times New Roman" w:hAnsi="Times New Roman" w:cs="Times New Roman"/>
          <w:sz w:val="24"/>
          <w:szCs w:val="24"/>
        </w:rPr>
        <w:t xml:space="preserve"> Results convey that proteins that interact with short and long-lived genes affect the lifespan. Results also convey that LL genes have a higher epigenetic modification, but that SL and LL genes have differing time course gene expression, similar dynamic expression, and similar regulation at the transcription level. </w:t>
      </w:r>
    </w:p>
    <w:p w:rsidR="00257B23" w:rsidRDefault="00B208D0" w:rsidP="00B208D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Although</w:t>
      </w:r>
      <w:del w:id="17" w:author="mmagee" w:date="2012-02-08T12:43:00Z">
        <w:r w:rsidDel="009B3C1F">
          <w:rPr>
            <w:rFonts w:ascii="Times New Roman" w:hAnsi="Times New Roman" w:cs="Times New Roman"/>
            <w:sz w:val="24"/>
            <w:szCs w:val="24"/>
          </w:rPr>
          <w:delText>t</w:delText>
        </w:r>
      </w:del>
      <w:r>
        <w:rPr>
          <w:rFonts w:ascii="Times New Roman" w:hAnsi="Times New Roman" w:cs="Times New Roman"/>
          <w:sz w:val="24"/>
          <w:szCs w:val="24"/>
        </w:rPr>
        <w:t xml:space="preserve"> histone modifiers (methyltransferase) have been identified as regulators of replicative aging of yeast</w:t>
      </w:r>
      <w:ins w:id="18" w:author="mmagee" w:date="2012-02-08T12:43:00Z">
        <w:r w:rsidR="009B3C1F">
          <w:rPr>
            <w:rFonts w:ascii="Times New Roman" w:hAnsi="Times New Roman" w:cs="Times New Roman"/>
            <w:sz w:val="24"/>
            <w:szCs w:val="24"/>
          </w:rPr>
          <w:t>,</w:t>
        </w:r>
      </w:ins>
      <w:r>
        <w:rPr>
          <w:rFonts w:ascii="Times New Roman" w:hAnsi="Times New Roman" w:cs="Times New Roman"/>
          <w:sz w:val="24"/>
          <w:szCs w:val="24"/>
        </w:rPr>
        <w:t xml:space="preserve"> the association and molecular mechanisms remain poorly understood. Future studies in this research are being made and are needed to understand the molecular mechanisms and exact association of histone modifiers in the process of replicative aging of yeast. </w:t>
      </w:r>
      <w:bookmarkStart w:id="19" w:name="_GoBack"/>
      <w:bookmarkEnd w:id="19"/>
    </w:p>
    <w:p w:rsidR="00B208D0" w:rsidRDefault="00B208D0" w:rsidP="00542DD1">
      <w:pPr>
        <w:spacing w:after="0" w:line="480" w:lineRule="auto"/>
        <w:ind w:firstLine="720"/>
        <w:rPr>
          <w:rFonts w:ascii="Times New Roman" w:hAnsi="Times New Roman" w:cs="Times New Roman"/>
          <w:sz w:val="24"/>
          <w:szCs w:val="24"/>
        </w:rPr>
      </w:pPr>
    </w:p>
    <w:sectPr w:rsidR="00B208D0" w:rsidSect="005A629A">
      <w:pgSz w:w="12240" w:h="15840"/>
      <w:pgMar w:top="1440" w:right="1440" w:bottom="1440" w:left="1440" w:gutter="0"/>
      <w:docGrid w:linePitch="360"/>
    </w:sectPr>
  </w:body>
</w:document>
</file>

<file path=word/comments.xml><?xml version="1.0" encoding="utf-8"?>
<w:comment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4" w:author="Hong Qin" w:date="2012-03-05T21:35:00Z" w:initials="HQ">
    <w:p w:rsidR="00297FCE" w:rsidRDefault="00297FCE">
      <w:pPr>
        <w:pStyle w:val="CommentText"/>
      </w:pPr>
      <w:r>
        <w:rPr>
          <w:rStyle w:val="CommentReference"/>
        </w:rPr>
        <w:annotationRef/>
      </w:r>
      <w:r w:rsidR="00542D2F">
        <w:t>No</w:t>
      </w:r>
    </w:p>
  </w:comment>
  <w:comment w:id="5" w:author="Hong Qin" w:date="2012-03-05T21:36:00Z" w:initials="HQ">
    <w:p w:rsidR="0090344F" w:rsidRDefault="0090344F">
      <w:pPr>
        <w:pStyle w:val="CommentText"/>
      </w:pPr>
      <w:r>
        <w:rPr>
          <w:rStyle w:val="CommentReference"/>
        </w:rPr>
        <w:annotationRef/>
      </w:r>
      <w:r>
        <w:t>Wrong</w:t>
      </w:r>
    </w:p>
  </w:comment>
  <w:comment w:id="6" w:author="Hong Qin" w:date="2012-03-05T21:36:00Z" w:initials="HQ">
    <w:p w:rsidR="004D4A6C" w:rsidRDefault="004D4A6C">
      <w:pPr>
        <w:pStyle w:val="CommentText"/>
      </w:pPr>
      <w:r>
        <w:rPr>
          <w:rStyle w:val="CommentReference"/>
        </w:rPr>
        <w:annotationRef/>
      </w:r>
      <w:r>
        <w:t>??</w:t>
      </w:r>
    </w:p>
  </w:comment>
</w:comments>
</file>

<file path=word/fontTable.xml><?xml version="1.0" encoding="utf-8"?>
<w:fonts xmlns:r="http://schemas.openxmlformats.org/officeDocument/2006/relationships" xmlns:w="http://schemas.openxmlformats.org/wordprocessingml/2006/main">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Lucida Grande">
    <w:panose1 w:val="020F06030202080209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231"/>
  <w:trackRevisions/>
  <w:doNotTrackMoves/>
  <w:defaultTabStop w:val="720"/>
  <w:characterSpacingControl w:val="doNotCompress"/>
  <w:compat/>
  <w:rsids>
    <w:rsidRoot w:val="005346CB"/>
    <w:rsid w:val="00103E85"/>
    <w:rsid w:val="001E23B4"/>
    <w:rsid w:val="00235602"/>
    <w:rsid w:val="00255736"/>
    <w:rsid w:val="00257B23"/>
    <w:rsid w:val="00292CB6"/>
    <w:rsid w:val="00297FCE"/>
    <w:rsid w:val="00353B68"/>
    <w:rsid w:val="00455143"/>
    <w:rsid w:val="00476759"/>
    <w:rsid w:val="004D4A6C"/>
    <w:rsid w:val="004E11AD"/>
    <w:rsid w:val="005346CB"/>
    <w:rsid w:val="00542D2F"/>
    <w:rsid w:val="00542DD1"/>
    <w:rsid w:val="005A629A"/>
    <w:rsid w:val="005F552C"/>
    <w:rsid w:val="006B6429"/>
    <w:rsid w:val="00703AF7"/>
    <w:rsid w:val="00781AFA"/>
    <w:rsid w:val="008B3D47"/>
    <w:rsid w:val="0090344F"/>
    <w:rsid w:val="0099132C"/>
    <w:rsid w:val="009B3C1F"/>
    <w:rsid w:val="00B208D0"/>
    <w:rsid w:val="00D65D8B"/>
    <w:rsid w:val="00DF253C"/>
    <w:rsid w:val="00E5269D"/>
    <w:rsid w:val="00EF40F0"/>
  </w:rsids>
  <m:mathPr>
    <m:mathFont m:val="Lucida Grande"/>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629A"/>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BalloonText">
    <w:name w:val="Balloon Text"/>
    <w:basedOn w:val="Normal"/>
    <w:link w:val="BalloonTextChar"/>
    <w:uiPriority w:val="99"/>
    <w:semiHidden/>
    <w:unhideWhenUsed/>
    <w:rsid w:val="00297FCE"/>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297FCE"/>
    <w:rPr>
      <w:rFonts w:ascii="Lucida Grande" w:hAnsi="Lucida Grande"/>
      <w:sz w:val="18"/>
      <w:szCs w:val="18"/>
    </w:rPr>
  </w:style>
  <w:style w:type="character" w:styleId="CommentReference">
    <w:name w:val="annotation reference"/>
    <w:basedOn w:val="DefaultParagraphFont"/>
    <w:uiPriority w:val="99"/>
    <w:semiHidden/>
    <w:unhideWhenUsed/>
    <w:rsid w:val="00297FCE"/>
    <w:rPr>
      <w:sz w:val="18"/>
      <w:szCs w:val="18"/>
    </w:rPr>
  </w:style>
  <w:style w:type="paragraph" w:styleId="CommentText">
    <w:name w:val="annotation text"/>
    <w:basedOn w:val="Normal"/>
    <w:link w:val="CommentTextChar"/>
    <w:uiPriority w:val="99"/>
    <w:semiHidden/>
    <w:unhideWhenUsed/>
    <w:rsid w:val="00297FCE"/>
    <w:pPr>
      <w:spacing w:line="240" w:lineRule="auto"/>
    </w:pPr>
    <w:rPr>
      <w:sz w:val="24"/>
      <w:szCs w:val="24"/>
    </w:rPr>
  </w:style>
  <w:style w:type="character" w:customStyle="1" w:styleId="CommentTextChar">
    <w:name w:val="Comment Text Char"/>
    <w:basedOn w:val="DefaultParagraphFont"/>
    <w:link w:val="CommentText"/>
    <w:uiPriority w:val="99"/>
    <w:semiHidden/>
    <w:rsid w:val="00297FCE"/>
    <w:rPr>
      <w:sz w:val="24"/>
      <w:szCs w:val="24"/>
    </w:rPr>
  </w:style>
  <w:style w:type="paragraph" w:styleId="CommentSubject">
    <w:name w:val="annotation subject"/>
    <w:basedOn w:val="CommentText"/>
    <w:next w:val="CommentText"/>
    <w:link w:val="CommentSubjectChar"/>
    <w:uiPriority w:val="99"/>
    <w:semiHidden/>
    <w:unhideWhenUsed/>
    <w:rsid w:val="00297FCE"/>
    <w:rPr>
      <w:b/>
      <w:bCs/>
      <w:sz w:val="20"/>
      <w:szCs w:val="20"/>
    </w:rPr>
  </w:style>
  <w:style w:type="character" w:customStyle="1" w:styleId="CommentSubjectChar">
    <w:name w:val="Comment Subject Char"/>
    <w:basedOn w:val="CommentTextChar"/>
    <w:link w:val="CommentSubject"/>
    <w:uiPriority w:val="99"/>
    <w:semiHidden/>
    <w:rsid w:val="00297FCE"/>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comments" Target="comments.xml"/><Relationship Id="rId5" Type="http://schemas.openxmlformats.org/officeDocument/2006/relationships/fontTable" Target="fontTable.xml"/><Relationship Id="rId6" Type="http://schemas.openxmlformats.org/officeDocument/2006/relationships/theme" Target="theme/theme1.xml"/><Relationship Id="rId7" Type="http://schemas.microsoft.com/office/2007/relationships/stylesWithEffects" Target="stylesWithEffects.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TotalTime>
  <Pages>2</Pages>
  <Words>430</Words>
  <Characters>2451</Characters>
  <Application>Microsoft Macintosh Word</Application>
  <DocSecurity>0</DocSecurity>
  <Lines>20</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3010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vio</dc:creator>
  <cp:lastModifiedBy>Hong Qin</cp:lastModifiedBy>
  <cp:revision>26</cp:revision>
  <dcterms:created xsi:type="dcterms:W3CDTF">2012-02-08T06:48:00Z</dcterms:created>
  <dcterms:modified xsi:type="dcterms:W3CDTF">2012-03-06T02:36:00Z</dcterms:modified>
</cp:coreProperties>
</file>
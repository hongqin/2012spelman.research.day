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comments.xml" ContentType="application/vnd.openxmlformats-officedocument.wordprocessingml.comments+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3C2" w:rsidRDefault="00096C10" w:rsidP="00096C10">
      <w:pPr>
        <w:spacing w:line="480" w:lineRule="auto"/>
        <w:rPr>
          <w:rFonts w:ascii="Times New Roman" w:hAnsi="Times New Roman" w:cs="Times New Roman"/>
          <w:sz w:val="24"/>
        </w:rPr>
      </w:pPr>
      <w:r>
        <w:rPr>
          <w:rFonts w:ascii="Times New Roman" w:hAnsi="Times New Roman" w:cs="Times New Roman"/>
          <w:sz w:val="24"/>
        </w:rPr>
        <w:t>Lisa Jones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February 5, 2012</w:t>
      </w:r>
    </w:p>
    <w:p w:rsidR="00096C10" w:rsidRDefault="00096C10" w:rsidP="00096C10">
      <w:pPr>
        <w:spacing w:line="480" w:lineRule="auto"/>
        <w:rPr>
          <w:rFonts w:ascii="Times New Roman" w:hAnsi="Times New Roman" w:cs="Times New Roman"/>
          <w:sz w:val="24"/>
        </w:rPr>
      </w:pPr>
      <w:r>
        <w:rPr>
          <w:rFonts w:ascii="Times New Roman" w:hAnsi="Times New Roman" w:cs="Times New Roman"/>
          <w:sz w:val="24"/>
        </w:rPr>
        <w:t>Dr. Qin</w:t>
      </w:r>
    </w:p>
    <w:p w:rsidR="00252AFC" w:rsidRDefault="008B4018" w:rsidP="008B4018">
      <w:pPr>
        <w:spacing w:line="480" w:lineRule="auto"/>
        <w:rPr>
          <w:rFonts w:ascii="Times New Roman" w:hAnsi="Times New Roman" w:cs="Times New Roman"/>
          <w:sz w:val="24"/>
        </w:rPr>
      </w:pPr>
      <w:r>
        <w:rPr>
          <w:rFonts w:ascii="Times New Roman" w:hAnsi="Times New Roman" w:cs="Times New Roman"/>
          <w:sz w:val="24"/>
        </w:rPr>
        <w:t>Homework 4</w:t>
      </w:r>
    </w:p>
    <w:p w:rsidR="005C7610" w:rsidRDefault="00252AFC" w:rsidP="008B4018">
      <w:pPr>
        <w:spacing w:line="480" w:lineRule="auto"/>
        <w:rPr>
          <w:rFonts w:ascii="Times New Roman" w:hAnsi="Times New Roman" w:cs="Times New Roman"/>
          <w:sz w:val="24"/>
        </w:rPr>
      </w:pPr>
      <w:r>
        <w:rPr>
          <w:rFonts w:ascii="Times New Roman" w:hAnsi="Times New Roman" w:cs="Times New Roman"/>
          <w:sz w:val="24"/>
        </w:rPr>
        <w:tab/>
        <w:t xml:space="preserve">The purpose of this study was to </w:t>
      </w:r>
      <w:commentRangeStart w:id="0"/>
      <w:r>
        <w:rPr>
          <w:rFonts w:ascii="Times New Roman" w:hAnsi="Times New Roman" w:cs="Times New Roman"/>
          <w:sz w:val="24"/>
        </w:rPr>
        <w:t>identify t</w:t>
      </w:r>
      <w:commentRangeEnd w:id="0"/>
      <w:r w:rsidR="00847ECB">
        <w:rPr>
          <w:rStyle w:val="CommentReference"/>
          <w:vanish/>
        </w:rPr>
        <w:commentReference w:id="0"/>
      </w:r>
      <w:r>
        <w:rPr>
          <w:rFonts w:ascii="Times New Roman" w:hAnsi="Times New Roman" w:cs="Times New Roman"/>
          <w:sz w:val="24"/>
        </w:rPr>
        <w:t>he genes that regulate the aging process</w:t>
      </w:r>
      <w:r w:rsidR="001E6BED">
        <w:rPr>
          <w:rFonts w:ascii="Times New Roman" w:hAnsi="Times New Roman" w:cs="Times New Roman"/>
          <w:sz w:val="24"/>
        </w:rPr>
        <w:t xml:space="preserve">. </w:t>
      </w:r>
      <w:r>
        <w:rPr>
          <w:rFonts w:ascii="Times New Roman" w:hAnsi="Times New Roman" w:cs="Times New Roman"/>
          <w:i/>
          <w:sz w:val="24"/>
        </w:rPr>
        <w:t xml:space="preserve">Saccharomyces </w:t>
      </w:r>
      <w:r w:rsidR="00611DA8">
        <w:rPr>
          <w:rFonts w:ascii="Times New Roman" w:hAnsi="Times New Roman" w:cs="Times New Roman"/>
          <w:i/>
          <w:sz w:val="24"/>
        </w:rPr>
        <w:t xml:space="preserve">cerevisiae </w:t>
      </w:r>
      <w:r w:rsidR="00611DA8">
        <w:rPr>
          <w:rFonts w:ascii="Times New Roman" w:hAnsi="Times New Roman" w:cs="Times New Roman"/>
          <w:sz w:val="24"/>
        </w:rPr>
        <w:t>was chosen to study because</w:t>
      </w:r>
      <w:r w:rsidR="001E6BED">
        <w:rPr>
          <w:rFonts w:ascii="Times New Roman" w:hAnsi="Times New Roman" w:cs="Times New Roman"/>
          <w:sz w:val="24"/>
        </w:rPr>
        <w:t xml:space="preserve"> </w:t>
      </w:r>
      <w:commentRangeStart w:id="1"/>
      <w:r w:rsidR="001E6BED">
        <w:rPr>
          <w:rFonts w:ascii="Times New Roman" w:hAnsi="Times New Roman" w:cs="Times New Roman"/>
          <w:sz w:val="24"/>
        </w:rPr>
        <w:t xml:space="preserve">they </w:t>
      </w:r>
      <w:r w:rsidR="00657BDB">
        <w:rPr>
          <w:rFonts w:ascii="Times New Roman" w:hAnsi="Times New Roman" w:cs="Times New Roman"/>
          <w:sz w:val="24"/>
        </w:rPr>
        <w:t xml:space="preserve">are </w:t>
      </w:r>
      <w:r w:rsidR="001E6BED">
        <w:rPr>
          <w:rFonts w:ascii="Times New Roman" w:hAnsi="Times New Roman" w:cs="Times New Roman"/>
          <w:sz w:val="24"/>
        </w:rPr>
        <w:t xml:space="preserve">orthologus to </w:t>
      </w:r>
      <w:r w:rsidR="00657BDB">
        <w:rPr>
          <w:rFonts w:ascii="Times New Roman" w:hAnsi="Times New Roman" w:cs="Times New Roman"/>
          <w:sz w:val="24"/>
        </w:rPr>
        <w:t>humans</w:t>
      </w:r>
      <w:commentRangeEnd w:id="1"/>
      <w:r w:rsidR="00C24714">
        <w:rPr>
          <w:rStyle w:val="CommentReference"/>
          <w:vanish/>
        </w:rPr>
        <w:commentReference w:id="1"/>
      </w:r>
      <w:r w:rsidR="00657BDB">
        <w:rPr>
          <w:rFonts w:ascii="Times New Roman" w:hAnsi="Times New Roman" w:cs="Times New Roman"/>
          <w:sz w:val="24"/>
        </w:rPr>
        <w:t>,</w:t>
      </w:r>
      <w:r w:rsidR="00DB3E93">
        <w:rPr>
          <w:rFonts w:ascii="Times New Roman" w:hAnsi="Times New Roman" w:cs="Times New Roman"/>
          <w:sz w:val="24"/>
        </w:rPr>
        <w:t xml:space="preserve"> have</w:t>
      </w:r>
      <w:r w:rsidR="00611DA8">
        <w:rPr>
          <w:rFonts w:ascii="Times New Roman" w:hAnsi="Times New Roman" w:cs="Times New Roman"/>
          <w:sz w:val="24"/>
        </w:rPr>
        <w:t xml:space="preserve"> short and simple</w:t>
      </w:r>
      <w:r w:rsidR="00DB3E93">
        <w:rPr>
          <w:rFonts w:ascii="Times New Roman" w:hAnsi="Times New Roman" w:cs="Times New Roman"/>
          <w:sz w:val="24"/>
        </w:rPr>
        <w:t xml:space="preserve"> life spans</w:t>
      </w:r>
      <w:r w:rsidR="00657BDB">
        <w:rPr>
          <w:rFonts w:ascii="Times New Roman" w:hAnsi="Times New Roman" w:cs="Times New Roman"/>
          <w:sz w:val="24"/>
        </w:rPr>
        <w:t>, have a known genome, have easy genetic material to</w:t>
      </w:r>
      <w:r w:rsidR="00706A9A">
        <w:rPr>
          <w:rFonts w:ascii="Times New Roman" w:hAnsi="Times New Roman" w:cs="Times New Roman"/>
          <w:sz w:val="24"/>
        </w:rPr>
        <w:t xml:space="preserve"> manipulate, and has</w:t>
      </w:r>
      <w:r w:rsidR="00347F1B">
        <w:rPr>
          <w:rFonts w:ascii="Times New Roman" w:hAnsi="Times New Roman" w:cs="Times New Roman"/>
          <w:sz w:val="24"/>
        </w:rPr>
        <w:t xml:space="preserve"> established methods</w:t>
      </w:r>
      <w:r w:rsidR="00706A9A">
        <w:rPr>
          <w:rFonts w:ascii="Times New Roman" w:hAnsi="Times New Roman" w:cs="Times New Roman"/>
          <w:sz w:val="24"/>
        </w:rPr>
        <w:t xml:space="preserve"> of study</w:t>
      </w:r>
      <w:r w:rsidR="00347F1B">
        <w:rPr>
          <w:rFonts w:ascii="Times New Roman" w:hAnsi="Times New Roman" w:cs="Times New Roman"/>
          <w:sz w:val="24"/>
        </w:rPr>
        <w:t>.</w:t>
      </w:r>
      <w:r w:rsidR="00E27B0A">
        <w:rPr>
          <w:rFonts w:ascii="Times New Roman" w:hAnsi="Times New Roman" w:cs="Times New Roman"/>
          <w:sz w:val="24"/>
        </w:rPr>
        <w:t xml:space="preserve"> </w:t>
      </w:r>
      <w:r w:rsidR="00B35F62">
        <w:rPr>
          <w:rFonts w:ascii="Times New Roman" w:hAnsi="Times New Roman" w:cs="Times New Roman"/>
          <w:sz w:val="24"/>
        </w:rPr>
        <w:t>The m</w:t>
      </w:r>
      <w:r w:rsidR="00A150C0">
        <w:rPr>
          <w:rFonts w:ascii="Times New Roman" w:hAnsi="Times New Roman" w:cs="Times New Roman"/>
          <w:sz w:val="24"/>
        </w:rPr>
        <w:t>ain findings of the study were that long lived (LL) and short lived (SL) genes have similar dynamic expression</w:t>
      </w:r>
      <w:ins w:id="2" w:author="Hong Qin" w:date="2012-03-05T21:55:00Z">
        <w:r w:rsidR="00B045B3">
          <w:rPr>
            <w:rFonts w:ascii="Times New Roman" w:hAnsi="Times New Roman" w:cs="Times New Roman"/>
            <w:sz w:val="24"/>
          </w:rPr>
          <w:t xml:space="preserve"> (?)</w:t>
        </w:r>
      </w:ins>
      <w:r w:rsidR="00A150C0">
        <w:rPr>
          <w:rFonts w:ascii="Times New Roman" w:hAnsi="Times New Roman" w:cs="Times New Roman"/>
          <w:sz w:val="24"/>
        </w:rPr>
        <w:t xml:space="preserve">, LL and SL genes display different time course gene expression, LL and SL genes have a common set of transcription factors mediating them, LL genes have higher epigenetic modifications, and that the time course expression of methylase, demethylases and Sir complex. </w:t>
      </w:r>
      <w:r w:rsidR="00003D0A">
        <w:rPr>
          <w:rFonts w:ascii="Times New Roman" w:hAnsi="Times New Roman" w:cs="Times New Roman"/>
          <w:sz w:val="24"/>
        </w:rPr>
        <w:tab/>
      </w:r>
      <w:r w:rsidR="00003D0A">
        <w:rPr>
          <w:rFonts w:ascii="Times New Roman" w:hAnsi="Times New Roman" w:cs="Times New Roman"/>
          <w:sz w:val="24"/>
        </w:rPr>
        <w:tab/>
      </w:r>
      <w:r w:rsidR="00003D0A">
        <w:rPr>
          <w:rFonts w:ascii="Times New Roman" w:hAnsi="Times New Roman" w:cs="Times New Roman"/>
          <w:sz w:val="24"/>
        </w:rPr>
        <w:tab/>
      </w:r>
      <w:r w:rsidR="00003D0A">
        <w:rPr>
          <w:rFonts w:ascii="Times New Roman" w:hAnsi="Times New Roman" w:cs="Times New Roman"/>
          <w:sz w:val="24"/>
        </w:rPr>
        <w:tab/>
      </w:r>
      <w:r w:rsidR="00003D0A">
        <w:rPr>
          <w:rFonts w:ascii="Times New Roman" w:hAnsi="Times New Roman" w:cs="Times New Roman"/>
          <w:sz w:val="24"/>
        </w:rPr>
        <w:tab/>
      </w:r>
      <w:r w:rsidR="00003D0A">
        <w:rPr>
          <w:rFonts w:ascii="Times New Roman" w:hAnsi="Times New Roman" w:cs="Times New Roman"/>
          <w:sz w:val="24"/>
        </w:rPr>
        <w:tab/>
      </w:r>
      <w:r w:rsidR="00003D0A">
        <w:rPr>
          <w:rFonts w:ascii="Times New Roman" w:hAnsi="Times New Roman" w:cs="Times New Roman"/>
          <w:sz w:val="24"/>
        </w:rPr>
        <w:tab/>
      </w:r>
      <w:del w:id="3" w:author="Hong Qin" w:date="2012-03-05T21:55:00Z">
        <w:r w:rsidR="00003D0A" w:rsidDel="00574B5D">
          <w:rPr>
            <w:rFonts w:ascii="Times New Roman" w:hAnsi="Times New Roman" w:cs="Times New Roman"/>
            <w:sz w:val="24"/>
          </w:rPr>
          <w:tab/>
        </w:r>
        <w:r w:rsidR="00003D0A" w:rsidDel="00574B5D">
          <w:rPr>
            <w:rFonts w:ascii="Times New Roman" w:hAnsi="Times New Roman" w:cs="Times New Roman"/>
            <w:sz w:val="24"/>
          </w:rPr>
          <w:tab/>
        </w:r>
      </w:del>
      <w:r w:rsidR="00F14AA4">
        <w:rPr>
          <w:rFonts w:ascii="Times New Roman" w:hAnsi="Times New Roman" w:cs="Times New Roman"/>
          <w:sz w:val="24"/>
        </w:rPr>
        <w:t>Long lived and short li</w:t>
      </w:r>
      <w:r w:rsidR="00585B7B">
        <w:rPr>
          <w:rFonts w:ascii="Times New Roman" w:hAnsi="Times New Roman" w:cs="Times New Roman"/>
          <w:sz w:val="24"/>
        </w:rPr>
        <w:t xml:space="preserve">ved genes were determined to have similar dynamic </w:t>
      </w:r>
      <w:commentRangeStart w:id="4"/>
      <w:r w:rsidR="00585B7B">
        <w:rPr>
          <w:rFonts w:ascii="Times New Roman" w:hAnsi="Times New Roman" w:cs="Times New Roman"/>
          <w:sz w:val="24"/>
        </w:rPr>
        <w:t>expression</w:t>
      </w:r>
      <w:commentRangeEnd w:id="4"/>
      <w:r w:rsidR="00574B5D">
        <w:rPr>
          <w:rStyle w:val="CommentReference"/>
          <w:vanish/>
        </w:rPr>
        <w:commentReference w:id="4"/>
      </w:r>
      <w:r w:rsidR="00585B7B">
        <w:rPr>
          <w:rFonts w:ascii="Times New Roman" w:hAnsi="Times New Roman" w:cs="Times New Roman"/>
          <w:sz w:val="24"/>
        </w:rPr>
        <w:t xml:space="preserve">. </w:t>
      </w:r>
      <w:r w:rsidR="00F14AA4">
        <w:rPr>
          <w:rFonts w:ascii="Times New Roman" w:hAnsi="Times New Roman" w:cs="Times New Roman"/>
          <w:sz w:val="24"/>
        </w:rPr>
        <w:t>This was shown by using the Kaeberlein dataset fo</w:t>
      </w:r>
      <w:r w:rsidR="00F35704">
        <w:rPr>
          <w:rFonts w:ascii="Times New Roman" w:hAnsi="Times New Roman" w:cs="Times New Roman"/>
          <w:sz w:val="24"/>
        </w:rPr>
        <w:t>r replicative lifespan analysis of 564 genes. The dataset shows the 564 gene deletion strains compared to the wild type. The data was broken down into three groups; long lived (lifespan greater than 36 generations), short lived</w:t>
      </w:r>
      <w:r w:rsidR="00C15523">
        <w:rPr>
          <w:rFonts w:ascii="Times New Roman" w:hAnsi="Times New Roman" w:cs="Times New Roman"/>
          <w:sz w:val="24"/>
        </w:rPr>
        <w:t xml:space="preserve"> (lifespan less than 20 generations), and middle lived (there was no difference in their lifespan or the average lifespan was 26 generations).</w:t>
      </w:r>
      <w:r w:rsidR="009E72BA">
        <w:rPr>
          <w:rFonts w:ascii="Times New Roman" w:hAnsi="Times New Roman" w:cs="Times New Roman"/>
          <w:sz w:val="24"/>
        </w:rPr>
        <w:t xml:space="preserve"> The strains from the three groups were then put through high throughput studies to analyze and compare them with each other. The parameters were; mRNA abundance, mRNA half life, Ribosome occupancy, Protein Abundance, Protein half life, and Noise.</w:t>
      </w:r>
      <w:r w:rsidR="00E364BA">
        <w:rPr>
          <w:rFonts w:ascii="Times New Roman" w:hAnsi="Times New Roman" w:cs="Times New Roman"/>
          <w:sz w:val="24"/>
        </w:rPr>
        <w:tab/>
      </w:r>
      <w:r w:rsidR="00E364BA">
        <w:rPr>
          <w:rFonts w:ascii="Times New Roman" w:hAnsi="Times New Roman" w:cs="Times New Roman"/>
          <w:sz w:val="24"/>
        </w:rPr>
        <w:tab/>
      </w:r>
      <w:r w:rsidR="00E364BA">
        <w:rPr>
          <w:rFonts w:ascii="Times New Roman" w:hAnsi="Times New Roman" w:cs="Times New Roman"/>
          <w:sz w:val="24"/>
        </w:rPr>
        <w:tab/>
      </w:r>
      <w:r w:rsidR="00E364BA">
        <w:rPr>
          <w:rFonts w:ascii="Times New Roman" w:hAnsi="Times New Roman" w:cs="Times New Roman"/>
          <w:sz w:val="24"/>
        </w:rPr>
        <w:tab/>
      </w:r>
      <w:r w:rsidR="00E364BA">
        <w:rPr>
          <w:rFonts w:ascii="Times New Roman" w:hAnsi="Times New Roman" w:cs="Times New Roman"/>
          <w:sz w:val="24"/>
        </w:rPr>
        <w:tab/>
      </w:r>
      <w:r w:rsidR="00E364BA">
        <w:rPr>
          <w:rFonts w:ascii="Times New Roman" w:hAnsi="Times New Roman" w:cs="Times New Roman"/>
          <w:sz w:val="24"/>
        </w:rPr>
        <w:tab/>
      </w:r>
      <w:r w:rsidR="00E364BA">
        <w:rPr>
          <w:rFonts w:ascii="Times New Roman" w:hAnsi="Times New Roman" w:cs="Times New Roman"/>
          <w:sz w:val="24"/>
        </w:rPr>
        <w:tab/>
      </w:r>
      <w:r w:rsidR="00E364BA">
        <w:rPr>
          <w:rFonts w:ascii="Times New Roman" w:hAnsi="Times New Roman" w:cs="Times New Roman"/>
          <w:sz w:val="24"/>
        </w:rPr>
        <w:tab/>
      </w:r>
      <w:r w:rsidR="00E364BA">
        <w:rPr>
          <w:rFonts w:ascii="Times New Roman" w:hAnsi="Times New Roman" w:cs="Times New Roman"/>
          <w:sz w:val="24"/>
        </w:rPr>
        <w:tab/>
      </w:r>
      <w:r w:rsidR="00E364BA">
        <w:rPr>
          <w:rFonts w:ascii="Times New Roman" w:hAnsi="Times New Roman" w:cs="Times New Roman"/>
          <w:sz w:val="24"/>
        </w:rPr>
        <w:tab/>
      </w:r>
      <w:r w:rsidR="00E364BA">
        <w:rPr>
          <w:rFonts w:ascii="Times New Roman" w:hAnsi="Times New Roman" w:cs="Times New Roman"/>
          <w:sz w:val="24"/>
        </w:rPr>
        <w:tab/>
      </w:r>
      <w:r w:rsidR="00E364BA">
        <w:rPr>
          <w:rFonts w:ascii="Times New Roman" w:hAnsi="Times New Roman" w:cs="Times New Roman"/>
          <w:sz w:val="24"/>
        </w:rPr>
        <w:tab/>
      </w:r>
      <w:r w:rsidR="00E364BA">
        <w:rPr>
          <w:rFonts w:ascii="Times New Roman" w:hAnsi="Times New Roman" w:cs="Times New Roman"/>
          <w:sz w:val="24"/>
        </w:rPr>
        <w:tab/>
        <w:t xml:space="preserve">The data showed that LL and SL genes occur in the same concentrations </w:t>
      </w:r>
      <w:r w:rsidR="006029AC">
        <w:rPr>
          <w:rFonts w:ascii="Times New Roman" w:hAnsi="Times New Roman" w:cs="Times New Roman"/>
          <w:sz w:val="24"/>
        </w:rPr>
        <w:t xml:space="preserve">at the protein level </w:t>
      </w:r>
      <w:r w:rsidR="00E364BA">
        <w:rPr>
          <w:rFonts w:ascii="Times New Roman" w:hAnsi="Times New Roman" w:cs="Times New Roman"/>
          <w:sz w:val="24"/>
        </w:rPr>
        <w:t xml:space="preserve">based on the similar mRNA abundance </w:t>
      </w:r>
      <w:r w:rsidR="006029AC">
        <w:rPr>
          <w:rFonts w:ascii="Times New Roman" w:hAnsi="Times New Roman" w:cs="Times New Roman"/>
          <w:sz w:val="24"/>
        </w:rPr>
        <w:t xml:space="preserve">and ribosome occupancy, LL and SL genes do not have any differences in stability, </w:t>
      </w:r>
      <w:r w:rsidR="00DD186F">
        <w:rPr>
          <w:rFonts w:ascii="Times New Roman" w:hAnsi="Times New Roman" w:cs="Times New Roman"/>
          <w:sz w:val="24"/>
        </w:rPr>
        <w:t>that LL and SL genes are equally expressed on the protein and transcript levels.</w:t>
      </w:r>
      <w:r w:rsidR="001F2D79">
        <w:rPr>
          <w:rFonts w:ascii="Times New Roman" w:hAnsi="Times New Roman" w:cs="Times New Roman"/>
          <w:sz w:val="24"/>
        </w:rPr>
        <w:t xml:space="preserve"> </w:t>
      </w:r>
      <w:r w:rsidR="000A0EE4">
        <w:rPr>
          <w:rFonts w:ascii="Times New Roman" w:hAnsi="Times New Roman" w:cs="Times New Roman"/>
          <w:sz w:val="24"/>
        </w:rPr>
        <w:t>The data from the Kaeberlin dataset was also compared with an extended data set that measured unique protein-protein interactions based on Krogan data. The Krogan data and Kaeberlin did not show any differences.</w:t>
      </w:r>
      <w:r w:rsidR="00917104">
        <w:rPr>
          <w:rFonts w:ascii="Times New Roman" w:hAnsi="Times New Roman" w:cs="Times New Roman"/>
          <w:sz w:val="24"/>
        </w:rPr>
        <w:tab/>
      </w:r>
      <w:r w:rsidR="00917104">
        <w:rPr>
          <w:rFonts w:ascii="Times New Roman" w:hAnsi="Times New Roman" w:cs="Times New Roman"/>
          <w:sz w:val="24"/>
        </w:rPr>
        <w:tab/>
      </w:r>
      <w:r w:rsidR="00917104">
        <w:rPr>
          <w:rFonts w:ascii="Times New Roman" w:hAnsi="Times New Roman" w:cs="Times New Roman"/>
          <w:sz w:val="24"/>
        </w:rPr>
        <w:tab/>
      </w:r>
      <w:r w:rsidR="00917104">
        <w:rPr>
          <w:rFonts w:ascii="Times New Roman" w:hAnsi="Times New Roman" w:cs="Times New Roman"/>
          <w:sz w:val="24"/>
        </w:rPr>
        <w:tab/>
      </w:r>
      <w:r w:rsidR="00917104">
        <w:rPr>
          <w:rFonts w:ascii="Times New Roman" w:hAnsi="Times New Roman" w:cs="Times New Roman"/>
          <w:sz w:val="24"/>
        </w:rPr>
        <w:tab/>
      </w:r>
      <w:r w:rsidR="00917104">
        <w:rPr>
          <w:rFonts w:ascii="Times New Roman" w:hAnsi="Times New Roman" w:cs="Times New Roman"/>
          <w:sz w:val="24"/>
        </w:rPr>
        <w:tab/>
      </w:r>
      <w:r w:rsidR="00917104">
        <w:rPr>
          <w:rFonts w:ascii="Times New Roman" w:hAnsi="Times New Roman" w:cs="Times New Roman"/>
          <w:sz w:val="24"/>
        </w:rPr>
        <w:tab/>
      </w:r>
      <w:r w:rsidR="00917104">
        <w:rPr>
          <w:rFonts w:ascii="Times New Roman" w:hAnsi="Times New Roman" w:cs="Times New Roman"/>
          <w:sz w:val="24"/>
        </w:rPr>
        <w:tab/>
      </w:r>
      <w:r w:rsidR="00917104">
        <w:rPr>
          <w:rFonts w:ascii="Times New Roman" w:hAnsi="Times New Roman" w:cs="Times New Roman"/>
          <w:sz w:val="24"/>
        </w:rPr>
        <w:tab/>
      </w:r>
      <w:r w:rsidR="00E6640C">
        <w:rPr>
          <w:rFonts w:ascii="Times New Roman" w:hAnsi="Times New Roman" w:cs="Times New Roman"/>
          <w:sz w:val="24"/>
        </w:rPr>
        <w:t xml:space="preserve">LL and SL genes showed </w:t>
      </w:r>
      <w:del w:id="5" w:author="Hong Qin" w:date="2012-03-05T21:56:00Z">
        <w:r w:rsidR="00E6640C" w:rsidDel="00CE697E">
          <w:rPr>
            <w:rFonts w:ascii="Times New Roman" w:hAnsi="Times New Roman" w:cs="Times New Roman"/>
            <w:sz w:val="24"/>
          </w:rPr>
          <w:delText xml:space="preserve">differing </w:delText>
        </w:r>
      </w:del>
      <w:ins w:id="6" w:author="Hong Qin" w:date="2012-03-05T21:56:00Z">
        <w:r w:rsidR="00CE697E">
          <w:rPr>
            <w:rFonts w:ascii="Times New Roman" w:hAnsi="Times New Roman" w:cs="Times New Roman"/>
            <w:sz w:val="24"/>
          </w:rPr>
          <w:t>differences</w:t>
        </w:r>
        <w:r w:rsidR="00CE697E">
          <w:rPr>
            <w:rFonts w:ascii="Times New Roman" w:hAnsi="Times New Roman" w:cs="Times New Roman"/>
            <w:sz w:val="24"/>
          </w:rPr>
          <w:t xml:space="preserve"> </w:t>
        </w:r>
      </w:ins>
      <w:r w:rsidR="00E6640C">
        <w:rPr>
          <w:rFonts w:ascii="Times New Roman" w:hAnsi="Times New Roman" w:cs="Times New Roman"/>
          <w:sz w:val="24"/>
        </w:rPr>
        <w:t xml:space="preserve">in time course gene expression. Since the LL and SL genes do not have any expression at the mid log phase, it was necessary to measure the amount of gene expression when the cell transitions from the log to stationary phase. The data was analyzed using data from Gasch </w:t>
      </w:r>
      <w:r w:rsidR="00E6640C">
        <w:rPr>
          <w:rFonts w:ascii="Times New Roman" w:hAnsi="Times New Roman" w:cs="Times New Roman"/>
          <w:i/>
          <w:sz w:val="24"/>
        </w:rPr>
        <w:t>et al.</w:t>
      </w:r>
      <w:r w:rsidR="00A101F2">
        <w:rPr>
          <w:rFonts w:ascii="Times New Roman" w:hAnsi="Times New Roman" w:cs="Times New Roman"/>
          <w:i/>
          <w:sz w:val="24"/>
        </w:rPr>
        <w:t xml:space="preserve"> </w:t>
      </w:r>
      <w:r w:rsidR="007132DE">
        <w:rPr>
          <w:rFonts w:ascii="Times New Roman" w:hAnsi="Times New Roman" w:cs="Times New Roman"/>
          <w:sz w:val="24"/>
        </w:rPr>
        <w:t>The expression</w:t>
      </w:r>
      <w:r w:rsidR="005E650E">
        <w:rPr>
          <w:rFonts w:ascii="Times New Roman" w:hAnsi="Times New Roman" w:cs="Times New Roman"/>
          <w:sz w:val="24"/>
        </w:rPr>
        <w:t>s</w:t>
      </w:r>
      <w:r w:rsidR="007132DE">
        <w:rPr>
          <w:rFonts w:ascii="Times New Roman" w:hAnsi="Times New Roman" w:cs="Times New Roman"/>
          <w:sz w:val="24"/>
        </w:rPr>
        <w:t xml:space="preserve"> of the LL and SL genes were plotted at 2, 10 and 24 hours respectively. The gene expression of LL genes greatly decreased with time. The expression of SL genes decreased slightly over time. </w:t>
      </w:r>
      <w:r w:rsidR="00E6640C">
        <w:rPr>
          <w:rFonts w:ascii="Times New Roman" w:hAnsi="Times New Roman" w:cs="Times New Roman"/>
          <w:sz w:val="24"/>
        </w:rPr>
        <w:t xml:space="preserve">  </w:t>
      </w:r>
      <w:r w:rsidR="005C7610">
        <w:rPr>
          <w:rFonts w:ascii="Times New Roman" w:hAnsi="Times New Roman" w:cs="Times New Roman"/>
          <w:sz w:val="24"/>
        </w:rPr>
        <w:tab/>
      </w:r>
      <w:r w:rsidR="005C7610">
        <w:rPr>
          <w:rFonts w:ascii="Times New Roman" w:hAnsi="Times New Roman" w:cs="Times New Roman"/>
          <w:sz w:val="24"/>
        </w:rPr>
        <w:tab/>
      </w:r>
      <w:r w:rsidR="005C7610">
        <w:rPr>
          <w:rFonts w:ascii="Times New Roman" w:hAnsi="Times New Roman" w:cs="Times New Roman"/>
          <w:sz w:val="24"/>
        </w:rPr>
        <w:tab/>
      </w:r>
      <w:r w:rsidR="005C7610">
        <w:rPr>
          <w:rFonts w:ascii="Times New Roman" w:hAnsi="Times New Roman" w:cs="Times New Roman"/>
          <w:sz w:val="24"/>
        </w:rPr>
        <w:tab/>
      </w:r>
      <w:r w:rsidR="005C7610">
        <w:rPr>
          <w:rFonts w:ascii="Times New Roman" w:hAnsi="Times New Roman" w:cs="Times New Roman"/>
          <w:sz w:val="24"/>
        </w:rPr>
        <w:tab/>
      </w:r>
      <w:r w:rsidR="005C7610">
        <w:rPr>
          <w:rFonts w:ascii="Times New Roman" w:hAnsi="Times New Roman" w:cs="Times New Roman"/>
          <w:sz w:val="24"/>
        </w:rPr>
        <w:tab/>
      </w:r>
      <w:r w:rsidR="005C7610">
        <w:rPr>
          <w:rFonts w:ascii="Times New Roman" w:hAnsi="Times New Roman" w:cs="Times New Roman"/>
          <w:sz w:val="24"/>
        </w:rPr>
        <w:tab/>
        <w:t xml:space="preserve">LL and SL genes have a common set of transcription factors mediating them. This was determined by </w:t>
      </w:r>
      <w:r w:rsidR="00D82189">
        <w:rPr>
          <w:rFonts w:ascii="Times New Roman" w:hAnsi="Times New Roman" w:cs="Times New Roman"/>
          <w:sz w:val="24"/>
        </w:rPr>
        <w:t>looking at all of the Transcription Factors (TFs) for SL and LL genes, and determining if there was any overlap between the two groups.</w:t>
      </w:r>
      <w:r w:rsidR="00552002">
        <w:rPr>
          <w:rFonts w:ascii="Times New Roman" w:hAnsi="Times New Roman" w:cs="Times New Roman"/>
          <w:sz w:val="24"/>
        </w:rPr>
        <w:t xml:space="preserve"> This was done by looking at the yeast transcriptional regulatory network.</w:t>
      </w:r>
      <w:r w:rsidR="006F39B2">
        <w:rPr>
          <w:rFonts w:ascii="Times New Roman" w:hAnsi="Times New Roman" w:cs="Times New Roman"/>
          <w:sz w:val="24"/>
        </w:rPr>
        <w:t xml:space="preserve"> It was found that 88 TFs were common, which showed that the LL and SL genes were regulated by the same TFs. </w:t>
      </w:r>
    </w:p>
    <w:p w:rsidR="00232574" w:rsidRDefault="00232574" w:rsidP="00232574">
      <w:pPr>
        <w:spacing w:line="480" w:lineRule="auto"/>
        <w:ind w:firstLine="720"/>
        <w:rPr>
          <w:rFonts w:ascii="Times New Roman" w:hAnsi="Times New Roman" w:cs="Times New Roman"/>
          <w:sz w:val="24"/>
        </w:rPr>
      </w:pPr>
      <w:r>
        <w:rPr>
          <w:rFonts w:ascii="Times New Roman" w:hAnsi="Times New Roman" w:cs="Times New Roman"/>
          <w:sz w:val="24"/>
        </w:rPr>
        <w:t>LL genes have higher epigenetic modifications</w:t>
      </w:r>
      <w:r w:rsidR="00C83559">
        <w:rPr>
          <w:rFonts w:ascii="Times New Roman" w:hAnsi="Times New Roman" w:cs="Times New Roman"/>
          <w:sz w:val="24"/>
        </w:rPr>
        <w:t xml:space="preserve">. </w:t>
      </w:r>
      <w:r w:rsidR="00317266">
        <w:rPr>
          <w:rFonts w:ascii="Times New Roman" w:hAnsi="Times New Roman" w:cs="Times New Roman"/>
          <w:sz w:val="24"/>
        </w:rPr>
        <w:t xml:space="preserve"> This was shown by comparing the affects of histone modification (acetylation and methylation) on LL and SL genes. </w:t>
      </w:r>
      <w:r w:rsidR="00E71968">
        <w:rPr>
          <w:rFonts w:ascii="Times New Roman" w:hAnsi="Times New Roman" w:cs="Times New Roman"/>
          <w:sz w:val="24"/>
        </w:rPr>
        <w:t xml:space="preserve">The </w:t>
      </w:r>
      <w:r w:rsidR="00AE093C">
        <w:rPr>
          <w:rFonts w:ascii="Times New Roman" w:hAnsi="Times New Roman" w:cs="Times New Roman"/>
          <w:sz w:val="24"/>
        </w:rPr>
        <w:t>differences between the two groups as a result of</w:t>
      </w:r>
      <w:r w:rsidR="00E71968">
        <w:rPr>
          <w:rFonts w:ascii="Times New Roman" w:hAnsi="Times New Roman" w:cs="Times New Roman"/>
          <w:sz w:val="24"/>
        </w:rPr>
        <w:t xml:space="preserve"> the mo</w:t>
      </w:r>
      <w:r w:rsidR="00AE093C">
        <w:rPr>
          <w:rFonts w:ascii="Times New Roman" w:hAnsi="Times New Roman" w:cs="Times New Roman"/>
          <w:sz w:val="24"/>
        </w:rPr>
        <w:t>difications were analyzed by using</w:t>
      </w:r>
      <w:r w:rsidR="00E71968">
        <w:rPr>
          <w:rFonts w:ascii="Times New Roman" w:hAnsi="Times New Roman" w:cs="Times New Roman"/>
          <w:sz w:val="24"/>
        </w:rPr>
        <w:t xml:space="preserve"> </w:t>
      </w:r>
      <w:r w:rsidR="00AE093C">
        <w:rPr>
          <w:rFonts w:ascii="Times New Roman" w:hAnsi="Times New Roman" w:cs="Times New Roman"/>
          <w:sz w:val="24"/>
        </w:rPr>
        <w:t xml:space="preserve">Wilcoxon statistical method and calculating the P-value. </w:t>
      </w:r>
      <w:r w:rsidR="00776A63">
        <w:rPr>
          <w:rFonts w:ascii="Times New Roman" w:hAnsi="Times New Roman" w:cs="Times New Roman"/>
          <w:sz w:val="24"/>
        </w:rPr>
        <w:t>When the LL and SL genes underwent ac</w:t>
      </w:r>
      <w:r w:rsidR="004A7FD1">
        <w:rPr>
          <w:rFonts w:ascii="Times New Roman" w:hAnsi="Times New Roman" w:cs="Times New Roman"/>
          <w:sz w:val="24"/>
        </w:rPr>
        <w:t>et</w:t>
      </w:r>
      <w:r w:rsidR="00776A63">
        <w:rPr>
          <w:rFonts w:ascii="Times New Roman" w:hAnsi="Times New Roman" w:cs="Times New Roman"/>
          <w:sz w:val="24"/>
        </w:rPr>
        <w:t xml:space="preserve">ylation there was not </w:t>
      </w:r>
      <w:r w:rsidR="004A7FD1">
        <w:rPr>
          <w:rFonts w:ascii="Times New Roman" w:hAnsi="Times New Roman" w:cs="Times New Roman"/>
          <w:sz w:val="24"/>
        </w:rPr>
        <w:t xml:space="preserve">a significant difference between the two sets. But when the sets underwent methylation the LL genes had higher methylation patterns. </w:t>
      </w:r>
      <w:r w:rsidR="00701D74">
        <w:rPr>
          <w:rFonts w:ascii="Times New Roman" w:hAnsi="Times New Roman" w:cs="Times New Roman"/>
          <w:sz w:val="24"/>
        </w:rPr>
        <w:tab/>
      </w:r>
      <w:r w:rsidR="00701D74">
        <w:rPr>
          <w:rFonts w:ascii="Times New Roman" w:hAnsi="Times New Roman" w:cs="Times New Roman"/>
          <w:sz w:val="24"/>
        </w:rPr>
        <w:tab/>
      </w:r>
      <w:r w:rsidR="00701D74">
        <w:rPr>
          <w:rFonts w:ascii="Times New Roman" w:hAnsi="Times New Roman" w:cs="Times New Roman"/>
          <w:sz w:val="24"/>
        </w:rPr>
        <w:tab/>
      </w:r>
      <w:r w:rsidR="00701D74">
        <w:rPr>
          <w:rFonts w:ascii="Times New Roman" w:hAnsi="Times New Roman" w:cs="Times New Roman"/>
          <w:sz w:val="24"/>
        </w:rPr>
        <w:tab/>
      </w:r>
      <w:r w:rsidR="00701D74">
        <w:rPr>
          <w:rFonts w:ascii="Times New Roman" w:hAnsi="Times New Roman" w:cs="Times New Roman"/>
          <w:sz w:val="24"/>
        </w:rPr>
        <w:tab/>
      </w:r>
      <w:r w:rsidR="007E29D8">
        <w:rPr>
          <w:rFonts w:ascii="Times New Roman" w:hAnsi="Times New Roman" w:cs="Times New Roman"/>
          <w:sz w:val="24"/>
        </w:rPr>
        <w:t>Time course expression of methylas</w:t>
      </w:r>
      <w:r w:rsidR="00FE35B8">
        <w:rPr>
          <w:rFonts w:ascii="Times New Roman" w:hAnsi="Times New Roman" w:cs="Times New Roman"/>
          <w:sz w:val="24"/>
        </w:rPr>
        <w:t>e, demethylases and Sir complex. The time course was used to show the expression of histone modifications when the cell transitions from the log to stationary phase</w:t>
      </w:r>
      <w:r w:rsidR="00193C0A">
        <w:rPr>
          <w:rFonts w:ascii="Times New Roman" w:hAnsi="Times New Roman" w:cs="Times New Roman"/>
          <w:sz w:val="24"/>
        </w:rPr>
        <w:t xml:space="preserve">. This was done by using data from Gasch </w:t>
      </w:r>
      <w:r w:rsidR="00193C0A">
        <w:rPr>
          <w:rFonts w:ascii="Times New Roman" w:hAnsi="Times New Roman" w:cs="Times New Roman"/>
          <w:i/>
          <w:sz w:val="24"/>
        </w:rPr>
        <w:t xml:space="preserve">et al. </w:t>
      </w:r>
      <w:r w:rsidR="00F81BFD">
        <w:rPr>
          <w:rFonts w:ascii="Times New Roman" w:hAnsi="Times New Roman" w:cs="Times New Roman"/>
          <w:sz w:val="24"/>
        </w:rPr>
        <w:t>The expression of methylases decrease over time, while demethylases increase with time. The low expression of methylase causes methylation to decrease, whi</w:t>
      </w:r>
      <w:r w:rsidR="00DC3B4E">
        <w:rPr>
          <w:rFonts w:ascii="Times New Roman" w:hAnsi="Times New Roman" w:cs="Times New Roman"/>
          <w:sz w:val="24"/>
        </w:rPr>
        <w:t>ch brings about the silencing of chromatin by the formation of the Sir complex.</w:t>
      </w:r>
    </w:p>
    <w:p w:rsidR="00551007" w:rsidRPr="00252AFC" w:rsidRDefault="00551007" w:rsidP="00232574">
      <w:pPr>
        <w:spacing w:line="480" w:lineRule="auto"/>
        <w:ind w:firstLine="720"/>
        <w:rPr>
          <w:rFonts w:ascii="Times New Roman" w:hAnsi="Times New Roman" w:cs="Times New Roman"/>
          <w:sz w:val="24"/>
        </w:rPr>
      </w:pPr>
      <w:r>
        <w:rPr>
          <w:rFonts w:ascii="Times New Roman" w:hAnsi="Times New Roman" w:cs="Times New Roman"/>
          <w:sz w:val="24"/>
        </w:rPr>
        <w:t>Transcription is mediated by epigenetic modifications and/or transcription factors. The data ha</w:t>
      </w:r>
      <w:ins w:id="7" w:author="Hong Qin" w:date="2012-03-05T21:57:00Z">
        <w:r w:rsidR="007E60F0">
          <w:rPr>
            <w:rFonts w:ascii="Times New Roman" w:hAnsi="Times New Roman" w:cs="Times New Roman"/>
            <w:sz w:val="24"/>
          </w:rPr>
          <w:t>ve</w:t>
        </w:r>
      </w:ins>
      <w:del w:id="8" w:author="Hong Qin" w:date="2012-03-05T21:57:00Z">
        <w:r w:rsidDel="007E60F0">
          <w:rPr>
            <w:rFonts w:ascii="Times New Roman" w:hAnsi="Times New Roman" w:cs="Times New Roman"/>
            <w:sz w:val="24"/>
          </w:rPr>
          <w:delText>s</w:delText>
        </w:r>
      </w:del>
      <w:r>
        <w:rPr>
          <w:rFonts w:ascii="Times New Roman" w:hAnsi="Times New Roman" w:cs="Times New Roman"/>
          <w:sz w:val="24"/>
        </w:rPr>
        <w:t xml:space="preserve"> shown that LL and SL genes are modulated by the same transcription factors, so </w:t>
      </w:r>
      <w:del w:id="9" w:author="Hong Qin" w:date="2012-03-05T21:58:00Z">
        <w:r w:rsidDel="00AD6413">
          <w:rPr>
            <w:rFonts w:ascii="Times New Roman" w:hAnsi="Times New Roman" w:cs="Times New Roman"/>
            <w:sz w:val="24"/>
          </w:rPr>
          <w:delText xml:space="preserve">therefore </w:delText>
        </w:r>
      </w:del>
      <w:r>
        <w:rPr>
          <w:rFonts w:ascii="Times New Roman" w:hAnsi="Times New Roman" w:cs="Times New Roman"/>
          <w:sz w:val="24"/>
        </w:rPr>
        <w:t>the difference</w:t>
      </w:r>
      <w:ins w:id="10" w:author="Hong Qin" w:date="2012-03-05T21:58:00Z">
        <w:r w:rsidR="00AD6413">
          <w:rPr>
            <w:rFonts w:ascii="Times New Roman" w:hAnsi="Times New Roman" w:cs="Times New Roman"/>
            <w:sz w:val="24"/>
          </w:rPr>
          <w:t>s</w:t>
        </w:r>
      </w:ins>
      <w:r>
        <w:rPr>
          <w:rFonts w:ascii="Times New Roman" w:hAnsi="Times New Roman" w:cs="Times New Roman"/>
          <w:sz w:val="24"/>
        </w:rPr>
        <w:t xml:space="preserve"> between them must lie in the </w:t>
      </w:r>
      <w:r w:rsidR="00225C4C">
        <w:rPr>
          <w:rFonts w:ascii="Times New Roman" w:hAnsi="Times New Roman" w:cs="Times New Roman"/>
          <w:sz w:val="24"/>
        </w:rPr>
        <w:t xml:space="preserve">epigenetic modifications. The epigenetic modifications that were analyzed in this study were </w:t>
      </w:r>
      <w:r w:rsidR="001F607C">
        <w:rPr>
          <w:rFonts w:ascii="Times New Roman" w:hAnsi="Times New Roman" w:cs="Times New Roman"/>
          <w:sz w:val="24"/>
        </w:rPr>
        <w:t>acet</w:t>
      </w:r>
      <w:del w:id="11" w:author="Hong Qin" w:date="2012-03-05T21:58:00Z">
        <w:r w:rsidR="001F607C" w:rsidDel="00A13A90">
          <w:rPr>
            <w:rFonts w:ascii="Times New Roman" w:hAnsi="Times New Roman" w:cs="Times New Roman"/>
            <w:sz w:val="24"/>
          </w:rPr>
          <w:delText>l</w:delText>
        </w:r>
      </w:del>
      <w:r w:rsidR="001F607C">
        <w:rPr>
          <w:rFonts w:ascii="Times New Roman" w:hAnsi="Times New Roman" w:cs="Times New Roman"/>
          <w:sz w:val="24"/>
        </w:rPr>
        <w:t>y</w:t>
      </w:r>
      <w:ins w:id="12" w:author="Hong Qin" w:date="2012-03-05T21:58:00Z">
        <w:r w:rsidR="00A13A90">
          <w:rPr>
            <w:rFonts w:ascii="Times New Roman" w:hAnsi="Times New Roman" w:cs="Times New Roman"/>
            <w:sz w:val="24"/>
          </w:rPr>
          <w:t>l</w:t>
        </w:r>
      </w:ins>
      <w:r w:rsidR="001F607C">
        <w:rPr>
          <w:rFonts w:ascii="Times New Roman" w:hAnsi="Times New Roman" w:cs="Times New Roman"/>
          <w:sz w:val="24"/>
        </w:rPr>
        <w:t>ation and methylation. The results concluded that there weren’t any significant differences between LL and SL genes involved in histone acetylation, but that there were differences as a result of methylati</w:t>
      </w:r>
      <w:r w:rsidR="00E71362">
        <w:rPr>
          <w:rFonts w:ascii="Times New Roman" w:hAnsi="Times New Roman" w:cs="Times New Roman"/>
          <w:sz w:val="24"/>
        </w:rPr>
        <w:t>on.</w:t>
      </w:r>
      <w:r w:rsidR="00726D2D">
        <w:rPr>
          <w:rFonts w:ascii="Times New Roman" w:hAnsi="Times New Roman" w:cs="Times New Roman"/>
          <w:sz w:val="24"/>
        </w:rPr>
        <w:t xml:space="preserve"> </w:t>
      </w:r>
      <w:commentRangeStart w:id="13"/>
      <w:r w:rsidR="00726D2D">
        <w:rPr>
          <w:rFonts w:ascii="Times New Roman" w:hAnsi="Times New Roman" w:cs="Times New Roman"/>
          <w:sz w:val="24"/>
        </w:rPr>
        <w:t>Long lived genes</w:t>
      </w:r>
      <w:r w:rsidR="00E71362">
        <w:rPr>
          <w:rFonts w:ascii="Times New Roman" w:hAnsi="Times New Roman" w:cs="Times New Roman"/>
          <w:sz w:val="24"/>
        </w:rPr>
        <w:t xml:space="preserve"> </w:t>
      </w:r>
      <w:commentRangeEnd w:id="13"/>
      <w:r w:rsidR="00A13A90">
        <w:rPr>
          <w:rStyle w:val="CommentReference"/>
          <w:vanish/>
        </w:rPr>
        <w:commentReference w:id="13"/>
      </w:r>
      <w:r w:rsidR="00726D2D">
        <w:rPr>
          <w:rFonts w:ascii="Times New Roman" w:hAnsi="Times New Roman" w:cs="Times New Roman"/>
          <w:sz w:val="24"/>
        </w:rPr>
        <w:t xml:space="preserve">were affected by methylation, and caused a series of events to occur. I think that a new research direction should be to study all of the histone modifications that there are in order to see what other ways LL genes differ from SL genes. If methylation causes a chain of events, then I </w:t>
      </w:r>
      <w:del w:id="14" w:author="Hong Qin" w:date="2012-03-05T21:59:00Z">
        <w:r w:rsidR="00726D2D" w:rsidDel="00207B9B">
          <w:rPr>
            <w:rFonts w:ascii="Times New Roman" w:hAnsi="Times New Roman" w:cs="Times New Roman"/>
            <w:sz w:val="24"/>
          </w:rPr>
          <w:delText xml:space="preserve">am sure </w:delText>
        </w:r>
      </w:del>
      <w:ins w:id="15" w:author="Hong Qin" w:date="2012-03-05T21:59:00Z">
        <w:r w:rsidR="00207B9B">
          <w:rPr>
            <w:rFonts w:ascii="Times New Roman" w:hAnsi="Times New Roman" w:cs="Times New Roman"/>
            <w:sz w:val="24"/>
          </w:rPr>
          <w:t xml:space="preserve">suspect </w:t>
        </w:r>
      </w:ins>
      <w:r w:rsidR="00726D2D">
        <w:rPr>
          <w:rFonts w:ascii="Times New Roman" w:hAnsi="Times New Roman" w:cs="Times New Roman"/>
          <w:sz w:val="24"/>
        </w:rPr>
        <w:t>that there other histone modifications which also cause chains of events that are important in gene expression and regulation of replicative aging.</w:t>
      </w:r>
    </w:p>
    <w:sectPr w:rsidR="00551007" w:rsidRPr="00252AFC" w:rsidSect="00302D4B">
      <w:pgSz w:w="12240" w:h="15840"/>
      <w:pgMar w:top="1440" w:right="1440" w:bottom="1440" w:left="144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ong Qin" w:date="2012-03-05T21:54:00Z" w:initials="HQ">
    <w:p w:rsidR="00847ECB" w:rsidRDefault="00847ECB">
      <w:pPr>
        <w:pStyle w:val="CommentText"/>
      </w:pPr>
      <w:r>
        <w:rPr>
          <w:rStyle w:val="CommentReference"/>
        </w:rPr>
        <w:annotationRef/>
      </w:r>
      <w:r>
        <w:t>wrong</w:t>
      </w:r>
    </w:p>
  </w:comment>
  <w:comment w:id="1" w:author="Hong Qin" w:date="2012-03-05T21:54:00Z" w:initials="HQ">
    <w:p w:rsidR="00C24714" w:rsidRDefault="00C24714">
      <w:pPr>
        <w:pStyle w:val="CommentText"/>
      </w:pPr>
      <w:r>
        <w:rPr>
          <w:rStyle w:val="CommentReference"/>
        </w:rPr>
        <w:annotationRef/>
      </w:r>
      <w:r>
        <w:t>inappropriate</w:t>
      </w:r>
      <w:r w:rsidR="00B808B1">
        <w:t xml:space="preserve">. Only gene are orthologous. Organism are not. </w:t>
      </w:r>
    </w:p>
  </w:comment>
  <w:comment w:id="4" w:author="Hong Qin" w:date="2012-03-05T21:56:00Z" w:initials="HQ">
    <w:p w:rsidR="00574B5D" w:rsidRDefault="00574B5D">
      <w:pPr>
        <w:pStyle w:val="CommentText"/>
      </w:pPr>
      <w:r>
        <w:rPr>
          <w:rStyle w:val="CommentReference"/>
        </w:rPr>
        <w:annotationRef/>
      </w:r>
      <w:r>
        <w:t>??</w:t>
      </w:r>
    </w:p>
  </w:comment>
  <w:comment w:id="13" w:author="Hong Qin" w:date="2012-03-05T21:58:00Z" w:initials="HQ">
    <w:p w:rsidR="00A13A90" w:rsidRDefault="00A13A90">
      <w:pPr>
        <w:pStyle w:val="CommentText"/>
      </w:pPr>
      <w:r>
        <w:rPr>
          <w:rStyle w:val="CommentReference"/>
        </w:rPr>
        <w:annotationRef/>
      </w:r>
      <w:r>
        <w:t>??</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0000000" w:usb2="0100040E" w:usb3="00000000" w:csb0="00040000" w:csb1="00000000"/>
  </w:font>
  <w:font w:name="Times New Roman">
    <w:panose1 w:val="02020603050405020304"/>
    <w:charset w:val="00"/>
    <w:family w:val="auto"/>
    <w:pitch w:val="variable"/>
    <w:sig w:usb0="00000003" w:usb1="00000000" w:usb2="00000000" w:usb3="00000000" w:csb0="00000001" w:csb1="00000000"/>
  </w:font>
  <w:font w:name="Lucida Grande">
    <w:panose1 w:val="020F06030202080209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31"/>
  <w:trackRevisions/>
  <w:doNotTrackMoves/>
  <w:defaultTabStop w:val="720"/>
  <w:characterSpacingControl w:val="doNotCompress"/>
  <w:compat>
    <w:useFELayout/>
  </w:compat>
  <w:rsids>
    <w:rsidRoot w:val="00096C10"/>
    <w:rsid w:val="00003D0A"/>
    <w:rsid w:val="00096C10"/>
    <w:rsid w:val="000A0EE4"/>
    <w:rsid w:val="00152FC6"/>
    <w:rsid w:val="00193C0A"/>
    <w:rsid w:val="001E6BED"/>
    <w:rsid w:val="001F2D79"/>
    <w:rsid w:val="001F607C"/>
    <w:rsid w:val="00207B9B"/>
    <w:rsid w:val="00225C4C"/>
    <w:rsid w:val="00232574"/>
    <w:rsid w:val="00252AFC"/>
    <w:rsid w:val="00302D4B"/>
    <w:rsid w:val="00317266"/>
    <w:rsid w:val="00347F1B"/>
    <w:rsid w:val="00367A11"/>
    <w:rsid w:val="004A7FD1"/>
    <w:rsid w:val="00537D36"/>
    <w:rsid w:val="00551007"/>
    <w:rsid w:val="00552002"/>
    <w:rsid w:val="00574B5D"/>
    <w:rsid w:val="00585B7B"/>
    <w:rsid w:val="005C7610"/>
    <w:rsid w:val="005E650E"/>
    <w:rsid w:val="006029AC"/>
    <w:rsid w:val="00611DA8"/>
    <w:rsid w:val="00645E71"/>
    <w:rsid w:val="00657BDB"/>
    <w:rsid w:val="006F39B2"/>
    <w:rsid w:val="00701D74"/>
    <w:rsid w:val="00706A9A"/>
    <w:rsid w:val="007132DE"/>
    <w:rsid w:val="00726D2D"/>
    <w:rsid w:val="00776A63"/>
    <w:rsid w:val="007E29D8"/>
    <w:rsid w:val="007E60F0"/>
    <w:rsid w:val="00847ECB"/>
    <w:rsid w:val="008B4018"/>
    <w:rsid w:val="00917104"/>
    <w:rsid w:val="009E72BA"/>
    <w:rsid w:val="00A101F2"/>
    <w:rsid w:val="00A13A90"/>
    <w:rsid w:val="00A150C0"/>
    <w:rsid w:val="00AD6413"/>
    <w:rsid w:val="00AE093C"/>
    <w:rsid w:val="00AF5E09"/>
    <w:rsid w:val="00B045B3"/>
    <w:rsid w:val="00B35F62"/>
    <w:rsid w:val="00B808B1"/>
    <w:rsid w:val="00BE586C"/>
    <w:rsid w:val="00C15523"/>
    <w:rsid w:val="00C24714"/>
    <w:rsid w:val="00C83559"/>
    <w:rsid w:val="00C912BD"/>
    <w:rsid w:val="00CE697E"/>
    <w:rsid w:val="00D82189"/>
    <w:rsid w:val="00DB3E93"/>
    <w:rsid w:val="00DC3B4E"/>
    <w:rsid w:val="00DD186F"/>
    <w:rsid w:val="00E27B0A"/>
    <w:rsid w:val="00E364BA"/>
    <w:rsid w:val="00E6640C"/>
    <w:rsid w:val="00E71362"/>
    <w:rsid w:val="00E71968"/>
    <w:rsid w:val="00F14AA4"/>
    <w:rsid w:val="00F35704"/>
    <w:rsid w:val="00F36BC9"/>
    <w:rsid w:val="00F81BFD"/>
    <w:rsid w:val="00FE35B8"/>
  </w:rsids>
  <m:mathPr>
    <m:mathFont m:val="Lucida Grande"/>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D4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CommentReference">
    <w:name w:val="annotation reference"/>
    <w:basedOn w:val="DefaultParagraphFont"/>
    <w:uiPriority w:val="99"/>
    <w:semiHidden/>
    <w:unhideWhenUsed/>
    <w:rsid w:val="00847ECB"/>
    <w:rPr>
      <w:sz w:val="18"/>
      <w:szCs w:val="18"/>
    </w:rPr>
  </w:style>
  <w:style w:type="paragraph" w:styleId="CommentText">
    <w:name w:val="annotation text"/>
    <w:basedOn w:val="Normal"/>
    <w:link w:val="CommentTextChar"/>
    <w:uiPriority w:val="99"/>
    <w:semiHidden/>
    <w:unhideWhenUsed/>
    <w:rsid w:val="00847ECB"/>
    <w:pPr>
      <w:spacing w:line="240" w:lineRule="auto"/>
    </w:pPr>
    <w:rPr>
      <w:sz w:val="24"/>
      <w:szCs w:val="24"/>
    </w:rPr>
  </w:style>
  <w:style w:type="character" w:customStyle="1" w:styleId="CommentTextChar">
    <w:name w:val="Comment Text Char"/>
    <w:basedOn w:val="DefaultParagraphFont"/>
    <w:link w:val="CommentText"/>
    <w:uiPriority w:val="99"/>
    <w:semiHidden/>
    <w:rsid w:val="00847ECB"/>
    <w:rPr>
      <w:sz w:val="24"/>
      <w:szCs w:val="24"/>
    </w:rPr>
  </w:style>
  <w:style w:type="paragraph" w:styleId="CommentSubject">
    <w:name w:val="annotation subject"/>
    <w:basedOn w:val="CommentText"/>
    <w:next w:val="CommentText"/>
    <w:link w:val="CommentSubjectChar"/>
    <w:uiPriority w:val="99"/>
    <w:semiHidden/>
    <w:unhideWhenUsed/>
    <w:rsid w:val="00847ECB"/>
    <w:rPr>
      <w:b/>
      <w:bCs/>
      <w:sz w:val="20"/>
      <w:szCs w:val="20"/>
    </w:rPr>
  </w:style>
  <w:style w:type="character" w:customStyle="1" w:styleId="CommentSubjectChar">
    <w:name w:val="Comment Subject Char"/>
    <w:basedOn w:val="CommentTextChar"/>
    <w:link w:val="CommentSubject"/>
    <w:uiPriority w:val="99"/>
    <w:semiHidden/>
    <w:rsid w:val="00847ECB"/>
    <w:rPr>
      <w:b/>
      <w:bCs/>
      <w:sz w:val="20"/>
      <w:szCs w:val="20"/>
    </w:rPr>
  </w:style>
  <w:style w:type="paragraph" w:styleId="BalloonText">
    <w:name w:val="Balloon Text"/>
    <w:basedOn w:val="Normal"/>
    <w:link w:val="BalloonTextChar"/>
    <w:uiPriority w:val="99"/>
    <w:semiHidden/>
    <w:unhideWhenUsed/>
    <w:rsid w:val="00847EC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47ECB"/>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719</Words>
  <Characters>4099</Characters>
  <Application>Microsoft Macintosh Word</Application>
  <DocSecurity>0</DocSecurity>
  <Lines>34</Lines>
  <Paragraphs>8</Paragraphs>
  <ScaleCrop>false</ScaleCrop>
  <HeadingPairs>
    <vt:vector size="2" baseType="variant">
      <vt:variant>
        <vt:lpstr>Title</vt:lpstr>
      </vt:variant>
      <vt:variant>
        <vt:i4>1</vt:i4>
      </vt:variant>
    </vt:vector>
  </HeadingPairs>
  <TitlesOfParts>
    <vt:vector size="1" baseType="lpstr">
      <vt:lpstr/>
    </vt:vector>
  </TitlesOfParts>
  <Company>Spelman College</Company>
  <LinksUpToDate>false</LinksUpToDate>
  <CharactersWithSpaces>5033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Spelman </dc:creator>
  <cp:keywords/>
  <dc:description/>
  <cp:lastModifiedBy>Hong Qin</cp:lastModifiedBy>
  <cp:revision>61</cp:revision>
  <dcterms:created xsi:type="dcterms:W3CDTF">2012-02-07T00:35:00Z</dcterms:created>
  <dcterms:modified xsi:type="dcterms:W3CDTF">2012-03-06T02:59:00Z</dcterms:modified>
</cp:coreProperties>
</file>
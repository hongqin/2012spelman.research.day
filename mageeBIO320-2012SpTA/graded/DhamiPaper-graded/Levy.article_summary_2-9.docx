
<file path=[Content_Types].xml><?xml version="1.0" encoding="utf-8"?>
<Types xmlns="http://schemas.openxmlformats.org/package/2006/content-types">
  <Default Extension="xml" ContentType="application/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comments.xml" ContentType="application/vnd.openxmlformats-officedocument.wordprocessingml.comments+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F31F3" w:rsidRPr="000C36B4" w:rsidRDefault="00533709" w:rsidP="00533709">
      <w:pPr>
        <w:spacing w:after="0" w:line="240" w:lineRule="auto"/>
        <w:jc w:val="right"/>
        <w:rPr>
          <w:rFonts w:ascii="Times New Roman" w:hAnsi="Times New Roman" w:cs="Times New Roman"/>
          <w:sz w:val="24"/>
          <w:szCs w:val="24"/>
        </w:rPr>
      </w:pPr>
      <w:r w:rsidRPr="000C36B4">
        <w:rPr>
          <w:rFonts w:ascii="Times New Roman" w:hAnsi="Times New Roman" w:cs="Times New Roman"/>
          <w:sz w:val="24"/>
          <w:szCs w:val="24"/>
        </w:rPr>
        <w:t>Robin Levy</w:t>
      </w:r>
    </w:p>
    <w:p w:rsidR="00533709" w:rsidRPr="000C36B4" w:rsidRDefault="000D3D3B" w:rsidP="00533709">
      <w:pPr>
        <w:spacing w:after="0" w:line="240" w:lineRule="auto"/>
        <w:jc w:val="right"/>
        <w:rPr>
          <w:rFonts w:ascii="Times New Roman" w:hAnsi="Times New Roman" w:cs="Times New Roman"/>
          <w:sz w:val="24"/>
          <w:szCs w:val="24"/>
        </w:rPr>
      </w:pPr>
      <w:r w:rsidRPr="000C36B4">
        <w:rPr>
          <w:rFonts w:ascii="Times New Roman" w:hAnsi="Times New Roman" w:cs="Times New Roman"/>
          <w:sz w:val="24"/>
          <w:szCs w:val="24"/>
        </w:rPr>
        <w:t>Bio 320</w:t>
      </w:r>
    </w:p>
    <w:p w:rsidR="00533709" w:rsidRPr="000C36B4" w:rsidRDefault="00533709" w:rsidP="00533709">
      <w:pPr>
        <w:spacing w:after="0" w:line="240" w:lineRule="auto"/>
        <w:jc w:val="right"/>
        <w:rPr>
          <w:rFonts w:ascii="Times New Roman" w:hAnsi="Times New Roman" w:cs="Times New Roman"/>
          <w:sz w:val="24"/>
          <w:szCs w:val="24"/>
        </w:rPr>
      </w:pPr>
      <w:r w:rsidRPr="000C36B4">
        <w:rPr>
          <w:rFonts w:ascii="Times New Roman" w:hAnsi="Times New Roman" w:cs="Times New Roman"/>
          <w:sz w:val="24"/>
          <w:szCs w:val="24"/>
        </w:rPr>
        <w:t>January 31, 2012</w:t>
      </w:r>
    </w:p>
    <w:p w:rsidR="00533709" w:rsidRPr="000C36B4" w:rsidRDefault="00533709" w:rsidP="00533709">
      <w:pPr>
        <w:spacing w:after="0" w:line="240" w:lineRule="auto"/>
        <w:jc w:val="right"/>
        <w:rPr>
          <w:rFonts w:ascii="Times New Roman" w:hAnsi="Times New Roman" w:cs="Times New Roman"/>
          <w:sz w:val="24"/>
          <w:szCs w:val="24"/>
        </w:rPr>
      </w:pPr>
    </w:p>
    <w:p w:rsidR="00533709" w:rsidRPr="000C36B4" w:rsidRDefault="00533709" w:rsidP="00533709">
      <w:pPr>
        <w:spacing w:after="0" w:line="240" w:lineRule="auto"/>
        <w:jc w:val="center"/>
        <w:rPr>
          <w:rFonts w:ascii="Times New Roman" w:hAnsi="Times New Roman" w:cs="Times New Roman"/>
          <w:sz w:val="24"/>
          <w:szCs w:val="24"/>
        </w:rPr>
      </w:pPr>
      <w:r w:rsidRPr="000C36B4">
        <w:rPr>
          <w:rFonts w:ascii="Times New Roman" w:hAnsi="Times New Roman" w:cs="Times New Roman"/>
          <w:sz w:val="24"/>
          <w:szCs w:val="24"/>
        </w:rPr>
        <w:t>Article 2 Report</w:t>
      </w:r>
      <w:r w:rsidRPr="000C36B4">
        <w:rPr>
          <w:rFonts w:ascii="Times New Roman" w:hAnsi="Times New Roman" w:cs="Times New Roman"/>
          <w:sz w:val="24"/>
          <w:szCs w:val="24"/>
        </w:rPr>
        <w:br/>
      </w:r>
    </w:p>
    <w:p w:rsidR="00533709" w:rsidRPr="000C36B4" w:rsidRDefault="00526FE0" w:rsidP="00526FE0">
      <w:pPr>
        <w:rPr>
          <w:rFonts w:ascii="Times New Roman" w:hAnsi="Times New Roman" w:cs="Times New Roman"/>
          <w:sz w:val="24"/>
          <w:szCs w:val="24"/>
        </w:rPr>
      </w:pPr>
      <w:r w:rsidRPr="000C36B4">
        <w:rPr>
          <w:rFonts w:ascii="Times New Roman" w:hAnsi="Times New Roman" w:cs="Times New Roman"/>
          <w:sz w:val="24"/>
          <w:szCs w:val="24"/>
        </w:rPr>
        <w:tab/>
        <w:t xml:space="preserve">This article is a comparative </w:t>
      </w:r>
      <w:commentRangeStart w:id="0"/>
      <w:r w:rsidRPr="000C36B4">
        <w:rPr>
          <w:rFonts w:ascii="Times New Roman" w:hAnsi="Times New Roman" w:cs="Times New Roman"/>
          <w:sz w:val="24"/>
          <w:szCs w:val="24"/>
        </w:rPr>
        <w:t>review</w:t>
      </w:r>
      <w:commentRangeEnd w:id="0"/>
      <w:r w:rsidR="00AC3280">
        <w:rPr>
          <w:rStyle w:val="CommentReference"/>
          <w:vanish/>
        </w:rPr>
        <w:commentReference w:id="0"/>
      </w:r>
      <w:r w:rsidRPr="000C36B4">
        <w:rPr>
          <w:rFonts w:ascii="Times New Roman" w:hAnsi="Times New Roman" w:cs="Times New Roman"/>
          <w:sz w:val="24"/>
          <w:szCs w:val="24"/>
        </w:rPr>
        <w:t xml:space="preserve"> of other studies that have been done on yeast in trying to find out what causes aging. Specifically</w:t>
      </w:r>
      <w:ins w:id="1" w:author="mmagee" w:date="2012-02-08T13:14:00Z">
        <w:r w:rsidR="00376132">
          <w:rPr>
            <w:rFonts w:ascii="Times New Roman" w:hAnsi="Times New Roman" w:cs="Times New Roman"/>
            <w:sz w:val="24"/>
            <w:szCs w:val="24"/>
          </w:rPr>
          <w:t>,</w:t>
        </w:r>
      </w:ins>
      <w:r w:rsidRPr="000C36B4">
        <w:rPr>
          <w:rFonts w:ascii="Times New Roman" w:hAnsi="Times New Roman" w:cs="Times New Roman"/>
          <w:sz w:val="24"/>
          <w:szCs w:val="24"/>
        </w:rPr>
        <w:t xml:space="preserve"> the article is discussing studies that have conducted experiments on yeast to determine the effect of gene deletion on the longevity of lifespan. </w:t>
      </w:r>
      <w:r w:rsidR="00F55138" w:rsidRPr="000C36B4">
        <w:rPr>
          <w:rFonts w:ascii="Times New Roman" w:hAnsi="Times New Roman" w:cs="Times New Roman"/>
          <w:sz w:val="24"/>
          <w:szCs w:val="24"/>
        </w:rPr>
        <w:t xml:space="preserve">Extra data from a different but similar study was added. Personally I did not think that was a good idea to mix different data and then draw a conclusion from that information. Figure 1 shows the protein-protein interactions that took place between the different groups </w:t>
      </w:r>
      <w:r w:rsidR="003F24ED" w:rsidRPr="000C36B4">
        <w:rPr>
          <w:rFonts w:ascii="Times New Roman" w:hAnsi="Times New Roman" w:cs="Times New Roman"/>
          <w:sz w:val="24"/>
          <w:szCs w:val="24"/>
        </w:rPr>
        <w:t>o</w:t>
      </w:r>
      <w:r w:rsidR="00F55138" w:rsidRPr="000C36B4">
        <w:rPr>
          <w:rFonts w:ascii="Times New Roman" w:hAnsi="Times New Roman" w:cs="Times New Roman"/>
          <w:sz w:val="24"/>
          <w:szCs w:val="24"/>
        </w:rPr>
        <w:t xml:space="preserve">f proteins that were grouped in this experiment. Datasets were taken to compare the dynamic properties that the groups shared in common with one another. </w:t>
      </w:r>
      <w:commentRangeStart w:id="2"/>
      <w:r w:rsidR="00B23509" w:rsidRPr="000C36B4">
        <w:rPr>
          <w:rFonts w:ascii="Times New Roman" w:hAnsi="Times New Roman" w:cs="Times New Roman"/>
          <w:sz w:val="24"/>
          <w:szCs w:val="24"/>
        </w:rPr>
        <w:t xml:space="preserve">The data </w:t>
      </w:r>
      <w:r w:rsidR="003F24ED" w:rsidRPr="000C36B4">
        <w:rPr>
          <w:rFonts w:ascii="Times New Roman" w:hAnsi="Times New Roman" w:cs="Times New Roman"/>
          <w:sz w:val="24"/>
          <w:szCs w:val="24"/>
        </w:rPr>
        <w:t xml:space="preserve">that I agree with the most that I think should have been </w:t>
      </w:r>
      <w:r w:rsidR="000C5BA5" w:rsidRPr="000C36B4">
        <w:rPr>
          <w:rFonts w:ascii="Times New Roman" w:hAnsi="Times New Roman" w:cs="Times New Roman"/>
          <w:sz w:val="24"/>
          <w:szCs w:val="24"/>
        </w:rPr>
        <w:t xml:space="preserve">the main focus of the paper </w:t>
      </w:r>
      <w:commentRangeEnd w:id="2"/>
      <w:r w:rsidR="00066A1B">
        <w:rPr>
          <w:rStyle w:val="CommentReference"/>
          <w:vanish/>
        </w:rPr>
        <w:commentReference w:id="2"/>
      </w:r>
      <w:r w:rsidR="000C5BA5" w:rsidRPr="000C36B4">
        <w:rPr>
          <w:rFonts w:ascii="Times New Roman" w:hAnsi="Times New Roman" w:cs="Times New Roman"/>
          <w:sz w:val="24"/>
          <w:szCs w:val="24"/>
        </w:rPr>
        <w:t xml:space="preserve">was the time-course expression analysis. In this experiment they analyzed the expression of genes associated with two of the groups of </w:t>
      </w:r>
      <w:r w:rsidR="00DA667E" w:rsidRPr="000C36B4">
        <w:rPr>
          <w:rFonts w:ascii="Times New Roman" w:hAnsi="Times New Roman" w:cs="Times New Roman"/>
          <w:sz w:val="24"/>
          <w:szCs w:val="24"/>
        </w:rPr>
        <w:t xml:space="preserve">proteins a </w:t>
      </w:r>
      <w:r w:rsidR="0007338E" w:rsidRPr="000C36B4">
        <w:rPr>
          <w:rFonts w:ascii="Times New Roman" w:hAnsi="Times New Roman" w:cs="Times New Roman"/>
          <w:sz w:val="24"/>
          <w:szCs w:val="24"/>
        </w:rPr>
        <w:t xml:space="preserve">different time intervals. Figure 2 shows that </w:t>
      </w:r>
      <w:r w:rsidR="00920479" w:rsidRPr="000C36B4">
        <w:rPr>
          <w:rFonts w:ascii="Times New Roman" w:hAnsi="Times New Roman" w:cs="Times New Roman"/>
          <w:sz w:val="24"/>
          <w:szCs w:val="24"/>
        </w:rPr>
        <w:t xml:space="preserve">ribosome occupancy between long and short lived genes are at the same level. The article says that mRNA abundance is also the same between the two but </w:t>
      </w:r>
      <w:commentRangeStart w:id="3"/>
      <w:r w:rsidR="00920479" w:rsidRPr="000C36B4">
        <w:rPr>
          <w:rFonts w:ascii="Times New Roman" w:hAnsi="Times New Roman" w:cs="Times New Roman"/>
          <w:sz w:val="24"/>
          <w:szCs w:val="24"/>
        </w:rPr>
        <w:t>when I look at the figure it doesn’t seem so at all</w:t>
      </w:r>
      <w:commentRangeEnd w:id="3"/>
      <w:r w:rsidR="003C0DC7">
        <w:rPr>
          <w:rStyle w:val="CommentReference"/>
          <w:vanish/>
        </w:rPr>
        <w:commentReference w:id="3"/>
      </w:r>
      <w:r w:rsidR="00920479" w:rsidRPr="000C36B4">
        <w:rPr>
          <w:rFonts w:ascii="Times New Roman" w:hAnsi="Times New Roman" w:cs="Times New Roman"/>
          <w:sz w:val="24"/>
          <w:szCs w:val="24"/>
        </w:rPr>
        <w:t xml:space="preserve">. </w:t>
      </w:r>
      <w:r w:rsidR="00F21D4C" w:rsidRPr="000C36B4">
        <w:rPr>
          <w:rFonts w:ascii="Times New Roman" w:hAnsi="Times New Roman" w:cs="Times New Roman"/>
          <w:sz w:val="24"/>
          <w:szCs w:val="24"/>
        </w:rPr>
        <w:t xml:space="preserve">The comparative analysis of the two types of genes shows that there is no difference in stability. Figure 3 shows that the long lived genes are decreasing in the stationary phase of the growth curve and continue to decrease and time progresses, whereas </w:t>
      </w:r>
      <w:r w:rsidR="00CD0CD5" w:rsidRPr="000C36B4">
        <w:rPr>
          <w:rFonts w:ascii="Times New Roman" w:hAnsi="Times New Roman" w:cs="Times New Roman"/>
          <w:sz w:val="24"/>
          <w:szCs w:val="24"/>
        </w:rPr>
        <w:t>the sho</w:t>
      </w:r>
      <w:r w:rsidR="00F21D4C" w:rsidRPr="000C36B4">
        <w:rPr>
          <w:rFonts w:ascii="Times New Roman" w:hAnsi="Times New Roman" w:cs="Times New Roman"/>
          <w:sz w:val="24"/>
          <w:szCs w:val="24"/>
        </w:rPr>
        <w:t xml:space="preserve">rt lived </w:t>
      </w:r>
      <w:r w:rsidR="00CD0CD5" w:rsidRPr="000C36B4">
        <w:rPr>
          <w:rFonts w:ascii="Times New Roman" w:hAnsi="Times New Roman" w:cs="Times New Roman"/>
          <w:sz w:val="24"/>
          <w:szCs w:val="24"/>
        </w:rPr>
        <w:t xml:space="preserve">genes decreased only a little bit as compared to the long lived. I am having a problem reading and understanding the graphs they are showing and how they are seeing a decrease and an increase, so I am taking their description as the truth as to what I see. I am also confused as to their conclusion of the replicative lifespan of yeast. They state that the reduced expression of long lived genes in the stationary phase is responsible for the replicative aging of yeast. </w:t>
      </w:r>
      <w:commentRangeStart w:id="4"/>
      <w:r w:rsidR="00CD0CD5" w:rsidRPr="000C36B4">
        <w:rPr>
          <w:rFonts w:ascii="Times New Roman" w:hAnsi="Times New Roman" w:cs="Times New Roman"/>
          <w:sz w:val="24"/>
          <w:szCs w:val="24"/>
        </w:rPr>
        <w:t>Then the confusing part comes when they say “this evidence altogether strengthens the notion that the replicative lifespan of yeast can be enhanced by decreasing the expression of long lived genes in the stationary phase</w:t>
      </w:r>
      <w:commentRangeEnd w:id="4"/>
      <w:r w:rsidR="00FB3A5A">
        <w:rPr>
          <w:rStyle w:val="CommentReference"/>
          <w:vanish/>
        </w:rPr>
        <w:commentReference w:id="4"/>
      </w:r>
      <w:r w:rsidR="00CD0CD5" w:rsidRPr="000C36B4">
        <w:rPr>
          <w:rFonts w:ascii="Times New Roman" w:hAnsi="Times New Roman" w:cs="Times New Roman"/>
          <w:sz w:val="24"/>
          <w:szCs w:val="24"/>
        </w:rPr>
        <w:t xml:space="preserve">. A good finding of the paper was that the transcription factors most likely do not </w:t>
      </w:r>
      <w:r w:rsidR="00710871" w:rsidRPr="000C36B4">
        <w:rPr>
          <w:rFonts w:ascii="Times New Roman" w:hAnsi="Times New Roman" w:cs="Times New Roman"/>
          <w:sz w:val="24"/>
          <w:szCs w:val="24"/>
        </w:rPr>
        <w:t>play a role in the dif</w:t>
      </w:r>
      <w:r w:rsidR="005761D6" w:rsidRPr="000C36B4">
        <w:rPr>
          <w:rFonts w:ascii="Times New Roman" w:hAnsi="Times New Roman" w:cs="Times New Roman"/>
          <w:sz w:val="24"/>
          <w:szCs w:val="24"/>
        </w:rPr>
        <w:t>ferences in the gene expression</w:t>
      </w:r>
      <w:r w:rsidR="00710871" w:rsidRPr="000C36B4">
        <w:rPr>
          <w:rFonts w:ascii="Times New Roman" w:hAnsi="Times New Roman" w:cs="Times New Roman"/>
          <w:sz w:val="24"/>
          <w:szCs w:val="24"/>
        </w:rPr>
        <w:t xml:space="preserve"> based on gene regulation by transcription factors. </w:t>
      </w:r>
      <w:r w:rsidR="005761D6" w:rsidRPr="000C36B4">
        <w:rPr>
          <w:rFonts w:ascii="Times New Roman" w:hAnsi="Times New Roman" w:cs="Times New Roman"/>
          <w:sz w:val="24"/>
          <w:szCs w:val="24"/>
        </w:rPr>
        <w:t xml:space="preserve">A major finding in this paper was </w:t>
      </w:r>
      <w:r w:rsidR="00EE6C4F" w:rsidRPr="000C36B4">
        <w:rPr>
          <w:rFonts w:ascii="Times New Roman" w:hAnsi="Times New Roman" w:cs="Times New Roman"/>
          <w:sz w:val="24"/>
          <w:szCs w:val="24"/>
        </w:rPr>
        <w:t xml:space="preserve">shown in figure 4. It showed </w:t>
      </w:r>
      <w:r w:rsidR="005761D6" w:rsidRPr="000C36B4">
        <w:rPr>
          <w:rFonts w:ascii="Times New Roman" w:hAnsi="Times New Roman" w:cs="Times New Roman"/>
          <w:sz w:val="24"/>
          <w:szCs w:val="24"/>
        </w:rPr>
        <w:t xml:space="preserve">that there was a higher </w:t>
      </w:r>
      <w:r w:rsidR="00EE6C4F" w:rsidRPr="000C36B4">
        <w:rPr>
          <w:rFonts w:ascii="Times New Roman" w:hAnsi="Times New Roman" w:cs="Times New Roman"/>
          <w:sz w:val="24"/>
          <w:szCs w:val="24"/>
        </w:rPr>
        <w:t>tri</w:t>
      </w:r>
      <w:r w:rsidR="005761D6" w:rsidRPr="000C36B4">
        <w:rPr>
          <w:rFonts w:ascii="Times New Roman" w:hAnsi="Times New Roman" w:cs="Times New Roman"/>
          <w:sz w:val="24"/>
          <w:szCs w:val="24"/>
        </w:rPr>
        <w:t xml:space="preserve">methylation of </w:t>
      </w:r>
      <w:r w:rsidR="00EE6C4F" w:rsidRPr="000C36B4">
        <w:rPr>
          <w:rFonts w:ascii="Times New Roman" w:hAnsi="Times New Roman" w:cs="Times New Roman"/>
          <w:sz w:val="24"/>
          <w:szCs w:val="24"/>
        </w:rPr>
        <w:t xml:space="preserve">a specific gene in long lived genes than in short lived genes. This result suggests that the differences in the expression of long and short lived gene-sets are due to differences in histone post translational modifications. </w:t>
      </w:r>
      <w:r w:rsidR="00C048F2" w:rsidRPr="000C36B4">
        <w:rPr>
          <w:rFonts w:ascii="Times New Roman" w:hAnsi="Times New Roman" w:cs="Times New Roman"/>
          <w:sz w:val="24"/>
          <w:szCs w:val="24"/>
        </w:rPr>
        <w:t xml:space="preserve"> </w:t>
      </w:r>
    </w:p>
    <w:sectPr w:rsidR="00533709" w:rsidRPr="000C36B4" w:rsidSect="009F31F3">
      <w:pgSz w:w="12240" w:h="15840"/>
      <w:pgMar w:top="1440" w:right="1440" w:bottom="1440" w:left="1440" w:gutter="0"/>
      <w:docGrid w:linePitch="360"/>
    </w:sectPr>
  </w:body>
</w:document>
</file>

<file path=word/comments.xml><?xml version="1.0" encoding="utf-8"?>
<w:comment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Hong Qin" w:date="2012-03-05T21:38:00Z" w:initials="HQ">
    <w:p w:rsidR="00AC3280" w:rsidRDefault="00AC3280">
      <w:pPr>
        <w:pStyle w:val="CommentText"/>
      </w:pPr>
      <w:r>
        <w:rPr>
          <w:rStyle w:val="CommentReference"/>
        </w:rPr>
        <w:annotationRef/>
      </w:r>
      <w:r>
        <w:t>No</w:t>
      </w:r>
    </w:p>
  </w:comment>
  <w:comment w:id="2" w:author="Hong Qin" w:date="2012-03-05T21:39:00Z" w:initials="HQ">
    <w:p w:rsidR="00066A1B" w:rsidRDefault="00066A1B">
      <w:pPr>
        <w:pStyle w:val="CommentText"/>
      </w:pPr>
      <w:r>
        <w:rPr>
          <w:rStyle w:val="CommentReference"/>
        </w:rPr>
        <w:annotationRef/>
      </w:r>
      <w:r>
        <w:t>Wording problem</w:t>
      </w:r>
    </w:p>
  </w:comment>
  <w:comment w:id="3" w:author="Hong Qin" w:date="2012-03-05T21:42:00Z" w:initials="HQ">
    <w:p w:rsidR="003C0DC7" w:rsidRDefault="003C0DC7">
      <w:pPr>
        <w:pStyle w:val="CommentText"/>
      </w:pPr>
      <w:r>
        <w:rPr>
          <w:rStyle w:val="CommentReference"/>
        </w:rPr>
        <w:annotationRef/>
      </w:r>
      <w:r>
        <w:t xml:space="preserve">p-value? </w:t>
      </w:r>
    </w:p>
  </w:comment>
  <w:comment w:id="4" w:author="Hong Qin" w:date="2012-03-05T21:43:00Z" w:initials="HQ">
    <w:p w:rsidR="00FB3A5A" w:rsidRDefault="00FB3A5A">
      <w:pPr>
        <w:pStyle w:val="CommentText"/>
      </w:pPr>
      <w:r>
        <w:rPr>
          <w:rStyle w:val="CommentReference"/>
        </w:rPr>
        <w:annotationRef/>
      </w:r>
      <w:r>
        <w:t xml:space="preserve">They are analyzine deletion mutant. </w:t>
      </w:r>
    </w:p>
  </w:comment>
</w:comments>
</file>

<file path=word/fontTable.xml><?xml version="1.0" encoding="utf-8"?>
<w:fonts xmlns:r="http://schemas.openxmlformats.org/officeDocument/2006/relationships" xmlns:w="http://schemas.openxmlformats.org/wordprocessingml/2006/main">
  <w:font w:name="Calibri">
    <w:panose1 w:val="020F0502020204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Lucida Grande">
    <w:panose1 w:val="020F06030202080209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231"/>
  <w:trackRevisions/>
  <w:doNotTrackMoves/>
  <w:defaultTabStop w:val="720"/>
  <w:characterSpacingControl w:val="doNotCompress"/>
  <w:compat/>
  <w:rsids>
    <w:rsidRoot w:val="00533709"/>
    <w:rsid w:val="00066A1B"/>
    <w:rsid w:val="0007338E"/>
    <w:rsid w:val="000743A7"/>
    <w:rsid w:val="000C36B4"/>
    <w:rsid w:val="000C5BA5"/>
    <w:rsid w:val="000D3D3B"/>
    <w:rsid w:val="000D76EF"/>
    <w:rsid w:val="00376132"/>
    <w:rsid w:val="003C0DC7"/>
    <w:rsid w:val="003F24ED"/>
    <w:rsid w:val="00526FE0"/>
    <w:rsid w:val="00533709"/>
    <w:rsid w:val="005761D6"/>
    <w:rsid w:val="006014AF"/>
    <w:rsid w:val="00710871"/>
    <w:rsid w:val="00920479"/>
    <w:rsid w:val="009938F6"/>
    <w:rsid w:val="009F31F3"/>
    <w:rsid w:val="00AC3280"/>
    <w:rsid w:val="00B23509"/>
    <w:rsid w:val="00C048F2"/>
    <w:rsid w:val="00CD0CD5"/>
    <w:rsid w:val="00D1418D"/>
    <w:rsid w:val="00D93047"/>
    <w:rsid w:val="00DA667E"/>
    <w:rsid w:val="00DB7669"/>
    <w:rsid w:val="00EE6C4F"/>
    <w:rsid w:val="00F21D4C"/>
    <w:rsid w:val="00F55138"/>
    <w:rsid w:val="00FB3A5A"/>
  </w:rsids>
  <m:mathPr>
    <m:mathFont m:val="Lucida Grande"/>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31F3"/>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styleId="CommentReference">
    <w:name w:val="annotation reference"/>
    <w:basedOn w:val="DefaultParagraphFont"/>
    <w:uiPriority w:val="99"/>
    <w:semiHidden/>
    <w:unhideWhenUsed/>
    <w:rsid w:val="00AC3280"/>
    <w:rPr>
      <w:sz w:val="18"/>
      <w:szCs w:val="18"/>
    </w:rPr>
  </w:style>
  <w:style w:type="paragraph" w:styleId="CommentText">
    <w:name w:val="annotation text"/>
    <w:basedOn w:val="Normal"/>
    <w:link w:val="CommentTextChar"/>
    <w:uiPriority w:val="99"/>
    <w:semiHidden/>
    <w:unhideWhenUsed/>
    <w:rsid w:val="00AC3280"/>
    <w:pPr>
      <w:spacing w:line="240" w:lineRule="auto"/>
    </w:pPr>
    <w:rPr>
      <w:sz w:val="24"/>
      <w:szCs w:val="24"/>
    </w:rPr>
  </w:style>
  <w:style w:type="character" w:customStyle="1" w:styleId="CommentTextChar">
    <w:name w:val="Comment Text Char"/>
    <w:basedOn w:val="DefaultParagraphFont"/>
    <w:link w:val="CommentText"/>
    <w:uiPriority w:val="99"/>
    <w:semiHidden/>
    <w:rsid w:val="00AC3280"/>
    <w:rPr>
      <w:sz w:val="24"/>
      <w:szCs w:val="24"/>
    </w:rPr>
  </w:style>
  <w:style w:type="paragraph" w:styleId="CommentSubject">
    <w:name w:val="annotation subject"/>
    <w:basedOn w:val="CommentText"/>
    <w:next w:val="CommentText"/>
    <w:link w:val="CommentSubjectChar"/>
    <w:uiPriority w:val="99"/>
    <w:semiHidden/>
    <w:unhideWhenUsed/>
    <w:rsid w:val="00AC3280"/>
    <w:rPr>
      <w:b/>
      <w:bCs/>
      <w:sz w:val="20"/>
      <w:szCs w:val="20"/>
    </w:rPr>
  </w:style>
  <w:style w:type="character" w:customStyle="1" w:styleId="CommentSubjectChar">
    <w:name w:val="Comment Subject Char"/>
    <w:basedOn w:val="CommentTextChar"/>
    <w:link w:val="CommentSubject"/>
    <w:uiPriority w:val="99"/>
    <w:semiHidden/>
    <w:rsid w:val="00AC3280"/>
    <w:rPr>
      <w:b/>
      <w:bCs/>
      <w:sz w:val="20"/>
      <w:szCs w:val="20"/>
    </w:rPr>
  </w:style>
  <w:style w:type="paragraph" w:styleId="BalloonText">
    <w:name w:val="Balloon Text"/>
    <w:basedOn w:val="Normal"/>
    <w:link w:val="BalloonTextChar"/>
    <w:uiPriority w:val="99"/>
    <w:semiHidden/>
    <w:unhideWhenUsed/>
    <w:rsid w:val="00AC3280"/>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AC3280"/>
    <w:rPr>
      <w:rFonts w:ascii="Lucida Grande" w:hAnsi="Lucida Grande"/>
      <w:sz w:val="18"/>
      <w:szCs w:val="18"/>
    </w:r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comments" Target="comment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235</TotalTime>
  <Pages>1</Pages>
  <Words>395</Words>
  <Characters>2256</Characters>
  <Application>Microsoft Macintosh Word</Application>
  <DocSecurity>0</DocSecurity>
  <Lines>18</Lines>
  <Paragraphs>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2770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Hong Qin</cp:lastModifiedBy>
  <cp:revision>16</cp:revision>
  <dcterms:created xsi:type="dcterms:W3CDTF">2012-02-01T04:56:00Z</dcterms:created>
  <dcterms:modified xsi:type="dcterms:W3CDTF">2012-03-06T02:43:00Z</dcterms:modified>
</cp:coreProperties>
</file>
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comments.xml" ContentType="application/vnd.openxmlformats-officedocument.wordprocessingml.comments+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3C2" w:rsidRDefault="0090037E">
      <w:r>
        <w:t>Lisa Jones</w:t>
      </w:r>
      <w:r>
        <w:tab/>
      </w:r>
      <w:r>
        <w:tab/>
      </w:r>
      <w:r>
        <w:tab/>
      </w:r>
      <w:r>
        <w:tab/>
      </w:r>
      <w:r>
        <w:tab/>
      </w:r>
      <w:r>
        <w:tab/>
      </w:r>
      <w:r>
        <w:tab/>
      </w:r>
      <w:r>
        <w:tab/>
      </w:r>
      <w:r>
        <w:tab/>
        <w:t xml:space="preserve">             January 24, 2012</w:t>
      </w:r>
    </w:p>
    <w:p w:rsidR="0090037E" w:rsidRPr="0090037E" w:rsidRDefault="0090037E" w:rsidP="0090037E">
      <w:pPr>
        <w:jc w:val="center"/>
        <w:rPr>
          <w:u w:val="single"/>
        </w:rPr>
      </w:pPr>
      <w:r w:rsidRPr="0090037E">
        <w:rPr>
          <w:u w:val="single"/>
        </w:rPr>
        <w:t>Discussion</w:t>
      </w:r>
    </w:p>
    <w:p w:rsidR="0090037E" w:rsidRPr="0090037E" w:rsidRDefault="00095A50" w:rsidP="0090037E">
      <w:pPr>
        <w:spacing w:line="480" w:lineRule="auto"/>
        <w:rPr>
          <w:rFonts w:ascii="Times New Roman" w:hAnsi="Times New Roman" w:cs="Times New Roman"/>
          <w:sz w:val="24"/>
          <w:szCs w:val="24"/>
        </w:rPr>
      </w:pPr>
      <w:r>
        <w:tab/>
      </w:r>
      <w:r w:rsidRPr="0090037E">
        <w:rPr>
          <w:rFonts w:ascii="Times New Roman" w:hAnsi="Times New Roman" w:cs="Times New Roman"/>
          <w:sz w:val="24"/>
          <w:szCs w:val="24"/>
        </w:rPr>
        <w:t>The purpose of this research was to determine the relationship between protein interaction and evolution rates; mo</w:t>
      </w:r>
      <w:r w:rsidR="0090037E">
        <w:rPr>
          <w:rFonts w:ascii="Times New Roman" w:hAnsi="Times New Roman" w:cs="Times New Roman"/>
          <w:sz w:val="24"/>
          <w:szCs w:val="24"/>
        </w:rPr>
        <w:t>re specifically it sought</w:t>
      </w:r>
      <w:r w:rsidR="00B428E1" w:rsidRPr="0090037E">
        <w:rPr>
          <w:rFonts w:ascii="Times New Roman" w:hAnsi="Times New Roman" w:cs="Times New Roman"/>
          <w:sz w:val="24"/>
          <w:szCs w:val="24"/>
        </w:rPr>
        <w:t xml:space="preserve"> to show </w:t>
      </w:r>
      <w:del w:id="0" w:author="mmagee" w:date="2012-01-25T12:07:00Z">
        <w:r w:rsidR="00B428E1" w:rsidRPr="0090037E" w:rsidDel="00644391">
          <w:rPr>
            <w:rFonts w:ascii="Times New Roman" w:hAnsi="Times New Roman" w:cs="Times New Roman"/>
            <w:sz w:val="24"/>
            <w:szCs w:val="24"/>
          </w:rPr>
          <w:delText>that</w:delText>
        </w:r>
      </w:del>
      <w:r w:rsidR="00B428E1" w:rsidRPr="0090037E">
        <w:rPr>
          <w:rFonts w:ascii="Times New Roman" w:hAnsi="Times New Roman" w:cs="Times New Roman"/>
          <w:sz w:val="24"/>
          <w:szCs w:val="24"/>
        </w:rPr>
        <w:t xml:space="preserve"> proteins that are not well conserved and highly connected</w:t>
      </w:r>
      <w:del w:id="1" w:author="mmagee" w:date="2012-01-25T12:07:00Z">
        <w:r w:rsidR="0090037E" w:rsidDel="00644391">
          <w:rPr>
            <w:rFonts w:ascii="Times New Roman" w:hAnsi="Times New Roman" w:cs="Times New Roman"/>
            <w:sz w:val="24"/>
            <w:szCs w:val="24"/>
          </w:rPr>
          <w:delText>,</w:delText>
        </w:r>
      </w:del>
      <w:r w:rsidR="00B428E1" w:rsidRPr="0090037E">
        <w:rPr>
          <w:rFonts w:ascii="Times New Roman" w:hAnsi="Times New Roman" w:cs="Times New Roman"/>
          <w:sz w:val="24"/>
          <w:szCs w:val="24"/>
        </w:rPr>
        <w:t xml:space="preserve"> actually </w:t>
      </w:r>
      <w:commentRangeStart w:id="2"/>
      <w:r w:rsidR="00B428E1" w:rsidRPr="0090037E">
        <w:rPr>
          <w:rFonts w:ascii="Times New Roman" w:hAnsi="Times New Roman" w:cs="Times New Roman"/>
          <w:sz w:val="24"/>
          <w:szCs w:val="24"/>
        </w:rPr>
        <w:t xml:space="preserve">work together by substitution </w:t>
      </w:r>
      <w:commentRangeEnd w:id="2"/>
      <w:r w:rsidR="000F058A">
        <w:rPr>
          <w:rStyle w:val="CommentReference"/>
          <w:vanish/>
        </w:rPr>
        <w:commentReference w:id="2"/>
      </w:r>
      <w:r w:rsidR="00B428E1" w:rsidRPr="0090037E">
        <w:rPr>
          <w:rFonts w:ascii="Times New Roman" w:hAnsi="Times New Roman" w:cs="Times New Roman"/>
          <w:sz w:val="24"/>
          <w:szCs w:val="24"/>
        </w:rPr>
        <w:t xml:space="preserve">and evolve together. There is data from other research that has shown that well conserved proteins evolve slowly when compared to the evolution rates of other proteins. </w:t>
      </w:r>
      <w:r w:rsidR="0090037E" w:rsidRPr="0090037E">
        <w:rPr>
          <w:rFonts w:ascii="Times New Roman" w:hAnsi="Times New Roman" w:cs="Times New Roman"/>
          <w:sz w:val="24"/>
          <w:szCs w:val="24"/>
        </w:rPr>
        <w:t>The researchers hypothesized that evolution rate could be slower because of two distinct reasons.  The first is that</w:t>
      </w:r>
      <w:del w:id="3" w:author="mmagee" w:date="2012-01-25T12:08:00Z">
        <w:r w:rsidR="0090037E" w:rsidRPr="0090037E" w:rsidDel="00644391">
          <w:rPr>
            <w:rFonts w:ascii="Times New Roman" w:hAnsi="Times New Roman" w:cs="Times New Roman"/>
            <w:sz w:val="24"/>
            <w:szCs w:val="24"/>
          </w:rPr>
          <w:delText>,</w:delText>
        </w:r>
      </w:del>
      <w:r w:rsidR="0090037E" w:rsidRPr="0090037E">
        <w:rPr>
          <w:rFonts w:ascii="Times New Roman" w:hAnsi="Times New Roman" w:cs="Times New Roman"/>
          <w:sz w:val="24"/>
          <w:szCs w:val="24"/>
        </w:rPr>
        <w:t xml:space="preserve"> proteins that are required to have many interactions will have a slower evolution rate because a greater proportion of them are required to function. The second proposed reason is that</w:t>
      </w:r>
      <w:del w:id="4" w:author="mmagee" w:date="2012-01-25T12:09:00Z">
        <w:r w:rsidR="0090037E" w:rsidRPr="0090037E" w:rsidDel="00644391">
          <w:rPr>
            <w:rFonts w:ascii="Times New Roman" w:hAnsi="Times New Roman" w:cs="Times New Roman"/>
            <w:sz w:val="24"/>
            <w:szCs w:val="24"/>
          </w:rPr>
          <w:delText>,</w:delText>
        </w:r>
      </w:del>
      <w:r w:rsidR="0090037E" w:rsidRPr="0090037E">
        <w:rPr>
          <w:rFonts w:ascii="Times New Roman" w:hAnsi="Times New Roman" w:cs="Times New Roman"/>
          <w:sz w:val="24"/>
          <w:szCs w:val="24"/>
        </w:rPr>
        <w:t xml:space="preserve"> if a protein is highly involved in an organisms cell cycle</w:t>
      </w:r>
      <w:ins w:id="5" w:author="mmagee" w:date="2012-01-25T12:10:00Z">
        <w:r w:rsidR="00A005DC">
          <w:rPr>
            <w:rFonts w:ascii="Times New Roman" w:hAnsi="Times New Roman" w:cs="Times New Roman"/>
            <w:sz w:val="24"/>
            <w:szCs w:val="24"/>
          </w:rPr>
          <w:t>,</w:t>
        </w:r>
      </w:ins>
      <w:r w:rsidR="0090037E" w:rsidRPr="0090037E">
        <w:rPr>
          <w:rFonts w:ascii="Times New Roman" w:hAnsi="Times New Roman" w:cs="Times New Roman"/>
          <w:sz w:val="24"/>
          <w:szCs w:val="24"/>
        </w:rPr>
        <w:t xml:space="preserve"> then it is regularly checked for mutations, which means that its sequence has a high probability of being error free, thus reducing the rate of evolution.</w:t>
      </w:r>
      <w:r w:rsidR="0090037E">
        <w:rPr>
          <w:rFonts w:ascii="Times New Roman" w:hAnsi="Times New Roman" w:cs="Times New Roman"/>
          <w:sz w:val="24"/>
          <w:szCs w:val="24"/>
        </w:rPr>
        <w:t xml:space="preserve"> The hypotheses were tested by a series of throughput tests. The data concluded that the first hypothesis was true; </w:t>
      </w:r>
      <w:del w:id="6" w:author="mmagee" w:date="2012-01-25T12:11:00Z">
        <w:r w:rsidR="0090037E" w:rsidDel="00A005DC">
          <w:rPr>
            <w:rFonts w:ascii="Times New Roman" w:hAnsi="Times New Roman" w:cs="Times New Roman"/>
            <w:sz w:val="24"/>
            <w:szCs w:val="24"/>
          </w:rPr>
          <w:delText>that</w:delText>
        </w:r>
      </w:del>
      <w:r w:rsidR="0090037E">
        <w:rPr>
          <w:rFonts w:ascii="Times New Roman" w:hAnsi="Times New Roman" w:cs="Times New Roman"/>
          <w:sz w:val="24"/>
          <w:szCs w:val="24"/>
        </w:rPr>
        <w:t xml:space="preserve"> proteins with more interactions evolve slower because large concentrations of the proteins are required for the cell to function properly.</w:t>
      </w:r>
      <w:r w:rsidR="00CA3A1B">
        <w:rPr>
          <w:rFonts w:ascii="Times New Roman" w:hAnsi="Times New Roman" w:cs="Times New Roman"/>
          <w:sz w:val="24"/>
          <w:szCs w:val="24"/>
        </w:rPr>
        <w:t xml:space="preserve"> This makes a great deal of sense because if the majority of the protein that is being produced is being constantly conserved in interactions, then there is not much time to check for errors and make changes</w:t>
      </w:r>
      <w:ins w:id="7" w:author="mmagee" w:date="2012-01-25T12:12:00Z">
        <w:r w:rsidR="00A005DC">
          <w:rPr>
            <w:rFonts w:ascii="Times New Roman" w:hAnsi="Times New Roman" w:cs="Times New Roman"/>
            <w:sz w:val="24"/>
            <w:szCs w:val="24"/>
          </w:rPr>
          <w:t>.</w:t>
        </w:r>
      </w:ins>
      <w:r w:rsidR="00CA3A1B">
        <w:rPr>
          <w:rFonts w:ascii="Times New Roman" w:hAnsi="Times New Roman" w:cs="Times New Roman"/>
          <w:sz w:val="24"/>
          <w:szCs w:val="24"/>
        </w:rPr>
        <w:t xml:space="preserve"> </w:t>
      </w:r>
      <w:ins w:id="8" w:author="mmagee" w:date="2012-01-25T12:12:00Z">
        <w:r w:rsidR="00A005DC">
          <w:rPr>
            <w:rFonts w:ascii="Times New Roman" w:hAnsi="Times New Roman" w:cs="Times New Roman"/>
            <w:sz w:val="24"/>
            <w:szCs w:val="24"/>
          </w:rPr>
          <w:t xml:space="preserve">This is </w:t>
        </w:r>
      </w:ins>
      <w:r w:rsidR="00CA3A1B">
        <w:rPr>
          <w:rFonts w:ascii="Times New Roman" w:hAnsi="Times New Roman" w:cs="Times New Roman"/>
          <w:sz w:val="24"/>
          <w:szCs w:val="24"/>
        </w:rPr>
        <w:t xml:space="preserve">because as soon as it is synthesized, it has to be utilized. </w:t>
      </w:r>
      <w:r w:rsidR="00255620" w:rsidRPr="00255620">
        <w:rPr>
          <w:rFonts w:ascii="Times New Roman" w:hAnsi="Times New Roman" w:cs="Times New Roman"/>
          <w:sz w:val="24"/>
          <w:szCs w:val="24"/>
          <w:highlight w:val="yellow"/>
          <w:rPrChange w:id="9" w:author="mmagee" w:date="2012-01-25T11:50:00Z">
            <w:rPr>
              <w:rFonts w:ascii="Times New Roman" w:hAnsi="Times New Roman" w:cs="Times New Roman"/>
              <w:sz w:val="24"/>
              <w:szCs w:val="24"/>
            </w:rPr>
          </w:rPrChange>
        </w:rPr>
        <w:t>Figure 1</w:t>
      </w:r>
      <w:r w:rsidR="00CA3A1B">
        <w:rPr>
          <w:rFonts w:ascii="Times New Roman" w:hAnsi="Times New Roman" w:cs="Times New Roman"/>
          <w:sz w:val="24"/>
          <w:szCs w:val="24"/>
        </w:rPr>
        <w:t>.</w:t>
      </w:r>
      <w:r w:rsidR="00310D48">
        <w:rPr>
          <w:rFonts w:ascii="Times New Roman" w:hAnsi="Times New Roman" w:cs="Times New Roman"/>
          <w:sz w:val="24"/>
          <w:szCs w:val="24"/>
        </w:rPr>
        <w:t>e</w:t>
      </w:r>
      <w:r w:rsidR="00CA3A1B">
        <w:rPr>
          <w:rFonts w:ascii="Times New Roman" w:hAnsi="Times New Roman" w:cs="Times New Roman"/>
          <w:sz w:val="24"/>
          <w:szCs w:val="24"/>
        </w:rPr>
        <w:t>xemplifies the results by showing the relation</w:t>
      </w:r>
      <w:ins w:id="10" w:author="mmagee" w:date="2012-01-25T11:56:00Z">
        <w:r w:rsidR="00310D48">
          <w:rPr>
            <w:rFonts w:ascii="Times New Roman" w:hAnsi="Times New Roman" w:cs="Times New Roman"/>
            <w:sz w:val="24"/>
            <w:szCs w:val="24"/>
          </w:rPr>
          <w:t>ship</w:t>
        </w:r>
      </w:ins>
      <w:r w:rsidR="00CA3A1B">
        <w:rPr>
          <w:rFonts w:ascii="Times New Roman" w:hAnsi="Times New Roman" w:cs="Times New Roman"/>
          <w:sz w:val="24"/>
          <w:szCs w:val="24"/>
        </w:rPr>
        <w:t xml:space="preserve"> between the number of protein-protein interactions and the evolutionary distance. Proteins that have a lot of interactions have a shorter distance from the evolutionary </w:t>
      </w:r>
      <w:ins w:id="11" w:author="mmagee" w:date="2012-01-25T11:58:00Z">
        <w:r w:rsidR="00310D48">
          <w:rPr>
            <w:rFonts w:ascii="Times New Roman" w:hAnsi="Times New Roman" w:cs="Times New Roman"/>
            <w:sz w:val="24"/>
            <w:szCs w:val="24"/>
          </w:rPr>
          <w:t>to</w:t>
        </w:r>
      </w:ins>
      <w:del w:id="12" w:author="mmagee" w:date="2012-01-25T11:58:00Z">
        <w:r w:rsidR="00CA3A1B" w:rsidDel="00310D48">
          <w:rPr>
            <w:rFonts w:ascii="Times New Roman" w:hAnsi="Times New Roman" w:cs="Times New Roman"/>
            <w:sz w:val="24"/>
            <w:szCs w:val="24"/>
          </w:rPr>
          <w:delText>from</w:delText>
        </w:r>
      </w:del>
      <w:r w:rsidR="00CA3A1B">
        <w:rPr>
          <w:rFonts w:ascii="Times New Roman" w:hAnsi="Times New Roman" w:cs="Times New Roman"/>
          <w:sz w:val="24"/>
          <w:szCs w:val="24"/>
        </w:rPr>
        <w:t xml:space="preserve"> the original ortholog; the graph has a negative slope. </w:t>
      </w:r>
      <w:r w:rsidR="00255620" w:rsidRPr="00255620">
        <w:rPr>
          <w:rFonts w:ascii="Times New Roman" w:hAnsi="Times New Roman" w:cs="Times New Roman"/>
          <w:sz w:val="24"/>
          <w:szCs w:val="24"/>
          <w:highlight w:val="yellow"/>
          <w:rPrChange w:id="13" w:author="mmagee" w:date="2012-01-25T11:50:00Z">
            <w:rPr>
              <w:rFonts w:ascii="Times New Roman" w:hAnsi="Times New Roman" w:cs="Times New Roman"/>
              <w:sz w:val="24"/>
              <w:szCs w:val="24"/>
            </w:rPr>
          </w:rPrChange>
        </w:rPr>
        <w:t>Figure 2</w:t>
      </w:r>
      <w:r w:rsidR="00310D48">
        <w:rPr>
          <w:rFonts w:ascii="Times New Roman" w:hAnsi="Times New Roman" w:cs="Times New Roman"/>
          <w:sz w:val="24"/>
          <w:szCs w:val="24"/>
        </w:rPr>
        <w:t>.</w:t>
      </w:r>
      <w:r w:rsidR="00CA3A1B">
        <w:rPr>
          <w:rFonts w:ascii="Times New Roman" w:hAnsi="Times New Roman" w:cs="Times New Roman"/>
          <w:sz w:val="24"/>
          <w:szCs w:val="24"/>
        </w:rPr>
        <w:t>shows the two different hypotheses, and disproves the second hypothesis. The second hypothesis can be rejected because a protein</w:t>
      </w:r>
      <w:r w:rsidR="00C643D1">
        <w:rPr>
          <w:rFonts w:ascii="Times New Roman" w:hAnsi="Times New Roman" w:cs="Times New Roman"/>
          <w:sz w:val="24"/>
          <w:szCs w:val="24"/>
        </w:rPr>
        <w:t xml:space="preserve">’s evolutionary rate is not linked to the fitness of the protein. This shows that even error prone proteins still enable the organism to undergo the multiple series of protein interactions. </w:t>
      </w:r>
      <w:r w:rsidR="00255620" w:rsidRPr="00255620">
        <w:rPr>
          <w:rFonts w:ascii="Times New Roman" w:hAnsi="Times New Roman" w:cs="Times New Roman"/>
          <w:sz w:val="24"/>
          <w:szCs w:val="24"/>
          <w:highlight w:val="yellow"/>
          <w:rPrChange w:id="14" w:author="mmagee" w:date="2012-01-25T11:55:00Z">
            <w:rPr>
              <w:rFonts w:ascii="Times New Roman" w:hAnsi="Times New Roman" w:cs="Times New Roman"/>
              <w:sz w:val="24"/>
              <w:szCs w:val="24"/>
            </w:rPr>
          </w:rPrChange>
        </w:rPr>
        <w:t>Figure 3</w:t>
      </w:r>
      <w:r w:rsidR="00C643D1">
        <w:rPr>
          <w:rFonts w:ascii="Times New Roman" w:hAnsi="Times New Roman" w:cs="Times New Roman"/>
          <w:sz w:val="24"/>
          <w:szCs w:val="24"/>
        </w:rPr>
        <w:t xml:space="preserve"> shows three graphs, A, B, and C. Graph A shows the distribution mean in a protein</w:t>
      </w:r>
      <w:ins w:id="15" w:author="mmagee" w:date="2012-01-25T12:00:00Z">
        <w:r w:rsidR="00644391">
          <w:rPr>
            <w:rFonts w:ascii="Times New Roman" w:hAnsi="Times New Roman" w:cs="Times New Roman"/>
            <w:sz w:val="24"/>
            <w:szCs w:val="24"/>
          </w:rPr>
          <w:t>’</w:t>
        </w:r>
      </w:ins>
      <w:r w:rsidR="00C643D1">
        <w:rPr>
          <w:rFonts w:ascii="Times New Roman" w:hAnsi="Times New Roman" w:cs="Times New Roman"/>
          <w:sz w:val="24"/>
          <w:szCs w:val="24"/>
        </w:rPr>
        <w:t xml:space="preserve">s evolutionary rate, and the mean was about 1.3K, which is very low and shows that there has not been much of a change in the evolution of the protein. Graph B shows the fitness effect, the mean was 0.41, which showed the effect of growth rate. Graph C showed </w:t>
      </w:r>
      <w:r w:rsidR="00EC3643">
        <w:rPr>
          <w:rFonts w:ascii="Times New Roman" w:hAnsi="Times New Roman" w:cs="Times New Roman"/>
          <w:sz w:val="24"/>
          <w:szCs w:val="24"/>
        </w:rPr>
        <w:t xml:space="preserve">the casual model path analysis to compare the fitness effect and the protein interaction with evolutionary rates. The Pathway showed that the </w:t>
      </w:r>
      <w:r w:rsidR="00EE7573">
        <w:rPr>
          <w:rFonts w:ascii="Times New Roman" w:hAnsi="Times New Roman" w:cs="Times New Roman"/>
          <w:sz w:val="24"/>
          <w:szCs w:val="24"/>
        </w:rPr>
        <w:t>evolutionary rate was mediated by the proteins interactions.</w:t>
      </w:r>
    </w:p>
    <w:p w:rsidR="00B428E1" w:rsidRPr="00B428E1" w:rsidRDefault="00B428E1" w:rsidP="00B428E1">
      <w:pPr>
        <w:rPr>
          <w:sz w:val="24"/>
        </w:rPr>
      </w:pPr>
    </w:p>
    <w:p w:rsidR="00B428E1" w:rsidRDefault="00B428E1" w:rsidP="00095A50">
      <w:pPr>
        <w:pStyle w:val="NormalWeb"/>
      </w:pPr>
    </w:p>
    <w:p w:rsidR="00095A50" w:rsidRDefault="00095A50" w:rsidP="00B428E1">
      <w:pPr>
        <w:pStyle w:val="NormalWeb"/>
      </w:pPr>
    </w:p>
    <w:sectPr w:rsidR="00095A50" w:rsidSect="00066A1F">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Hong Qin" w:date="2012-02-01T19:52:00Z" w:initials="HQ">
    <w:p w:rsidR="000F058A" w:rsidRDefault="000F058A">
      <w:pPr>
        <w:pStyle w:val="CommentText"/>
      </w:pPr>
      <w:r>
        <w:rPr>
          <w:rStyle w:val="CommentReference"/>
        </w:rPr>
        <w:annotationRef/>
      </w:r>
      <w:r>
        <w:t>wrong</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2"/>
  <w:trackRevisions/>
  <w:doNotTrackMoves/>
  <w:defaultTabStop w:val="720"/>
  <w:characterSpacingControl w:val="doNotCompress"/>
  <w:compat>
    <w:useFELayout/>
  </w:compat>
  <w:rsids>
    <w:rsidRoot w:val="005D3CD2"/>
    <w:rsid w:val="00044A18"/>
    <w:rsid w:val="00066A1F"/>
    <w:rsid w:val="00095A50"/>
    <w:rsid w:val="000F058A"/>
    <w:rsid w:val="00116C90"/>
    <w:rsid w:val="00152FC6"/>
    <w:rsid w:val="00255620"/>
    <w:rsid w:val="00310D48"/>
    <w:rsid w:val="00367A11"/>
    <w:rsid w:val="00427BFE"/>
    <w:rsid w:val="005D3CD2"/>
    <w:rsid w:val="00644391"/>
    <w:rsid w:val="007E5C19"/>
    <w:rsid w:val="007F04B8"/>
    <w:rsid w:val="008B5780"/>
    <w:rsid w:val="0090037E"/>
    <w:rsid w:val="00991021"/>
    <w:rsid w:val="00A005DC"/>
    <w:rsid w:val="00B428E1"/>
    <w:rsid w:val="00C643D1"/>
    <w:rsid w:val="00CA3A1B"/>
    <w:rsid w:val="00EC3643"/>
    <w:rsid w:val="00EE7573"/>
  </w:rsids>
  <m:mathPr>
    <m:mathFont m:val="SimSun"/>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A1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unhideWhenUsed/>
    <w:rsid w:val="00095A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0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D48"/>
    <w:rPr>
      <w:rFonts w:ascii="Tahoma" w:hAnsi="Tahoma" w:cs="Tahoma"/>
      <w:sz w:val="16"/>
      <w:szCs w:val="16"/>
    </w:rPr>
  </w:style>
  <w:style w:type="character" w:styleId="CommentReference">
    <w:name w:val="annotation reference"/>
    <w:basedOn w:val="DefaultParagraphFont"/>
    <w:uiPriority w:val="99"/>
    <w:semiHidden/>
    <w:unhideWhenUsed/>
    <w:rsid w:val="000F058A"/>
    <w:rPr>
      <w:sz w:val="18"/>
      <w:szCs w:val="18"/>
    </w:rPr>
  </w:style>
  <w:style w:type="paragraph" w:styleId="CommentText">
    <w:name w:val="annotation text"/>
    <w:basedOn w:val="Normal"/>
    <w:link w:val="CommentTextChar"/>
    <w:uiPriority w:val="99"/>
    <w:semiHidden/>
    <w:unhideWhenUsed/>
    <w:rsid w:val="000F058A"/>
    <w:pPr>
      <w:spacing w:line="240" w:lineRule="auto"/>
    </w:pPr>
    <w:rPr>
      <w:sz w:val="24"/>
      <w:szCs w:val="24"/>
    </w:rPr>
  </w:style>
  <w:style w:type="character" w:customStyle="1" w:styleId="CommentTextChar">
    <w:name w:val="Comment Text Char"/>
    <w:basedOn w:val="DefaultParagraphFont"/>
    <w:link w:val="CommentText"/>
    <w:uiPriority w:val="99"/>
    <w:semiHidden/>
    <w:rsid w:val="000F058A"/>
    <w:rPr>
      <w:sz w:val="24"/>
      <w:szCs w:val="24"/>
    </w:rPr>
  </w:style>
  <w:style w:type="paragraph" w:styleId="CommentSubject">
    <w:name w:val="annotation subject"/>
    <w:basedOn w:val="CommentText"/>
    <w:next w:val="CommentText"/>
    <w:link w:val="CommentSubjectChar"/>
    <w:uiPriority w:val="99"/>
    <w:semiHidden/>
    <w:unhideWhenUsed/>
    <w:rsid w:val="000F058A"/>
    <w:rPr>
      <w:b/>
      <w:bCs/>
      <w:sz w:val="20"/>
      <w:szCs w:val="20"/>
    </w:rPr>
  </w:style>
  <w:style w:type="character" w:customStyle="1" w:styleId="CommentSubjectChar">
    <w:name w:val="Comment Subject Char"/>
    <w:basedOn w:val="CommentTextChar"/>
    <w:link w:val="CommentSubject"/>
    <w:uiPriority w:val="99"/>
    <w:semiHidden/>
    <w:rsid w:val="000F058A"/>
    <w:rPr>
      <w:b/>
      <w:bCs/>
      <w:sz w:val="20"/>
      <w:szCs w:val="20"/>
    </w:rPr>
  </w:style>
</w:styles>
</file>

<file path=word/webSettings.xml><?xml version="1.0" encoding="utf-8"?>
<w:webSettings xmlns:r="http://schemas.openxmlformats.org/officeDocument/2006/relationships" xmlns:w="http://schemas.openxmlformats.org/wordprocessingml/2006/main">
  <w:divs>
    <w:div w:id="66219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392</Words>
  <Characters>2237</Characters>
  <Application>Microsoft Macintosh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Spelman College</Company>
  <LinksUpToDate>false</LinksUpToDate>
  <CharactersWithSpaces>2747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Spelman</dc:creator>
  <cp:lastModifiedBy>Hong Qin</cp:lastModifiedBy>
  <cp:revision>4</cp:revision>
  <dcterms:created xsi:type="dcterms:W3CDTF">2012-01-25T17:14:00Z</dcterms:created>
  <dcterms:modified xsi:type="dcterms:W3CDTF">2012-02-02T00:52:00Z</dcterms:modified>
</cp:coreProperties>
</file>
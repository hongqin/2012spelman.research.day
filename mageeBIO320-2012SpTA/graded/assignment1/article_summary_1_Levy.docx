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comments.xml" ContentType="application/vnd.openxmlformats-officedocument.wordprocessingml.comment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5CD" w:rsidRPr="008216AF" w:rsidRDefault="004931EC" w:rsidP="008216AF">
      <w:pPr>
        <w:spacing w:after="0" w:line="240" w:lineRule="auto"/>
        <w:jc w:val="right"/>
        <w:rPr>
          <w:rFonts w:ascii="Times New Roman" w:hAnsi="Times New Roman" w:cs="Times New Roman"/>
          <w:sz w:val="24"/>
          <w:szCs w:val="24"/>
        </w:rPr>
      </w:pPr>
      <w:r w:rsidRPr="008216AF">
        <w:rPr>
          <w:rFonts w:ascii="Times New Roman" w:hAnsi="Times New Roman" w:cs="Times New Roman"/>
          <w:sz w:val="24"/>
          <w:szCs w:val="24"/>
        </w:rPr>
        <w:t>Robin Levy</w:t>
      </w:r>
    </w:p>
    <w:p w:rsidR="004931EC" w:rsidRPr="008216AF" w:rsidRDefault="004931EC" w:rsidP="008216AF">
      <w:pPr>
        <w:spacing w:after="0" w:line="240" w:lineRule="auto"/>
        <w:jc w:val="right"/>
        <w:rPr>
          <w:rFonts w:ascii="Times New Roman" w:hAnsi="Times New Roman" w:cs="Times New Roman"/>
          <w:sz w:val="24"/>
          <w:szCs w:val="24"/>
        </w:rPr>
      </w:pPr>
      <w:r w:rsidRPr="008216AF">
        <w:rPr>
          <w:rFonts w:ascii="Times New Roman" w:hAnsi="Times New Roman" w:cs="Times New Roman"/>
          <w:sz w:val="24"/>
          <w:szCs w:val="24"/>
        </w:rPr>
        <w:t>Bio 320</w:t>
      </w:r>
    </w:p>
    <w:p w:rsidR="004931EC" w:rsidRPr="008216AF" w:rsidRDefault="004931EC" w:rsidP="008216AF">
      <w:pPr>
        <w:spacing w:after="0" w:line="240" w:lineRule="auto"/>
        <w:jc w:val="right"/>
        <w:rPr>
          <w:rFonts w:ascii="Times New Roman" w:hAnsi="Times New Roman" w:cs="Times New Roman"/>
          <w:sz w:val="24"/>
          <w:szCs w:val="24"/>
        </w:rPr>
      </w:pPr>
      <w:r w:rsidRPr="008216AF">
        <w:rPr>
          <w:rFonts w:ascii="Times New Roman" w:hAnsi="Times New Roman" w:cs="Times New Roman"/>
          <w:sz w:val="24"/>
          <w:szCs w:val="24"/>
        </w:rPr>
        <w:t>January 18, 2012</w:t>
      </w:r>
    </w:p>
    <w:p w:rsidR="008216AF" w:rsidRPr="008216AF" w:rsidRDefault="008216AF" w:rsidP="008216AF">
      <w:pPr>
        <w:spacing w:after="0" w:line="240" w:lineRule="auto"/>
        <w:jc w:val="right"/>
        <w:rPr>
          <w:rFonts w:ascii="Times New Roman" w:hAnsi="Times New Roman" w:cs="Times New Roman"/>
          <w:sz w:val="24"/>
          <w:szCs w:val="24"/>
        </w:rPr>
      </w:pPr>
    </w:p>
    <w:p w:rsidR="004931EC" w:rsidRPr="008216AF" w:rsidRDefault="004931EC" w:rsidP="004931EC">
      <w:pPr>
        <w:jc w:val="center"/>
        <w:rPr>
          <w:rFonts w:ascii="Times New Roman" w:hAnsi="Times New Roman" w:cs="Times New Roman"/>
          <w:sz w:val="24"/>
          <w:szCs w:val="24"/>
          <w:u w:val="single"/>
        </w:rPr>
      </w:pPr>
      <w:r w:rsidRPr="008216AF">
        <w:rPr>
          <w:rFonts w:ascii="Times New Roman" w:hAnsi="Times New Roman" w:cs="Times New Roman"/>
          <w:sz w:val="24"/>
          <w:szCs w:val="24"/>
          <w:u w:val="single"/>
        </w:rPr>
        <w:t>Summary to Evolutionary Rate in the Protein Interaction Network article</w:t>
      </w:r>
    </w:p>
    <w:p w:rsidR="004931EC" w:rsidRPr="00016BE9" w:rsidRDefault="004931EC" w:rsidP="004931EC">
      <w:pPr>
        <w:rPr>
          <w:rFonts w:ascii="Times New Roman" w:hAnsi="Times New Roman" w:cs="Times New Roman"/>
          <w:sz w:val="24"/>
          <w:szCs w:val="24"/>
        </w:rPr>
      </w:pPr>
      <w:r w:rsidRPr="008216AF">
        <w:rPr>
          <w:rFonts w:ascii="Times New Roman" w:hAnsi="Times New Roman" w:cs="Times New Roman"/>
          <w:sz w:val="24"/>
          <w:szCs w:val="24"/>
        </w:rPr>
        <w:tab/>
      </w:r>
      <w:r w:rsidR="008216AF" w:rsidRPr="008216AF">
        <w:rPr>
          <w:rFonts w:ascii="Times New Roman" w:hAnsi="Times New Roman" w:cs="Times New Roman"/>
          <w:sz w:val="24"/>
          <w:szCs w:val="24"/>
        </w:rPr>
        <w:t xml:space="preserve">This study is trying to </w:t>
      </w:r>
      <w:r w:rsidR="0074284C">
        <w:rPr>
          <w:rFonts w:ascii="Times New Roman" w:hAnsi="Times New Roman" w:cs="Times New Roman"/>
          <w:sz w:val="24"/>
          <w:szCs w:val="24"/>
        </w:rPr>
        <w:t xml:space="preserve">show that </w:t>
      </w:r>
      <w:commentRangeStart w:id="0"/>
      <w:r w:rsidR="0074284C">
        <w:rPr>
          <w:rFonts w:ascii="Times New Roman" w:hAnsi="Times New Roman" w:cs="Times New Roman"/>
          <w:sz w:val="24"/>
          <w:szCs w:val="24"/>
        </w:rPr>
        <w:t>the evolutionary rate of proteins is not correlated with well-conserved proteins</w:t>
      </w:r>
      <w:commentRangeEnd w:id="0"/>
      <w:r w:rsidR="005645F7">
        <w:rPr>
          <w:rStyle w:val="CommentReference"/>
          <w:vanish/>
        </w:rPr>
        <w:commentReference w:id="0"/>
      </w:r>
      <w:r w:rsidR="0074284C">
        <w:rPr>
          <w:rFonts w:ascii="Times New Roman" w:hAnsi="Times New Roman" w:cs="Times New Roman"/>
          <w:sz w:val="24"/>
          <w:szCs w:val="24"/>
        </w:rPr>
        <w:t xml:space="preserve">. </w:t>
      </w:r>
      <w:r w:rsidR="00C3795F">
        <w:rPr>
          <w:rFonts w:ascii="Times New Roman" w:hAnsi="Times New Roman" w:cs="Times New Roman"/>
          <w:sz w:val="24"/>
          <w:szCs w:val="24"/>
        </w:rPr>
        <w:t>Through analyzing multiple proteins and their interactions and their relation</w:t>
      </w:r>
      <w:ins w:id="1" w:author="mmagee" w:date="2012-01-19T11:33:00Z">
        <w:r w:rsidR="006E7B4E">
          <w:rPr>
            <w:rFonts w:ascii="Times New Roman" w:hAnsi="Times New Roman" w:cs="Times New Roman"/>
            <w:sz w:val="24"/>
            <w:szCs w:val="24"/>
          </w:rPr>
          <w:t>s</w:t>
        </w:r>
      </w:ins>
      <w:r w:rsidR="00C3795F">
        <w:rPr>
          <w:rFonts w:ascii="Times New Roman" w:hAnsi="Times New Roman" w:cs="Times New Roman"/>
          <w:sz w:val="24"/>
          <w:szCs w:val="24"/>
        </w:rPr>
        <w:t xml:space="preserve"> to the rate of protein evolution</w:t>
      </w:r>
      <w:ins w:id="2" w:author="mmagee" w:date="2012-01-19T11:33:00Z">
        <w:r w:rsidR="006E7B4E">
          <w:rPr>
            <w:rFonts w:ascii="Times New Roman" w:hAnsi="Times New Roman" w:cs="Times New Roman"/>
            <w:sz w:val="24"/>
            <w:szCs w:val="24"/>
          </w:rPr>
          <w:t>,</w:t>
        </w:r>
      </w:ins>
      <w:r w:rsidR="00C3795F">
        <w:rPr>
          <w:rFonts w:ascii="Times New Roman" w:hAnsi="Times New Roman" w:cs="Times New Roman"/>
          <w:sz w:val="24"/>
          <w:szCs w:val="24"/>
        </w:rPr>
        <w:t xml:space="preserve"> the researchers were able to </w:t>
      </w:r>
      <w:r w:rsidR="000F2227">
        <w:rPr>
          <w:rFonts w:ascii="Times New Roman" w:hAnsi="Times New Roman" w:cs="Times New Roman"/>
          <w:sz w:val="24"/>
          <w:szCs w:val="24"/>
        </w:rPr>
        <w:t xml:space="preserve">find and compare their data to try to prove their alternative hypothesis. </w:t>
      </w:r>
      <w:r w:rsidR="00E378A7" w:rsidRPr="00E378A7">
        <w:rPr>
          <w:rFonts w:ascii="Times New Roman" w:hAnsi="Times New Roman" w:cs="Times New Roman"/>
          <w:sz w:val="24"/>
          <w:szCs w:val="24"/>
          <w:highlight w:val="yellow"/>
          <w:rPrChange w:id="3" w:author="mmagee" w:date="2012-01-19T11:31:00Z">
            <w:rPr>
              <w:rFonts w:ascii="Times New Roman" w:hAnsi="Times New Roman" w:cs="Times New Roman"/>
              <w:sz w:val="24"/>
              <w:szCs w:val="24"/>
            </w:rPr>
          </w:rPrChange>
        </w:rPr>
        <w:t>In figure 2</w:t>
      </w:r>
      <w:ins w:id="4" w:author="mmagee" w:date="2012-01-19T11:34:00Z">
        <w:r w:rsidR="006E7B4E">
          <w:rPr>
            <w:rFonts w:ascii="Times New Roman" w:hAnsi="Times New Roman" w:cs="Times New Roman"/>
            <w:sz w:val="24"/>
            <w:szCs w:val="24"/>
          </w:rPr>
          <w:t>,</w:t>
        </w:r>
      </w:ins>
      <w:r w:rsidR="000F2227">
        <w:rPr>
          <w:rFonts w:ascii="Times New Roman" w:hAnsi="Times New Roman" w:cs="Times New Roman"/>
          <w:sz w:val="24"/>
          <w:szCs w:val="24"/>
        </w:rPr>
        <w:t xml:space="preserve"> it is showing a model for the alternative hypothesis. It shows that random effects, protein fitness effect</w:t>
      </w:r>
      <w:ins w:id="5" w:author="mmagee" w:date="2012-01-19T11:34:00Z">
        <w:r w:rsidR="006E7B4E">
          <w:rPr>
            <w:rFonts w:ascii="Times New Roman" w:hAnsi="Times New Roman" w:cs="Times New Roman"/>
            <w:sz w:val="24"/>
            <w:szCs w:val="24"/>
          </w:rPr>
          <w:t>s</w:t>
        </w:r>
      </w:ins>
      <w:r w:rsidR="000F2227">
        <w:rPr>
          <w:rFonts w:ascii="Times New Roman" w:hAnsi="Times New Roman" w:cs="Times New Roman"/>
          <w:sz w:val="24"/>
          <w:szCs w:val="24"/>
        </w:rPr>
        <w:t>, and protein interactions have an effect on Evolutionary rate, and that</w:t>
      </w:r>
      <w:r w:rsidR="001C7F4C">
        <w:rPr>
          <w:rFonts w:ascii="Times New Roman" w:hAnsi="Times New Roman" w:cs="Times New Roman"/>
          <w:sz w:val="24"/>
          <w:szCs w:val="24"/>
        </w:rPr>
        <w:t xml:space="preserve"> the effect of</w:t>
      </w:r>
      <w:r w:rsidR="000F2227">
        <w:rPr>
          <w:rFonts w:ascii="Times New Roman" w:hAnsi="Times New Roman" w:cs="Times New Roman"/>
          <w:sz w:val="24"/>
          <w:szCs w:val="24"/>
        </w:rPr>
        <w:t xml:space="preserve"> protein </w:t>
      </w:r>
      <w:r w:rsidR="001C7F4C">
        <w:rPr>
          <w:rFonts w:ascii="Times New Roman" w:hAnsi="Times New Roman" w:cs="Times New Roman"/>
          <w:sz w:val="24"/>
          <w:szCs w:val="24"/>
        </w:rPr>
        <w:t>interactions is correlated with protein fitness which is in turn correlated with evolutionary rate. From the results that the</w:t>
      </w:r>
      <w:del w:id="6" w:author="mmagee" w:date="2012-01-19T11:35:00Z">
        <w:r w:rsidR="001C7F4C" w:rsidDel="006E7B4E">
          <w:rPr>
            <w:rFonts w:ascii="Times New Roman" w:hAnsi="Times New Roman" w:cs="Times New Roman"/>
            <w:sz w:val="24"/>
            <w:szCs w:val="24"/>
          </w:rPr>
          <w:delText>y</w:delText>
        </w:r>
      </w:del>
      <w:r w:rsidR="001C7F4C">
        <w:rPr>
          <w:rFonts w:ascii="Times New Roman" w:hAnsi="Times New Roman" w:cs="Times New Roman"/>
          <w:sz w:val="24"/>
          <w:szCs w:val="24"/>
        </w:rPr>
        <w:t xml:space="preserve"> researchers got form comparing parametric and nonparametric partial correlations</w:t>
      </w:r>
      <w:ins w:id="7" w:author="mmagee" w:date="2012-01-19T11:36:00Z">
        <w:r w:rsidR="006E7B4E">
          <w:rPr>
            <w:rFonts w:ascii="Times New Roman" w:hAnsi="Times New Roman" w:cs="Times New Roman"/>
            <w:sz w:val="24"/>
            <w:szCs w:val="24"/>
          </w:rPr>
          <w:t>,</w:t>
        </w:r>
      </w:ins>
      <w:r w:rsidR="001C7F4C">
        <w:rPr>
          <w:rFonts w:ascii="Times New Roman" w:hAnsi="Times New Roman" w:cs="Times New Roman"/>
          <w:sz w:val="24"/>
          <w:szCs w:val="24"/>
        </w:rPr>
        <w:t xml:space="preserve"> they concluded that there is no relation between fitness and evolutionary rate. </w:t>
      </w:r>
      <w:r w:rsidR="00595D80">
        <w:rPr>
          <w:rFonts w:ascii="Times New Roman" w:hAnsi="Times New Roman" w:cs="Times New Roman"/>
          <w:sz w:val="24"/>
          <w:szCs w:val="24"/>
        </w:rPr>
        <w:t>The scientists then went on to investigate the similarity in evolutionary rates between interacting proteins hypothesizing that it is due to the similarity in the protein’s fitness effects</w:t>
      </w:r>
      <w:r w:rsidR="006A1DA2">
        <w:rPr>
          <w:rFonts w:ascii="Times New Roman" w:hAnsi="Times New Roman" w:cs="Times New Roman"/>
          <w:sz w:val="24"/>
          <w:szCs w:val="24"/>
        </w:rPr>
        <w:t>.</w:t>
      </w:r>
      <w:r w:rsidR="00016BE9">
        <w:rPr>
          <w:rFonts w:ascii="Times New Roman" w:hAnsi="Times New Roman" w:cs="Times New Roman"/>
          <w:sz w:val="24"/>
          <w:szCs w:val="24"/>
        </w:rPr>
        <w:t xml:space="preserve"> </w:t>
      </w:r>
      <w:r w:rsidR="006A1DA2">
        <w:rPr>
          <w:rFonts w:ascii="Times New Roman" w:hAnsi="Times New Roman" w:cs="Times New Roman"/>
          <w:sz w:val="24"/>
          <w:szCs w:val="24"/>
        </w:rPr>
        <w:t>T</w:t>
      </w:r>
      <w:r w:rsidR="00016BE9">
        <w:rPr>
          <w:rFonts w:ascii="Times New Roman" w:hAnsi="Times New Roman" w:cs="Times New Roman"/>
          <w:sz w:val="24"/>
          <w:szCs w:val="24"/>
        </w:rPr>
        <w:t xml:space="preserve">hey wanted to see if interacting proteins even have similar effects on organism fitness. From their comparison in </w:t>
      </w:r>
      <w:r w:rsidR="00E378A7" w:rsidRPr="00E378A7">
        <w:rPr>
          <w:rFonts w:ascii="Times New Roman" w:hAnsi="Times New Roman" w:cs="Times New Roman"/>
          <w:sz w:val="24"/>
          <w:szCs w:val="24"/>
          <w:highlight w:val="yellow"/>
          <w:rPrChange w:id="8" w:author="mmagee" w:date="2012-01-19T11:31:00Z">
            <w:rPr>
              <w:rFonts w:ascii="Times New Roman" w:hAnsi="Times New Roman" w:cs="Times New Roman"/>
              <w:sz w:val="24"/>
              <w:szCs w:val="24"/>
            </w:rPr>
          </w:rPrChange>
        </w:rPr>
        <w:t>figure 3b</w:t>
      </w:r>
      <w:ins w:id="9" w:author="mmagee" w:date="2012-01-19T11:36:00Z">
        <w:r w:rsidR="006E7B4E">
          <w:rPr>
            <w:rFonts w:ascii="Times New Roman" w:hAnsi="Times New Roman" w:cs="Times New Roman"/>
            <w:sz w:val="24"/>
            <w:szCs w:val="24"/>
          </w:rPr>
          <w:t>,</w:t>
        </w:r>
      </w:ins>
      <w:r w:rsidR="00016BE9">
        <w:rPr>
          <w:rFonts w:ascii="Times New Roman" w:hAnsi="Times New Roman" w:cs="Times New Roman"/>
          <w:sz w:val="24"/>
          <w:szCs w:val="24"/>
        </w:rPr>
        <w:t xml:space="preserve"> it shows from the extremely low p-value, p &lt; 10</w:t>
      </w:r>
      <w:r w:rsidR="00016BE9">
        <w:rPr>
          <w:rFonts w:ascii="Times New Roman" w:hAnsi="Times New Roman" w:cs="Times New Roman"/>
          <w:sz w:val="24"/>
          <w:szCs w:val="24"/>
          <w:vertAlign w:val="superscript"/>
        </w:rPr>
        <w:t>-5</w:t>
      </w:r>
      <w:r w:rsidR="00016BE9">
        <w:rPr>
          <w:rFonts w:ascii="Times New Roman" w:hAnsi="Times New Roman" w:cs="Times New Roman"/>
          <w:sz w:val="24"/>
          <w:szCs w:val="24"/>
        </w:rPr>
        <w:t xml:space="preserve">, </w:t>
      </w:r>
      <w:r w:rsidR="006A1DA2">
        <w:rPr>
          <w:rFonts w:ascii="Times New Roman" w:hAnsi="Times New Roman" w:cs="Times New Roman"/>
          <w:sz w:val="24"/>
          <w:szCs w:val="24"/>
        </w:rPr>
        <w:t xml:space="preserve">that interacting proteins indeed have similar effects on organism fitness. </w:t>
      </w:r>
      <w:r w:rsidR="00E378A7" w:rsidRPr="00E378A7">
        <w:rPr>
          <w:rFonts w:ascii="Times New Roman" w:hAnsi="Times New Roman" w:cs="Times New Roman"/>
          <w:sz w:val="24"/>
          <w:szCs w:val="24"/>
          <w:highlight w:val="yellow"/>
          <w:rPrChange w:id="10" w:author="mmagee" w:date="2012-01-19T11:31:00Z">
            <w:rPr>
              <w:rFonts w:ascii="Times New Roman" w:hAnsi="Times New Roman" w:cs="Times New Roman"/>
              <w:sz w:val="24"/>
              <w:szCs w:val="24"/>
            </w:rPr>
          </w:rPrChange>
        </w:rPr>
        <w:t>Figure 3c</w:t>
      </w:r>
      <w:r w:rsidR="006A1DA2">
        <w:rPr>
          <w:rFonts w:ascii="Times New Roman" w:hAnsi="Times New Roman" w:cs="Times New Roman"/>
          <w:sz w:val="24"/>
          <w:szCs w:val="24"/>
        </w:rPr>
        <w:t xml:space="preserve"> is a model to show that correlations between </w:t>
      </w:r>
      <w:r w:rsidR="008F6471">
        <w:rPr>
          <w:rFonts w:ascii="Times New Roman" w:hAnsi="Times New Roman" w:cs="Times New Roman"/>
          <w:sz w:val="24"/>
          <w:szCs w:val="24"/>
        </w:rPr>
        <w:t xml:space="preserve">protein fitness effects on interacting proteins contributes very little to the correlation with protein’s evolutionary rate. Thus further proving that fitness has nothing to do with the correlation between protein interaction and evolutionary rate. </w:t>
      </w:r>
      <w:r w:rsidR="00A54043">
        <w:rPr>
          <w:rFonts w:ascii="Times New Roman" w:hAnsi="Times New Roman" w:cs="Times New Roman"/>
          <w:sz w:val="24"/>
          <w:szCs w:val="24"/>
        </w:rPr>
        <w:t>They had another alternative hypothesis stating</w:t>
      </w:r>
      <w:r w:rsidR="008F6471">
        <w:rPr>
          <w:rFonts w:ascii="Times New Roman" w:hAnsi="Times New Roman" w:cs="Times New Roman"/>
          <w:sz w:val="24"/>
          <w:szCs w:val="24"/>
        </w:rPr>
        <w:t xml:space="preserve"> that interacting proteins may evolve at similar rates because they have a similar number of </w:t>
      </w:r>
      <w:commentRangeStart w:id="11"/>
      <w:r w:rsidR="008F6471">
        <w:rPr>
          <w:rFonts w:ascii="Times New Roman" w:hAnsi="Times New Roman" w:cs="Times New Roman"/>
          <w:sz w:val="24"/>
          <w:szCs w:val="24"/>
        </w:rPr>
        <w:t>interact</w:t>
      </w:r>
      <w:ins w:id="12" w:author="mmagee" w:date="2012-01-19T11:41:00Z">
        <w:r w:rsidR="00DF036F">
          <w:rPr>
            <w:rFonts w:ascii="Times New Roman" w:hAnsi="Times New Roman" w:cs="Times New Roman"/>
            <w:sz w:val="24"/>
            <w:szCs w:val="24"/>
          </w:rPr>
          <w:t>ions</w:t>
        </w:r>
        <w:commentRangeEnd w:id="11"/>
        <w:r w:rsidR="00DF036F">
          <w:rPr>
            <w:rStyle w:val="CommentReference"/>
          </w:rPr>
          <w:commentReference w:id="11"/>
        </w:r>
      </w:ins>
      <w:del w:id="13" w:author="mmagee" w:date="2012-01-19T11:41:00Z">
        <w:r w:rsidR="008F6471" w:rsidDel="00DF036F">
          <w:rPr>
            <w:rFonts w:ascii="Times New Roman" w:hAnsi="Times New Roman" w:cs="Times New Roman"/>
            <w:sz w:val="24"/>
            <w:szCs w:val="24"/>
          </w:rPr>
          <w:delText>or</w:delText>
        </w:r>
      </w:del>
      <w:r w:rsidR="008F6471">
        <w:rPr>
          <w:rFonts w:ascii="Times New Roman" w:hAnsi="Times New Roman" w:cs="Times New Roman"/>
          <w:sz w:val="24"/>
          <w:szCs w:val="24"/>
        </w:rPr>
        <w:t xml:space="preserve">s. This thought was formed when the results of </w:t>
      </w:r>
      <w:r w:rsidR="00E378A7" w:rsidRPr="00E378A7">
        <w:rPr>
          <w:rFonts w:ascii="Times New Roman" w:hAnsi="Times New Roman" w:cs="Times New Roman"/>
          <w:sz w:val="24"/>
          <w:szCs w:val="24"/>
          <w:highlight w:val="yellow"/>
          <w:rPrChange w:id="14" w:author="mmagee" w:date="2012-01-19T11:31:00Z">
            <w:rPr>
              <w:rFonts w:ascii="Times New Roman" w:hAnsi="Times New Roman" w:cs="Times New Roman"/>
              <w:sz w:val="24"/>
              <w:szCs w:val="24"/>
            </w:rPr>
          </w:rPrChange>
        </w:rPr>
        <w:t>figure 1</w:t>
      </w:r>
      <w:r w:rsidR="008F6471">
        <w:rPr>
          <w:rFonts w:ascii="Times New Roman" w:hAnsi="Times New Roman" w:cs="Times New Roman"/>
          <w:sz w:val="24"/>
          <w:szCs w:val="24"/>
        </w:rPr>
        <w:t xml:space="preserve"> were analyzed. It shows that the number of interact</w:t>
      </w:r>
      <w:ins w:id="15" w:author="mmagee" w:date="2012-01-19T11:42:00Z">
        <w:r w:rsidR="00DF036F">
          <w:rPr>
            <w:rFonts w:ascii="Times New Roman" w:hAnsi="Times New Roman" w:cs="Times New Roman"/>
            <w:sz w:val="24"/>
            <w:szCs w:val="24"/>
          </w:rPr>
          <w:t>ions</w:t>
        </w:r>
      </w:ins>
      <w:del w:id="16" w:author="mmagee" w:date="2012-01-19T11:42:00Z">
        <w:r w:rsidR="008F6471" w:rsidDel="00DF036F">
          <w:rPr>
            <w:rFonts w:ascii="Times New Roman" w:hAnsi="Times New Roman" w:cs="Times New Roman"/>
            <w:sz w:val="24"/>
            <w:szCs w:val="24"/>
          </w:rPr>
          <w:delText>ors</w:delText>
        </w:r>
      </w:del>
      <w:r w:rsidR="008F6471">
        <w:rPr>
          <w:rFonts w:ascii="Times New Roman" w:hAnsi="Times New Roman" w:cs="Times New Roman"/>
          <w:sz w:val="24"/>
          <w:szCs w:val="24"/>
        </w:rPr>
        <w:t xml:space="preserve"> influences the rate f evolution. This hypothesis was rejected when it was found out that proteins that interact do not have similar numbers of interact</w:t>
      </w:r>
      <w:ins w:id="17" w:author="mmagee" w:date="2012-01-19T11:43:00Z">
        <w:r w:rsidR="00DF036F">
          <w:rPr>
            <w:rFonts w:ascii="Times New Roman" w:hAnsi="Times New Roman" w:cs="Times New Roman"/>
            <w:sz w:val="24"/>
            <w:szCs w:val="24"/>
          </w:rPr>
          <w:t>ions</w:t>
        </w:r>
      </w:ins>
      <w:del w:id="18" w:author="mmagee" w:date="2012-01-19T11:43:00Z">
        <w:r w:rsidR="008F6471" w:rsidDel="00DF036F">
          <w:rPr>
            <w:rFonts w:ascii="Times New Roman" w:hAnsi="Times New Roman" w:cs="Times New Roman"/>
            <w:sz w:val="24"/>
            <w:szCs w:val="24"/>
          </w:rPr>
          <w:delText>ors</w:delText>
        </w:r>
      </w:del>
      <w:r w:rsidR="008F6471">
        <w:rPr>
          <w:rFonts w:ascii="Times New Roman" w:hAnsi="Times New Roman" w:cs="Times New Roman"/>
          <w:sz w:val="24"/>
          <w:szCs w:val="24"/>
        </w:rPr>
        <w:t xml:space="preserve"> through the p- value, p = 0.26. </w:t>
      </w:r>
      <w:r w:rsidR="00A90AC1">
        <w:rPr>
          <w:rFonts w:ascii="Times New Roman" w:hAnsi="Times New Roman" w:cs="Times New Roman"/>
          <w:sz w:val="24"/>
          <w:szCs w:val="24"/>
        </w:rPr>
        <w:t>I</w:t>
      </w:r>
      <w:r w:rsidR="00A54043">
        <w:rPr>
          <w:rFonts w:ascii="Times New Roman" w:hAnsi="Times New Roman" w:cs="Times New Roman"/>
          <w:sz w:val="24"/>
          <w:szCs w:val="24"/>
        </w:rPr>
        <w:t>n the end</w:t>
      </w:r>
      <w:ins w:id="19" w:author="mmagee" w:date="2012-01-19T11:43:00Z">
        <w:r w:rsidR="00DF036F">
          <w:rPr>
            <w:rFonts w:ascii="Times New Roman" w:hAnsi="Times New Roman" w:cs="Times New Roman"/>
            <w:sz w:val="24"/>
            <w:szCs w:val="24"/>
          </w:rPr>
          <w:t>,</w:t>
        </w:r>
      </w:ins>
      <w:r w:rsidR="00A54043">
        <w:rPr>
          <w:rFonts w:ascii="Times New Roman" w:hAnsi="Times New Roman" w:cs="Times New Roman"/>
          <w:sz w:val="24"/>
          <w:szCs w:val="24"/>
        </w:rPr>
        <w:t xml:space="preserve"> they concluded that </w:t>
      </w:r>
      <w:r w:rsidR="00A51335">
        <w:rPr>
          <w:rFonts w:ascii="Times New Roman" w:hAnsi="Times New Roman" w:cs="Times New Roman"/>
          <w:sz w:val="24"/>
          <w:szCs w:val="24"/>
        </w:rPr>
        <w:t>the co</w:t>
      </w:r>
      <w:ins w:id="20" w:author="mmagee" w:date="2012-01-19T11:43:00Z">
        <w:r w:rsidR="00DF036F">
          <w:rPr>
            <w:rFonts w:ascii="Times New Roman" w:hAnsi="Times New Roman" w:cs="Times New Roman"/>
            <w:sz w:val="24"/>
            <w:szCs w:val="24"/>
          </w:rPr>
          <w:t>-</w:t>
        </w:r>
      </w:ins>
      <w:r w:rsidR="00A51335">
        <w:rPr>
          <w:rFonts w:ascii="Times New Roman" w:hAnsi="Times New Roman" w:cs="Times New Roman"/>
          <w:sz w:val="24"/>
          <w:szCs w:val="24"/>
        </w:rPr>
        <w:t xml:space="preserve">evolution of interacting proteins may </w:t>
      </w:r>
      <w:del w:id="21" w:author="mmagee" w:date="2012-01-19T11:44:00Z">
        <w:r w:rsidR="00A51335" w:rsidDel="00DF036F">
          <w:rPr>
            <w:rFonts w:ascii="Times New Roman" w:hAnsi="Times New Roman" w:cs="Times New Roman"/>
            <w:sz w:val="24"/>
            <w:szCs w:val="24"/>
          </w:rPr>
          <w:delText>be</w:delText>
        </w:r>
      </w:del>
      <w:r w:rsidR="00A51335">
        <w:rPr>
          <w:rFonts w:ascii="Times New Roman" w:hAnsi="Times New Roman" w:cs="Times New Roman"/>
          <w:sz w:val="24"/>
          <w:szCs w:val="24"/>
        </w:rPr>
        <w:t xml:space="preserve"> have an effect on the observed similarity in evolutionary rates.</w:t>
      </w:r>
    </w:p>
    <w:sectPr w:rsidR="004931EC" w:rsidRPr="00016BE9" w:rsidSect="006825CD">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2-01T19:54:00Z" w:initials="HQ">
    <w:p w:rsidR="005645F7" w:rsidRDefault="005645F7">
      <w:pPr>
        <w:pStyle w:val="CommentText"/>
      </w:pPr>
      <w:r>
        <w:rPr>
          <w:rStyle w:val="CommentReference"/>
        </w:rPr>
        <w:annotationRef/>
      </w:r>
      <w:r>
        <w:t>wrong</w:t>
      </w:r>
    </w:p>
  </w:comment>
  <w:comment w:id="11" w:author="mmagee" w:date="2012-01-19T11:44:00Z" w:initials="m">
    <w:p w:rsidR="00DF036F" w:rsidRDefault="00DF036F">
      <w:pPr>
        <w:pStyle w:val="CommentText"/>
      </w:pPr>
      <w:r>
        <w:rPr>
          <w:rStyle w:val="CommentReference"/>
        </w:rPr>
        <w:annotationRef/>
      </w:r>
      <w:r>
        <w:t>Interactors is not in the dictionary, so interactions best fits the context.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2"/>
  <w:trackRevisions/>
  <w:doNotTrackMoves/>
  <w:defaultTabStop w:val="720"/>
  <w:characterSpacingControl w:val="doNotCompress"/>
  <w:compat/>
  <w:rsids>
    <w:rsidRoot w:val="004931EC"/>
    <w:rsid w:val="00011052"/>
    <w:rsid w:val="00016BE9"/>
    <w:rsid w:val="000F2227"/>
    <w:rsid w:val="001C7F4C"/>
    <w:rsid w:val="004931EC"/>
    <w:rsid w:val="005645F7"/>
    <w:rsid w:val="00595D80"/>
    <w:rsid w:val="006825CD"/>
    <w:rsid w:val="006A1DA2"/>
    <w:rsid w:val="006E7B4E"/>
    <w:rsid w:val="0074284C"/>
    <w:rsid w:val="008216AF"/>
    <w:rsid w:val="008F6471"/>
    <w:rsid w:val="00A51335"/>
    <w:rsid w:val="00A54043"/>
    <w:rsid w:val="00A90AC1"/>
    <w:rsid w:val="00C3795F"/>
    <w:rsid w:val="00DF036F"/>
    <w:rsid w:val="00E378A7"/>
  </w:rsids>
  <m:mathPr>
    <m:mathFont m:val="SimSu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5C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E7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B4E"/>
    <w:rPr>
      <w:rFonts w:ascii="Tahoma" w:hAnsi="Tahoma" w:cs="Tahoma"/>
      <w:sz w:val="16"/>
      <w:szCs w:val="16"/>
    </w:rPr>
  </w:style>
  <w:style w:type="character" w:styleId="CommentReference">
    <w:name w:val="annotation reference"/>
    <w:basedOn w:val="DefaultParagraphFont"/>
    <w:uiPriority w:val="99"/>
    <w:semiHidden/>
    <w:unhideWhenUsed/>
    <w:rsid w:val="00DF036F"/>
    <w:rPr>
      <w:sz w:val="16"/>
      <w:szCs w:val="16"/>
    </w:rPr>
  </w:style>
  <w:style w:type="paragraph" w:styleId="CommentText">
    <w:name w:val="annotation text"/>
    <w:basedOn w:val="Normal"/>
    <w:link w:val="CommentTextChar"/>
    <w:uiPriority w:val="99"/>
    <w:semiHidden/>
    <w:unhideWhenUsed/>
    <w:rsid w:val="00DF036F"/>
    <w:pPr>
      <w:spacing w:line="240" w:lineRule="auto"/>
    </w:pPr>
    <w:rPr>
      <w:sz w:val="20"/>
      <w:szCs w:val="20"/>
    </w:rPr>
  </w:style>
  <w:style w:type="character" w:customStyle="1" w:styleId="CommentTextChar">
    <w:name w:val="Comment Text Char"/>
    <w:basedOn w:val="DefaultParagraphFont"/>
    <w:link w:val="CommentText"/>
    <w:uiPriority w:val="99"/>
    <w:semiHidden/>
    <w:rsid w:val="00DF036F"/>
    <w:rPr>
      <w:sz w:val="20"/>
      <w:szCs w:val="20"/>
    </w:rPr>
  </w:style>
  <w:style w:type="paragraph" w:styleId="CommentSubject">
    <w:name w:val="annotation subject"/>
    <w:basedOn w:val="CommentText"/>
    <w:next w:val="CommentText"/>
    <w:link w:val="CommentSubjectChar"/>
    <w:uiPriority w:val="99"/>
    <w:semiHidden/>
    <w:unhideWhenUsed/>
    <w:rsid w:val="00DF036F"/>
    <w:rPr>
      <w:b/>
      <w:bCs/>
    </w:rPr>
  </w:style>
  <w:style w:type="character" w:customStyle="1" w:styleId="CommentSubjectChar">
    <w:name w:val="Comment Subject Char"/>
    <w:basedOn w:val="CommentTextChar"/>
    <w:link w:val="CommentSubject"/>
    <w:uiPriority w:val="99"/>
    <w:semiHidden/>
    <w:rsid w:val="00DF036F"/>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332</Words>
  <Characters>1895</Characters>
  <Application>Microsoft Macintosh Word</Application>
  <DocSecurity>0</DocSecurity>
  <Lines>15</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Hong Qin</cp:lastModifiedBy>
  <cp:revision>17</cp:revision>
  <dcterms:created xsi:type="dcterms:W3CDTF">2012-01-19T01:14:00Z</dcterms:created>
  <dcterms:modified xsi:type="dcterms:W3CDTF">2012-02-02T00:54:00Z</dcterms:modified>
</cp:coreProperties>
</file>
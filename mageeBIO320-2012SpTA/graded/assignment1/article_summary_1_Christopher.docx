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19A" w:rsidRDefault="0067519A">
      <w:r>
        <w:t>Jessica Christopher</w:t>
      </w:r>
    </w:p>
    <w:p w:rsidR="0067519A" w:rsidRDefault="0067519A">
      <w:r>
        <w:t>Bio 320</w:t>
      </w:r>
    </w:p>
    <w:p w:rsidR="0067519A" w:rsidRDefault="0067519A">
      <w:r>
        <w:t>1/26/12</w:t>
      </w:r>
    </w:p>
    <w:p w:rsidR="0067519A" w:rsidRDefault="0067519A"/>
    <w:p w:rsidR="0067519A" w:rsidRDefault="00C15195" w:rsidP="0067519A">
      <w:pPr>
        <w:ind w:left="720" w:firstLine="720"/>
      </w:pPr>
      <w:r>
        <w:t xml:space="preserve">     </w:t>
      </w:r>
      <w:r w:rsidR="0067519A">
        <w:t xml:space="preserve">Evolutionary Rate in the Protein Interaction Network </w:t>
      </w:r>
    </w:p>
    <w:p w:rsidR="0067519A" w:rsidRDefault="0067519A" w:rsidP="0067519A">
      <w:pPr>
        <w:ind w:left="720" w:firstLine="720"/>
      </w:pPr>
    </w:p>
    <w:p w:rsidR="001948E3" w:rsidRDefault="0067519A">
      <w:pPr>
        <w:spacing w:line="360" w:lineRule="auto"/>
        <w:ind w:left="720" w:firstLine="720"/>
        <w:jc w:val="both"/>
        <w:pPrChange w:id="0" w:author="mmagee" w:date="2012-02-01T11:26:00Z">
          <w:pPr>
            <w:spacing w:line="360" w:lineRule="auto"/>
            <w:ind w:left="720" w:firstLine="720"/>
          </w:pPr>
        </w:pPrChange>
      </w:pPr>
      <w:r>
        <w:t xml:space="preserve">In Fraser’s paper he </w:t>
      </w:r>
      <w:del w:id="1" w:author="hqin" w:date="2012-02-01T18:59:00Z">
        <w:r w:rsidDel="001C2713">
          <w:delText xml:space="preserve">discusses </w:delText>
        </w:r>
      </w:del>
      <w:ins w:id="2" w:author="hqin" w:date="2012-02-01T18:59:00Z">
        <w:r w:rsidR="001C2713">
          <w:t>discusse</w:t>
        </w:r>
        <w:r w:rsidR="001C2713">
          <w:t>d</w:t>
        </w:r>
        <w:r w:rsidR="001C2713">
          <w:t xml:space="preserve"> </w:t>
        </w:r>
      </w:ins>
      <w:r>
        <w:t xml:space="preserve">the importance of the organization of the protein interaction network in the yeast </w:t>
      </w:r>
      <w:r w:rsidRPr="0067519A">
        <w:rPr>
          <w:i/>
        </w:rPr>
        <w:t>Saccharomyces cerevisiae</w:t>
      </w:r>
      <w:r>
        <w:rPr>
          <w:i/>
        </w:rPr>
        <w:t xml:space="preserve"> </w:t>
      </w:r>
      <w:r>
        <w:t>and it</w:t>
      </w:r>
      <w:del w:id="3" w:author="mmagee" w:date="2012-02-01T11:45:00Z">
        <w:r w:rsidDel="0098005C">
          <w:delText>’</w:delText>
        </w:r>
      </w:del>
      <w:r>
        <w:t xml:space="preserve">s effect on the evolution of the proteins that compose it. To </w:t>
      </w:r>
      <w:commentRangeStart w:id="4"/>
      <w:r>
        <w:t>support this data</w:t>
      </w:r>
      <w:commentRangeEnd w:id="4"/>
      <w:r w:rsidR="004F526F">
        <w:rPr>
          <w:rStyle w:val="CommentReference"/>
        </w:rPr>
        <w:commentReference w:id="4"/>
      </w:r>
      <w:ins w:id="5" w:author="mmagee" w:date="2012-02-01T12:00:00Z">
        <w:r w:rsidR="0027410F">
          <w:t>,</w:t>
        </w:r>
      </w:ins>
      <w:r>
        <w:t xml:space="preserve"> </w:t>
      </w:r>
      <w:commentRangeStart w:id="6"/>
      <w:r>
        <w:t xml:space="preserve">he compiled a list of 3541 interactions between 2445 different yeast proteins. </w:t>
      </w:r>
      <w:commentRangeEnd w:id="6"/>
      <w:r w:rsidR="00733B22">
        <w:rPr>
          <w:rStyle w:val="CommentReference"/>
        </w:rPr>
        <w:commentReference w:id="6"/>
      </w:r>
      <w:r>
        <w:t xml:space="preserve">He found that there is a negative correlation between the connectivity of the proteins in the network to their rate of evolution. </w:t>
      </w:r>
      <w:r w:rsidR="00867317">
        <w:t xml:space="preserve">He demonstrated this data in </w:t>
      </w:r>
      <w:r w:rsidR="004241EC" w:rsidRPr="004241EC">
        <w:rPr>
          <w:highlight w:val="yellow"/>
          <w:rPrChange w:id="7" w:author="mmagee" w:date="2012-02-01T12:01:00Z">
            <w:rPr/>
          </w:rPrChange>
        </w:rPr>
        <w:t>Figure 1</w:t>
      </w:r>
      <w:r w:rsidR="00867317">
        <w:t xml:space="preserve"> showing the linear regression of the number of protein-protein interactions as estimated by the e</w:t>
      </w:r>
      <w:r w:rsidR="00F03A4A">
        <w:t>volutionary distance (K). He</w:t>
      </w:r>
      <w:r w:rsidR="00867317">
        <w:t xml:space="preserve"> </w:t>
      </w:r>
      <w:del w:id="8" w:author="mmagee" w:date="2012-02-01T12:02:00Z">
        <w:r w:rsidR="00867317" w:rsidDel="0027410F">
          <w:delText>is</w:delText>
        </w:r>
      </w:del>
      <w:r w:rsidR="00867317">
        <w:t xml:space="preserve"> show</w:t>
      </w:r>
      <w:ins w:id="9" w:author="mmagee" w:date="2012-02-01T12:02:00Z">
        <w:r w:rsidR="0027410F">
          <w:t>ed</w:t>
        </w:r>
      </w:ins>
      <w:del w:id="10" w:author="mmagee" w:date="2012-02-01T12:02:00Z">
        <w:r w:rsidR="00867317" w:rsidDel="0027410F">
          <w:delText>ing</w:delText>
        </w:r>
      </w:del>
      <w:r w:rsidR="00867317">
        <w:t xml:space="preserve"> the correlation between a protein’s number of </w:t>
      </w:r>
      <w:proofErr w:type="spellStart"/>
      <w:r w:rsidR="00867317">
        <w:t>interactors</w:t>
      </w:r>
      <w:proofErr w:type="spellEnd"/>
      <w:r w:rsidR="00867317">
        <w:t xml:space="preserve"> </w:t>
      </w:r>
      <w:commentRangeStart w:id="11"/>
      <w:r w:rsidR="00867317">
        <w:t xml:space="preserve">and its effect </w:t>
      </w:r>
      <w:commentRangeEnd w:id="11"/>
      <w:r w:rsidR="00733B22">
        <w:rPr>
          <w:rStyle w:val="CommentReference"/>
        </w:rPr>
        <w:commentReference w:id="11"/>
      </w:r>
      <w:r w:rsidR="00867317">
        <w:t xml:space="preserve">on </w:t>
      </w:r>
      <w:proofErr w:type="spellStart"/>
      <w:r w:rsidR="00867317">
        <w:t>organismal</w:t>
      </w:r>
      <w:proofErr w:type="spellEnd"/>
      <w:r w:rsidR="00867317">
        <w:t xml:space="preserve"> fitness, which will affect the rate of evolution. </w:t>
      </w:r>
      <w:r w:rsidR="00F03A4A">
        <w:t xml:space="preserve">Fraser </w:t>
      </w:r>
      <w:del w:id="12" w:author="hqin" w:date="2012-02-01T19:03:00Z">
        <w:r w:rsidR="00F03A4A" w:rsidDel="00733B22">
          <w:delText xml:space="preserve">found </w:delText>
        </w:r>
      </w:del>
      <w:ins w:id="13" w:author="hqin" w:date="2012-02-01T19:03:00Z">
        <w:r w:rsidR="00733B22">
          <w:t>argued</w:t>
        </w:r>
        <w:r w:rsidR="00733B22">
          <w:t xml:space="preserve"> </w:t>
        </w:r>
      </w:ins>
      <w:r w:rsidR="00F03A4A">
        <w:t>that p</w:t>
      </w:r>
      <w:r>
        <w:t xml:space="preserve">roteins with more </w:t>
      </w:r>
      <w:proofErr w:type="spellStart"/>
      <w:r>
        <w:t>interactors</w:t>
      </w:r>
      <w:proofErr w:type="spellEnd"/>
      <w:r>
        <w:t xml:space="preserve"> evolved more slowly due to a greater proportion of the protein being directly involved in its function. </w:t>
      </w:r>
      <w:r w:rsidR="00F03A4A">
        <w:t xml:space="preserve">He tested this as well as the hypothesis of the number of </w:t>
      </w:r>
      <w:proofErr w:type="spellStart"/>
      <w:r w:rsidR="00F03A4A">
        <w:t>interactors</w:t>
      </w:r>
      <w:proofErr w:type="spellEnd"/>
      <w:r w:rsidR="00F03A4A">
        <w:t xml:space="preserve"> being correlated with its effect on </w:t>
      </w:r>
      <w:proofErr w:type="spellStart"/>
      <w:r w:rsidR="00F03A4A">
        <w:t>organismal</w:t>
      </w:r>
      <w:proofErr w:type="spellEnd"/>
      <w:r w:rsidR="00F03A4A">
        <w:t xml:space="preserve"> fitness in </w:t>
      </w:r>
      <w:r w:rsidR="004241EC" w:rsidRPr="004241EC">
        <w:rPr>
          <w:highlight w:val="yellow"/>
          <w:rPrChange w:id="14" w:author="mmagee" w:date="2012-02-01T12:05:00Z">
            <w:rPr/>
          </w:rPrChange>
        </w:rPr>
        <w:t>Figure 2</w:t>
      </w:r>
      <w:r w:rsidR="00F03A4A">
        <w:t xml:space="preserve">. He rejected the seconded hypothesis due to the effect of protein interactions on evolutionary rate not being mediated by protein fitness effect. </w:t>
      </w:r>
      <w:r>
        <w:t>Fraser made the prediction that interacting proteins evolve at similar rates due to co</w:t>
      </w:r>
      <w:ins w:id="15" w:author="mmagee" w:date="2012-02-01T12:09:00Z">
        <w:r w:rsidR="00B854C8">
          <w:t xml:space="preserve"> </w:t>
        </w:r>
      </w:ins>
      <w:r>
        <w:t>evolution.</w:t>
      </w:r>
      <w:r w:rsidR="00C15195">
        <w:t xml:space="preserve"> He demonstrated this in </w:t>
      </w:r>
      <w:r w:rsidR="004241EC" w:rsidRPr="004241EC">
        <w:rPr>
          <w:highlight w:val="yellow"/>
          <w:rPrChange w:id="16" w:author="mmagee" w:date="2012-02-01T12:09:00Z">
            <w:rPr/>
          </w:rPrChange>
        </w:rPr>
        <w:t>Figure 3</w:t>
      </w:r>
      <w:r w:rsidR="00C15195">
        <w:t xml:space="preserve"> by calculating </w:t>
      </w:r>
      <w:r w:rsidR="00C15195">
        <w:sym w:font="Symbol" w:char="F044"/>
      </w:r>
      <w:r w:rsidR="00C15195">
        <w:t xml:space="preserve">K (the difference between the evolutionary distances separating the yeast proteins from their orthologs in the nematode).  Fraser found that interacting proteins had similar effects on </w:t>
      </w:r>
      <w:proofErr w:type="spellStart"/>
      <w:r w:rsidR="00C15195">
        <w:t>organismal</w:t>
      </w:r>
      <w:proofErr w:type="spellEnd"/>
      <w:r w:rsidR="00C15195">
        <w:t xml:space="preserve"> fitness</w:t>
      </w:r>
      <w:ins w:id="17" w:author="mmagee" w:date="2012-02-01T12:17:00Z">
        <w:r w:rsidR="00217CC0">
          <w:t>,</w:t>
        </w:r>
      </w:ins>
      <w:r w:rsidR="00C15195">
        <w:t xml:space="preserve"> but this only contributed slightly to the correlation between their evolutionary rates.</w:t>
      </w:r>
    </w:p>
    <w:sectPr w:rsidR="001948E3" w:rsidSect="0067519A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4" w:author="hqin" w:date="2012-02-01T19:00:00Z" w:initials="h">
    <w:p w:rsidR="004F526F" w:rsidRDefault="004F526F">
      <w:pPr>
        <w:pStyle w:val="CommentText"/>
      </w:pPr>
      <w:r>
        <w:rPr>
          <w:rStyle w:val="CommentReference"/>
        </w:rPr>
        <w:annotationRef/>
      </w:r>
      <w:r>
        <w:t>Not right</w:t>
      </w:r>
    </w:p>
  </w:comment>
  <w:comment w:id="6" w:author="hqin" w:date="2012-02-01T19:01:00Z" w:initials="h">
    <w:p w:rsidR="00733B22" w:rsidRDefault="00733B22">
      <w:pPr>
        <w:pStyle w:val="CommentText"/>
      </w:pPr>
      <w:r>
        <w:rPr>
          <w:rStyle w:val="CommentReference"/>
        </w:rPr>
        <w:annotationRef/>
      </w:r>
      <w:r>
        <w:t>This is not actual data used in the analysis</w:t>
      </w:r>
    </w:p>
  </w:comment>
  <w:comment w:id="11" w:author="hqin" w:date="2012-02-01T19:02:00Z" w:initials="h">
    <w:p w:rsidR="00733B22" w:rsidRDefault="00733B22">
      <w:pPr>
        <w:pStyle w:val="CommentText"/>
      </w:pPr>
      <w:r>
        <w:rPr>
          <w:rStyle w:val="CommentReference"/>
        </w:rPr>
        <w:annotationRef/>
      </w:r>
      <w:r>
        <w:t>??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67519A"/>
    <w:rsid w:val="001948E3"/>
    <w:rsid w:val="001C2713"/>
    <w:rsid w:val="001C375D"/>
    <w:rsid w:val="001D3B68"/>
    <w:rsid w:val="00213773"/>
    <w:rsid w:val="00217CC0"/>
    <w:rsid w:val="00271027"/>
    <w:rsid w:val="0027410F"/>
    <w:rsid w:val="003E491D"/>
    <w:rsid w:val="00404943"/>
    <w:rsid w:val="004241EC"/>
    <w:rsid w:val="004F526F"/>
    <w:rsid w:val="0067519A"/>
    <w:rsid w:val="00733B22"/>
    <w:rsid w:val="007532D2"/>
    <w:rsid w:val="007560C5"/>
    <w:rsid w:val="00867317"/>
    <w:rsid w:val="0098005C"/>
    <w:rsid w:val="00B05126"/>
    <w:rsid w:val="00B854C8"/>
    <w:rsid w:val="00C15195"/>
    <w:rsid w:val="00F03A4A"/>
    <w:rsid w:val="00F8107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0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0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F52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52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52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2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26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Christopher</dc:creator>
  <cp:lastModifiedBy>hqin</cp:lastModifiedBy>
  <cp:revision>5</cp:revision>
  <dcterms:created xsi:type="dcterms:W3CDTF">2012-02-01T17:18:00Z</dcterms:created>
  <dcterms:modified xsi:type="dcterms:W3CDTF">2012-02-02T00:04:00Z</dcterms:modified>
</cp:coreProperties>
</file>
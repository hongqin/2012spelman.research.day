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3FC" w:rsidRPr="0044505F" w:rsidRDefault="009F53FC">
      <w:pPr>
        <w:rPr>
          <w:rFonts w:ascii="Times New Roman" w:hAnsi="Times New Roman"/>
        </w:rPr>
      </w:pPr>
      <w:r w:rsidRPr="0044505F">
        <w:rPr>
          <w:rFonts w:ascii="Times New Roman" w:hAnsi="Times New Roman"/>
        </w:rPr>
        <w:t>Molecular Genomics, Proteomics and Bioinformatics</w:t>
      </w:r>
    </w:p>
    <w:p w:rsidR="009F53FC" w:rsidRPr="0044505F" w:rsidRDefault="009F53FC">
      <w:pPr>
        <w:rPr>
          <w:rFonts w:ascii="Times New Roman" w:hAnsi="Times New Roman"/>
        </w:rPr>
      </w:pPr>
      <w:r w:rsidRPr="0044505F">
        <w:rPr>
          <w:rFonts w:ascii="Times New Roman" w:hAnsi="Times New Roman"/>
        </w:rPr>
        <w:t>Reading Assignment #1</w:t>
      </w:r>
    </w:p>
    <w:p w:rsidR="009F53FC" w:rsidRPr="0044505F" w:rsidRDefault="009F53FC">
      <w:pPr>
        <w:rPr>
          <w:rFonts w:ascii="Times New Roman" w:hAnsi="Times New Roman"/>
        </w:rPr>
      </w:pPr>
      <w:proofErr w:type="spellStart"/>
      <w:r w:rsidRPr="0044505F">
        <w:rPr>
          <w:rFonts w:ascii="Times New Roman" w:hAnsi="Times New Roman"/>
        </w:rPr>
        <w:t>Kinnari</w:t>
      </w:r>
      <w:proofErr w:type="spellEnd"/>
      <w:r w:rsidRPr="0044505F">
        <w:rPr>
          <w:rFonts w:ascii="Times New Roman" w:hAnsi="Times New Roman"/>
        </w:rPr>
        <w:t xml:space="preserve"> Matheson</w:t>
      </w:r>
    </w:p>
    <w:p w:rsidR="009F53FC" w:rsidRPr="0044505F" w:rsidRDefault="009F53FC">
      <w:pPr>
        <w:rPr>
          <w:rFonts w:ascii="Times New Roman" w:hAnsi="Times New Roman"/>
        </w:rPr>
      </w:pPr>
      <w:r w:rsidRPr="0044505F">
        <w:rPr>
          <w:rFonts w:ascii="Times New Roman" w:hAnsi="Times New Roman"/>
        </w:rPr>
        <w:t>1/19/12</w:t>
      </w:r>
    </w:p>
    <w:p w:rsidR="009F53FC" w:rsidRPr="0044505F" w:rsidRDefault="009F53FC">
      <w:pPr>
        <w:rPr>
          <w:rFonts w:ascii="Times New Roman" w:hAnsi="Times New Roman"/>
        </w:rPr>
      </w:pPr>
    </w:p>
    <w:p w:rsidR="0064603A" w:rsidRDefault="009F53FC" w:rsidP="0064603A">
      <w:pPr>
        <w:ind w:firstLine="232"/>
        <w:jc w:val="both"/>
        <w:rPr>
          <w:rFonts w:ascii="Times New Roman" w:hAnsi="Times New Roman"/>
        </w:rPr>
        <w:pPrChange w:id="0" w:author="mmagee" w:date="2012-01-25T12:27:00Z">
          <w:pPr>
            <w:ind w:firstLine="232"/>
          </w:pPr>
        </w:pPrChange>
      </w:pPr>
      <w:r w:rsidRPr="0044505F">
        <w:rPr>
          <w:rFonts w:ascii="Times New Roman" w:hAnsi="Times New Roman"/>
        </w:rPr>
        <w:t xml:space="preserve">In the Fraser paper entitled </w:t>
      </w:r>
      <w:r w:rsidRPr="0044505F">
        <w:rPr>
          <w:rFonts w:ascii="Times New Roman" w:hAnsi="Times New Roman"/>
          <w:i/>
        </w:rPr>
        <w:t>Evolutionary Rate in Protein Interaction Network</w:t>
      </w:r>
      <w:ins w:id="1" w:author="mmagee" w:date="2012-01-25T12:15:00Z">
        <w:r w:rsidR="008717FD">
          <w:rPr>
            <w:rFonts w:ascii="Times New Roman" w:hAnsi="Times New Roman"/>
            <w:i/>
          </w:rPr>
          <w:t>,</w:t>
        </w:r>
      </w:ins>
      <w:r w:rsidRPr="0044505F">
        <w:rPr>
          <w:rFonts w:ascii="Times New Roman" w:hAnsi="Times New Roman"/>
        </w:rPr>
        <w:t xml:space="preserve"> the correlation between protein interactions, the protein fitness effect and evolutionary rate</w:t>
      </w:r>
      <w:ins w:id="2" w:author="mmagee" w:date="2012-01-25T12:17:00Z">
        <w:r w:rsidR="008717FD">
          <w:rPr>
            <w:rFonts w:ascii="Times New Roman" w:hAnsi="Times New Roman"/>
          </w:rPr>
          <w:t>,</w:t>
        </w:r>
      </w:ins>
      <w:r w:rsidRPr="0044505F">
        <w:rPr>
          <w:rFonts w:ascii="Times New Roman" w:hAnsi="Times New Roman"/>
        </w:rPr>
        <w:t xml:space="preserve"> is described </w:t>
      </w:r>
      <w:commentRangeStart w:id="3"/>
      <w:r w:rsidRPr="0044505F">
        <w:rPr>
          <w:rFonts w:ascii="Times New Roman" w:hAnsi="Times New Roman"/>
        </w:rPr>
        <w:t xml:space="preserve">in </w:t>
      </w:r>
      <w:r w:rsidRPr="0044505F">
        <w:rPr>
          <w:rFonts w:ascii="Times New Roman" w:hAnsi="Times New Roman"/>
          <w:i/>
        </w:rPr>
        <w:t xml:space="preserve">Saccharomyces cerevisiae </w:t>
      </w:r>
      <w:r w:rsidRPr="0044505F">
        <w:rPr>
          <w:rFonts w:ascii="Times New Roman" w:hAnsi="Times New Roman"/>
        </w:rPr>
        <w:t>and</w:t>
      </w:r>
      <w:r w:rsidRPr="0044505F">
        <w:rPr>
          <w:rFonts w:ascii="Times New Roman" w:hAnsi="Times New Roman"/>
          <w:i/>
        </w:rPr>
        <w:t xml:space="preserve"> </w:t>
      </w:r>
      <w:proofErr w:type="spellStart"/>
      <w:r w:rsidRPr="0044505F">
        <w:rPr>
          <w:rFonts w:ascii="Times New Roman" w:hAnsi="Times New Roman"/>
          <w:i/>
        </w:rPr>
        <w:t>Caenorhabditis</w:t>
      </w:r>
      <w:proofErr w:type="spellEnd"/>
      <w:r w:rsidRPr="0044505F">
        <w:rPr>
          <w:rFonts w:ascii="Times New Roman" w:hAnsi="Times New Roman"/>
          <w:i/>
        </w:rPr>
        <w:t xml:space="preserve"> </w:t>
      </w:r>
      <w:proofErr w:type="spellStart"/>
      <w:r w:rsidRPr="0044505F">
        <w:rPr>
          <w:rFonts w:ascii="Times New Roman" w:hAnsi="Times New Roman"/>
          <w:i/>
        </w:rPr>
        <w:t>elegans</w:t>
      </w:r>
      <w:commentRangeEnd w:id="3"/>
      <w:proofErr w:type="spellEnd"/>
      <w:r w:rsidR="001F47C6">
        <w:rPr>
          <w:rStyle w:val="CommentReference"/>
        </w:rPr>
        <w:commentReference w:id="3"/>
      </w:r>
      <w:r w:rsidRPr="0044505F">
        <w:rPr>
          <w:rFonts w:ascii="Times New Roman" w:hAnsi="Times New Roman"/>
        </w:rPr>
        <w:t xml:space="preserve">. Functional genomic data was compared to determine the conservation of </w:t>
      </w:r>
      <w:proofErr w:type="spellStart"/>
      <w:r w:rsidRPr="0044505F">
        <w:rPr>
          <w:rFonts w:ascii="Times New Roman" w:hAnsi="Times New Roman"/>
        </w:rPr>
        <w:t>orthologs</w:t>
      </w:r>
      <w:proofErr w:type="spellEnd"/>
      <w:r w:rsidRPr="0044505F">
        <w:rPr>
          <w:rFonts w:ascii="Times New Roman" w:hAnsi="Times New Roman"/>
        </w:rPr>
        <w:t xml:space="preserve"> and the amount of interactions in yeast proteins. Evolutionary distance (K) was used to quantify well-conserved domains in terms of substitutions </w:t>
      </w:r>
      <w:commentRangeStart w:id="4"/>
      <w:r w:rsidRPr="0044505F">
        <w:rPr>
          <w:rFonts w:ascii="Times New Roman" w:hAnsi="Times New Roman"/>
        </w:rPr>
        <w:t>after animal divergence</w:t>
      </w:r>
      <w:commentRangeEnd w:id="4"/>
      <w:r w:rsidR="006E61FD">
        <w:rPr>
          <w:rStyle w:val="CommentReference"/>
        </w:rPr>
        <w:commentReference w:id="4"/>
      </w:r>
      <w:r w:rsidRPr="0044505F">
        <w:rPr>
          <w:rFonts w:ascii="Times New Roman" w:hAnsi="Times New Roman"/>
        </w:rPr>
        <w:t xml:space="preserve">.  A negative correlation was observed between the number of interactions and the evolutionary rate of the protein. This relationship is illustrated in the scatter plot of </w:t>
      </w:r>
      <w:r w:rsidR="0064603A" w:rsidRPr="0064603A">
        <w:rPr>
          <w:rFonts w:ascii="Times New Roman" w:hAnsi="Times New Roman"/>
          <w:highlight w:val="yellow"/>
          <w:rPrChange w:id="5" w:author="mmagee" w:date="2012-01-25T12:18:00Z">
            <w:rPr>
              <w:rFonts w:ascii="Times New Roman" w:hAnsi="Times New Roman"/>
            </w:rPr>
          </w:rPrChange>
        </w:rPr>
        <w:t>Figure 1</w:t>
      </w:r>
      <w:r w:rsidRPr="0044505F">
        <w:rPr>
          <w:rFonts w:ascii="Times New Roman" w:hAnsi="Times New Roman"/>
        </w:rPr>
        <w:t xml:space="preserve"> in </w:t>
      </w:r>
      <w:proofErr w:type="spellStart"/>
      <w:r w:rsidRPr="0044505F">
        <w:rPr>
          <w:rFonts w:ascii="Times New Roman" w:hAnsi="Times New Roman"/>
          <w:i/>
        </w:rPr>
        <w:t>C.elegans</w:t>
      </w:r>
      <w:proofErr w:type="spellEnd"/>
      <w:r w:rsidRPr="0044505F">
        <w:rPr>
          <w:rFonts w:ascii="Times New Roman" w:hAnsi="Times New Roman"/>
        </w:rPr>
        <w:t xml:space="preserve">.  Several hypotheses </w:t>
      </w:r>
      <w:commentRangeStart w:id="6"/>
      <w:r w:rsidRPr="0044505F">
        <w:rPr>
          <w:rFonts w:ascii="Times New Roman" w:hAnsi="Times New Roman"/>
        </w:rPr>
        <w:t>emerged</w:t>
      </w:r>
      <w:commentRangeEnd w:id="6"/>
      <w:r w:rsidR="00BC7007">
        <w:rPr>
          <w:rStyle w:val="CommentReference"/>
          <w:vanish/>
        </w:rPr>
        <w:commentReference w:id="6"/>
      </w:r>
      <w:r w:rsidRPr="0044505F">
        <w:rPr>
          <w:rFonts w:ascii="Times New Roman" w:hAnsi="Times New Roman"/>
        </w:rPr>
        <w:t xml:space="preserve"> to explain this phenomenon. First, if a protein has more interactions in an organism, then the </w:t>
      </w:r>
      <w:commentRangeStart w:id="7"/>
      <w:r w:rsidRPr="0044505F">
        <w:rPr>
          <w:rFonts w:ascii="Times New Roman" w:hAnsi="Times New Roman"/>
        </w:rPr>
        <w:t xml:space="preserve">arrangement </w:t>
      </w:r>
      <w:commentRangeEnd w:id="7"/>
      <w:r w:rsidR="00923CEF">
        <w:rPr>
          <w:rStyle w:val="CommentReference"/>
          <w:vanish/>
        </w:rPr>
        <w:commentReference w:id="7"/>
      </w:r>
      <w:r w:rsidRPr="0044505F">
        <w:rPr>
          <w:rFonts w:ascii="Times New Roman" w:hAnsi="Times New Roman"/>
        </w:rPr>
        <w:t xml:space="preserve">of the protein is limited in the amount of substitutions that can occur. </w:t>
      </w:r>
      <w:r w:rsidR="0050717B" w:rsidRPr="0044505F">
        <w:rPr>
          <w:rFonts w:ascii="Times New Roman" w:hAnsi="Times New Roman"/>
        </w:rPr>
        <w:t>The second hypothesis is that the proteins with more interactions had a greater impact on the fitness of the organism, which causes these proteins to evolve more slowly</w:t>
      </w:r>
      <w:del w:id="8" w:author="mmagee" w:date="2012-01-25T12:25:00Z">
        <w:r w:rsidR="0050717B" w:rsidRPr="0044505F" w:rsidDel="004C5893">
          <w:rPr>
            <w:rFonts w:ascii="Times New Roman" w:hAnsi="Times New Roman"/>
          </w:rPr>
          <w:delText>,</w:delText>
        </w:r>
      </w:del>
      <w:r w:rsidR="0050717B" w:rsidRPr="0044505F">
        <w:rPr>
          <w:rFonts w:ascii="Times New Roman" w:hAnsi="Times New Roman"/>
        </w:rPr>
        <w:t xml:space="preserve"> </w:t>
      </w:r>
      <w:ins w:id="9" w:author="mmagee" w:date="2012-01-25T12:25:00Z">
        <w:r w:rsidR="004C5893">
          <w:rPr>
            <w:rFonts w:ascii="Times New Roman" w:hAnsi="Times New Roman"/>
          </w:rPr>
          <w:t>H</w:t>
        </w:r>
      </w:ins>
      <w:del w:id="10" w:author="mmagee" w:date="2012-01-25T12:25:00Z">
        <w:r w:rsidR="0050717B" w:rsidRPr="0044505F" w:rsidDel="004C5893">
          <w:rPr>
            <w:rFonts w:ascii="Times New Roman" w:hAnsi="Times New Roman"/>
          </w:rPr>
          <w:delText>h</w:delText>
        </w:r>
      </w:del>
      <w:r w:rsidR="0050717B" w:rsidRPr="0044505F">
        <w:rPr>
          <w:rFonts w:ascii="Times New Roman" w:hAnsi="Times New Roman"/>
        </w:rPr>
        <w:t>owever</w:t>
      </w:r>
      <w:ins w:id="11" w:author="mmagee" w:date="2012-01-25T12:25:00Z">
        <w:r w:rsidR="004C5893">
          <w:rPr>
            <w:rFonts w:ascii="Times New Roman" w:hAnsi="Times New Roman"/>
          </w:rPr>
          <w:t>,</w:t>
        </w:r>
      </w:ins>
      <w:r w:rsidR="0050717B" w:rsidRPr="0044505F">
        <w:rPr>
          <w:rFonts w:ascii="Times New Roman" w:hAnsi="Times New Roman"/>
        </w:rPr>
        <w:t xml:space="preserve"> this is not proven by a relationship between interactions and the protein fitness effect. This model is shown in </w:t>
      </w:r>
      <w:r w:rsidR="0064603A" w:rsidRPr="0064603A">
        <w:rPr>
          <w:rFonts w:ascii="Times New Roman" w:hAnsi="Times New Roman"/>
          <w:highlight w:val="yellow"/>
          <w:rPrChange w:id="12" w:author="mmagee" w:date="2012-01-25T12:18:00Z">
            <w:rPr>
              <w:rFonts w:ascii="Times New Roman" w:hAnsi="Times New Roman"/>
            </w:rPr>
          </w:rPrChange>
        </w:rPr>
        <w:t>Figure 2</w:t>
      </w:r>
      <w:r w:rsidR="0050717B" w:rsidRPr="0044505F">
        <w:rPr>
          <w:rFonts w:ascii="Times New Roman" w:hAnsi="Times New Roman"/>
        </w:rPr>
        <w:t xml:space="preserve">. </w:t>
      </w:r>
      <w:r w:rsidR="00293DDF" w:rsidRPr="0044505F">
        <w:rPr>
          <w:rFonts w:ascii="Times New Roman" w:hAnsi="Times New Roman"/>
        </w:rPr>
        <w:t xml:space="preserve"> In order to assess the fitness effect of interacting proteins, the </w:t>
      </w:r>
      <w:commentRangeStart w:id="13"/>
      <w:r w:rsidR="00293DDF" w:rsidRPr="0044505F">
        <w:rPr>
          <w:rFonts w:ascii="Times New Roman" w:hAnsi="Times New Roman"/>
        </w:rPr>
        <w:t xml:space="preserve">difference between the evolutionary rate of the yeast protein and nematode </w:t>
      </w:r>
      <w:proofErr w:type="spellStart"/>
      <w:r w:rsidR="00293DDF" w:rsidRPr="0044505F">
        <w:rPr>
          <w:rFonts w:ascii="Times New Roman" w:hAnsi="Times New Roman"/>
        </w:rPr>
        <w:t>ortholog</w:t>
      </w:r>
      <w:proofErr w:type="spellEnd"/>
      <w:r w:rsidR="00293DDF" w:rsidRPr="0044505F">
        <w:rPr>
          <w:rFonts w:ascii="Times New Roman" w:hAnsi="Times New Roman"/>
        </w:rPr>
        <w:t xml:space="preserve"> was calculated </w:t>
      </w:r>
      <w:commentRangeEnd w:id="13"/>
      <w:r w:rsidR="00923CEF">
        <w:rPr>
          <w:rStyle w:val="CommentReference"/>
          <w:vanish/>
        </w:rPr>
        <w:commentReference w:id="13"/>
      </w:r>
      <w:r w:rsidR="00293DDF" w:rsidRPr="0044505F">
        <w:rPr>
          <w:rFonts w:ascii="Times New Roman" w:hAnsi="Times New Roman"/>
        </w:rPr>
        <w:t>and distributed based on the average of these values. The result of this dis</w:t>
      </w:r>
      <w:r w:rsidR="00492113" w:rsidRPr="0044505F">
        <w:rPr>
          <w:rFonts w:ascii="Times New Roman" w:hAnsi="Times New Roman"/>
        </w:rPr>
        <w:t xml:space="preserve">tribution </w:t>
      </w:r>
      <w:r w:rsidR="00293DDF" w:rsidRPr="0044505F">
        <w:rPr>
          <w:rFonts w:ascii="Times New Roman" w:hAnsi="Times New Roman"/>
        </w:rPr>
        <w:t xml:space="preserve">shown in </w:t>
      </w:r>
      <w:r w:rsidR="0064603A" w:rsidRPr="0064603A">
        <w:rPr>
          <w:rFonts w:ascii="Times New Roman" w:hAnsi="Times New Roman"/>
          <w:highlight w:val="yellow"/>
          <w:rPrChange w:id="14" w:author="mmagee" w:date="2012-01-25T12:18:00Z">
            <w:rPr>
              <w:rFonts w:ascii="Times New Roman" w:hAnsi="Times New Roman"/>
            </w:rPr>
          </w:rPrChange>
        </w:rPr>
        <w:t>Figure 3A</w:t>
      </w:r>
      <w:r w:rsidR="00293DDF" w:rsidRPr="0044505F">
        <w:rPr>
          <w:rFonts w:ascii="Times New Roman" w:hAnsi="Times New Roman"/>
        </w:rPr>
        <w:t xml:space="preserve"> is that</w:t>
      </w:r>
      <w:r w:rsidR="00492113" w:rsidRPr="0044505F">
        <w:rPr>
          <w:rFonts w:ascii="Times New Roman" w:hAnsi="Times New Roman"/>
        </w:rPr>
        <w:t xml:space="preserve"> interacting proteins evolve at similar rates supporting the idea of co</w:t>
      </w:r>
      <w:ins w:id="15" w:author="mmagee" w:date="2012-01-25T12:15:00Z">
        <w:del w:id="16" w:author="Hong Qin" w:date="2012-02-01T19:47:00Z">
          <w:r w:rsidR="008717FD" w:rsidDel="00923CEF">
            <w:rPr>
              <w:rFonts w:ascii="Times New Roman" w:hAnsi="Times New Roman"/>
            </w:rPr>
            <w:delText xml:space="preserve"> </w:delText>
          </w:r>
        </w:del>
      </w:ins>
      <w:ins w:id="17" w:author="Hong Qin" w:date="2012-02-01T19:47:00Z">
        <w:r w:rsidR="00923CEF">
          <w:rPr>
            <w:rFonts w:ascii="Times New Roman" w:hAnsi="Times New Roman"/>
          </w:rPr>
          <w:t>-</w:t>
        </w:r>
      </w:ins>
      <w:r w:rsidR="00492113" w:rsidRPr="0044505F">
        <w:rPr>
          <w:rFonts w:ascii="Times New Roman" w:hAnsi="Times New Roman"/>
        </w:rPr>
        <w:t>evolution.  This is further supported by the same method of distribution with the fitness effect of these</w:t>
      </w:r>
      <w:del w:id="18" w:author="mmagee" w:date="2012-01-25T12:32:00Z">
        <w:r w:rsidR="00492113" w:rsidRPr="0044505F" w:rsidDel="004C5893">
          <w:rPr>
            <w:rFonts w:ascii="Times New Roman" w:hAnsi="Times New Roman"/>
          </w:rPr>
          <w:delText>s</w:delText>
        </w:r>
      </w:del>
      <w:r w:rsidR="00492113" w:rsidRPr="0044505F">
        <w:rPr>
          <w:rFonts w:ascii="Times New Roman" w:hAnsi="Times New Roman"/>
        </w:rPr>
        <w:t xml:space="preserve"> </w:t>
      </w:r>
      <w:proofErr w:type="spellStart"/>
      <w:r w:rsidR="00492113" w:rsidRPr="0044505F">
        <w:rPr>
          <w:rFonts w:ascii="Times New Roman" w:hAnsi="Times New Roman"/>
        </w:rPr>
        <w:t>orthologs</w:t>
      </w:r>
      <w:proofErr w:type="spellEnd"/>
      <w:r w:rsidR="00492113" w:rsidRPr="0044505F">
        <w:rPr>
          <w:rFonts w:ascii="Times New Roman" w:hAnsi="Times New Roman"/>
        </w:rPr>
        <w:t xml:space="preserve"> (</w:t>
      </w:r>
      <w:r w:rsidR="0064603A" w:rsidRPr="0064603A">
        <w:rPr>
          <w:rFonts w:ascii="Times New Roman" w:hAnsi="Times New Roman"/>
          <w:highlight w:val="yellow"/>
          <w:rPrChange w:id="19" w:author="mmagee" w:date="2012-01-25T12:18:00Z">
            <w:rPr>
              <w:rFonts w:ascii="Times New Roman" w:hAnsi="Times New Roman"/>
            </w:rPr>
          </w:rPrChange>
        </w:rPr>
        <w:t>Figure 3B</w:t>
      </w:r>
      <w:r w:rsidR="00492113" w:rsidRPr="0044505F">
        <w:rPr>
          <w:rFonts w:ascii="Times New Roman" w:hAnsi="Times New Roman"/>
        </w:rPr>
        <w:t xml:space="preserve">).  A possible explanation for the similarity between fitness effect and the evolutionary rate of interacting proteins is shown in </w:t>
      </w:r>
      <w:r w:rsidR="0064603A" w:rsidRPr="0064603A">
        <w:rPr>
          <w:rFonts w:ascii="Times New Roman" w:hAnsi="Times New Roman"/>
          <w:highlight w:val="yellow"/>
          <w:rPrChange w:id="20" w:author="mmagee" w:date="2012-01-25T12:18:00Z">
            <w:rPr>
              <w:rFonts w:ascii="Times New Roman" w:hAnsi="Times New Roman"/>
            </w:rPr>
          </w:rPrChange>
        </w:rPr>
        <w:t>Figure 3C</w:t>
      </w:r>
      <w:r w:rsidR="00492113" w:rsidRPr="0044505F">
        <w:rPr>
          <w:rFonts w:ascii="Times New Roman" w:hAnsi="Times New Roman"/>
        </w:rPr>
        <w:t xml:space="preserve"> with the calculation of observed correlations between the fi</w:t>
      </w:r>
      <w:r w:rsidR="0025127B" w:rsidRPr="0044505F">
        <w:rPr>
          <w:rFonts w:ascii="Times New Roman" w:hAnsi="Times New Roman"/>
        </w:rPr>
        <w:t>t</w:t>
      </w:r>
      <w:r w:rsidR="00492113" w:rsidRPr="0044505F">
        <w:rPr>
          <w:rFonts w:ascii="Times New Roman" w:hAnsi="Times New Roman"/>
        </w:rPr>
        <w:t xml:space="preserve">ness effects and evolutionary rates of interacting proteins. </w:t>
      </w:r>
      <w:r w:rsidR="0025127B" w:rsidRPr="0044505F">
        <w:rPr>
          <w:rFonts w:ascii="Times New Roman" w:hAnsi="Times New Roman"/>
        </w:rPr>
        <w:t xml:space="preserve">This demonstrates the small role that the fitness effect plays in the evolutionary rates of interacting proteins. Further directions include the relationship between the number of interactions or structural homology in the evolutionary rate of various proteins. </w:t>
      </w:r>
    </w:p>
    <w:p w:rsidR="0064603A" w:rsidRDefault="0064603A" w:rsidP="0064603A">
      <w:pPr>
        <w:jc w:val="both"/>
        <w:rPr>
          <w:rFonts w:ascii="Times New Roman" w:hAnsi="Times New Roman"/>
        </w:rPr>
        <w:pPrChange w:id="21" w:author="mmagee" w:date="2012-01-25T12:27:00Z">
          <w:pPr/>
        </w:pPrChange>
      </w:pPr>
    </w:p>
    <w:p w:rsidR="00000000" w:rsidRDefault="00923CEF">
      <w:pPr>
        <w:jc w:val="both"/>
        <w:rPr>
          <w:rFonts w:ascii="Times New Roman" w:hAnsi="Times New Roman"/>
        </w:rPr>
        <w:pPrChange w:id="22" w:author="mmagee" w:date="2012-01-25T12:27:00Z">
          <w:pPr/>
        </w:pPrChange>
      </w:pPr>
    </w:p>
    <w:sectPr w:rsidR="00000000" w:rsidSect="009F53FC">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qin" w:date="2012-02-01T19:36:00Z" w:initials="h">
    <w:p w:rsidR="001F47C6" w:rsidRDefault="001F47C6">
      <w:pPr>
        <w:pStyle w:val="CommentText"/>
      </w:pPr>
      <w:r>
        <w:rPr>
          <w:rStyle w:val="CommentReference"/>
        </w:rPr>
        <w:annotationRef/>
      </w:r>
      <w:r w:rsidR="00920062">
        <w:t>This is a wrong description</w:t>
      </w:r>
    </w:p>
  </w:comment>
  <w:comment w:id="4" w:author="hqin" w:date="2012-02-01T19:37:00Z" w:initials="h">
    <w:p w:rsidR="006E61FD" w:rsidRDefault="006E61FD">
      <w:pPr>
        <w:pStyle w:val="CommentText"/>
      </w:pPr>
      <w:r>
        <w:rPr>
          <w:rStyle w:val="CommentReference"/>
        </w:rPr>
        <w:annotationRef/>
      </w:r>
      <w:proofErr w:type="gramStart"/>
      <w:r w:rsidR="00920062">
        <w:t>wrong</w:t>
      </w:r>
      <w:proofErr w:type="gramEnd"/>
      <w:r w:rsidR="00920062">
        <w:t xml:space="preserve"> wording</w:t>
      </w:r>
    </w:p>
  </w:comment>
  <w:comment w:id="6" w:author="Hong Qin" w:date="2012-02-01T19:42:00Z" w:initials="HQ">
    <w:p w:rsidR="00BC7007" w:rsidRDefault="00BC7007">
      <w:pPr>
        <w:pStyle w:val="CommentText"/>
      </w:pPr>
      <w:r>
        <w:rPr>
          <w:rStyle w:val="CommentReference"/>
        </w:rPr>
        <w:annotationRef/>
      </w:r>
      <w:proofErr w:type="gramStart"/>
      <w:r>
        <w:t>wrong</w:t>
      </w:r>
      <w:proofErr w:type="gramEnd"/>
      <w:r>
        <w:t xml:space="preserve"> word</w:t>
      </w:r>
    </w:p>
  </w:comment>
  <w:comment w:id="7" w:author="Hong Qin" w:date="2012-02-01T19:43:00Z" w:initials="HQ">
    <w:p w:rsidR="00923CEF" w:rsidRDefault="00923CEF">
      <w:pPr>
        <w:pStyle w:val="CommentText"/>
      </w:pPr>
      <w:r>
        <w:rPr>
          <w:rStyle w:val="CommentReference"/>
        </w:rPr>
        <w:annotationRef/>
      </w:r>
      <w:proofErr w:type="gramStart"/>
      <w:r>
        <w:t>wrong</w:t>
      </w:r>
      <w:proofErr w:type="gramEnd"/>
      <w:r>
        <w:t xml:space="preserve"> word</w:t>
      </w:r>
    </w:p>
  </w:comment>
  <w:comment w:id="13" w:author="Hong Qin" w:date="2012-02-01T19:47:00Z" w:initials="HQ">
    <w:p w:rsidR="00923CEF" w:rsidRDefault="00923CEF">
      <w:pPr>
        <w:pStyle w:val="CommentText"/>
      </w:pPr>
      <w:r>
        <w:rPr>
          <w:rStyle w:val="CommentReference"/>
        </w:rPr>
        <w:annotationRef/>
      </w:r>
      <w:r>
        <w:t xml:space="preserve">This is wrong. </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5"/>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9F53FC"/>
    <w:rsid w:val="001F47C6"/>
    <w:rsid w:val="0025127B"/>
    <w:rsid w:val="00293DDF"/>
    <w:rsid w:val="0044505F"/>
    <w:rsid w:val="00492113"/>
    <w:rsid w:val="004C5893"/>
    <w:rsid w:val="0050717B"/>
    <w:rsid w:val="0064603A"/>
    <w:rsid w:val="00652693"/>
    <w:rsid w:val="006E61FD"/>
    <w:rsid w:val="008717FD"/>
    <w:rsid w:val="00920062"/>
    <w:rsid w:val="00923CEF"/>
    <w:rsid w:val="009B65CB"/>
    <w:rsid w:val="009F53FC"/>
    <w:rsid w:val="00AA3E1B"/>
    <w:rsid w:val="00BC7007"/>
    <w:rsid w:val="00C2344F"/>
    <w:rsid w:val="00E70250"/>
  </w:rsids>
  <m:mathPr>
    <m:mathFont m:val="SimSun"/>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05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717FD"/>
    <w:rPr>
      <w:rFonts w:ascii="Tahoma" w:hAnsi="Tahoma" w:cs="Tahoma"/>
      <w:sz w:val="16"/>
      <w:szCs w:val="16"/>
    </w:rPr>
  </w:style>
  <w:style w:type="character" w:customStyle="1" w:styleId="BalloonTextChar">
    <w:name w:val="Balloon Text Char"/>
    <w:basedOn w:val="DefaultParagraphFont"/>
    <w:link w:val="BalloonText"/>
    <w:uiPriority w:val="99"/>
    <w:semiHidden/>
    <w:rsid w:val="008717FD"/>
    <w:rPr>
      <w:rFonts w:ascii="Tahoma" w:hAnsi="Tahoma" w:cs="Tahoma"/>
      <w:sz w:val="16"/>
      <w:szCs w:val="16"/>
    </w:rPr>
  </w:style>
  <w:style w:type="character" w:styleId="CommentReference">
    <w:name w:val="annotation reference"/>
    <w:basedOn w:val="DefaultParagraphFont"/>
    <w:uiPriority w:val="99"/>
    <w:semiHidden/>
    <w:unhideWhenUsed/>
    <w:rsid w:val="001F47C6"/>
    <w:rPr>
      <w:sz w:val="16"/>
      <w:szCs w:val="16"/>
    </w:rPr>
  </w:style>
  <w:style w:type="paragraph" w:styleId="CommentText">
    <w:name w:val="annotation text"/>
    <w:basedOn w:val="Normal"/>
    <w:link w:val="CommentTextChar"/>
    <w:uiPriority w:val="99"/>
    <w:semiHidden/>
    <w:unhideWhenUsed/>
    <w:rsid w:val="001F47C6"/>
    <w:rPr>
      <w:sz w:val="20"/>
      <w:szCs w:val="20"/>
    </w:rPr>
  </w:style>
  <w:style w:type="character" w:customStyle="1" w:styleId="CommentTextChar">
    <w:name w:val="Comment Text Char"/>
    <w:basedOn w:val="DefaultParagraphFont"/>
    <w:link w:val="CommentText"/>
    <w:uiPriority w:val="99"/>
    <w:semiHidden/>
    <w:rsid w:val="001F47C6"/>
    <w:rPr>
      <w:sz w:val="20"/>
      <w:szCs w:val="20"/>
    </w:rPr>
  </w:style>
  <w:style w:type="paragraph" w:styleId="CommentSubject">
    <w:name w:val="annotation subject"/>
    <w:basedOn w:val="CommentText"/>
    <w:next w:val="CommentText"/>
    <w:link w:val="CommentSubjectChar"/>
    <w:uiPriority w:val="99"/>
    <w:semiHidden/>
    <w:unhideWhenUsed/>
    <w:rsid w:val="001F47C6"/>
    <w:rPr>
      <w:b/>
      <w:bCs/>
    </w:rPr>
  </w:style>
  <w:style w:type="character" w:customStyle="1" w:styleId="CommentSubjectChar">
    <w:name w:val="Comment Subject Char"/>
    <w:basedOn w:val="CommentTextChar"/>
    <w:link w:val="CommentSubject"/>
    <w:uiPriority w:val="99"/>
    <w:semiHidden/>
    <w:rsid w:val="001F47C6"/>
    <w:rPr>
      <w:b/>
      <w:bCs/>
    </w:rPr>
  </w:style>
  <w:style w:type="paragraph" w:styleId="Revision">
    <w:name w:val="Revision"/>
    <w:hidden/>
    <w:uiPriority w:val="99"/>
    <w:semiHidden/>
    <w:rsid w:val="001F47C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333</Words>
  <Characters>1900</Characters>
  <Application>Microsoft Macintosh Word</Application>
  <DocSecurity>0</DocSecurity>
  <Lines>15</Lines>
  <Paragraphs>3</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qin</dc:creator>
  <cp:lastModifiedBy>Hong Qin</cp:lastModifiedBy>
  <cp:revision>4</cp:revision>
  <dcterms:created xsi:type="dcterms:W3CDTF">2012-02-02T00:37:00Z</dcterms:created>
  <dcterms:modified xsi:type="dcterms:W3CDTF">2012-02-02T00:48:00Z</dcterms:modified>
</cp:coreProperties>
</file>
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B39" w:rsidRDefault="008C5E1E" w:rsidP="008C5E1E">
      <w:pPr>
        <w:jc w:val="center"/>
      </w:pPr>
      <w:r>
        <w:t>Fraser Paper Discussion</w:t>
      </w:r>
    </w:p>
    <w:p w:rsidR="008C5E1E" w:rsidRDefault="008C5E1E" w:rsidP="008C5E1E">
      <w:r>
        <w:t xml:space="preserve">In the paper </w:t>
      </w:r>
      <w:r w:rsidR="00524CDA">
        <w:t>“</w:t>
      </w:r>
      <w:r>
        <w:t>Evolutionary Rate in the Protein Interaction Network</w:t>
      </w:r>
      <w:r w:rsidR="00524CDA">
        <w:t>”</w:t>
      </w:r>
      <w:ins w:id="0" w:author="hong qin" w:date="2012-01-24T09:46:00Z">
        <w:r w:rsidR="00B762DD">
          <w:t xml:space="preserve"> by</w:t>
        </w:r>
      </w:ins>
      <w:r>
        <w:t xml:space="preserve"> Fraser et al., the evolutionary rate of a protein is thought to rely upon its dispensability to the organism and how compatible these changes are with the protein function. While proteins were previously </w:t>
      </w:r>
      <w:del w:id="1" w:author="hong qin" w:date="2012-01-24T09:46:00Z">
        <w:r w:rsidDel="00B762DD">
          <w:delText xml:space="preserve">studies </w:delText>
        </w:r>
      </w:del>
      <w:ins w:id="2" w:author="hong qin" w:date="2012-01-24T09:46:00Z">
        <w:r w:rsidR="00B762DD">
          <w:t xml:space="preserve">studied </w:t>
        </w:r>
      </w:ins>
      <w:r>
        <w:t>on a</w:t>
      </w:r>
      <w:ins w:id="3" w:author="hong qin" w:date="2012-01-24T09:46:00Z">
        <w:r w:rsidR="00B762DD">
          <w:t>n</w:t>
        </w:r>
      </w:ins>
      <w:r>
        <w:t xml:space="preserve"> individual basis, technological advances have enabled </w:t>
      </w:r>
      <w:del w:id="4" w:author="hong qin" w:date="2012-01-24T09:46:00Z">
        <w:r w:rsidDel="00B762DD">
          <w:delText xml:space="preserve">scientist </w:delText>
        </w:r>
      </w:del>
      <w:ins w:id="5" w:author="hong qin" w:date="2012-01-24T09:46:00Z">
        <w:r w:rsidR="00B762DD">
          <w:t xml:space="preserve">researchers </w:t>
        </w:r>
      </w:ins>
      <w:r>
        <w:t xml:space="preserve">to study proteins </w:t>
      </w:r>
      <w:del w:id="6" w:author="hong qin" w:date="2012-01-24T09:47:00Z">
        <w:r w:rsidDel="00B762DD">
          <w:delText>more broadly</w:delText>
        </w:r>
      </w:del>
      <w:ins w:id="7" w:author="hong qin" w:date="2012-01-24T09:47:00Z">
        <w:r w:rsidR="00B762DD">
          <w:t>at a genome scale</w:t>
        </w:r>
      </w:ins>
      <w:r>
        <w:t xml:space="preserve">. More specifically, </w:t>
      </w:r>
      <w:commentRangeStart w:id="8"/>
      <w:r>
        <w:t>among other advantages</w:t>
      </w:r>
      <w:commentRangeEnd w:id="8"/>
      <w:r w:rsidR="00B762DD">
        <w:rPr>
          <w:rStyle w:val="CommentReference"/>
        </w:rPr>
        <w:commentReference w:id="8"/>
      </w:r>
      <w:r>
        <w:t xml:space="preserve">, it allows the role of protein – protein interaction in rate of evolution </w:t>
      </w:r>
      <w:r w:rsidR="00524CDA">
        <w:t>to be studied.</w:t>
      </w:r>
    </w:p>
    <w:p w:rsidR="00524CDA" w:rsidRDefault="00524CDA" w:rsidP="008C5E1E">
      <w:r>
        <w:tab/>
        <w:t xml:space="preserve">Fraser et al. formulated two hypotheses based upon preliminary data </w:t>
      </w:r>
      <w:commentRangeStart w:id="9"/>
      <w:r>
        <w:t xml:space="preserve">showing the rate of evolution to between number of </w:t>
      </w:r>
      <w:proofErr w:type="spellStart"/>
      <w:r>
        <w:t>interactors</w:t>
      </w:r>
      <w:proofErr w:type="spellEnd"/>
      <w:r>
        <w:t xml:space="preserve"> and protein evolutionary rate</w:t>
      </w:r>
      <w:commentRangeEnd w:id="9"/>
      <w:r w:rsidR="009B4C88">
        <w:rPr>
          <w:rStyle w:val="CommentReference"/>
        </w:rPr>
        <w:commentReference w:id="9"/>
      </w:r>
      <w:r w:rsidR="00CA25C9">
        <w:t xml:space="preserve"> (seen in figure1)</w:t>
      </w:r>
      <w:r>
        <w:t>.  One hypothesis states, “</w:t>
      </w:r>
      <w:proofErr w:type="gramStart"/>
      <w:r>
        <w:t>if</w:t>
      </w:r>
      <w:proofErr w:type="gramEnd"/>
      <w:r>
        <w:t xml:space="preserve"> different interactions depend on different sites, proteins with more </w:t>
      </w:r>
      <w:proofErr w:type="spellStart"/>
      <w:r>
        <w:t>interactors</w:t>
      </w:r>
      <w:proofErr w:type="spellEnd"/>
      <w:r>
        <w:t xml:space="preserve"> could evolve more slowly because </w:t>
      </w:r>
      <w:r w:rsidR="00CA25C9">
        <w:t>a greater</w:t>
      </w:r>
      <w:r>
        <w:t xml:space="preserve"> proportion of the protein is involved </w:t>
      </w:r>
      <w:r w:rsidR="00CA25C9">
        <w:t>in protein</w:t>
      </w:r>
      <w:r>
        <w:t xml:space="preserve"> functions. Alternatively, if proteins with many </w:t>
      </w:r>
      <w:proofErr w:type="spellStart"/>
      <w:r>
        <w:t>interactors</w:t>
      </w:r>
      <w:proofErr w:type="spellEnd"/>
      <w:r>
        <w:t xml:space="preserve"> have a greater effect on organism fitness, they could evolve more slowly</w:t>
      </w:r>
      <w:r w:rsidR="00CA25C9">
        <w:t xml:space="preserve">… because the entire sequence is subjects to stronger selections against slightly deleterious mutations. </w:t>
      </w:r>
    </w:p>
    <w:p w:rsidR="00CA25C9" w:rsidRDefault="00CA25C9" w:rsidP="008C5E1E">
      <w:r>
        <w:tab/>
      </w:r>
      <w:r w:rsidR="009119D6">
        <w:t xml:space="preserve"> Data supporting the first hypothesis showed that reduction of growth rate due to deletion </w:t>
      </w:r>
      <w:del w:id="10" w:author="hong qin" w:date="2012-01-24T10:40:00Z">
        <w:r w:rsidR="009119D6" w:rsidDel="00BD18C4">
          <w:delText xml:space="preserve">or disruption </w:delText>
        </w:r>
      </w:del>
      <w:r w:rsidR="009119D6">
        <w:t>of a gene is positively correlated with that protein</w:t>
      </w:r>
      <w:ins w:id="11" w:author="mmagee" w:date="2012-01-25T12:37:00Z">
        <w:r w:rsidR="000F28F7">
          <w:t>’</w:t>
        </w:r>
      </w:ins>
      <w:r w:rsidR="009119D6">
        <w:t xml:space="preserve">s number of </w:t>
      </w:r>
      <w:proofErr w:type="spellStart"/>
      <w:r w:rsidR="009119D6">
        <w:t>interactors</w:t>
      </w:r>
      <w:proofErr w:type="spellEnd"/>
      <w:r w:rsidR="009119D6">
        <w:t xml:space="preserve">. </w:t>
      </w:r>
      <w:r>
        <w:t xml:space="preserve">Their research </w:t>
      </w:r>
      <w:r w:rsidR="009119D6">
        <w:t xml:space="preserve">also </w:t>
      </w:r>
      <w:r>
        <w:t xml:space="preserve">showed </w:t>
      </w:r>
      <w:r w:rsidR="009119D6">
        <w:t>that although</w:t>
      </w:r>
      <w:r w:rsidR="00592925">
        <w:t xml:space="preserve"> the putative orthologs illustrated </w:t>
      </w:r>
      <w:r w:rsidR="009119D6">
        <w:t>a negative correlation</w:t>
      </w:r>
      <w:r w:rsidR="00592925">
        <w:t xml:space="preserve"> between evolutionary rate and fitness effects, highly conserved orthologs showed no relations between protein interaction and evolutionary rate. </w:t>
      </w:r>
      <w:r w:rsidR="009119D6">
        <w:t xml:space="preserve"> Figure two shows a diagram of both scenarios.</w:t>
      </w:r>
      <w:r w:rsidR="00FD3906">
        <w:t xml:space="preserve"> It illustrates that either the </w:t>
      </w:r>
      <w:r w:rsidR="005579EF">
        <w:t xml:space="preserve">number </w:t>
      </w:r>
      <w:ins w:id="12" w:author="mmagee" w:date="2012-01-25T12:55:00Z">
        <w:r w:rsidR="0049066D">
          <w:t xml:space="preserve">of </w:t>
        </w:r>
      </w:ins>
      <w:r w:rsidR="005579EF">
        <w:t>protein</w:t>
      </w:r>
      <w:r w:rsidR="00FD3906">
        <w:t xml:space="preserve"> interactions </w:t>
      </w:r>
      <w:del w:id="13" w:author="mmagee" w:date="2012-01-25T12:34:00Z">
        <w:r w:rsidR="00FD3906" w:rsidDel="000F28F7">
          <w:delText xml:space="preserve"> </w:delText>
        </w:r>
      </w:del>
      <w:r w:rsidR="00FD3906">
        <w:t xml:space="preserve">alone, or </w:t>
      </w:r>
      <w:del w:id="14" w:author="mmagee" w:date="2012-01-25T12:37:00Z">
        <w:r w:rsidR="00FD3906" w:rsidDel="000F28F7">
          <w:delText xml:space="preserve"> </w:delText>
        </w:r>
      </w:del>
      <w:r w:rsidR="00FD3906">
        <w:t xml:space="preserve">the number of protein interactions in conjunction with the protein fitness effects </w:t>
      </w:r>
      <w:del w:id="15" w:author="mmagee" w:date="2012-01-25T12:56:00Z">
        <w:r w:rsidR="00FD3906" w:rsidDel="0049066D">
          <w:delText xml:space="preserve">is </w:delText>
        </w:r>
      </w:del>
      <w:r w:rsidR="00FD3906">
        <w:t xml:space="preserve">contributes to reduction of evolutionary rate with the number </w:t>
      </w:r>
      <w:del w:id="16" w:author="mmagee" w:date="2012-01-25T12:38:00Z">
        <w:r w:rsidR="00FD3906" w:rsidDel="000F28F7">
          <w:delText xml:space="preserve"> </w:delText>
        </w:r>
      </w:del>
      <w:r w:rsidR="00FD3906">
        <w:t xml:space="preserve">interactions. </w:t>
      </w:r>
      <w:r w:rsidR="005579EF">
        <w:t xml:space="preserve"> However, hypothesis 2 </w:t>
      </w:r>
      <w:del w:id="17" w:author="mmagee" w:date="2012-01-25T12:34:00Z">
        <w:r w:rsidR="005579EF" w:rsidDel="000F28F7">
          <w:delText xml:space="preserve"> </w:delText>
        </w:r>
      </w:del>
      <w:r w:rsidR="005579EF">
        <w:t>was rejected since the protein fitness effect does not mediate evolutionary rate.</w:t>
      </w:r>
    </w:p>
    <w:p w:rsidR="005579EF" w:rsidRDefault="005579EF" w:rsidP="008C5E1E">
      <w:r>
        <w:tab/>
        <w:t>To further elucidate hypothesis one, Fraser et al. explored the possibility that interacting protein</w:t>
      </w:r>
      <w:ins w:id="18" w:author="mmagee" w:date="2012-01-25T12:57:00Z">
        <w:r w:rsidR="0049066D">
          <w:t>s</w:t>
        </w:r>
      </w:ins>
      <w:r>
        <w:t xml:space="preserve"> co-evolve as an alternative to </w:t>
      </w:r>
      <w:commentRangeStart w:id="19"/>
      <w:r>
        <w:t>substitutions being removed by selection</w:t>
      </w:r>
      <w:commentRangeEnd w:id="19"/>
      <w:r w:rsidR="00593872">
        <w:rPr>
          <w:rStyle w:val="CommentReference"/>
        </w:rPr>
        <w:commentReference w:id="19"/>
      </w:r>
      <w:r>
        <w:t xml:space="preserve">. Thus, they hypothesized that if co-evolution </w:t>
      </w:r>
      <w:del w:id="20" w:author="mmagee" w:date="2012-01-25T12:35:00Z">
        <w:r w:rsidDel="000F28F7">
          <w:delText xml:space="preserve"> </w:delText>
        </w:r>
      </w:del>
      <w:ins w:id="21" w:author="mmagee" w:date="2012-01-25T12:35:00Z">
        <w:r w:rsidR="000F28F7">
          <w:t>i</w:t>
        </w:r>
      </w:ins>
      <w:del w:id="22" w:author="mmagee" w:date="2012-01-25T12:35:00Z">
        <w:r w:rsidDel="000F28F7">
          <w:delText>I</w:delText>
        </w:r>
      </w:del>
      <w:r>
        <w:t>s a significant mean</w:t>
      </w:r>
      <w:ins w:id="23" w:author="mmagee" w:date="2012-01-25T12:35:00Z">
        <w:r w:rsidR="000F28F7">
          <w:t>s</w:t>
        </w:r>
      </w:ins>
      <w:r>
        <w:t xml:space="preserve"> </w:t>
      </w:r>
      <w:del w:id="24" w:author="mmagee" w:date="2012-01-25T12:35:00Z">
        <w:r w:rsidDel="000F28F7">
          <w:delText>s</w:delText>
        </w:r>
      </w:del>
      <w:r>
        <w:t xml:space="preserve"> of change in proteins limited by interaction, </w:t>
      </w:r>
      <w:proofErr w:type="gramStart"/>
      <w:r>
        <w:t>then</w:t>
      </w:r>
      <w:proofErr w:type="gramEnd"/>
      <w:r>
        <w:t xml:space="preserve"> they should evolve at similar rates. Thus</w:t>
      </w:r>
      <w:ins w:id="25" w:author="mmagee" w:date="2012-01-25T13:00:00Z">
        <w:r w:rsidR="0049066D">
          <w:t>,</w:t>
        </w:r>
      </w:ins>
      <w:r>
        <w:t xml:space="preserve"> they performed a study</w:t>
      </w:r>
      <w:del w:id="26" w:author="mmagee" w:date="2012-01-25T13:00:00Z">
        <w:r w:rsidDel="00BD4158">
          <w:delText xml:space="preserve"> of</w:delText>
        </w:r>
      </w:del>
      <w:r>
        <w:t xml:space="preserve"> </w:t>
      </w:r>
      <w:del w:id="27" w:author="mmagee" w:date="2012-01-25T12:34:00Z">
        <w:r w:rsidR="00080BEF" w:rsidDel="000F28F7">
          <w:delText xml:space="preserve"> </w:delText>
        </w:r>
      </w:del>
      <w:r w:rsidR="00080BEF">
        <w:t xml:space="preserve">that showed that “interacting proteins evolve at rates significantly closer </w:t>
      </w:r>
      <w:del w:id="28" w:author="mmagee" w:date="2012-01-25T13:02:00Z">
        <w:r w:rsidR="00080BEF" w:rsidDel="00BD4158">
          <w:delText>that</w:delText>
        </w:r>
      </w:del>
      <w:ins w:id="29" w:author="mmagee" w:date="2012-01-25T13:02:00Z">
        <w:r w:rsidR="00BD4158">
          <w:t xml:space="preserve"> than</w:t>
        </w:r>
      </w:ins>
      <w:r w:rsidR="00080BEF">
        <w:t xml:space="preserve"> is expected to occur by random chance.</w:t>
      </w:r>
    </w:p>
    <w:p w:rsidR="00080BEF" w:rsidRDefault="00080BEF" w:rsidP="008C5E1E">
      <w:r>
        <w:tab/>
        <w:t xml:space="preserve">Nevertheless, </w:t>
      </w:r>
      <w:del w:id="30" w:author="mmagee" w:date="2012-01-25T12:34:00Z">
        <w:r w:rsidDel="000F28F7">
          <w:delText xml:space="preserve"> </w:delText>
        </w:r>
      </w:del>
      <w:r>
        <w:t xml:space="preserve">Fraser et al. developed </w:t>
      </w:r>
      <w:del w:id="31" w:author="mmagee" w:date="2012-01-25T12:36:00Z">
        <w:r w:rsidDel="000F28F7">
          <w:delText xml:space="preserve"> </w:delText>
        </w:r>
      </w:del>
      <w:r>
        <w:t xml:space="preserve">the alternative hypothesis that the </w:t>
      </w:r>
      <w:del w:id="32" w:author="mmagee" w:date="2012-01-25T12:38:00Z">
        <w:r w:rsidDel="000F28F7">
          <w:delText xml:space="preserve"> </w:delText>
        </w:r>
      </w:del>
      <w:r>
        <w:t>similarity in evolutionary rates of interacting proteins could be due to their participation in the same functional pathway</w:t>
      </w:r>
      <w:ins w:id="33" w:author="mmagee" w:date="2012-01-25T13:03:00Z">
        <w:r w:rsidR="00BD4158">
          <w:t>,</w:t>
        </w:r>
      </w:ins>
      <w:r>
        <w:t xml:space="preserve"> </w:t>
      </w:r>
      <w:del w:id="34" w:author="mmagee" w:date="2012-01-25T12:51:00Z">
        <w:r w:rsidDel="0049066D">
          <w:delText>and their</w:delText>
        </w:r>
      </w:del>
      <w:r>
        <w:t xml:space="preserve"> and thus their similar fitness effects. Their research showed that interacting proteins have similar effects on organism fitness. However, it was found that </w:t>
      </w:r>
      <w:ins w:id="35" w:author="mmagee" w:date="2012-01-25T13:04:00Z">
        <w:r w:rsidR="00BD4158">
          <w:t xml:space="preserve">the </w:t>
        </w:r>
      </w:ins>
      <w:r>
        <w:t xml:space="preserve">correlation between fitness effects </w:t>
      </w:r>
      <w:ins w:id="36" w:author="mmagee" w:date="2012-01-25T13:04:00Z">
        <w:r w:rsidR="00BD4158">
          <w:t xml:space="preserve">and </w:t>
        </w:r>
      </w:ins>
      <w:r>
        <w:t xml:space="preserve">interacting proteins contribute only slightly to their evolutionary rates. </w:t>
      </w:r>
      <w:r w:rsidR="00303D00" w:rsidRPr="00303D00">
        <w:rPr>
          <w:highlight w:val="yellow"/>
          <w:rPrChange w:id="37" w:author="mmagee" w:date="2012-01-25T12:55:00Z">
            <w:rPr/>
          </w:rPrChange>
        </w:rPr>
        <w:t>Figure 3</w:t>
      </w:r>
      <w:ins w:id="38" w:author="hqin" w:date="2012-02-01T19:09:00Z">
        <w:r w:rsidR="00D27871">
          <w:t>a</w:t>
        </w:r>
      </w:ins>
      <w:r w:rsidR="00EA2E2D">
        <w:t xml:space="preserve"> </w:t>
      </w:r>
      <w:del w:id="39" w:author="mmagee" w:date="2012-01-25T13:05:00Z">
        <w:r w:rsidR="00EA2E2D" w:rsidDel="00BD4158">
          <w:delText>a</w:delText>
        </w:r>
      </w:del>
      <w:r w:rsidR="00EA2E2D">
        <w:t xml:space="preserve"> show</w:t>
      </w:r>
      <w:ins w:id="40" w:author="mmagee" w:date="2012-01-25T13:05:00Z">
        <w:r w:rsidR="00BD4158">
          <w:t>s</w:t>
        </w:r>
      </w:ins>
      <w:r w:rsidR="00EA2E2D">
        <w:t xml:space="preserve"> the distribution of </w:t>
      </w:r>
      <w:r w:rsidR="00EA2E2D">
        <w:rPr>
          <w:rFonts w:cstheme="minorHAnsi"/>
        </w:rPr>
        <w:t>∆</w:t>
      </w:r>
      <w:r w:rsidR="00EA2E2D">
        <w:t>K values</w:t>
      </w:r>
      <w:ins w:id="41" w:author="mmagee" w:date="2012-01-25T13:05:00Z">
        <w:r w:rsidR="00BD4158">
          <w:t>,</w:t>
        </w:r>
      </w:ins>
      <w:r w:rsidR="00EA2E2D">
        <w:t xml:space="preserve"> showing the similarity </w:t>
      </w:r>
      <w:del w:id="42" w:author="mmagee" w:date="2012-01-25T13:05:00Z">
        <w:r w:rsidR="00EA2E2D" w:rsidDel="00BD4158">
          <w:delText>of</w:delText>
        </w:r>
      </w:del>
      <w:ins w:id="43" w:author="mmagee" w:date="2012-01-25T13:05:00Z">
        <w:r w:rsidR="00BD4158">
          <w:t>between</w:t>
        </w:r>
      </w:ins>
      <w:r w:rsidR="00EA2E2D">
        <w:t xml:space="preserve"> evolution rates </w:t>
      </w:r>
      <w:del w:id="44" w:author="mmagee" w:date="2012-01-25T13:05:00Z">
        <w:r w:rsidR="00EA2E2D" w:rsidDel="00BD4158">
          <w:delText>of</w:delText>
        </w:r>
      </w:del>
      <w:ins w:id="45" w:author="mmagee" w:date="2012-01-25T13:05:00Z">
        <w:r w:rsidR="00BD4158">
          <w:t>and</w:t>
        </w:r>
      </w:ins>
      <w:r w:rsidR="00EA2E2D">
        <w:t xml:space="preserve"> interacting proteins</w:t>
      </w:r>
      <w:ins w:id="46" w:author="mmagee" w:date="2012-01-25T13:06:00Z">
        <w:r w:rsidR="00BD4158">
          <w:t>.</w:t>
        </w:r>
      </w:ins>
      <w:r w:rsidR="00EA2E2D">
        <w:t xml:space="preserve"> </w:t>
      </w:r>
      <w:del w:id="47" w:author="mmagee" w:date="2012-01-25T13:06:00Z">
        <w:r w:rsidR="00EA2E2D" w:rsidDel="00BD4158">
          <w:delText>and</w:delText>
        </w:r>
      </w:del>
      <w:r w:rsidR="00EA2E2D">
        <w:t xml:space="preserve"> </w:t>
      </w:r>
      <w:del w:id="48" w:author="mmagee" w:date="2012-01-25T13:06:00Z">
        <w:r w:rsidR="00303D00" w:rsidRPr="00303D00">
          <w:rPr>
            <w:highlight w:val="yellow"/>
            <w:rPrChange w:id="49" w:author="mmagee" w:date="2012-01-25T13:06:00Z">
              <w:rPr/>
            </w:rPrChange>
          </w:rPr>
          <w:delText>f</w:delText>
        </w:r>
      </w:del>
      <w:ins w:id="50" w:author="mmagee" w:date="2012-01-25T13:06:00Z">
        <w:r w:rsidR="00303D00" w:rsidRPr="00303D00">
          <w:rPr>
            <w:highlight w:val="yellow"/>
            <w:rPrChange w:id="51" w:author="mmagee" w:date="2012-01-25T13:06:00Z">
              <w:rPr/>
            </w:rPrChange>
          </w:rPr>
          <w:t>F</w:t>
        </w:r>
      </w:ins>
      <w:r w:rsidR="00303D00" w:rsidRPr="00303D00">
        <w:rPr>
          <w:highlight w:val="yellow"/>
          <w:rPrChange w:id="52" w:author="mmagee" w:date="2012-01-25T13:06:00Z">
            <w:rPr/>
          </w:rPrChange>
        </w:rPr>
        <w:t>igure 3b</w:t>
      </w:r>
      <w:r w:rsidR="00EA2E2D">
        <w:t xml:space="preserve"> shows that interacting proteins also have similar fitness effects. Finally, </w:t>
      </w:r>
      <w:r w:rsidR="00303D00" w:rsidRPr="00303D00">
        <w:rPr>
          <w:highlight w:val="yellow"/>
          <w:rPrChange w:id="53" w:author="mmagee" w:date="2012-01-25T12:55:00Z">
            <w:rPr/>
          </w:rPrChange>
        </w:rPr>
        <w:t>figure 3c</w:t>
      </w:r>
      <w:r w:rsidR="0099674E">
        <w:t xml:space="preserve"> is a causal model</w:t>
      </w:r>
      <w:del w:id="54" w:author="mmagee" w:date="2012-01-25T12:38:00Z">
        <w:r w:rsidR="0099674E" w:rsidDel="000F28F7">
          <w:delText xml:space="preserve"> </w:delText>
        </w:r>
      </w:del>
      <w:r w:rsidR="0099674E">
        <w:t xml:space="preserve"> to determine whether the similarity in fitness effects explains similar evolutionary rates.</w:t>
      </w:r>
    </w:p>
    <w:p w:rsidR="0099674E" w:rsidRDefault="0099674E" w:rsidP="008C5E1E">
      <w:r>
        <w:t xml:space="preserve">This study found that </w:t>
      </w:r>
      <w:del w:id="55" w:author="mmagee" w:date="2012-01-25T12:36:00Z">
        <w:r w:rsidDel="000F28F7">
          <w:delText xml:space="preserve"> </w:delText>
        </w:r>
      </w:del>
      <w:r>
        <w:t>the co-evolution of interaction proteins plays a significant role in the similarity in rates of evolution.</w:t>
      </w:r>
    </w:p>
    <w:sectPr w:rsidR="0099674E" w:rsidSect="006B20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hong qin" w:date="2012-01-24T09:48:00Z" w:initials="hq">
    <w:p w:rsidR="00B762DD" w:rsidRDefault="00B762DD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9" w:author="hong qin" w:date="2012-01-24T09:49:00Z" w:initials="hq">
    <w:p w:rsidR="009B4C88" w:rsidRDefault="009B4C88">
      <w:pPr>
        <w:pStyle w:val="CommentText"/>
      </w:pPr>
      <w:r>
        <w:rPr>
          <w:rStyle w:val="CommentReference"/>
        </w:rPr>
        <w:annotationRef/>
      </w:r>
      <w:r>
        <w:t>??</w:t>
      </w:r>
    </w:p>
  </w:comment>
  <w:comment w:id="19" w:author="hqin" w:date="2012-02-01T19:07:00Z" w:initials="h">
    <w:p w:rsidR="00593872" w:rsidRDefault="00593872">
      <w:pPr>
        <w:pStyle w:val="CommentText"/>
      </w:pPr>
      <w:r>
        <w:rPr>
          <w:rStyle w:val="CommentReference"/>
        </w:rPr>
        <w:annotationRef/>
      </w:r>
      <w:proofErr w:type="gramStart"/>
      <w:r>
        <w:t>incorrect</w:t>
      </w:r>
      <w:proofErr w:type="gram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DCC" w:rsidRDefault="009D0DCC" w:rsidP="008C5E1E">
      <w:pPr>
        <w:spacing w:after="0" w:line="240" w:lineRule="auto"/>
      </w:pPr>
      <w:r>
        <w:separator/>
      </w:r>
    </w:p>
  </w:endnote>
  <w:endnote w:type="continuationSeparator" w:id="0">
    <w:p w:rsidR="009D0DCC" w:rsidRDefault="009D0DCC" w:rsidP="008C5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DCC" w:rsidRDefault="009D0DCC" w:rsidP="008C5E1E">
      <w:pPr>
        <w:spacing w:after="0" w:line="240" w:lineRule="auto"/>
      </w:pPr>
      <w:r>
        <w:separator/>
      </w:r>
    </w:p>
  </w:footnote>
  <w:footnote w:type="continuationSeparator" w:id="0">
    <w:p w:rsidR="009D0DCC" w:rsidRDefault="009D0DCC" w:rsidP="008C5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E1E" w:rsidRDefault="008C5E1E">
    <w:pPr>
      <w:pStyle w:val="Header"/>
    </w:pPr>
    <w:proofErr w:type="spellStart"/>
    <w:r>
      <w:t>Orrianne</w:t>
    </w:r>
    <w:proofErr w:type="spellEnd"/>
    <w:r>
      <w:t xml:space="preserve"> Morrison</w:t>
    </w:r>
  </w:p>
  <w:p w:rsidR="008C5E1E" w:rsidRDefault="008C5E1E">
    <w:pPr>
      <w:pStyle w:val="Header"/>
    </w:pPr>
    <w:r>
      <w:t>January 19, 2012</w:t>
    </w:r>
  </w:p>
  <w:p w:rsidR="008C5E1E" w:rsidRDefault="008C5E1E">
    <w:pPr>
      <w:pStyle w:val="Header"/>
    </w:pPr>
    <w:r>
      <w:t>Molecular Genomics and Proteomics</w:t>
    </w:r>
  </w:p>
  <w:p w:rsidR="008C5E1E" w:rsidRDefault="008C5E1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5E1E"/>
    <w:rsid w:val="00080BEF"/>
    <w:rsid w:val="000F28F7"/>
    <w:rsid w:val="00170B3F"/>
    <w:rsid w:val="002C70D8"/>
    <w:rsid w:val="002F1DFE"/>
    <w:rsid w:val="00303D00"/>
    <w:rsid w:val="003657A3"/>
    <w:rsid w:val="003A1187"/>
    <w:rsid w:val="0049066D"/>
    <w:rsid w:val="00524CDA"/>
    <w:rsid w:val="005579EF"/>
    <w:rsid w:val="00592925"/>
    <w:rsid w:val="00593872"/>
    <w:rsid w:val="00637284"/>
    <w:rsid w:val="006B204B"/>
    <w:rsid w:val="006F2D9C"/>
    <w:rsid w:val="008C5E1E"/>
    <w:rsid w:val="009119D6"/>
    <w:rsid w:val="00930221"/>
    <w:rsid w:val="0099674E"/>
    <w:rsid w:val="009B4C88"/>
    <w:rsid w:val="009D0DCC"/>
    <w:rsid w:val="00A4269B"/>
    <w:rsid w:val="00B22FE3"/>
    <w:rsid w:val="00B762DD"/>
    <w:rsid w:val="00BD18C4"/>
    <w:rsid w:val="00BD4158"/>
    <w:rsid w:val="00CA25C9"/>
    <w:rsid w:val="00D27871"/>
    <w:rsid w:val="00EA2E2D"/>
    <w:rsid w:val="00F6076B"/>
    <w:rsid w:val="00FD3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E1E"/>
  </w:style>
  <w:style w:type="paragraph" w:styleId="Footer">
    <w:name w:val="footer"/>
    <w:basedOn w:val="Normal"/>
    <w:link w:val="FooterChar"/>
    <w:uiPriority w:val="99"/>
    <w:semiHidden/>
    <w:unhideWhenUsed/>
    <w:rsid w:val="008C5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5E1E"/>
  </w:style>
  <w:style w:type="paragraph" w:styleId="BalloonText">
    <w:name w:val="Balloon Text"/>
    <w:basedOn w:val="Normal"/>
    <w:link w:val="BalloonTextChar"/>
    <w:uiPriority w:val="99"/>
    <w:semiHidden/>
    <w:unhideWhenUsed/>
    <w:rsid w:val="008C5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E1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762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2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2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2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2D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Orrianne</dc:creator>
  <cp:lastModifiedBy>hqin</cp:lastModifiedBy>
  <cp:revision>2</cp:revision>
  <dcterms:created xsi:type="dcterms:W3CDTF">2012-02-02T00:29:00Z</dcterms:created>
  <dcterms:modified xsi:type="dcterms:W3CDTF">2012-02-02T00:29:00Z</dcterms:modified>
</cp:coreProperties>
</file>
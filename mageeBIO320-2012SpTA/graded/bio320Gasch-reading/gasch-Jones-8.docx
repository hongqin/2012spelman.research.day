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6F" w:rsidRPr="00DC313A" w:rsidRDefault="007A6D78"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Lisa Jones</w:t>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r>
      <w:r w:rsidRPr="00DC313A">
        <w:rPr>
          <w:rFonts w:ascii="Times New Roman" w:hAnsi="Times New Roman" w:cs="Times New Roman"/>
          <w:sz w:val="24"/>
          <w:szCs w:val="24"/>
        </w:rPr>
        <w:tab/>
        <w:t xml:space="preserve">      February 28, 2012</w:t>
      </w:r>
    </w:p>
    <w:p w:rsidR="005C75A2" w:rsidRPr="00DC313A" w:rsidRDefault="005C75A2" w:rsidP="005C75A2">
      <w:pPr>
        <w:pStyle w:val="NoSpacing"/>
        <w:spacing w:line="480" w:lineRule="auto"/>
        <w:jc w:val="center"/>
        <w:rPr>
          <w:rFonts w:ascii="Times New Roman" w:hAnsi="Times New Roman" w:cs="Times New Roman"/>
          <w:sz w:val="24"/>
          <w:szCs w:val="24"/>
        </w:rPr>
      </w:pPr>
    </w:p>
    <w:p w:rsidR="005C75A2" w:rsidRPr="00DC313A" w:rsidRDefault="00DC313A" w:rsidP="005C75A2">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5C75A2" w:rsidRPr="00DC313A">
        <w:rPr>
          <w:rFonts w:ascii="Times New Roman" w:hAnsi="Times New Roman" w:cs="Times New Roman"/>
          <w:sz w:val="24"/>
          <w:szCs w:val="24"/>
        </w:rPr>
        <w:t>Genomic Expression Programs in the Response of Yeast Cells to Environmental Changes”</w:t>
      </w:r>
    </w:p>
    <w:p w:rsidR="00374E47" w:rsidRPr="00DC313A" w:rsidRDefault="00374E47" w:rsidP="007A6D78">
      <w:pPr>
        <w:pStyle w:val="NoSpacing"/>
        <w:spacing w:line="480" w:lineRule="auto"/>
        <w:rPr>
          <w:rFonts w:ascii="Times New Roman" w:hAnsi="Times New Roman" w:cs="Times New Roman"/>
          <w:sz w:val="24"/>
          <w:szCs w:val="24"/>
        </w:rPr>
      </w:pPr>
    </w:p>
    <w:p w:rsidR="005C75A2" w:rsidRPr="00DC313A" w:rsidRDefault="0043206F"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Purpose</w:t>
      </w:r>
      <w:r w:rsidR="005C75A2" w:rsidRPr="00DC313A">
        <w:rPr>
          <w:rFonts w:ascii="Times New Roman" w:hAnsi="Times New Roman" w:cs="Times New Roman"/>
          <w:sz w:val="24"/>
          <w:szCs w:val="24"/>
        </w:rPr>
        <w:t xml:space="preserve">: </w:t>
      </w:r>
    </w:p>
    <w:p w:rsidR="005C75A2" w:rsidRPr="00DC313A" w:rsidRDefault="005C75A2" w:rsidP="004D5C0F">
      <w:pPr>
        <w:pStyle w:val="NoSpacing"/>
        <w:spacing w:line="480" w:lineRule="auto"/>
        <w:ind w:left="720"/>
        <w:rPr>
          <w:rFonts w:ascii="Times New Roman" w:hAnsi="Times New Roman" w:cs="Times New Roman"/>
          <w:sz w:val="24"/>
          <w:szCs w:val="24"/>
        </w:rPr>
      </w:pPr>
      <w:r w:rsidRPr="00DC313A">
        <w:rPr>
          <w:rFonts w:ascii="Times New Roman" w:hAnsi="Times New Roman" w:cs="Times New Roman"/>
          <w:sz w:val="24"/>
          <w:szCs w:val="24"/>
        </w:rPr>
        <w:tab/>
        <w:t>The purpose of thi</w:t>
      </w:r>
      <w:r w:rsidR="00286FC0" w:rsidRPr="00DC313A">
        <w:rPr>
          <w:rFonts w:ascii="Times New Roman" w:hAnsi="Times New Roman" w:cs="Times New Roman"/>
          <w:sz w:val="24"/>
          <w:szCs w:val="24"/>
        </w:rPr>
        <w:t xml:space="preserve">s research was to use DNA microarrays to measure the changes in transcription levels and transcription factors in yeast </w:t>
      </w:r>
      <w:r w:rsidR="003259DA" w:rsidRPr="00DC313A">
        <w:rPr>
          <w:rFonts w:ascii="Times New Roman" w:hAnsi="Times New Roman" w:cs="Times New Roman"/>
          <w:i/>
          <w:sz w:val="24"/>
          <w:szCs w:val="24"/>
        </w:rPr>
        <w:t>Saccharomyces cerev</w:t>
      </w:r>
      <w:r w:rsidR="00286FC0" w:rsidRPr="00DC313A">
        <w:rPr>
          <w:rFonts w:ascii="Times New Roman" w:hAnsi="Times New Roman" w:cs="Times New Roman"/>
          <w:i/>
          <w:sz w:val="24"/>
          <w:szCs w:val="24"/>
        </w:rPr>
        <w:t>isiae</w:t>
      </w:r>
      <w:r w:rsidR="00307582" w:rsidRPr="00DC313A">
        <w:rPr>
          <w:rFonts w:ascii="Times New Roman" w:hAnsi="Times New Roman" w:cs="Times New Roman"/>
          <w:i/>
          <w:sz w:val="24"/>
          <w:szCs w:val="24"/>
        </w:rPr>
        <w:t xml:space="preserve"> </w:t>
      </w:r>
      <w:r w:rsidR="00307582" w:rsidRPr="00DC313A">
        <w:rPr>
          <w:rFonts w:ascii="Times New Roman" w:hAnsi="Times New Roman" w:cs="Times New Roman"/>
          <w:sz w:val="24"/>
          <w:szCs w:val="24"/>
        </w:rPr>
        <w:t>in response to stress.</w:t>
      </w:r>
      <w:r w:rsidR="003259DA" w:rsidRPr="00DC313A">
        <w:rPr>
          <w:rFonts w:ascii="Times New Roman" w:hAnsi="Times New Roman" w:cs="Times New Roman"/>
          <w:i/>
          <w:sz w:val="24"/>
          <w:szCs w:val="24"/>
        </w:rPr>
        <w:t xml:space="preserve"> </w:t>
      </w:r>
      <w:r w:rsidR="004D5C0F" w:rsidRPr="00DC313A">
        <w:rPr>
          <w:rFonts w:ascii="Times New Roman" w:hAnsi="Times New Roman" w:cs="Times New Roman"/>
          <w:sz w:val="24"/>
          <w:szCs w:val="24"/>
        </w:rPr>
        <w:t>Multicellular organisms can use a wide array of mechanisms, tissues, and organs to respond to external stress, where unicellular organisms such as yeast do not have that capabil</w:t>
      </w:r>
      <w:r w:rsidR="00491B84" w:rsidRPr="00DC313A">
        <w:rPr>
          <w:rFonts w:ascii="Times New Roman" w:hAnsi="Times New Roman" w:cs="Times New Roman"/>
          <w:sz w:val="24"/>
          <w:szCs w:val="24"/>
        </w:rPr>
        <w:t>ity. Yeast</w:t>
      </w:r>
      <w:r w:rsidR="00135A0B" w:rsidRPr="00DC313A">
        <w:rPr>
          <w:rFonts w:ascii="Times New Roman" w:hAnsi="Times New Roman" w:cs="Times New Roman"/>
          <w:sz w:val="24"/>
          <w:szCs w:val="24"/>
        </w:rPr>
        <w:t>s</w:t>
      </w:r>
      <w:r w:rsidR="004D5C0F" w:rsidRPr="00DC313A">
        <w:rPr>
          <w:rFonts w:ascii="Times New Roman" w:hAnsi="Times New Roman" w:cs="Times New Roman"/>
          <w:sz w:val="24"/>
          <w:szCs w:val="24"/>
        </w:rPr>
        <w:t xml:space="preserve"> </w:t>
      </w:r>
      <w:r w:rsidR="00135A0B" w:rsidRPr="00DC313A">
        <w:rPr>
          <w:rFonts w:ascii="Times New Roman" w:hAnsi="Times New Roman" w:cs="Times New Roman"/>
          <w:sz w:val="24"/>
          <w:szCs w:val="24"/>
        </w:rPr>
        <w:t>on the other hand have</w:t>
      </w:r>
      <w:r w:rsidR="004D5C0F" w:rsidRPr="00DC313A">
        <w:rPr>
          <w:rFonts w:ascii="Times New Roman" w:hAnsi="Times New Roman" w:cs="Times New Roman"/>
          <w:sz w:val="24"/>
          <w:szCs w:val="24"/>
        </w:rPr>
        <w:t xml:space="preserve"> evolved a series of autonomous mechanis</w:t>
      </w:r>
      <w:r w:rsidR="0080233C" w:rsidRPr="00DC313A">
        <w:rPr>
          <w:rFonts w:ascii="Times New Roman" w:hAnsi="Times New Roman" w:cs="Times New Roman"/>
          <w:sz w:val="24"/>
          <w:szCs w:val="24"/>
        </w:rPr>
        <w:t>ms to help maintain homeostasis in response to stress.</w:t>
      </w:r>
      <w:r w:rsidR="00CB52C1" w:rsidRPr="00DC313A">
        <w:rPr>
          <w:rFonts w:ascii="Times New Roman" w:hAnsi="Times New Roman" w:cs="Times New Roman"/>
          <w:sz w:val="24"/>
          <w:szCs w:val="24"/>
        </w:rPr>
        <w:t xml:space="preserve"> The different environmental stresses that were applied </w:t>
      </w:r>
      <w:r w:rsidR="00D249A1" w:rsidRPr="00DC313A">
        <w:rPr>
          <w:rFonts w:ascii="Times New Roman" w:hAnsi="Times New Roman" w:cs="Times New Roman"/>
          <w:sz w:val="24"/>
          <w:szCs w:val="24"/>
        </w:rPr>
        <w:t>t</w:t>
      </w:r>
      <w:r w:rsidR="00CB52C1" w:rsidRPr="00DC313A">
        <w:rPr>
          <w:rFonts w:ascii="Times New Roman" w:hAnsi="Times New Roman" w:cs="Times New Roman"/>
          <w:sz w:val="24"/>
          <w:szCs w:val="24"/>
        </w:rPr>
        <w:t>o the yeast were;</w:t>
      </w:r>
      <w:r w:rsidR="0080233C" w:rsidRPr="00DC313A">
        <w:rPr>
          <w:rFonts w:ascii="Times New Roman" w:hAnsi="Times New Roman" w:cs="Times New Roman"/>
          <w:sz w:val="24"/>
          <w:szCs w:val="24"/>
        </w:rPr>
        <w:t xml:space="preserve"> </w:t>
      </w:r>
      <w:r w:rsidR="00286FC0" w:rsidRPr="00DC313A">
        <w:rPr>
          <w:rFonts w:ascii="Times New Roman" w:hAnsi="Times New Roman" w:cs="Times New Roman"/>
          <w:sz w:val="24"/>
          <w:szCs w:val="24"/>
        </w:rPr>
        <w:t xml:space="preserve"> </w:t>
      </w:r>
      <w:r w:rsidR="00D249A1" w:rsidRPr="00DC313A">
        <w:rPr>
          <w:rFonts w:ascii="Times New Roman" w:hAnsi="Times New Roman" w:cs="Times New Roman"/>
          <w:sz w:val="24"/>
          <w:szCs w:val="24"/>
        </w:rPr>
        <w:t>heat shock (at various temperatures), cell lysis, RNA isolation, Hydrogen Peroxide Treatment, Menadione exposure, DTT exposure, Hyper-osmotic shock, nitrogen depletion, and amino acid starvation.</w:t>
      </w:r>
    </w:p>
    <w:p w:rsidR="007A6D78" w:rsidRPr="00DC313A" w:rsidRDefault="007A6D78"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Microarray</w:t>
      </w:r>
      <w:r w:rsidR="005C75A2" w:rsidRPr="00DC313A">
        <w:rPr>
          <w:rFonts w:ascii="Times New Roman" w:hAnsi="Times New Roman" w:cs="Times New Roman"/>
          <w:sz w:val="24"/>
          <w:szCs w:val="24"/>
        </w:rPr>
        <w:t>:</w:t>
      </w:r>
      <w:r w:rsidR="00307582" w:rsidRPr="00DC313A">
        <w:rPr>
          <w:rFonts w:ascii="Times New Roman" w:hAnsi="Times New Roman" w:cs="Times New Roman"/>
          <w:sz w:val="24"/>
          <w:szCs w:val="24"/>
        </w:rPr>
        <w:t xml:space="preserve"> </w:t>
      </w:r>
    </w:p>
    <w:p w:rsidR="00307582" w:rsidRPr="00DC313A" w:rsidRDefault="00307582"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ab/>
      </w:r>
      <w:commentRangeStart w:id="0"/>
      <w:r w:rsidRPr="00DC313A">
        <w:rPr>
          <w:rFonts w:ascii="Times New Roman" w:hAnsi="Times New Roman" w:cs="Times New Roman"/>
          <w:sz w:val="24"/>
          <w:szCs w:val="24"/>
        </w:rPr>
        <w:t>A DNA micro</w:t>
      </w:r>
      <w:r w:rsidR="00237E12" w:rsidRPr="00DC313A">
        <w:rPr>
          <w:rFonts w:ascii="Times New Roman" w:hAnsi="Times New Roman" w:cs="Times New Roman"/>
          <w:sz w:val="24"/>
          <w:szCs w:val="24"/>
        </w:rPr>
        <w:t>array is when small amounts of DNA are used in order to measure expression levels of genes</w:t>
      </w:r>
      <w:commentRangeEnd w:id="0"/>
      <w:r w:rsidR="00E74805">
        <w:rPr>
          <w:rStyle w:val="CommentReference"/>
          <w:vanish/>
        </w:rPr>
        <w:commentReference w:id="0"/>
      </w:r>
      <w:r w:rsidR="00237E12" w:rsidRPr="00DC313A">
        <w:rPr>
          <w:rFonts w:ascii="Times New Roman" w:hAnsi="Times New Roman" w:cs="Times New Roman"/>
          <w:sz w:val="24"/>
          <w:szCs w:val="24"/>
        </w:rPr>
        <w:t xml:space="preserve">. </w:t>
      </w:r>
      <w:r w:rsidR="00FB6F6E" w:rsidRPr="00DC313A">
        <w:rPr>
          <w:rFonts w:ascii="Times New Roman" w:hAnsi="Times New Roman" w:cs="Times New Roman"/>
          <w:sz w:val="24"/>
          <w:szCs w:val="24"/>
        </w:rPr>
        <w:t>The expression levels can then be used to de</w:t>
      </w:r>
      <w:r w:rsidR="00DC18F0" w:rsidRPr="00DC313A">
        <w:rPr>
          <w:rFonts w:ascii="Times New Roman" w:hAnsi="Times New Roman" w:cs="Times New Roman"/>
          <w:sz w:val="24"/>
          <w:szCs w:val="24"/>
        </w:rPr>
        <w:t>termine the amount of transcription that is taking place, which influences the amount of a gene, or genes that are expressed in order to combat the environmental changes that are taking place in the cell.</w:t>
      </w:r>
    </w:p>
    <w:p w:rsidR="005C75A2" w:rsidRPr="00DC313A" w:rsidRDefault="005C75A2"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Clustering Analysis:</w:t>
      </w:r>
    </w:p>
    <w:p w:rsidR="00B96E36" w:rsidRPr="00DC313A" w:rsidRDefault="00B96E36"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ab/>
        <w:t>Clustering analysis was used to examine corregul</w:t>
      </w:r>
      <w:r w:rsidR="00323FF7" w:rsidRPr="00DC313A">
        <w:rPr>
          <w:rFonts w:ascii="Times New Roman" w:hAnsi="Times New Roman" w:cs="Times New Roman"/>
          <w:sz w:val="24"/>
          <w:szCs w:val="24"/>
        </w:rPr>
        <w:t xml:space="preserve">ated genes, promoters, and transcription factors. </w:t>
      </w:r>
      <w:r w:rsidR="00CB31E9" w:rsidRPr="00DC313A">
        <w:rPr>
          <w:rFonts w:ascii="Times New Roman" w:hAnsi="Times New Roman" w:cs="Times New Roman"/>
          <w:sz w:val="24"/>
          <w:szCs w:val="24"/>
        </w:rPr>
        <w:t xml:space="preserve">Genes that are expressed together typically cluster in the </w:t>
      </w:r>
      <w:commentRangeStart w:id="1"/>
      <w:r w:rsidR="00CB31E9" w:rsidRPr="00DC313A">
        <w:rPr>
          <w:rFonts w:ascii="Times New Roman" w:hAnsi="Times New Roman" w:cs="Times New Roman"/>
          <w:sz w:val="24"/>
          <w:szCs w:val="24"/>
        </w:rPr>
        <w:t>same region</w:t>
      </w:r>
      <w:commentRangeEnd w:id="1"/>
      <w:r w:rsidR="002E3735">
        <w:rPr>
          <w:rStyle w:val="CommentReference"/>
          <w:vanish/>
        </w:rPr>
        <w:commentReference w:id="1"/>
      </w:r>
      <w:r w:rsidR="008F7492" w:rsidRPr="00DC313A">
        <w:rPr>
          <w:rFonts w:ascii="Times New Roman" w:hAnsi="Times New Roman" w:cs="Times New Roman"/>
          <w:sz w:val="24"/>
          <w:szCs w:val="24"/>
        </w:rPr>
        <w:t>.</w:t>
      </w:r>
      <w:r w:rsidR="00B019E5" w:rsidRPr="00DC313A">
        <w:rPr>
          <w:rFonts w:ascii="Times New Roman" w:hAnsi="Times New Roman" w:cs="Times New Roman"/>
          <w:sz w:val="24"/>
          <w:szCs w:val="24"/>
        </w:rPr>
        <w:t xml:space="preserve"> Clustering is important </w:t>
      </w:r>
      <w:commentRangeStart w:id="2"/>
      <w:r w:rsidR="00B019E5" w:rsidRPr="00DC313A">
        <w:rPr>
          <w:rFonts w:ascii="Times New Roman" w:hAnsi="Times New Roman" w:cs="Times New Roman"/>
          <w:sz w:val="24"/>
          <w:szCs w:val="24"/>
        </w:rPr>
        <w:t xml:space="preserve">because genes it shows all of the genes that work in conjunction with one another; </w:t>
      </w:r>
      <w:commentRangeEnd w:id="2"/>
      <w:r w:rsidR="002E3735">
        <w:rPr>
          <w:rStyle w:val="CommentReference"/>
          <w:vanish/>
        </w:rPr>
        <w:commentReference w:id="2"/>
      </w:r>
      <w:r w:rsidR="00B019E5" w:rsidRPr="00DC313A">
        <w:rPr>
          <w:rFonts w:ascii="Times New Roman" w:hAnsi="Times New Roman" w:cs="Times New Roman"/>
          <w:sz w:val="24"/>
          <w:szCs w:val="24"/>
        </w:rPr>
        <w:t>even genes whose specific function is unknown. This is helpful in being able to determine the function of unspecific genes because it can then be studied with the use of known environmental factors.</w:t>
      </w:r>
      <w:r w:rsidR="00CB31E9" w:rsidRPr="00DC313A">
        <w:rPr>
          <w:rFonts w:ascii="Times New Roman" w:hAnsi="Times New Roman" w:cs="Times New Roman"/>
          <w:sz w:val="24"/>
          <w:szCs w:val="24"/>
        </w:rPr>
        <w:t xml:space="preserve"> </w:t>
      </w:r>
    </w:p>
    <w:p w:rsidR="005C75A2" w:rsidRPr="00DC313A" w:rsidRDefault="005C75A2"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 xml:space="preserve">Results: </w:t>
      </w:r>
    </w:p>
    <w:p w:rsidR="00B72A10" w:rsidRPr="00DC313A" w:rsidRDefault="00B72A10"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ab/>
      </w:r>
      <w:r w:rsidR="00E735F4" w:rsidRPr="00DC313A">
        <w:rPr>
          <w:rFonts w:ascii="Times New Roman" w:hAnsi="Times New Roman" w:cs="Times New Roman"/>
          <w:sz w:val="24"/>
          <w:szCs w:val="24"/>
        </w:rPr>
        <w:t>The results sho</w:t>
      </w:r>
      <w:commentRangeStart w:id="3"/>
      <w:r w:rsidR="00E735F4" w:rsidRPr="00DC313A">
        <w:rPr>
          <w:rFonts w:ascii="Times New Roman" w:hAnsi="Times New Roman" w:cs="Times New Roman"/>
          <w:sz w:val="24"/>
          <w:szCs w:val="24"/>
        </w:rPr>
        <w:t>w</w:t>
      </w:r>
      <w:ins w:id="4" w:author="Hong Qin" w:date="2012-03-06T23:01:00Z">
        <w:r w:rsidR="00FC714C">
          <w:rPr>
            <w:rFonts w:ascii="Times New Roman" w:hAnsi="Times New Roman" w:cs="Times New Roman"/>
            <w:sz w:val="24"/>
            <w:szCs w:val="24"/>
          </w:rPr>
          <w:t>ed</w:t>
        </w:r>
      </w:ins>
      <w:r w:rsidR="00E735F4" w:rsidRPr="00DC313A">
        <w:rPr>
          <w:rFonts w:ascii="Times New Roman" w:hAnsi="Times New Roman" w:cs="Times New Roman"/>
          <w:sz w:val="24"/>
          <w:szCs w:val="24"/>
        </w:rPr>
        <w:t xml:space="preserve"> that </w:t>
      </w:r>
      <w:r w:rsidR="008417B8" w:rsidRPr="00DC313A">
        <w:rPr>
          <w:rFonts w:ascii="Times New Roman" w:hAnsi="Times New Roman" w:cs="Times New Roman"/>
          <w:sz w:val="24"/>
          <w:szCs w:val="24"/>
        </w:rPr>
        <w:t>genes that are corregulated under the conditions examined will cluster together</w:t>
      </w:r>
      <w:commentRangeEnd w:id="3"/>
      <w:r w:rsidR="00FC714C">
        <w:rPr>
          <w:rStyle w:val="CommentReference"/>
          <w:vanish/>
        </w:rPr>
        <w:commentReference w:id="3"/>
      </w:r>
      <w:r w:rsidR="008417B8" w:rsidRPr="00DC313A">
        <w:rPr>
          <w:rFonts w:ascii="Times New Roman" w:hAnsi="Times New Roman" w:cs="Times New Roman"/>
          <w:sz w:val="24"/>
          <w:szCs w:val="24"/>
        </w:rPr>
        <w:t>, genes that cluster suggest hypothetical functions for uncharacterized genes in the same clus</w:t>
      </w:r>
      <w:r w:rsidR="00731998" w:rsidRPr="00DC313A">
        <w:rPr>
          <w:rFonts w:ascii="Times New Roman" w:hAnsi="Times New Roman" w:cs="Times New Roman"/>
          <w:sz w:val="24"/>
          <w:szCs w:val="24"/>
        </w:rPr>
        <w:t xml:space="preserve">ter, the choreography of expression of the various gene clusters can be related to the various series of events, </w:t>
      </w:r>
      <w:r w:rsidR="00AE3344" w:rsidRPr="00DC313A">
        <w:rPr>
          <w:rFonts w:ascii="Times New Roman" w:hAnsi="Times New Roman" w:cs="Times New Roman"/>
          <w:sz w:val="24"/>
          <w:szCs w:val="24"/>
        </w:rPr>
        <w:t xml:space="preserve">and that a physiological picture of the cellular response can be sketched by considering the expression of genes that are known and regulation, which suggests the effects of the environmental conditions of the cell. </w:t>
      </w:r>
    </w:p>
    <w:p w:rsidR="005C75A2" w:rsidRPr="00DC313A" w:rsidRDefault="005C75A2" w:rsidP="007A6D78">
      <w:pPr>
        <w:pStyle w:val="NoSpacing"/>
        <w:spacing w:line="480" w:lineRule="auto"/>
        <w:rPr>
          <w:rFonts w:ascii="Times New Roman" w:hAnsi="Times New Roman" w:cs="Times New Roman"/>
          <w:sz w:val="24"/>
          <w:szCs w:val="24"/>
        </w:rPr>
      </w:pPr>
      <w:r w:rsidRPr="00DC313A">
        <w:rPr>
          <w:rFonts w:ascii="Times New Roman" w:hAnsi="Times New Roman" w:cs="Times New Roman"/>
          <w:sz w:val="24"/>
          <w:szCs w:val="24"/>
        </w:rPr>
        <w:t>Qin Proposal:</w:t>
      </w:r>
    </w:p>
    <w:p w:rsidR="001C0A00" w:rsidRPr="001C0A00" w:rsidRDefault="007972BD" w:rsidP="007A6D78">
      <w:pPr>
        <w:pStyle w:val="NoSpacing"/>
        <w:spacing w:line="480" w:lineRule="auto"/>
      </w:pPr>
      <w:r w:rsidRPr="00DC313A">
        <w:rPr>
          <w:rFonts w:ascii="Times New Roman" w:hAnsi="Times New Roman" w:cs="Times New Roman"/>
          <w:sz w:val="24"/>
          <w:szCs w:val="24"/>
        </w:rPr>
        <w:tab/>
      </w:r>
      <w:r w:rsidR="00B37A26" w:rsidRPr="00DC313A">
        <w:rPr>
          <w:rFonts w:ascii="Times New Roman" w:hAnsi="Times New Roman" w:cs="Times New Roman"/>
          <w:sz w:val="24"/>
          <w:szCs w:val="24"/>
        </w:rPr>
        <w:t>The Qin proposal argues that data in this paper can be used to estimate robustness because robust</w:t>
      </w:r>
      <w:r w:rsidR="001C0A00" w:rsidRPr="00DC313A">
        <w:rPr>
          <w:rFonts w:ascii="Times New Roman" w:hAnsi="Times New Roman" w:cs="Times New Roman"/>
          <w:sz w:val="24"/>
          <w:szCs w:val="24"/>
        </w:rPr>
        <w:t xml:space="preserve">ness is defined as the ability of cells to continue homeostatic equilibrium while facing damaging environmental, polymorphic, and genetic alterations. The Gasch experiment, </w:t>
      </w:r>
      <w:commentRangeStart w:id="5"/>
      <w:r w:rsidR="001C0A00" w:rsidRPr="00DC313A">
        <w:rPr>
          <w:rFonts w:ascii="Times New Roman" w:hAnsi="Times New Roman" w:cs="Times New Roman"/>
          <w:sz w:val="24"/>
          <w:szCs w:val="24"/>
        </w:rPr>
        <w:t>implemented</w:t>
      </w:r>
      <w:commentRangeEnd w:id="5"/>
      <w:r w:rsidR="00EE6F7D">
        <w:rPr>
          <w:rStyle w:val="CommentReference"/>
          <w:vanish/>
        </w:rPr>
        <w:commentReference w:id="5"/>
      </w:r>
      <w:r w:rsidR="001C0A00" w:rsidRPr="00DC313A">
        <w:rPr>
          <w:rFonts w:ascii="Times New Roman" w:hAnsi="Times New Roman" w:cs="Times New Roman"/>
          <w:sz w:val="24"/>
          <w:szCs w:val="24"/>
        </w:rPr>
        <w:t xml:space="preserve"> many forms of stress on the yeasts. The resulting efficiency of the cell to maintain homeostasis would be robustness.  According to the Qin proposal cellular aging is thought to be proportional to the robustness in gene protein interaction networks. The Qin project hypothesizes that cellular aging occurs as a result of the complex interactions that transpire between genes and proteins ; the relationship between robustness and the rate of cellular aging, forecast new genes that are associated with cellular aging, find mutual attributes that are common to genes that are involved with phenotypic capacitors and cellular aging, and to utilize the statistical data of genes involved in aging and to study how they impact robustness. </w:t>
      </w:r>
      <w:r w:rsidR="001C0A00">
        <w:tab/>
      </w:r>
      <w:r w:rsidR="001C0A00">
        <w:tab/>
      </w:r>
      <w:r w:rsidR="001C0A00">
        <w:tab/>
      </w:r>
      <w:r w:rsidR="001C0A00">
        <w:tab/>
      </w:r>
    </w:p>
    <w:sectPr w:rsidR="001C0A00" w:rsidRPr="001C0A00" w:rsidSect="0028766F">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06T23:03:00Z" w:initials="HQ">
    <w:p w:rsidR="00E74805" w:rsidRDefault="00E74805">
      <w:pPr>
        <w:pStyle w:val="CommentText"/>
      </w:pPr>
      <w:r>
        <w:rPr>
          <w:rStyle w:val="CommentReference"/>
        </w:rPr>
        <w:annotationRef/>
      </w:r>
      <w:r>
        <w:t>Inaccurate explanation</w:t>
      </w:r>
    </w:p>
  </w:comment>
  <w:comment w:id="1" w:author="Hong Qin" w:date="2012-03-06T23:04:00Z" w:initials="HQ">
    <w:p w:rsidR="002E3735" w:rsidRDefault="002E3735">
      <w:pPr>
        <w:pStyle w:val="CommentText"/>
      </w:pPr>
      <w:r>
        <w:rPr>
          <w:rStyle w:val="CommentReference"/>
        </w:rPr>
        <w:annotationRef/>
      </w:r>
      <w:r>
        <w:t xml:space="preserve">What region? </w:t>
      </w:r>
    </w:p>
  </w:comment>
  <w:comment w:id="2" w:author="Hong Qin" w:date="2012-03-06T23:04:00Z" w:initials="HQ">
    <w:p w:rsidR="002E3735" w:rsidRDefault="002E3735">
      <w:pPr>
        <w:pStyle w:val="CommentText"/>
      </w:pPr>
      <w:r>
        <w:rPr>
          <w:rStyle w:val="CommentReference"/>
        </w:rPr>
        <w:annotationRef/>
      </w:r>
      <w:r w:rsidR="0076752A">
        <w:t xml:space="preserve">Writing </w:t>
      </w:r>
      <w:r>
        <w:t>problem</w:t>
      </w:r>
    </w:p>
  </w:comment>
  <w:comment w:id="3" w:author="Hong Qin" w:date="2012-03-06T23:02:00Z" w:initials="HQ">
    <w:p w:rsidR="00FC714C" w:rsidRDefault="00FC714C">
      <w:pPr>
        <w:pStyle w:val="CommentText"/>
      </w:pPr>
      <w:r>
        <w:rPr>
          <w:rStyle w:val="CommentReference"/>
        </w:rPr>
        <w:annotationRef/>
      </w:r>
      <w:r>
        <w:t>This is r</w:t>
      </w:r>
      <w:r w:rsidR="00486A51">
        <w:t>eally a chicken and egg argument</w:t>
      </w:r>
      <w:r>
        <w:t xml:space="preserve">. </w:t>
      </w:r>
    </w:p>
  </w:comment>
  <w:comment w:id="5" w:author="Hong Qin" w:date="2012-03-06T23:05:00Z" w:initials="HQ">
    <w:p w:rsidR="00EE6F7D" w:rsidRDefault="00EE6F7D">
      <w:pPr>
        <w:pStyle w:val="CommentText"/>
      </w:pPr>
      <w:r>
        <w:rPr>
          <w:rStyle w:val="CommentReference"/>
        </w:rPr>
        <w:annotationRef/>
      </w:r>
      <w:r>
        <w:t>Inappropriate word</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rsids>
    <w:rsidRoot w:val="007A6D78"/>
    <w:rsid w:val="00135A0B"/>
    <w:rsid w:val="001C0A00"/>
    <w:rsid w:val="00237E12"/>
    <w:rsid w:val="00286FC0"/>
    <w:rsid w:val="0028766F"/>
    <w:rsid w:val="002E3735"/>
    <w:rsid w:val="00307582"/>
    <w:rsid w:val="00323FF7"/>
    <w:rsid w:val="003259DA"/>
    <w:rsid w:val="00342FCC"/>
    <w:rsid w:val="00374E47"/>
    <w:rsid w:val="0043206F"/>
    <w:rsid w:val="00486A51"/>
    <w:rsid w:val="00491B84"/>
    <w:rsid w:val="004D5C0F"/>
    <w:rsid w:val="005C75A2"/>
    <w:rsid w:val="00731998"/>
    <w:rsid w:val="0076752A"/>
    <w:rsid w:val="007972BD"/>
    <w:rsid w:val="007A6D78"/>
    <w:rsid w:val="0080233C"/>
    <w:rsid w:val="008417B8"/>
    <w:rsid w:val="008F7492"/>
    <w:rsid w:val="00AE3344"/>
    <w:rsid w:val="00B019E5"/>
    <w:rsid w:val="00B37A26"/>
    <w:rsid w:val="00B72A10"/>
    <w:rsid w:val="00B96E36"/>
    <w:rsid w:val="00CB31E9"/>
    <w:rsid w:val="00CB52C1"/>
    <w:rsid w:val="00D249A1"/>
    <w:rsid w:val="00DC18F0"/>
    <w:rsid w:val="00DC313A"/>
    <w:rsid w:val="00E41CC7"/>
    <w:rsid w:val="00E735F4"/>
    <w:rsid w:val="00E74805"/>
    <w:rsid w:val="00EC69FD"/>
    <w:rsid w:val="00EE6F7D"/>
    <w:rsid w:val="00FB6F6E"/>
    <w:rsid w:val="00FC714C"/>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7A6D78"/>
    <w:pPr>
      <w:spacing w:after="0" w:line="240" w:lineRule="auto"/>
    </w:pPr>
  </w:style>
  <w:style w:type="character" w:styleId="CommentReference">
    <w:name w:val="annotation reference"/>
    <w:basedOn w:val="DefaultParagraphFont"/>
    <w:uiPriority w:val="99"/>
    <w:semiHidden/>
    <w:unhideWhenUsed/>
    <w:rsid w:val="00FC714C"/>
    <w:rPr>
      <w:sz w:val="18"/>
      <w:szCs w:val="18"/>
    </w:rPr>
  </w:style>
  <w:style w:type="paragraph" w:styleId="CommentText">
    <w:name w:val="annotation text"/>
    <w:basedOn w:val="Normal"/>
    <w:link w:val="CommentTextChar"/>
    <w:uiPriority w:val="99"/>
    <w:semiHidden/>
    <w:unhideWhenUsed/>
    <w:rsid w:val="00FC714C"/>
    <w:pPr>
      <w:spacing w:line="240" w:lineRule="auto"/>
    </w:pPr>
    <w:rPr>
      <w:sz w:val="24"/>
      <w:szCs w:val="24"/>
    </w:rPr>
  </w:style>
  <w:style w:type="character" w:customStyle="1" w:styleId="CommentTextChar">
    <w:name w:val="Comment Text Char"/>
    <w:basedOn w:val="DefaultParagraphFont"/>
    <w:link w:val="CommentText"/>
    <w:uiPriority w:val="99"/>
    <w:semiHidden/>
    <w:rsid w:val="00FC714C"/>
    <w:rPr>
      <w:sz w:val="24"/>
      <w:szCs w:val="24"/>
    </w:rPr>
  </w:style>
  <w:style w:type="paragraph" w:styleId="CommentSubject">
    <w:name w:val="annotation subject"/>
    <w:basedOn w:val="CommentText"/>
    <w:next w:val="CommentText"/>
    <w:link w:val="CommentSubjectChar"/>
    <w:uiPriority w:val="99"/>
    <w:semiHidden/>
    <w:unhideWhenUsed/>
    <w:rsid w:val="00FC714C"/>
    <w:rPr>
      <w:b/>
      <w:bCs/>
      <w:sz w:val="20"/>
      <w:szCs w:val="20"/>
    </w:rPr>
  </w:style>
  <w:style w:type="character" w:customStyle="1" w:styleId="CommentSubjectChar">
    <w:name w:val="Comment Subject Char"/>
    <w:basedOn w:val="CommentTextChar"/>
    <w:link w:val="CommentSubject"/>
    <w:uiPriority w:val="99"/>
    <w:semiHidden/>
    <w:rsid w:val="00FC714C"/>
    <w:rPr>
      <w:b/>
      <w:bCs/>
      <w:sz w:val="20"/>
      <w:szCs w:val="20"/>
    </w:rPr>
  </w:style>
  <w:style w:type="paragraph" w:styleId="BalloonText">
    <w:name w:val="Balloon Text"/>
    <w:basedOn w:val="Normal"/>
    <w:link w:val="BalloonTextChar"/>
    <w:uiPriority w:val="99"/>
    <w:semiHidden/>
    <w:unhideWhenUsed/>
    <w:rsid w:val="00FC71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14C"/>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483</Words>
  <Characters>2756</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ljones50</dc:creator>
  <cp:lastModifiedBy>Hong Qin</cp:lastModifiedBy>
  <cp:revision>38</cp:revision>
  <dcterms:created xsi:type="dcterms:W3CDTF">2012-02-28T19:05:00Z</dcterms:created>
  <dcterms:modified xsi:type="dcterms:W3CDTF">2012-03-07T04:05:00Z</dcterms:modified>
</cp:coreProperties>
</file>
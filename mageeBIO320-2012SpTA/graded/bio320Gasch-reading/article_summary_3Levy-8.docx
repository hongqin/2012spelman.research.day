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F3" w:rsidRPr="000C36B4" w:rsidRDefault="00533709" w:rsidP="00533709">
      <w:pPr>
        <w:spacing w:after="0" w:line="240" w:lineRule="auto"/>
        <w:jc w:val="right"/>
        <w:rPr>
          <w:rFonts w:ascii="Times New Roman" w:hAnsi="Times New Roman" w:cs="Times New Roman"/>
          <w:sz w:val="24"/>
          <w:szCs w:val="24"/>
        </w:rPr>
      </w:pPr>
      <w:r w:rsidRPr="000C36B4">
        <w:rPr>
          <w:rFonts w:ascii="Times New Roman" w:hAnsi="Times New Roman" w:cs="Times New Roman"/>
          <w:sz w:val="24"/>
          <w:szCs w:val="24"/>
        </w:rPr>
        <w:t>Robin Levy</w:t>
      </w:r>
    </w:p>
    <w:p w:rsidR="00533709" w:rsidRPr="000C36B4" w:rsidRDefault="000D3D3B" w:rsidP="00533709">
      <w:pPr>
        <w:spacing w:after="0" w:line="240" w:lineRule="auto"/>
        <w:jc w:val="right"/>
        <w:rPr>
          <w:rFonts w:ascii="Times New Roman" w:hAnsi="Times New Roman" w:cs="Times New Roman"/>
          <w:sz w:val="24"/>
          <w:szCs w:val="24"/>
        </w:rPr>
      </w:pPr>
      <w:r w:rsidRPr="000C36B4">
        <w:rPr>
          <w:rFonts w:ascii="Times New Roman" w:hAnsi="Times New Roman" w:cs="Times New Roman"/>
          <w:sz w:val="24"/>
          <w:szCs w:val="24"/>
        </w:rPr>
        <w:t>Bio 320</w:t>
      </w:r>
    </w:p>
    <w:p w:rsidR="00533709" w:rsidRPr="000C36B4" w:rsidRDefault="00343A16" w:rsidP="0053370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February 26, 201</w:t>
      </w:r>
      <w:r w:rsidR="00533709" w:rsidRPr="000C36B4">
        <w:rPr>
          <w:rFonts w:ascii="Times New Roman" w:hAnsi="Times New Roman" w:cs="Times New Roman"/>
          <w:sz w:val="24"/>
          <w:szCs w:val="24"/>
        </w:rPr>
        <w:t>2</w:t>
      </w:r>
    </w:p>
    <w:p w:rsidR="00533709" w:rsidRPr="000C36B4" w:rsidRDefault="00533709" w:rsidP="00533709">
      <w:pPr>
        <w:spacing w:after="0" w:line="240" w:lineRule="auto"/>
        <w:jc w:val="right"/>
        <w:rPr>
          <w:rFonts w:ascii="Times New Roman" w:hAnsi="Times New Roman" w:cs="Times New Roman"/>
          <w:sz w:val="24"/>
          <w:szCs w:val="24"/>
        </w:rPr>
      </w:pPr>
    </w:p>
    <w:p w:rsidR="00533709" w:rsidRPr="000C36B4" w:rsidRDefault="00533709" w:rsidP="00533709">
      <w:pPr>
        <w:spacing w:after="0" w:line="240" w:lineRule="auto"/>
        <w:jc w:val="center"/>
        <w:rPr>
          <w:rFonts w:ascii="Times New Roman" w:hAnsi="Times New Roman" w:cs="Times New Roman"/>
          <w:sz w:val="24"/>
          <w:szCs w:val="24"/>
        </w:rPr>
      </w:pPr>
      <w:r w:rsidRPr="000C36B4">
        <w:rPr>
          <w:rFonts w:ascii="Times New Roman" w:hAnsi="Times New Roman" w:cs="Times New Roman"/>
          <w:sz w:val="24"/>
          <w:szCs w:val="24"/>
        </w:rPr>
        <w:t xml:space="preserve">Article </w:t>
      </w:r>
      <w:r w:rsidR="00343A16">
        <w:rPr>
          <w:rFonts w:ascii="Times New Roman" w:hAnsi="Times New Roman" w:cs="Times New Roman"/>
          <w:sz w:val="24"/>
          <w:szCs w:val="24"/>
        </w:rPr>
        <w:t>3</w:t>
      </w:r>
      <w:r w:rsidRPr="000C36B4">
        <w:rPr>
          <w:rFonts w:ascii="Times New Roman" w:hAnsi="Times New Roman" w:cs="Times New Roman"/>
          <w:sz w:val="24"/>
          <w:szCs w:val="24"/>
        </w:rPr>
        <w:t xml:space="preserve"> Report</w:t>
      </w:r>
      <w:r w:rsidRPr="000C36B4">
        <w:rPr>
          <w:rFonts w:ascii="Times New Roman" w:hAnsi="Times New Roman" w:cs="Times New Roman"/>
          <w:sz w:val="24"/>
          <w:szCs w:val="24"/>
        </w:rPr>
        <w:br/>
      </w:r>
    </w:p>
    <w:p w:rsidR="00533709" w:rsidRPr="00F55CAD" w:rsidRDefault="00526FE0" w:rsidP="00F55CAD">
      <w:pPr>
        <w:autoSpaceDE w:val="0"/>
        <w:autoSpaceDN w:val="0"/>
        <w:adjustRightInd w:val="0"/>
        <w:spacing w:after="0" w:line="240" w:lineRule="auto"/>
        <w:rPr>
          <w:rFonts w:ascii="Times New Roman" w:hAnsi="Times New Roman" w:cs="Times New Roman"/>
          <w:sz w:val="24"/>
          <w:szCs w:val="24"/>
        </w:rPr>
      </w:pPr>
      <w:r w:rsidRPr="000C36B4">
        <w:rPr>
          <w:rFonts w:ascii="Times New Roman" w:hAnsi="Times New Roman" w:cs="Times New Roman"/>
          <w:sz w:val="24"/>
          <w:szCs w:val="24"/>
        </w:rPr>
        <w:tab/>
      </w:r>
      <w:r w:rsidR="006B568C">
        <w:rPr>
          <w:rFonts w:ascii="Times New Roman" w:hAnsi="Times New Roman" w:cs="Times New Roman"/>
          <w:sz w:val="24"/>
          <w:szCs w:val="24"/>
        </w:rPr>
        <w:t xml:space="preserve">This was a very interesting article. I liked the research and what they were trying </w:t>
      </w:r>
      <w:ins w:id="0" w:author="Hong Qin" w:date="2012-03-06T22:56:00Z">
        <w:r w:rsidR="00F336B0">
          <w:rPr>
            <w:rFonts w:ascii="Times New Roman" w:hAnsi="Times New Roman" w:cs="Times New Roman"/>
            <w:sz w:val="24"/>
            <w:szCs w:val="24"/>
          </w:rPr>
          <w:t xml:space="preserve">to </w:t>
        </w:r>
      </w:ins>
      <w:r w:rsidR="006B568C">
        <w:rPr>
          <w:rFonts w:ascii="Times New Roman" w:hAnsi="Times New Roman" w:cs="Times New Roman"/>
          <w:sz w:val="24"/>
          <w:szCs w:val="24"/>
        </w:rPr>
        <w:t xml:space="preserve">find. The </w:t>
      </w:r>
      <w:r w:rsidR="006B568C" w:rsidRPr="006B568C">
        <w:rPr>
          <w:rFonts w:ascii="Times New Roman" w:hAnsi="Times New Roman" w:cs="Times New Roman"/>
          <w:sz w:val="24"/>
          <w:szCs w:val="24"/>
        </w:rPr>
        <w:t xml:space="preserve">point of the article was to find out if and how yeast </w:t>
      </w:r>
      <w:proofErr w:type="gramStart"/>
      <w:r w:rsidR="006B568C" w:rsidRPr="006B568C">
        <w:rPr>
          <w:rFonts w:ascii="Times New Roman" w:hAnsi="Times New Roman" w:cs="Times New Roman"/>
          <w:sz w:val="24"/>
          <w:szCs w:val="24"/>
        </w:rPr>
        <w:t>modify</w:t>
      </w:r>
      <w:proofErr w:type="gramEnd"/>
      <w:r w:rsidR="006B568C" w:rsidRPr="006B568C">
        <w:rPr>
          <w:rFonts w:ascii="Times New Roman" w:hAnsi="Times New Roman" w:cs="Times New Roman"/>
          <w:sz w:val="24"/>
          <w:szCs w:val="24"/>
        </w:rPr>
        <w:t xml:space="preserve"> their </w:t>
      </w:r>
      <w:del w:id="1" w:author="Hong Qin" w:date="2012-03-06T22:56:00Z">
        <w:r w:rsidR="006B568C" w:rsidRPr="006B568C" w:rsidDel="002A037B">
          <w:rPr>
            <w:rFonts w:ascii="Times New Roman" w:hAnsi="Times New Roman" w:cs="Times New Roman"/>
            <w:sz w:val="24"/>
            <w:szCs w:val="24"/>
          </w:rPr>
          <w:delText xml:space="preserve">genome </w:delText>
        </w:r>
      </w:del>
      <w:proofErr w:type="spellStart"/>
      <w:ins w:id="2" w:author="Hong Qin" w:date="2012-03-06T22:56:00Z">
        <w:r w:rsidR="002A037B">
          <w:rPr>
            <w:rFonts w:ascii="Times New Roman" w:hAnsi="Times New Roman" w:cs="Times New Roman"/>
            <w:sz w:val="24"/>
            <w:szCs w:val="24"/>
          </w:rPr>
          <w:t>transcriptomes</w:t>
        </w:r>
        <w:proofErr w:type="spellEnd"/>
        <w:r w:rsidR="002A037B" w:rsidRPr="006B568C">
          <w:rPr>
            <w:rFonts w:ascii="Times New Roman" w:hAnsi="Times New Roman" w:cs="Times New Roman"/>
            <w:sz w:val="24"/>
            <w:szCs w:val="24"/>
          </w:rPr>
          <w:t xml:space="preserve"> </w:t>
        </w:r>
      </w:ins>
      <w:r w:rsidR="006B568C" w:rsidRPr="006B568C">
        <w:rPr>
          <w:rFonts w:ascii="Times New Roman" w:hAnsi="Times New Roman" w:cs="Times New Roman"/>
          <w:sz w:val="24"/>
          <w:szCs w:val="24"/>
        </w:rPr>
        <w:t xml:space="preserve">to help them cope with changing environments. There </w:t>
      </w:r>
      <w:r w:rsidR="006B568C">
        <w:rPr>
          <w:rFonts w:ascii="Times New Roman" w:hAnsi="Times New Roman" w:cs="Times New Roman"/>
          <w:sz w:val="24"/>
          <w:szCs w:val="24"/>
        </w:rPr>
        <w:t>were many different condition</w:t>
      </w:r>
      <w:ins w:id="3" w:author="Hong Qin" w:date="2012-03-06T22:56:00Z">
        <w:r w:rsidR="00FD1DFE">
          <w:rPr>
            <w:rFonts w:ascii="Times New Roman" w:hAnsi="Times New Roman" w:cs="Times New Roman"/>
            <w:sz w:val="24"/>
            <w:szCs w:val="24"/>
          </w:rPr>
          <w:t>s</w:t>
        </w:r>
      </w:ins>
      <w:del w:id="4" w:author="Hong Qin" w:date="2012-03-06T22:56:00Z">
        <w:r w:rsidR="006B568C" w:rsidDel="00FD1DFE">
          <w:rPr>
            <w:rFonts w:ascii="Times New Roman" w:hAnsi="Times New Roman" w:cs="Times New Roman"/>
            <w:sz w:val="24"/>
            <w:szCs w:val="24"/>
          </w:rPr>
          <w:delText>al</w:delText>
        </w:r>
      </w:del>
      <w:r w:rsidR="006B568C">
        <w:rPr>
          <w:rFonts w:ascii="Times New Roman" w:hAnsi="Times New Roman" w:cs="Times New Roman"/>
          <w:sz w:val="24"/>
          <w:szCs w:val="24"/>
        </w:rPr>
        <w:t xml:space="preserve"> </w:t>
      </w:r>
      <w:del w:id="5" w:author="Hong Qin" w:date="2012-03-06T22:56:00Z">
        <w:r w:rsidR="006B568C" w:rsidDel="00FD1DFE">
          <w:rPr>
            <w:rFonts w:ascii="Times New Roman" w:hAnsi="Times New Roman" w:cs="Times New Roman"/>
            <w:sz w:val="24"/>
            <w:szCs w:val="24"/>
          </w:rPr>
          <w:delText xml:space="preserve">environments </w:delText>
        </w:r>
      </w:del>
      <w:r w:rsidR="006B568C">
        <w:rPr>
          <w:rFonts w:ascii="Times New Roman" w:hAnsi="Times New Roman" w:cs="Times New Roman"/>
          <w:sz w:val="24"/>
          <w:szCs w:val="24"/>
        </w:rPr>
        <w:t>that the yeast were exposed to</w:t>
      </w:r>
      <w:r w:rsidR="006B568C" w:rsidRPr="006B568C">
        <w:rPr>
          <w:rFonts w:ascii="Times New Roman" w:hAnsi="Times New Roman" w:cs="Times New Roman"/>
          <w:sz w:val="24"/>
          <w:szCs w:val="24"/>
        </w:rPr>
        <w:t xml:space="preserve"> like heat shock, hydrogen peroxide, amino acid starvation, nitrogen</w:t>
      </w:r>
      <w:r w:rsidR="006B568C">
        <w:rPr>
          <w:rFonts w:ascii="Times New Roman" w:hAnsi="Times New Roman" w:cs="Times New Roman"/>
          <w:sz w:val="24"/>
          <w:szCs w:val="24"/>
        </w:rPr>
        <w:t xml:space="preserve"> </w:t>
      </w:r>
      <w:r w:rsidR="006B568C" w:rsidRPr="006B568C">
        <w:rPr>
          <w:rFonts w:ascii="Times New Roman" w:hAnsi="Times New Roman" w:cs="Times New Roman"/>
          <w:sz w:val="24"/>
          <w:szCs w:val="24"/>
        </w:rPr>
        <w:t>source depletion, and progression into</w:t>
      </w:r>
      <w:r w:rsidR="006B568C">
        <w:rPr>
          <w:rFonts w:ascii="Times New Roman" w:hAnsi="Times New Roman" w:cs="Times New Roman"/>
          <w:sz w:val="24"/>
          <w:szCs w:val="24"/>
        </w:rPr>
        <w:t xml:space="preserve"> </w:t>
      </w:r>
      <w:r w:rsidR="00636D77">
        <w:rPr>
          <w:rFonts w:ascii="Times New Roman" w:hAnsi="Times New Roman" w:cs="Times New Roman"/>
          <w:sz w:val="24"/>
          <w:szCs w:val="24"/>
        </w:rPr>
        <w:t xml:space="preserve">stationary phase. The amount of gene-expression was </w:t>
      </w:r>
      <w:del w:id="6" w:author="Hong Qin" w:date="2012-03-06T22:57:00Z">
        <w:r w:rsidR="00636D77" w:rsidDel="00F072AC">
          <w:rPr>
            <w:rFonts w:ascii="Times New Roman" w:hAnsi="Times New Roman" w:cs="Times New Roman"/>
            <w:sz w:val="24"/>
            <w:szCs w:val="24"/>
          </w:rPr>
          <w:delText xml:space="preserve">calculated </w:delText>
        </w:r>
      </w:del>
      <w:ins w:id="7" w:author="Hong Qin" w:date="2012-03-06T22:57:00Z">
        <w:r w:rsidR="00F072AC">
          <w:rPr>
            <w:rFonts w:ascii="Times New Roman" w:hAnsi="Times New Roman" w:cs="Times New Roman"/>
            <w:sz w:val="24"/>
            <w:szCs w:val="24"/>
          </w:rPr>
          <w:t>measured</w:t>
        </w:r>
        <w:r w:rsidR="00F072AC">
          <w:rPr>
            <w:rFonts w:ascii="Times New Roman" w:hAnsi="Times New Roman" w:cs="Times New Roman"/>
            <w:sz w:val="24"/>
            <w:szCs w:val="24"/>
          </w:rPr>
          <w:t xml:space="preserve"> </w:t>
        </w:r>
      </w:ins>
      <w:r w:rsidR="00636D77">
        <w:rPr>
          <w:rFonts w:ascii="Times New Roman" w:hAnsi="Times New Roman" w:cs="Times New Roman"/>
          <w:sz w:val="24"/>
          <w:szCs w:val="24"/>
        </w:rPr>
        <w:t xml:space="preserve">through microarray. In many cases the yeast responded in the same way to </w:t>
      </w:r>
      <w:ins w:id="8" w:author="Hong Qin" w:date="2012-03-06T22:57:00Z">
        <w:r w:rsidR="00F072AC">
          <w:rPr>
            <w:rFonts w:ascii="Times New Roman" w:hAnsi="Times New Roman" w:cs="Times New Roman"/>
            <w:sz w:val="24"/>
            <w:szCs w:val="24"/>
          </w:rPr>
          <w:t>different</w:t>
        </w:r>
      </w:ins>
      <w:del w:id="9" w:author="Hong Qin" w:date="2012-03-06T22:57:00Z">
        <w:r w:rsidR="00636D77" w:rsidDel="00F072AC">
          <w:rPr>
            <w:rFonts w:ascii="Times New Roman" w:hAnsi="Times New Roman" w:cs="Times New Roman"/>
            <w:sz w:val="24"/>
            <w:szCs w:val="24"/>
          </w:rPr>
          <w:delText>the</w:delText>
        </w:r>
      </w:del>
      <w:r w:rsidR="00636D77">
        <w:rPr>
          <w:rFonts w:ascii="Times New Roman" w:hAnsi="Times New Roman" w:cs="Times New Roman"/>
          <w:sz w:val="24"/>
          <w:szCs w:val="24"/>
        </w:rPr>
        <w:t xml:space="preserve"> environmental changes, but there were times where the transcription response was decreased or increased. </w:t>
      </w:r>
      <w:r w:rsidR="00094176">
        <w:rPr>
          <w:rFonts w:ascii="Times New Roman" w:hAnsi="Times New Roman" w:cs="Times New Roman"/>
          <w:sz w:val="24"/>
          <w:szCs w:val="24"/>
        </w:rPr>
        <w:t xml:space="preserve">The first figure was very helpful in graphically explaining what was happening to the yeast as they were experiencing each environment. From the figure it seemed that most of the environments produced a similar response from the yeast. The lettered arrows on the sides of the graph showed the similarities of transcription between the different environments. </w:t>
      </w:r>
      <w:r w:rsidR="002A3608">
        <w:rPr>
          <w:rFonts w:ascii="Times New Roman" w:hAnsi="Times New Roman" w:cs="Times New Roman"/>
          <w:sz w:val="24"/>
          <w:szCs w:val="24"/>
        </w:rPr>
        <w:t xml:space="preserve">The width of the arrow corresponds to the common lengths of color that are seen on the graph. So for example arrow F is corresponding to the long band of green that is shown in the environments of nitrogen depletion, stationary phase, </w:t>
      </w:r>
      <w:proofErr w:type="spellStart"/>
      <w:r w:rsidR="002A3608">
        <w:rPr>
          <w:rFonts w:ascii="Times New Roman" w:hAnsi="Times New Roman" w:cs="Times New Roman"/>
          <w:sz w:val="24"/>
          <w:szCs w:val="24"/>
        </w:rPr>
        <w:t>diauxic</w:t>
      </w:r>
      <w:proofErr w:type="spellEnd"/>
      <w:r w:rsidR="002A3608">
        <w:rPr>
          <w:rFonts w:ascii="Times New Roman" w:hAnsi="Times New Roman" w:cs="Times New Roman"/>
          <w:sz w:val="24"/>
          <w:szCs w:val="24"/>
        </w:rPr>
        <w:t xml:space="preserve"> shift, </w:t>
      </w:r>
      <w:proofErr w:type="spellStart"/>
      <w:r w:rsidR="002A3608">
        <w:rPr>
          <w:rFonts w:ascii="Times New Roman" w:hAnsi="Times New Roman" w:cs="Times New Roman"/>
          <w:sz w:val="24"/>
          <w:szCs w:val="24"/>
        </w:rPr>
        <w:t>diamide</w:t>
      </w:r>
      <w:proofErr w:type="spellEnd"/>
      <w:r w:rsidR="002A3608">
        <w:rPr>
          <w:rFonts w:ascii="Times New Roman" w:hAnsi="Times New Roman" w:cs="Times New Roman"/>
          <w:sz w:val="24"/>
          <w:szCs w:val="24"/>
        </w:rPr>
        <w:t>, amino acid starvation, variable temperature shocks, 37</w:t>
      </w:r>
      <w:r w:rsidR="002A3608">
        <w:rPr>
          <w:rFonts w:ascii="Calibri" w:hAnsi="Calibri" w:cs="Calibri"/>
          <w:sz w:val="24"/>
          <w:szCs w:val="24"/>
        </w:rPr>
        <w:t>⁰</w:t>
      </w:r>
      <w:r w:rsidR="002A3608">
        <w:rPr>
          <w:rFonts w:ascii="Times New Roman" w:hAnsi="Times New Roman" w:cs="Times New Roman"/>
          <w:sz w:val="24"/>
          <w:szCs w:val="24"/>
        </w:rPr>
        <w:t xml:space="preserve">C heat shock, continuous carbon sources, DTT, and hydrogen peroxide. </w:t>
      </w:r>
      <w:del w:id="10" w:author="Hong Qin" w:date="2012-03-06T22:58:00Z">
        <w:r w:rsidR="00234767" w:rsidDel="00F072AC">
          <w:rPr>
            <w:rFonts w:ascii="Times New Roman" w:hAnsi="Times New Roman" w:cs="Times New Roman"/>
            <w:sz w:val="24"/>
            <w:szCs w:val="24"/>
          </w:rPr>
          <w:delText>The r</w:delText>
        </w:r>
      </w:del>
      <w:ins w:id="11" w:author="Hong Qin" w:date="2012-03-06T22:58:00Z">
        <w:r w:rsidR="00F072AC">
          <w:rPr>
            <w:rFonts w:ascii="Times New Roman" w:hAnsi="Times New Roman" w:cs="Times New Roman"/>
            <w:sz w:val="24"/>
            <w:szCs w:val="24"/>
          </w:rPr>
          <w:t>R</w:t>
        </w:r>
      </w:ins>
      <w:r w:rsidR="00234767">
        <w:rPr>
          <w:rFonts w:ascii="Times New Roman" w:hAnsi="Times New Roman" w:cs="Times New Roman"/>
          <w:sz w:val="24"/>
          <w:szCs w:val="24"/>
        </w:rPr>
        <w:t xml:space="preserve">ed </w:t>
      </w:r>
      <w:del w:id="12" w:author="Hong Qin" w:date="2012-03-06T22:58:00Z">
        <w:r w:rsidR="00234767" w:rsidDel="00F072AC">
          <w:rPr>
            <w:rFonts w:ascii="Times New Roman" w:hAnsi="Times New Roman" w:cs="Times New Roman"/>
            <w:sz w:val="24"/>
            <w:szCs w:val="24"/>
          </w:rPr>
          <w:delText xml:space="preserve">is </w:delText>
        </w:r>
      </w:del>
      <w:ins w:id="13" w:author="Hong Qin" w:date="2012-03-06T22:58:00Z">
        <w:r w:rsidR="00F072AC">
          <w:rPr>
            <w:rFonts w:ascii="Times New Roman" w:hAnsi="Times New Roman" w:cs="Times New Roman"/>
            <w:sz w:val="24"/>
            <w:szCs w:val="24"/>
          </w:rPr>
          <w:t xml:space="preserve">indicates </w:t>
        </w:r>
      </w:ins>
      <w:del w:id="14" w:author="Hong Qin" w:date="2012-03-06T22:58:00Z">
        <w:r w:rsidR="00234767" w:rsidDel="00F072AC">
          <w:rPr>
            <w:rFonts w:ascii="Times New Roman" w:hAnsi="Times New Roman" w:cs="Times New Roman"/>
            <w:sz w:val="24"/>
            <w:szCs w:val="24"/>
          </w:rPr>
          <w:delText xml:space="preserve">showing </w:delText>
        </w:r>
      </w:del>
      <w:r w:rsidR="00234767">
        <w:rPr>
          <w:rFonts w:ascii="Times New Roman" w:hAnsi="Times New Roman" w:cs="Times New Roman"/>
          <w:sz w:val="24"/>
          <w:szCs w:val="24"/>
        </w:rPr>
        <w:t xml:space="preserve">an increase of transcription, green </w:t>
      </w:r>
      <w:del w:id="15" w:author="Hong Qin" w:date="2012-03-06T22:58:00Z">
        <w:r w:rsidR="00234767" w:rsidDel="00F072AC">
          <w:rPr>
            <w:rFonts w:ascii="Times New Roman" w:hAnsi="Times New Roman" w:cs="Times New Roman"/>
            <w:sz w:val="24"/>
            <w:szCs w:val="24"/>
          </w:rPr>
          <w:delText xml:space="preserve">is showing </w:delText>
        </w:r>
      </w:del>
      <w:ins w:id="16" w:author="Hong Qin" w:date="2012-03-06T22:58:00Z">
        <w:r w:rsidR="00F072AC">
          <w:rPr>
            <w:rFonts w:ascii="Times New Roman" w:hAnsi="Times New Roman" w:cs="Times New Roman"/>
            <w:sz w:val="24"/>
            <w:szCs w:val="24"/>
          </w:rPr>
          <w:t xml:space="preserve">indicates </w:t>
        </w:r>
      </w:ins>
      <w:r w:rsidR="00234767">
        <w:rPr>
          <w:rFonts w:ascii="Times New Roman" w:hAnsi="Times New Roman" w:cs="Times New Roman"/>
          <w:sz w:val="24"/>
          <w:szCs w:val="24"/>
        </w:rPr>
        <w:t xml:space="preserve">a decrease in transcription, black is where there was no </w:t>
      </w:r>
      <w:r w:rsidR="00D963C5">
        <w:rPr>
          <w:rFonts w:ascii="Times New Roman" w:hAnsi="Times New Roman" w:cs="Times New Roman"/>
          <w:sz w:val="24"/>
          <w:szCs w:val="24"/>
        </w:rPr>
        <w:t>detection,</w:t>
      </w:r>
      <w:r w:rsidR="00234767">
        <w:rPr>
          <w:rFonts w:ascii="Times New Roman" w:hAnsi="Times New Roman" w:cs="Times New Roman"/>
          <w:sz w:val="24"/>
          <w:szCs w:val="24"/>
        </w:rPr>
        <w:t xml:space="preserve"> and grey is where data is missing. </w:t>
      </w:r>
      <w:r w:rsidR="009E3656">
        <w:rPr>
          <w:rFonts w:ascii="Times New Roman" w:hAnsi="Times New Roman" w:cs="Times New Roman"/>
          <w:sz w:val="24"/>
          <w:szCs w:val="24"/>
        </w:rPr>
        <w:t>Figure 2 showed the average amount of change within the gene expression as the yeast were being exposed to heat shock. Before the steady state it is evident that there are drastic changes in both the increase and decrease of gene expression.</w:t>
      </w:r>
      <w:r w:rsidR="008C40F1">
        <w:rPr>
          <w:rFonts w:ascii="Times New Roman" w:hAnsi="Times New Roman" w:cs="Times New Roman"/>
          <w:sz w:val="24"/>
          <w:szCs w:val="24"/>
        </w:rPr>
        <w:t xml:space="preserve"> Through experimenting with the yeast the researchers were able to find out key factors about the </w:t>
      </w:r>
      <w:r w:rsidR="00F6772C">
        <w:rPr>
          <w:rFonts w:ascii="Times New Roman" w:hAnsi="Times New Roman" w:cs="Times New Roman"/>
          <w:sz w:val="24"/>
          <w:szCs w:val="24"/>
        </w:rPr>
        <w:t>Environmental Stress Response (</w:t>
      </w:r>
      <w:r w:rsidR="008C40F1">
        <w:rPr>
          <w:rFonts w:ascii="Times New Roman" w:hAnsi="Times New Roman" w:cs="Times New Roman"/>
          <w:sz w:val="24"/>
          <w:szCs w:val="24"/>
        </w:rPr>
        <w:t>ESR</w:t>
      </w:r>
      <w:r w:rsidR="00F6772C">
        <w:rPr>
          <w:rFonts w:ascii="Times New Roman" w:hAnsi="Times New Roman" w:cs="Times New Roman"/>
          <w:sz w:val="24"/>
          <w:szCs w:val="24"/>
        </w:rPr>
        <w:t xml:space="preserve">). They noticed that the ESR was initiated when there were any abrupt changes in the environment. For example they noticed that when taking the yeast from a standard temperature environment and putting them in an extremely hot environment the ESR was initiated and finally leveled off and the yeast were normal. However when taking yeast that was grown at high temperatures and putting them in an extremely low temperature environment, the ESR was suppressed until the yeast gene expression leveled out and the yeast became use to the environment. </w:t>
      </w:r>
      <w:r w:rsidR="000C402E">
        <w:rPr>
          <w:rFonts w:ascii="Times New Roman" w:hAnsi="Times New Roman" w:cs="Times New Roman"/>
          <w:sz w:val="24"/>
          <w:szCs w:val="24"/>
        </w:rPr>
        <w:t>From this they concluded that the ESR was an adaptive response to conditions that were not optimal to the yeast. I feel that the information in this paper can definitely explain robustness. Once again robustness was defined as the ability of an organism to adapt to the changes in its environment. This paper explains just that. It is actually exactly what the paper talks about</w:t>
      </w:r>
      <w:r w:rsidR="00F55CAD">
        <w:rPr>
          <w:rFonts w:ascii="Times New Roman" w:hAnsi="Times New Roman" w:cs="Times New Roman"/>
          <w:sz w:val="24"/>
          <w:szCs w:val="24"/>
        </w:rPr>
        <w:t xml:space="preserve">. The data from this paper can be used to help in explaining </w:t>
      </w:r>
      <w:r w:rsidR="00F55CAD" w:rsidRPr="00F55CAD">
        <w:rPr>
          <w:rFonts w:ascii="Times New Roman" w:hAnsi="Times New Roman" w:cs="Times New Roman"/>
          <w:sz w:val="24"/>
          <w:szCs w:val="24"/>
        </w:rPr>
        <w:t>ability of yeast and other organisms to survive stressful and unstable environments</w:t>
      </w:r>
      <w:r w:rsidR="00F55CAD">
        <w:rPr>
          <w:rFonts w:ascii="Times New Roman" w:hAnsi="Times New Roman" w:cs="Times New Roman"/>
          <w:sz w:val="24"/>
          <w:szCs w:val="24"/>
        </w:rPr>
        <w:t>.</w:t>
      </w:r>
    </w:p>
    <w:sectPr w:rsidR="00533709" w:rsidRPr="00F55CAD" w:rsidSect="009F31F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proofState w:spelling="clean" w:grammar="clean"/>
  <w:trackRevisions/>
  <w:doNotTrackMoves/>
  <w:defaultTabStop w:val="720"/>
  <w:characterSpacingControl w:val="doNotCompress"/>
  <w:compat/>
  <w:rsids>
    <w:rsidRoot w:val="00533709"/>
    <w:rsid w:val="0007338E"/>
    <w:rsid w:val="000743A7"/>
    <w:rsid w:val="00094176"/>
    <w:rsid w:val="000C36B4"/>
    <w:rsid w:val="000C402E"/>
    <w:rsid w:val="000C5BA5"/>
    <w:rsid w:val="000D3D3B"/>
    <w:rsid w:val="00234767"/>
    <w:rsid w:val="002A037B"/>
    <w:rsid w:val="002A3608"/>
    <w:rsid w:val="00343A16"/>
    <w:rsid w:val="003F24ED"/>
    <w:rsid w:val="00432967"/>
    <w:rsid w:val="00526FE0"/>
    <w:rsid w:val="00533709"/>
    <w:rsid w:val="005761D6"/>
    <w:rsid w:val="006014AF"/>
    <w:rsid w:val="00601B9A"/>
    <w:rsid w:val="00636D77"/>
    <w:rsid w:val="006B568C"/>
    <w:rsid w:val="00710871"/>
    <w:rsid w:val="00791BA9"/>
    <w:rsid w:val="008C40F1"/>
    <w:rsid w:val="00920479"/>
    <w:rsid w:val="009E3656"/>
    <w:rsid w:val="009F31F3"/>
    <w:rsid w:val="00B23509"/>
    <w:rsid w:val="00C048F2"/>
    <w:rsid w:val="00C85CA9"/>
    <w:rsid w:val="00CD0CD5"/>
    <w:rsid w:val="00D963C5"/>
    <w:rsid w:val="00DA667E"/>
    <w:rsid w:val="00DB7669"/>
    <w:rsid w:val="00EE6C4F"/>
    <w:rsid w:val="00F072AC"/>
    <w:rsid w:val="00F21D4C"/>
    <w:rsid w:val="00F336B0"/>
    <w:rsid w:val="00F55138"/>
    <w:rsid w:val="00F55CAD"/>
    <w:rsid w:val="00F6772C"/>
    <w:rsid w:val="00FD1DFE"/>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1F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A037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037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442</Words>
  <Characters>2524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Hong Qin</cp:lastModifiedBy>
  <cp:revision>15</cp:revision>
  <dcterms:created xsi:type="dcterms:W3CDTF">2012-02-27T00:52:00Z</dcterms:created>
  <dcterms:modified xsi:type="dcterms:W3CDTF">2012-03-07T03:59:00Z</dcterms:modified>
</cp:coreProperties>
</file>
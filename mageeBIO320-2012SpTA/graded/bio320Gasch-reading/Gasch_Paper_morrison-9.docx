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B6" w:rsidRDefault="00EC6D33" w:rsidP="003E307A">
      <w:pPr>
        <w:spacing w:after="0" w:line="240" w:lineRule="auto"/>
      </w:pPr>
      <w:r>
        <w:t>Orrianne Morrison</w:t>
      </w:r>
    </w:p>
    <w:p w:rsidR="008313B6" w:rsidRDefault="00EC6D33" w:rsidP="003E307A">
      <w:pPr>
        <w:spacing w:after="0" w:line="240" w:lineRule="auto"/>
      </w:pPr>
      <w:r>
        <w:t>February 28, 2012</w:t>
      </w:r>
    </w:p>
    <w:p w:rsidR="008313B6" w:rsidRDefault="00EC6D33" w:rsidP="003E307A">
      <w:pPr>
        <w:spacing w:after="0" w:line="240" w:lineRule="auto"/>
      </w:pPr>
      <w:r>
        <w:t>Molecular Genomics, Proteomic, and Bioinformatics</w:t>
      </w:r>
    </w:p>
    <w:p w:rsidR="008313B6" w:rsidRDefault="00EC6D33" w:rsidP="003E307A">
      <w:pPr>
        <w:spacing w:after="0" w:line="240" w:lineRule="auto"/>
      </w:pPr>
      <w:proofErr w:type="spellStart"/>
      <w:r>
        <w:t>Gasch</w:t>
      </w:r>
      <w:proofErr w:type="spellEnd"/>
      <w:r>
        <w:t xml:space="preserve"> Paper Reflections</w:t>
      </w:r>
    </w:p>
    <w:p w:rsidR="008313B6" w:rsidRDefault="00A63125" w:rsidP="003E307A">
      <w:pPr>
        <w:spacing w:after="0" w:line="240" w:lineRule="auto"/>
      </w:pPr>
    </w:p>
    <w:p w:rsidR="005A3A3F" w:rsidRDefault="005A3A3F" w:rsidP="005A3A3F">
      <w:pPr>
        <w:spacing w:after="0" w:line="240" w:lineRule="auto"/>
        <w:jc w:val="center"/>
      </w:pPr>
      <w:r>
        <w:t>Genomic Expression Programs in the Response of</w:t>
      </w:r>
    </w:p>
    <w:p w:rsidR="005A3A3F" w:rsidRDefault="005A3A3F" w:rsidP="005A3A3F">
      <w:pPr>
        <w:spacing w:after="0" w:line="240" w:lineRule="auto"/>
        <w:jc w:val="center"/>
      </w:pPr>
      <w:r>
        <w:t>Yeast Cells to Environmental Changes</w:t>
      </w:r>
    </w:p>
    <w:p w:rsidR="005A3A3F" w:rsidRDefault="005A3A3F" w:rsidP="005A3A3F">
      <w:pPr>
        <w:spacing w:after="0" w:line="240" w:lineRule="auto"/>
        <w:jc w:val="center"/>
      </w:pPr>
    </w:p>
    <w:p w:rsidR="008313B6" w:rsidRDefault="00EC6D33" w:rsidP="003E307A">
      <w:pPr>
        <w:spacing w:after="0" w:line="240" w:lineRule="auto"/>
      </w:pPr>
      <w:r>
        <w:t xml:space="preserve">This </w:t>
      </w:r>
      <w:r w:rsidR="00150D92">
        <w:t>purpose</w:t>
      </w:r>
      <w:r>
        <w:t xml:space="preserve"> of this paper is to examine the internal </w:t>
      </w:r>
      <w:r w:rsidR="00150D92">
        <w:t>environment</w:t>
      </w:r>
      <w:r>
        <w:t xml:space="preserve"> of </w:t>
      </w:r>
      <w:proofErr w:type="spellStart"/>
      <w:r>
        <w:rPr>
          <w:i/>
        </w:rPr>
        <w:t>Saccharommyces</w:t>
      </w:r>
      <w:proofErr w:type="spellEnd"/>
      <w:r>
        <w:rPr>
          <w:i/>
        </w:rPr>
        <w:t xml:space="preserve"> cerevisiae </w:t>
      </w:r>
      <w:r>
        <w:t xml:space="preserve">in response to drastic </w:t>
      </w:r>
      <w:r w:rsidR="00150D92">
        <w:t>environmental</w:t>
      </w:r>
      <w:r>
        <w:t xml:space="preserve"> changes such </w:t>
      </w:r>
      <w:r w:rsidR="005A3A3F">
        <w:t>as nutrient</w:t>
      </w:r>
      <w:r>
        <w:t xml:space="preserve"> </w:t>
      </w:r>
      <w:r w:rsidR="005A3A3F">
        <w:t>availability, temperature,</w:t>
      </w:r>
      <w:r>
        <w:t xml:space="preserve"> </w:t>
      </w:r>
      <w:proofErr w:type="spellStart"/>
      <w:r>
        <w:t>osmolarity</w:t>
      </w:r>
      <w:proofErr w:type="spellEnd"/>
      <w:r>
        <w:t>, acidity of environment, and</w:t>
      </w:r>
      <w:r w:rsidR="005A3A3F">
        <w:t xml:space="preserve"> </w:t>
      </w:r>
      <w:r>
        <w:t xml:space="preserve">the </w:t>
      </w:r>
      <w:r w:rsidR="005A3A3F">
        <w:t>presence</w:t>
      </w:r>
      <w:r>
        <w:t xml:space="preserve"> of noxious agents. Specifically, this study examines the genomic expression of yeast cells during extreme </w:t>
      </w:r>
      <w:r w:rsidR="00150D92">
        <w:t>environmental</w:t>
      </w:r>
      <w:r>
        <w:t xml:space="preserve"> conditions to </w:t>
      </w:r>
      <w:r w:rsidR="00150D92">
        <w:t>further</w:t>
      </w:r>
      <w:r>
        <w:t xml:space="preserve"> elucidate the network of regulators and stress </w:t>
      </w:r>
      <w:r w:rsidR="005A3A3F">
        <w:t>responses and</w:t>
      </w:r>
      <w:r>
        <w:t xml:space="preserve"> the details of </w:t>
      </w:r>
      <w:r w:rsidR="00150D92">
        <w:t>their</w:t>
      </w:r>
      <w:r>
        <w:t xml:space="preserve"> actions.</w:t>
      </w:r>
    </w:p>
    <w:p w:rsidR="008313B6" w:rsidRDefault="00A63125" w:rsidP="003E307A">
      <w:pPr>
        <w:spacing w:after="0" w:line="240" w:lineRule="auto"/>
      </w:pPr>
    </w:p>
    <w:p w:rsidR="008313B6" w:rsidRDefault="00EC6D33" w:rsidP="003E307A">
      <w:pPr>
        <w:spacing w:after="0" w:line="240" w:lineRule="auto"/>
      </w:pPr>
      <w:r>
        <w:t xml:space="preserve">This study uses DNA </w:t>
      </w:r>
      <w:r w:rsidR="00150D92">
        <w:t>microarrays</w:t>
      </w:r>
      <w:r>
        <w:t xml:space="preserve"> to analyze changes in transcrip</w:t>
      </w:r>
      <w:ins w:id="0" w:author="Author">
        <w:r w:rsidR="00A63125">
          <w:t>t</w:t>
        </w:r>
      </w:ins>
      <w:del w:id="1" w:author="Author">
        <w:r w:rsidDel="00A63125">
          <w:delText>tion</w:delText>
        </w:r>
      </w:del>
      <w:r>
        <w:t xml:space="preserve"> abundance and to define stereotyped patterns of gene expression during adaptation to </w:t>
      </w:r>
      <w:r w:rsidR="00150D92">
        <w:t>environmental</w:t>
      </w:r>
      <w:r>
        <w:t xml:space="preserve"> changes. Microarray technology allows scientists to examine small samples of </w:t>
      </w:r>
      <w:r w:rsidR="00150D92">
        <w:t>cell content</w:t>
      </w:r>
      <w:r>
        <w:t xml:space="preserve"> for genes in a very short amount of </w:t>
      </w:r>
      <w:r w:rsidR="00150D92">
        <w:t>time. This</w:t>
      </w:r>
      <w:r>
        <w:t xml:space="preserve"> technology </w:t>
      </w:r>
      <w:r w:rsidR="00150D92">
        <w:t>exploits that</w:t>
      </w:r>
      <w:r>
        <w:t xml:space="preserve"> ability of mRNA to bind to the template DNA from which it </w:t>
      </w:r>
      <w:r w:rsidR="00150D92">
        <w:t>originated in</w:t>
      </w:r>
      <w:r>
        <w:t xml:space="preserve"> order to determine the </w:t>
      </w:r>
      <w:r w:rsidR="00150D92">
        <w:t>expression</w:t>
      </w:r>
      <w:r>
        <w:t xml:space="preserve"> levels of thousands of genes at once. Knowledge provided by DNA </w:t>
      </w:r>
      <w:r w:rsidR="005A3A3F">
        <w:t>microarray allows</w:t>
      </w:r>
      <w:r>
        <w:t xml:space="preserve"> the functions of genes to be more closely examined and characterized based on similarities between </w:t>
      </w:r>
      <w:r w:rsidR="00150D92">
        <w:t>their</w:t>
      </w:r>
      <w:r>
        <w:t xml:space="preserve"> </w:t>
      </w:r>
      <w:r w:rsidR="005A3A3F">
        <w:t>expressions</w:t>
      </w:r>
      <w:r>
        <w:t xml:space="preserve"> in stressful </w:t>
      </w:r>
      <w:r w:rsidR="005A3A3F">
        <w:t>environments compared</w:t>
      </w:r>
      <w:r>
        <w:t xml:space="preserve"> to the expression of genes whose functions are well known. The instrument itself consists </w:t>
      </w:r>
      <w:r w:rsidR="005A3A3F">
        <w:t>of a</w:t>
      </w:r>
      <w:r>
        <w:t xml:space="preserve"> glass microscope slide, silicon, or nylon membrane support onto which thousands of immobilized genes may be affixed in a specific order that allows scientists to easily identify genes. </w:t>
      </w:r>
    </w:p>
    <w:p w:rsidR="008313B6" w:rsidRDefault="00A63125" w:rsidP="003E307A">
      <w:pPr>
        <w:spacing w:after="0" w:line="240" w:lineRule="auto"/>
      </w:pPr>
    </w:p>
    <w:p w:rsidR="008313B6" w:rsidRDefault="00A63125" w:rsidP="003E307A">
      <w:pPr>
        <w:spacing w:after="0" w:line="240" w:lineRule="auto"/>
      </w:pPr>
    </w:p>
    <w:p w:rsidR="008313B6" w:rsidRDefault="00EC6D33" w:rsidP="003E307A">
      <w:pPr>
        <w:spacing w:after="0" w:line="240" w:lineRule="auto"/>
      </w:pPr>
      <w:r>
        <w:t>Following the DNA microarray analysis</w:t>
      </w:r>
      <w:r w:rsidR="005A3A3F">
        <w:t xml:space="preserve">, </w:t>
      </w:r>
      <w:r w:rsidR="00150D92">
        <w:t>hierarchical</w:t>
      </w:r>
      <w:r>
        <w:t xml:space="preserve"> clustering, </w:t>
      </w:r>
      <w:r w:rsidR="005A3A3F">
        <w:t>which arranges</w:t>
      </w:r>
      <w:r>
        <w:t xml:space="preserve"> genes according to similarity in expression profiles across all of the array </w:t>
      </w:r>
      <w:r w:rsidR="00150D92">
        <w:t>experiments</w:t>
      </w:r>
      <w:r>
        <w:t xml:space="preserve">, was </w:t>
      </w:r>
      <w:r w:rsidR="005A3A3F">
        <w:t>performed to</w:t>
      </w:r>
      <w:r>
        <w:t xml:space="preserve"> organize transcripts levels detected during microarray. This type of clustering clusters genes with similar expression patterns tog</w:t>
      </w:r>
      <w:r w:rsidR="005A3A3F">
        <w:t>e</w:t>
      </w:r>
      <w:r>
        <w:t xml:space="preserve">ther. </w:t>
      </w:r>
      <w:r w:rsidR="005A3A3F">
        <w:t xml:space="preserve">Furthermore, </w:t>
      </w:r>
      <w:r>
        <w:t xml:space="preserve">the range of abundance in gene expression is depicted on a color scale. Shade of red represent </w:t>
      </w:r>
      <w:r w:rsidR="00150D92">
        <w:t>increases</w:t>
      </w:r>
      <w:r>
        <w:t xml:space="preserve"> and shades of green represent </w:t>
      </w:r>
      <w:r w:rsidR="00150D92">
        <w:t>decreases</w:t>
      </w:r>
      <w:r>
        <w:t xml:space="preserve"> in mRNA levels </w:t>
      </w:r>
      <w:r w:rsidR="00150D92">
        <w:t>compared</w:t>
      </w:r>
      <w:r>
        <w:t xml:space="preserve"> to unstressed cells. Black color represents undetectable transcript levels. A </w:t>
      </w:r>
      <w:proofErr w:type="spellStart"/>
      <w:r>
        <w:t>dendrogram</w:t>
      </w:r>
      <w:proofErr w:type="spellEnd"/>
      <w:r>
        <w:t xml:space="preserve">, which </w:t>
      </w:r>
      <w:r w:rsidR="00150D92">
        <w:t>further</w:t>
      </w:r>
      <w:r>
        <w:t xml:space="preserve"> depicts the relationships between genes, organize</w:t>
      </w:r>
      <w:r w:rsidR="005A3A3F">
        <w:t>s them into branches whose lengths represent the deg</w:t>
      </w:r>
      <w:r>
        <w:t>ree of similarity between gen</w:t>
      </w:r>
      <w:r w:rsidR="005A3A3F">
        <w:t>es</w:t>
      </w:r>
      <w:r>
        <w:t xml:space="preserve"> base</w:t>
      </w:r>
      <w:r w:rsidR="005A3A3F">
        <w:t>d</w:t>
      </w:r>
      <w:r>
        <w:t xml:space="preserve"> on their expression profile. Genes having similar expression over a multiple </w:t>
      </w:r>
      <w:r w:rsidR="00150D92">
        <w:t>experiments</w:t>
      </w:r>
      <w:r>
        <w:t xml:space="preserve"> will be grouped together on a common branch. Clustering helps to identify </w:t>
      </w:r>
      <w:r w:rsidR="00150D92">
        <w:t>common sequence</w:t>
      </w:r>
      <w:r>
        <w:t xml:space="preserve"> </w:t>
      </w:r>
      <w:r w:rsidR="00150D92">
        <w:t>motifs</w:t>
      </w:r>
      <w:r>
        <w:t>, gene functions and links between sets of genes.</w:t>
      </w:r>
    </w:p>
    <w:p w:rsidR="008313B6" w:rsidRDefault="00EC6D33" w:rsidP="003E307A">
      <w:pPr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        </w:t>
      </w:r>
    </w:p>
    <w:p w:rsidR="008313B6" w:rsidRDefault="00EC6D33" w:rsidP="003E307A">
      <w:pPr>
        <w:spacing w:after="0" w:line="240" w:lineRule="auto"/>
      </w:pPr>
      <w:r>
        <w:t xml:space="preserve">The results of the environmental stress response study </w:t>
      </w:r>
      <w:r w:rsidR="005A3A3F">
        <w:t>revealed similar</w:t>
      </w:r>
      <w:r>
        <w:t xml:space="preserve"> responses to the conditions te</w:t>
      </w:r>
      <w:r w:rsidR="005A3A3F">
        <w:t>sted. However, this regulation</w:t>
      </w:r>
      <w:r>
        <w:t xml:space="preserve"> is not general, but it</w:t>
      </w:r>
      <w:r w:rsidR="005A3A3F">
        <w:t xml:space="preserve"> is</w:t>
      </w:r>
      <w:r>
        <w:t xml:space="preserve"> dependent on many different signaling systems that act </w:t>
      </w:r>
      <w:r w:rsidR="00150D92">
        <w:t>in a</w:t>
      </w:r>
      <w:r>
        <w:t xml:space="preserve"> </w:t>
      </w:r>
      <w:r w:rsidR="00150D92">
        <w:t>condition</w:t>
      </w:r>
      <w:r>
        <w:t xml:space="preserve"> specific and gene specific manner. The results of the environmental stress </w:t>
      </w:r>
      <w:r w:rsidR="00150D92">
        <w:t>response</w:t>
      </w:r>
      <w:r>
        <w:t xml:space="preserve"> </w:t>
      </w:r>
      <w:r w:rsidR="00150D92">
        <w:t>yielded</w:t>
      </w:r>
      <w:r>
        <w:t xml:space="preserve"> to clusters </w:t>
      </w:r>
      <w:r w:rsidR="00150D92">
        <w:t xml:space="preserve">of genes. One </w:t>
      </w:r>
      <w:r>
        <w:t>cluster consisted of genes involved in growth related processes which appeared to be c</w:t>
      </w:r>
      <w:r w:rsidR="00150D92">
        <w:t>orrelate</w:t>
      </w:r>
      <w:r>
        <w:t xml:space="preserve">d and the other cluster consisted of genes that encode ribosomal </w:t>
      </w:r>
      <w:r w:rsidR="00150D92">
        <w:t>proteins</w:t>
      </w:r>
      <w:r>
        <w:t>. The results of this experiment showed repression of ribosomal genes and genes involved in RNA metabolism to be a general feature of environmental stress response.</w:t>
      </w:r>
    </w:p>
    <w:p w:rsidR="008313B6" w:rsidRDefault="00A63125" w:rsidP="003E307A">
      <w:pPr>
        <w:spacing w:after="0" w:line="240" w:lineRule="auto"/>
      </w:pPr>
    </w:p>
    <w:p w:rsidR="008313B6" w:rsidRDefault="00EC6D33" w:rsidP="003E307A">
      <w:pPr>
        <w:spacing w:after="0" w:line="240" w:lineRule="auto"/>
      </w:pPr>
      <w:r>
        <w:t xml:space="preserve">The </w:t>
      </w:r>
      <w:r w:rsidR="00150D92">
        <w:t>environmental</w:t>
      </w:r>
      <w:r>
        <w:t xml:space="preserve"> stress response of cells is specific to conditions that are not optimal for growth and survival. Thus the </w:t>
      </w:r>
      <w:r w:rsidR="00150D92">
        <w:t>researcher</w:t>
      </w:r>
      <w:r>
        <w:t xml:space="preserve"> proposed </w:t>
      </w:r>
      <w:r w:rsidR="004A2568">
        <w:t>that the</w:t>
      </w:r>
      <w:r>
        <w:t xml:space="preserve"> ESR is an adaptive response to suboptimal environments. ESR </w:t>
      </w:r>
      <w:r w:rsidR="00150D92">
        <w:t>protects the</w:t>
      </w:r>
      <w:r>
        <w:t xml:space="preserve"> cells from potential harm. Furthermore, this study found that the ESR is a graded response meaning the amplitude of expression is dependent upon the severity</w:t>
      </w:r>
      <w:r w:rsidR="00150D92">
        <w:t xml:space="preserve"> </w:t>
      </w:r>
      <w:r>
        <w:t xml:space="preserve">of the </w:t>
      </w:r>
      <w:r w:rsidR="00150D92">
        <w:t>environmental</w:t>
      </w:r>
      <w:r>
        <w:t xml:space="preserve"> stress.  In </w:t>
      </w:r>
      <w:r w:rsidR="00150D92">
        <w:t>addition</w:t>
      </w:r>
      <w:r>
        <w:t>, this study illustrated that yeast cells detect many different signals and creates a genomic program to integrate them to allow the cell to customize its response to features of a new environment.</w:t>
      </w:r>
    </w:p>
    <w:p w:rsidR="008313B6" w:rsidRDefault="00A63125" w:rsidP="003E307A">
      <w:pPr>
        <w:spacing w:after="0" w:line="240" w:lineRule="auto"/>
      </w:pPr>
    </w:p>
    <w:p w:rsidR="008313B6" w:rsidRDefault="00EC6D33" w:rsidP="003E307A">
      <w:pPr>
        <w:spacing w:after="0" w:line="240" w:lineRule="auto"/>
      </w:pPr>
      <w:r>
        <w:t xml:space="preserve">The data found in this paper can be used to estimate robustness </w:t>
      </w:r>
      <w:r w:rsidR="0021650F">
        <w:t>because</w:t>
      </w:r>
      <w:r>
        <w:t xml:space="preserve"> gene </w:t>
      </w:r>
      <w:r w:rsidR="0021650F">
        <w:t>expression</w:t>
      </w:r>
      <w:r>
        <w:t xml:space="preserve"> during </w:t>
      </w:r>
      <w:r w:rsidR="0021650F">
        <w:t>environmental</w:t>
      </w:r>
      <w:r>
        <w:t xml:space="preserve"> stress response give insight into the complexity of cellular networks and interactions.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313B6" w:rsidSect="008313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D33" w:rsidRDefault="00EC6D33" w:rsidP="00CE745C">
      <w:pPr>
        <w:spacing w:after="0" w:line="240" w:lineRule="auto"/>
      </w:pPr>
      <w:r>
        <w:separator/>
      </w:r>
    </w:p>
  </w:endnote>
  <w:endnote w:type="continuationSeparator" w:id="0">
    <w:p w:rsidR="00EC6D33" w:rsidRDefault="00EC6D33" w:rsidP="00CE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F06030202080209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5C" w:rsidRDefault="00A63125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5C" w:rsidRDefault="00A63125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5C" w:rsidRDefault="00A63125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D33" w:rsidRDefault="00EC6D33" w:rsidP="00CE745C">
      <w:pPr>
        <w:spacing w:after="0" w:line="240" w:lineRule="auto"/>
      </w:pPr>
      <w:r>
        <w:separator/>
      </w:r>
    </w:p>
  </w:footnote>
  <w:footnote w:type="continuationSeparator" w:id="0">
    <w:p w:rsidR="00EC6D33" w:rsidRDefault="00EC6D33" w:rsidP="00CE7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5C" w:rsidRDefault="00A63125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5C" w:rsidRDefault="00A63125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5C" w:rsidRDefault="00A631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83"/>
  <w:removePersonalInformation/>
  <w:removeDateAndTime/>
  <w:proofState w:spelling="clean" w:grammar="clean"/>
  <w:trackRevisions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7973"/>
    <w:rsid w:val="00150D92"/>
    <w:rsid w:val="0017577C"/>
    <w:rsid w:val="0021650F"/>
    <w:rsid w:val="004A2568"/>
    <w:rsid w:val="005A3A3F"/>
    <w:rsid w:val="008C699B"/>
    <w:rsid w:val="00A63125"/>
    <w:rsid w:val="00DD7C7A"/>
    <w:rsid w:val="00E77973"/>
    <w:rsid w:val="00EC6D33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7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45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E7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45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12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2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3869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2012-02-28T19:25:00Z</dcterms:created>
  <dcterms:modified xsi:type="dcterms:W3CDTF">2012-03-07T03:44:00Z</dcterms:modified>
</cp:coreProperties>
</file>